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023824" w14:textId="132EC048" w:rsidR="00514AE9" w:rsidRPr="00514AE9" w:rsidRDefault="001734B3" w:rsidP="00514AE9">
      <w:pPr>
        <w:pStyle w:val="Authors"/>
        <w:jc w:val="center"/>
        <w:rPr>
          <w:rFonts w:eastAsiaTheme="minorEastAsia"/>
          <w:b/>
          <w:bCs/>
          <w:caps w:val="0"/>
        </w:rPr>
      </w:pPr>
      <w:r>
        <w:rPr>
          <w:rFonts w:eastAsiaTheme="minorEastAsia" w:hint="eastAsia"/>
          <w:b/>
          <w:bCs/>
          <w:caps w:val="0"/>
          <w:lang w:eastAsia="zh-CN"/>
        </w:rPr>
        <w:t>A</w:t>
      </w:r>
      <w:r>
        <w:rPr>
          <w:rFonts w:eastAsiaTheme="minorEastAsia"/>
          <w:b/>
          <w:bCs/>
          <w:caps w:val="0"/>
        </w:rPr>
        <w:t>uto-pause</w:t>
      </w:r>
      <w:r w:rsidR="00514AE9" w:rsidRPr="00514AE9">
        <w:rPr>
          <w:rFonts w:eastAsiaTheme="minorEastAsia"/>
          <w:b/>
          <w:bCs/>
          <w:caps w:val="0"/>
        </w:rPr>
        <w:t xml:space="preserve">: The Effect of </w:t>
      </w:r>
      <w:r w:rsidR="00463D90">
        <w:rPr>
          <w:rFonts w:eastAsiaTheme="minorEastAsia"/>
          <w:b/>
          <w:bCs/>
          <w:caps w:val="0"/>
        </w:rPr>
        <w:t>Regulating</w:t>
      </w:r>
      <w:r w:rsidR="00514AE9" w:rsidRPr="00514AE9">
        <w:rPr>
          <w:rFonts w:eastAsiaTheme="minorEastAsia"/>
          <w:b/>
          <w:bCs/>
          <w:caps w:val="0"/>
        </w:rPr>
        <w:t xml:space="preserve">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09C3B326" w14:textId="33809573" w:rsidR="00CB3CA0" w:rsidRPr="00AE7AD8" w:rsidRDefault="00607E18" w:rsidP="00CB3CA0">
      <w:pPr>
        <w:pStyle w:val="Affiliation"/>
        <w:rPr>
          <w:rStyle w:val="AuthorsChar"/>
          <w:rFonts w:ascii="Linux Libertine O" w:eastAsiaTheme="minorEastAsia" w:hAnsi="Linux Libertine O" w:cs="Linux Libertine O"/>
          <w:caps w:val="0"/>
          <w:lang w:eastAsia="en-US"/>
        </w:rPr>
      </w:pPr>
      <w:r>
        <w:rPr>
          <w:rStyle w:val="AuthorsChar"/>
          <w:rFonts w:ascii="Linux Libertine O" w:eastAsiaTheme="minorEastAsia" w:hAnsi="Linux Libertine O" w:cs="Linux Libertine O"/>
          <w:caps w:val="0"/>
          <w:lang w:eastAsia="en-US"/>
        </w:rPr>
        <w:t>AN</w:t>
      </w:r>
      <w:r w:rsidR="00B221AA">
        <w:rPr>
          <w:rStyle w:val="AuthorsChar"/>
          <w:rFonts w:ascii="Linux Libertine O" w:eastAsiaTheme="minorEastAsia" w:hAnsi="Linux Libertine O" w:cs="Linux Libertine O"/>
          <w:caps w:val="0"/>
          <w:lang w:eastAsia="en-US"/>
        </w:rPr>
        <w:t>ONYMOUS AUTHORS(S)</w:t>
      </w:r>
    </w:p>
    <w:p w14:paraId="66ACD0E1" w14:textId="74584E8B" w:rsidR="006004FD" w:rsidRDefault="00A21AF7" w:rsidP="00A21AF7">
      <w:pPr>
        <w:pStyle w:val="Abstract"/>
      </w:pPr>
      <w:r>
        <w:t>Increasingly</w:t>
      </w:r>
      <w:r w:rsidR="00B15812">
        <w:t>,</w:t>
      </w:r>
      <w:r>
        <w:t xml:space="preserve"> older adults are turning to</w:t>
      </w:r>
      <w:r w:rsidR="00552599">
        <w:t xml:space="preserve"> online instructional videos to </w:t>
      </w:r>
      <w:r>
        <w:t xml:space="preserve">help them </w:t>
      </w:r>
      <w:r w:rsidR="00552599">
        <w:t>complete tasks</w:t>
      </w:r>
      <w:r>
        <w:t>.</w:t>
      </w:r>
      <w:r w:rsidR="00552599">
        <w:t xml:space="preserve"> </w:t>
      </w:r>
      <w:r>
        <w:t xml:space="preserve">However, </w:t>
      </w:r>
      <w:r w:rsidR="005D5AD4">
        <w:t xml:space="preserve">many online instructional videos </w:t>
      </w:r>
      <w:r w:rsidR="00183361">
        <w:t xml:space="preserve">are </w:t>
      </w:r>
      <w:r w:rsidR="00236276">
        <w:t xml:space="preserve">created with a </w:t>
      </w:r>
      <w:r w:rsidR="00CA008B">
        <w:t>general audience in mind</w:t>
      </w:r>
      <w:r>
        <w:t xml:space="preserve"> and, as a result, these videos might have an average speech rate that is too fast for older adults to follow due t</w:t>
      </w:r>
      <w:r w:rsidR="0094431D">
        <w:t>o</w:t>
      </w:r>
      <w:r w:rsidR="0094431D">
        <w:rPr>
          <w:rFonts w:asciiTheme="minorEastAsia" w:eastAsiaTheme="minorEastAsia" w:hAnsiTheme="minorEastAsia" w:hint="eastAsia"/>
          <w:lang w:eastAsia="zh-CN"/>
        </w:rPr>
        <w:t xml:space="preserve"> </w:t>
      </w:r>
      <w:r>
        <w:t xml:space="preserve">cognitive and perceptual declines. </w:t>
      </w:r>
      <w:r w:rsidR="00B407E9" w:rsidRPr="007C3694">
        <w:t xml:space="preserve">In this </w:t>
      </w:r>
      <w:r w:rsidR="00DB3ECE">
        <w:t>work</w:t>
      </w:r>
      <w:r w:rsidR="00B407E9" w:rsidRPr="007C3694">
        <w:t xml:space="preserve">, we </w:t>
      </w:r>
      <w:r w:rsidR="001B5180">
        <w:t>investigate</w:t>
      </w:r>
      <w:r w:rsidR="00B407E9" w:rsidRPr="007C3694">
        <w:t xml:space="preserve"> the effect of </w:t>
      </w:r>
      <w:r w:rsidR="00463D90">
        <w:t>regulating</w:t>
      </w:r>
      <w:r w:rsidR="00B407E9" w:rsidRPr="007C3694">
        <w:t xml:space="preserve">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on older adults’ ability to complete tasks.</w:t>
      </w:r>
      <w:r w:rsidR="00591AB0">
        <w:t xml:space="preserve"> We </w:t>
      </w:r>
      <w:r w:rsidR="00A52544">
        <w:t>compared</w:t>
      </w:r>
      <w:r w:rsidR="001F4537">
        <w:t xml:space="preserve"> two </w:t>
      </w:r>
      <w:r w:rsidR="00C55AF9">
        <w:t xml:space="preserve">methods of </w:t>
      </w:r>
      <w:r w:rsidR="00463D90">
        <w:t>regulating</w:t>
      </w:r>
      <w:r w:rsidR="00C55AF9">
        <w:t xml:space="preserve"> the content delivery rate</w:t>
      </w:r>
      <w:r w:rsidR="009A69C8">
        <w:t xml:space="preserve">: </w:t>
      </w:r>
      <w:r w:rsidR="00591AB0">
        <w:rPr>
          <w:rStyle w:val="aa"/>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 xml:space="preserve">that </w:t>
      </w:r>
      <w:r w:rsidR="00CF1506">
        <w:t>participants</w:t>
      </w:r>
      <w:r w:rsidR="00A46076">
        <w:t xml:space="preserve"> </w:t>
      </w:r>
      <w:r w:rsidR="00B15812">
        <w:t xml:space="preserve">generally </w:t>
      </w:r>
      <w:r w:rsidR="00A46076">
        <w:t xml:space="preserve">complete tasks faster </w:t>
      </w:r>
      <w:r w:rsidR="00CC3C92">
        <w:t xml:space="preserve">with the auto-pausing method than with the slowing method. </w:t>
      </w:r>
      <w:r w:rsidR="00A52544">
        <w:t xml:space="preserve">Participants can </w:t>
      </w:r>
      <w:r w:rsidR="00A15AE7">
        <w:t xml:space="preserve">complete tasks faster with the auto-pausing method than with no </w:t>
      </w:r>
      <w:r w:rsidR="008C73F3">
        <w:t xml:space="preserve">regulation </w:t>
      </w:r>
      <w:r w:rsidR="00A15AE7">
        <w:t>at all</w:t>
      </w:r>
      <w:r w:rsidR="00095730">
        <w:t xml:space="preserve"> (</w:t>
      </w:r>
      <w:r w:rsidR="0030465F">
        <w:t>baseline) after</w:t>
      </w:r>
      <w:r w:rsidR="00A15AE7">
        <w:t xml:space="preserve"> they had become proficient with the auto-pausing method. </w:t>
      </w:r>
      <w:r>
        <w:t xml:space="preserve">Overall, our work shows that </w:t>
      </w:r>
      <w:r w:rsidR="00B15812">
        <w:t>auto-</w:t>
      </w:r>
      <w:r>
        <w:t xml:space="preserve">pausing is a promising method of </w:t>
      </w:r>
      <w:r w:rsidR="007F603F">
        <w:t>regulating</w:t>
      </w:r>
      <w:r>
        <w:t xml:space="preserve"> the content delivery rate of online instructional videos to help older adults complete tasks efficiently.</w:t>
      </w:r>
    </w:p>
    <w:p w14:paraId="70D811C4" w14:textId="44E78618" w:rsidR="005B434B" w:rsidRPr="00FA5B1D" w:rsidRDefault="005B434B" w:rsidP="005B434B">
      <w:pPr>
        <w:pStyle w:val="CCSDescription"/>
        <w:rPr>
          <w:szCs w:val="18"/>
          <w:lang w:val="en-CA"/>
        </w:rPr>
      </w:pPr>
      <w:r w:rsidRPr="008275CB">
        <w:rPr>
          <w:rStyle w:val="CCSHeadchar"/>
          <w:szCs w:val="18"/>
        </w:rPr>
        <w:t xml:space="preserve">CCS CONCEPTS </w:t>
      </w:r>
      <w:r w:rsidRPr="008275CB">
        <w:t xml:space="preserve">• </w:t>
      </w:r>
      <w:r w:rsidR="00020021">
        <w:rPr>
          <w:b w:val="0"/>
        </w:rPr>
        <w:t>Human-cente</w:t>
      </w:r>
      <w:r w:rsidR="00A50585">
        <w:rPr>
          <w:b w:val="0"/>
        </w:rPr>
        <w:t>red computing</w:t>
      </w:r>
      <w:r w:rsidR="00FA1D78">
        <w:rPr>
          <w:b w:val="0"/>
        </w:rPr>
        <w:t xml:space="preserve"> </w:t>
      </w:r>
      <w:r w:rsidRPr="00B25EC5">
        <w:rPr>
          <w:b w:val="0"/>
        </w:rPr>
        <w:t xml:space="preserve">• </w:t>
      </w:r>
      <w:r w:rsidR="00A50585">
        <w:rPr>
          <w:b w:val="0"/>
        </w:rPr>
        <w:t>Accessibility</w:t>
      </w:r>
      <w:r w:rsidRPr="00B25EC5">
        <w:rPr>
          <w:b w:val="0"/>
        </w:rPr>
        <w:t xml:space="preserve"> • </w:t>
      </w:r>
      <w:r w:rsidR="00A50585">
        <w:rPr>
          <w:b w:val="0"/>
        </w:rPr>
        <w:t>Empirical studies in accessibility</w:t>
      </w:r>
    </w:p>
    <w:p w14:paraId="70D811C5" w14:textId="37373AE2" w:rsidR="005B434B" w:rsidRPr="00B25EC5" w:rsidRDefault="005B434B" w:rsidP="005B434B">
      <w:pPr>
        <w:pStyle w:val="KeyWords"/>
        <w:rPr>
          <w:b/>
          <w:szCs w:val="18"/>
        </w:rPr>
      </w:pPr>
      <w:r>
        <w:rPr>
          <w:rStyle w:val="KeyWordHeadchar"/>
          <w:b/>
          <w:szCs w:val="18"/>
        </w:rPr>
        <w:t xml:space="preserve">Additional Keywords and Phrases: </w:t>
      </w:r>
      <w:r w:rsidR="00817796">
        <w:t>older adults</w:t>
      </w:r>
      <w:r>
        <w:t xml:space="preserve">, </w:t>
      </w:r>
      <w:r w:rsidR="000B2B1D">
        <w:t xml:space="preserve">online </w:t>
      </w:r>
      <w:r w:rsidR="00CF0757">
        <w:t>instructional videos</w:t>
      </w:r>
      <w:r>
        <w:t xml:space="preserve">, </w:t>
      </w:r>
      <w:r w:rsidR="00215CEC">
        <w:t>user</w:t>
      </w:r>
      <w:r w:rsidR="00514BF6">
        <w:t xml:space="preserve">-friendly, </w:t>
      </w:r>
      <w:r w:rsidR="00FD0EDC">
        <w:t>senior-friendly</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07379D17" w:rsidR="00E42625" w:rsidRDefault="00340A1A" w:rsidP="00222B19">
      <w:pPr>
        <w:pStyle w:val="PostHeadPara"/>
        <w:tabs>
          <w:tab w:val="left" w:pos="3732"/>
        </w:tabs>
      </w:pPr>
      <w:r>
        <w:t xml:space="preserve">New technologies </w:t>
      </w:r>
      <w:r w:rsidR="00223AAB">
        <w:t xml:space="preserve">are constantly </w:t>
      </w:r>
      <w:r w:rsidR="00B62DFB">
        <w:t xml:space="preserve">arising </w:t>
      </w:r>
      <w:r w:rsidR="004B13DD">
        <w:t xml:space="preserve">and becoming an integral part of </w:t>
      </w:r>
      <w:r w:rsidR="00222B19">
        <w:t>everyday</w:t>
      </w:r>
      <w:r w:rsidR="004B13DD">
        <w:t xml:space="preserve"> </w:t>
      </w:r>
      <w:r w:rsidR="00222B19">
        <w:t>activities and tasks</w:t>
      </w:r>
      <w:r w:rsidR="00223AAB">
        <w:t>. However,</w:t>
      </w:r>
      <w:r w:rsidR="00293EBF">
        <w:t xml:space="preserve"> p</w:t>
      </w:r>
      <w:r w:rsidR="00C32EB3">
        <w:t>rior research has shown that older adults can have difficulty</w:t>
      </w:r>
      <w:r w:rsidR="00C32EB3" w:rsidRPr="001B4024" w:rsidDel="00C32EB3">
        <w:t xml:space="preserve"> </w:t>
      </w:r>
      <w:r w:rsidR="001B4024" w:rsidRPr="001B4024">
        <w:t>learning to use</w:t>
      </w:r>
      <w:r w:rsidR="003F0D16">
        <w:t xml:space="preserve"> new</w:t>
      </w:r>
      <w:r w:rsidR="001B4024" w:rsidRPr="001B4024">
        <w:t xml:space="preserve"> technology</w:t>
      </w:r>
      <w:r w:rsidR="00C32EB3">
        <w:t xml:space="preserve"> </w:t>
      </w:r>
      <w:r w:rsidR="007A527F">
        <w:fldChar w:fldCharType="begin" w:fldLock="1"/>
      </w:r>
      <w:r w:rsidR="004528C8">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usability","type":"article-journal","volume":"29"},"uris":["http://www.mendeley.com/documents/?uuid=c878cb54-5971-3500-9aa7-738814598f00"]},{"id":"ITEM-2","itemData":{"abstract":"Akzeptanz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Geriat","id":"ITEM-2","issued":{"date-parts":[["2000"]]},"number-of-pages":"169-177","title":"Acceptance and use of technological solutions by the elderly in the outdoor environment: findings from a European survey","type":"report","volume":"33"},"uris":["http://www.mendeley.com/documents/?uuid=bb9d1f11-0f12-3cc1-832e-ddbf960ac8b5"]},{"id":"ITEM-3","itemData":{"DOI":"10.4017/gt.2005.03.03.002.00","ISSN":"1569-1101","abstract":"Technology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-3","issue":"3","issued":{"date-parts":[["2005"]]},"title":"Use and acceptance of new technology by older people. Findings of the international MOBILATE survey: ‘Enhancing mobility in later life’","type":"article-journal","volume":"3"},"uris":["http://www.mendeley.com/documents/?uuid=876e41af-e216-4cd8-a778-8f53feae7384"]}],"mendeley":{"formattedCitation":"[1,18,29]","plainTextFormattedCitation":"[1,18,29]","previouslyFormattedCitation":"[1,18,29]"},"properties":{"noteIndex":0},"schema":"https://github.com/citation-style-language/schema/raw/master/csl-citation.json"}</w:instrText>
      </w:r>
      <w:r w:rsidR="007A527F">
        <w:fldChar w:fldCharType="separate"/>
      </w:r>
      <w:r w:rsidR="004528C8" w:rsidRPr="004528C8">
        <w:rPr>
          <w:noProof/>
        </w:rPr>
        <w:t>[1,18,29]</w:t>
      </w:r>
      <w:r w:rsidR="007A527F">
        <w:fldChar w:fldCharType="end"/>
      </w:r>
      <w:r w:rsidR="00367C1A">
        <w:t xml:space="preserve">. </w:t>
      </w:r>
      <w:r w:rsidR="001B4024" w:rsidRPr="001B4024">
        <w:t xml:space="preserve">As a result, </w:t>
      </w:r>
      <w:r w:rsidR="007937F3">
        <w:t>older adults</w:t>
      </w:r>
      <w:r w:rsidR="007937F3" w:rsidRPr="001B4024">
        <w:t xml:space="preserve"> </w:t>
      </w:r>
      <w:r w:rsidR="001B4024" w:rsidRPr="001B4024">
        <w:t xml:space="preserve">only use them </w:t>
      </w:r>
      <w:r w:rsidR="009E1260">
        <w:t>in</w:t>
      </w:r>
      <w:r w:rsidR="007937F3" w:rsidRPr="001B4024">
        <w:t xml:space="preserve"> </w:t>
      </w:r>
      <w:r w:rsidR="001B4024" w:rsidRPr="001B4024">
        <w:t xml:space="preserve">the limited </w:t>
      </w:r>
      <w:r w:rsidR="009E1260">
        <w:t>ways they have learnt</w:t>
      </w:r>
      <w:r w:rsidR="007937F3">
        <w:t xml:space="preserve"> </w:t>
      </w:r>
      <w:r w:rsidR="00CC4E7B">
        <w:fldChar w:fldCharType="begin" w:fldLock="1"/>
      </w:r>
      <w:r w:rsidR="004528C8">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4528C8" w:rsidRPr="004528C8">
        <w:rPr>
          <w:noProof/>
        </w:rPr>
        <w:t>[24]</w:t>
      </w:r>
      <w:r w:rsidR="00CC4E7B">
        <w:fldChar w:fldCharType="end"/>
      </w:r>
      <w:r w:rsidR="001B4024" w:rsidRPr="001B4024">
        <w:t xml:space="preserve"> or abandon them entirely</w:t>
      </w:r>
      <w:r w:rsidR="002F77D5">
        <w:t xml:space="preserve"> </w:t>
      </w:r>
      <w:r w:rsidR="00C73E4A">
        <w:fldChar w:fldCharType="begin" w:fldLock="1"/>
      </w:r>
      <w:r w:rsidR="004528C8">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[12]","plainTextFormattedCitation":"[12]","previouslyFormattedCitation":"[12]"},"properties":{"noteIndex":0},"schema":"https://github.com/citation-style-language/schema/raw/master/csl-citation.json"}</w:instrText>
      </w:r>
      <w:r w:rsidR="00C73E4A">
        <w:fldChar w:fldCharType="separate"/>
      </w:r>
      <w:r w:rsidR="004E24D5" w:rsidRPr="004E24D5">
        <w:rPr>
          <w:noProof/>
        </w:rPr>
        <w:t>[12]</w:t>
      </w:r>
      <w:r w:rsidR="00C73E4A">
        <w:fldChar w:fldCharType="end"/>
      </w:r>
      <w:r w:rsidR="001B4024" w:rsidRPr="001B4024">
        <w:t xml:space="preserve">. One of the reasons is </w:t>
      </w:r>
      <w:r w:rsidR="007937F3">
        <w:t xml:space="preserve">that these individuals </w:t>
      </w:r>
      <w:r w:rsidR="001B4024" w:rsidRPr="001B4024">
        <w:t xml:space="preserve">lack the support needed for learning the new technology. </w:t>
      </w:r>
      <w:r w:rsidR="00A748D0">
        <w:t>Although many products guides and manuals</w:t>
      </w:r>
      <w:r w:rsidR="00A748D0" w:rsidRPr="001B4024">
        <w:t>,</w:t>
      </w:r>
      <w:r w:rsidR="00A748D0">
        <w:t xml:space="preserve"> </w:t>
      </w:r>
      <w:r w:rsidR="00A748D0" w:rsidRPr="001B4024">
        <w:t>they often face difficulties using written product instructions</w:t>
      </w:r>
      <w:r w:rsidR="00A748D0">
        <w:t xml:space="preserve"> </w:t>
      </w:r>
      <w:r w:rsidR="00A748D0">
        <w:fldChar w:fldCharType="begin" w:fldLock="1"/>
      </w:r>
      <w:r w:rsidR="00A748D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seniors","type":"article-journal","volume":"5"},"uris":["http://www.mendeley.com/documents/?uuid=4e5dcda7-26c4-36bc-a762-042b0212dc13"]},{"id":"ITEM-2","itemData":{"DOI":"10.1145/2399193.2399195","ISSN":"19367228","abstract":"Mobile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Computing","id":"ITEM-2","issue":"3","issued":{"date-parts":[["2012"]]},"title":"How older adults learn to use mobile devices: Survey and field investigations","type":"article-journal","volume":"4"},"uris":["http://www.mendeley.com/documents/?uuid=585ea1f3-d6c4-4936-9240-37448c8a63be"]}],"mendeley":{"formattedCitation":"[3,17]","plainTextFormattedCitation":"[3,17]","previouslyFormattedCitation":"[3,17]"},"properties":{"noteIndex":0},"schema":"https://github.com/citation-style-language/schema/raw/master/csl-citation.json"}</w:instrText>
      </w:r>
      <w:r w:rsidR="00A748D0">
        <w:fldChar w:fldCharType="separate"/>
      </w:r>
      <w:r w:rsidR="00A748D0" w:rsidRPr="004E24D5">
        <w:rPr>
          <w:noProof/>
        </w:rPr>
        <w:t>[3,17]</w:t>
      </w:r>
      <w:r w:rsidR="00A748D0">
        <w:fldChar w:fldCharType="end"/>
      </w:r>
      <w:r w:rsidR="00A748D0">
        <w:t>.</w:t>
      </w:r>
      <w:r w:rsidR="001F39C5">
        <w:t>Thus, older adults may turn to</w:t>
      </w:r>
      <w:r w:rsidR="001F39C5" w:rsidRPr="001B4024">
        <w:t xml:space="preserve"> </w:t>
      </w:r>
      <w:r w:rsidR="001B4024" w:rsidRPr="001B4024">
        <w:t xml:space="preserve">friends and family </w:t>
      </w:r>
      <w:r w:rsidR="001F39C5">
        <w:t xml:space="preserve">to </w:t>
      </w:r>
      <w:r w:rsidR="001B4024" w:rsidRPr="001B4024">
        <w:t xml:space="preserve">help them overcome </w:t>
      </w:r>
      <w:r w:rsidR="002F77D5" w:rsidRPr="001B4024">
        <w:t>challenges</w:t>
      </w:r>
      <w:r w:rsidR="00131A98">
        <w:t xml:space="preserve"> </w:t>
      </w:r>
      <w:r w:rsidR="001B4024" w:rsidRPr="001B4024">
        <w:t xml:space="preserve">they </w:t>
      </w:r>
      <w:r w:rsidR="001F39C5">
        <w:t xml:space="preserve">may </w:t>
      </w:r>
      <w:r w:rsidR="001B4024" w:rsidRPr="001B4024">
        <w:t>face with the</w:t>
      </w:r>
      <w:r w:rsidR="003F0D16">
        <w:t xml:space="preserve"> new</w:t>
      </w:r>
      <w:r w:rsidR="001B4024" w:rsidRPr="001B4024">
        <w:t xml:space="preserve"> technolog</w:t>
      </w:r>
      <w:r w:rsidR="007937F3">
        <w:t>ies</w:t>
      </w:r>
      <w:r w:rsidR="001F39C5">
        <w:t>. However</w:t>
      </w:r>
      <w:r w:rsidR="001B4024" w:rsidRPr="001B4024">
        <w:t xml:space="preserve">, </w:t>
      </w:r>
      <w:r w:rsidR="0085083C">
        <w:t>older adults</w:t>
      </w:r>
      <w:r w:rsidR="001B4024" w:rsidRPr="001B4024">
        <w:t xml:space="preserve"> may lack access to people with the right expertise at all times</w:t>
      </w:r>
      <w:r w:rsidR="00131A98" w:rsidDel="00A748D0">
        <w:t>.</w:t>
      </w:r>
    </w:p>
    <w:p w14:paraId="0B364E1A" w14:textId="6D070568"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0E2127" w:rsidRPr="009E211B">
        <w:fldChar w:fldCharType="separate"/>
      </w:r>
      <w:r w:rsidR="004528C8" w:rsidRPr="004528C8">
        <w:rPr>
          <w:noProof/>
        </w:rPr>
        <w:t>[31]</w:t>
      </w:r>
      <w:r w:rsidR="000E2127" w:rsidRPr="009E211B">
        <w:fldChar w:fldCharType="end"/>
      </w:r>
      <w:r w:rsidRPr="00E42625">
        <w:t>. However, many older adults suffer from age-related decline in cognitive abilities</w:t>
      </w:r>
      <w:r w:rsidR="007937F3">
        <w:t xml:space="preserve">, including </w:t>
      </w:r>
      <w:r w:rsidRPr="00E42625">
        <w:t xml:space="preserve">working memory </w:t>
      </w:r>
      <w:r w:rsidR="007937F3" w:rsidRPr="00E42625">
        <w:t>capacit</w:t>
      </w:r>
      <w:r w:rsidR="007937F3">
        <w:t>y</w:t>
      </w:r>
      <w:r w:rsidRPr="00E42625">
        <w:t>, processing speed, spatial abilities, attention focusing, and reasoning</w:t>
      </w:r>
      <w:r w:rsidR="007937F3">
        <w:t xml:space="preserve">. Such limitations </w:t>
      </w:r>
      <w:r w:rsidRPr="00E42625">
        <w:t xml:space="preserve">make it hard for older adults to understand </w:t>
      </w:r>
      <w:r w:rsidRPr="00E42625">
        <w:lastRenderedPageBreak/>
        <w:t>rapid speech and recall details about what they have seen or heard recently (even for those with normal hearing)</w:t>
      </w:r>
      <w:r w:rsidR="0084135D" w:rsidRPr="0084135D">
        <w:t xml:space="preserve"> </w:t>
      </w:r>
      <w:r w:rsidR="001E4A67">
        <w:fldChar w:fldCharType="begin" w:fldLock="1"/>
      </w:r>
      <w:r w:rsidR="004528C8">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(CREATE)","type":"article-journal","volume":"21"},"uris":["http://www.mendeley.com/documents/?uuid=0440f59d-3a82-4080-ac85-3124d1d37b7d"]},{"id":"ITEM-2","itemData":{"DOI":"10.1518/001872006776412180","ISSN":"00187208","PMID":"16696265","abstract":"Objective: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Factors","id":"ITEM-2","issue":"1","issued":{"date-parts":[["2006"]]},"page":"154-165","title":"Spatial ability subfactors and their influences on a computer-based information search task","type":"article-journal","volume":"48"},"uris":["http://www.mendeley.com/documents/?uuid=b7ac2417-37f3-46e0-800e-44a1949eff69"]}],"mendeley":{"formattedCitation":"[7,25]","plainTextFormattedCitation":"[7,25]","previouslyFormattedCitation":"[7,25]"},"properties":{"noteIndex":0},"schema":"https://github.com/citation-style-language/schema/raw/master/csl-citation.json"}</w:instrText>
      </w:r>
      <w:r w:rsidR="001E4A67">
        <w:fldChar w:fldCharType="separate"/>
      </w:r>
      <w:r w:rsidR="004528C8" w:rsidRPr="004528C8">
        <w:rPr>
          <w:noProof/>
        </w:rPr>
        <w:t>[7,25]</w:t>
      </w:r>
      <w:r w:rsidR="001E4A67">
        <w:fldChar w:fldCharType="end"/>
      </w:r>
      <w:r w:rsidR="004A00B6">
        <w:t xml:space="preserve">. These limitations also </w:t>
      </w:r>
      <w:r w:rsidRPr="00E42625">
        <w:t>negatively affect their visual processing rate and reaction time to visual stimuli</w:t>
      </w:r>
      <w:r w:rsidR="007A4414">
        <w:t xml:space="preserve"> </w:t>
      </w:r>
      <w:r w:rsidR="007A4414">
        <w:fldChar w:fldCharType="begin" w:fldLock="1"/>
      </w:r>
      <w:r w:rsidR="004528C8">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id":"ITEM-2","itemData":{"id":"ITEM-2","issued":{"date-parts":[["0"]]},"title":"1997_-_Theodore_Bashore_-_TheDeclineofCognitiveProcessingSpeedinOldAge[retrieved_2021-02-18].pdf","type":"article"},"uris":["http://www.mendeley.com/documents/?uuid=29562fb9-8b50-4ead-9a54-39ecbf2a0254"]}],"mendeley":{"formattedCitation":"[10,32]","plainTextFormattedCitation":"[10,32]","previouslyFormattedCitation":"[10,32]"},"properties":{"noteIndex":0},"schema":"https://github.com/citation-style-language/schema/raw/master/csl-citation.json"}</w:instrText>
      </w:r>
      <w:r w:rsidR="007A4414">
        <w:fldChar w:fldCharType="separate"/>
      </w:r>
      <w:r w:rsidR="004528C8" w:rsidRPr="004528C8">
        <w:rPr>
          <w:noProof/>
        </w:rPr>
        <w:t>[10,32]</w:t>
      </w:r>
      <w:r w:rsidR="007A4414">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xml:space="preserve">. </w:t>
      </w:r>
      <w:r w:rsidR="00341C9D">
        <w:t>For example</w:t>
      </w:r>
      <w:r w:rsidRPr="00E42625">
        <w:t>,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4528C8">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[33]"},"properties":{"noteIndex":0},"schema":"https://github.com/citation-style-language/schema/raw/master/csl-citation.json"}</w:instrText>
      </w:r>
      <w:r w:rsidR="009F170C" w:rsidRPr="009F170C">
        <w:fldChar w:fldCharType="separate"/>
      </w:r>
      <w:r w:rsidR="004528C8" w:rsidRPr="004528C8">
        <w:rPr>
          <w:noProof/>
        </w:rPr>
        <w:t>[33]</w:t>
      </w:r>
      <w:r w:rsidR="009F170C" w:rsidRPr="009F170C">
        <w:fldChar w:fldCharType="end"/>
      </w:r>
      <w:r w:rsidRPr="00E42625">
        <w:t xml:space="preserve">, </w:t>
      </w:r>
      <w:r w:rsidR="007937F3">
        <w:t>yet</w:t>
      </w:r>
      <w:r w:rsidRPr="00E42625">
        <w:t xml:space="preserve">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BE171A">
        <w:t xml:space="preserve"> </w:t>
      </w:r>
      <w:r w:rsidR="00BE171A">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Psychology","id":"ITEM-4","issue":"3","issued":{"date-parts":[["2000"]]},"page":"149-154","title":"The effect of slowing speech rate at natural boundaries on older adults' memory for auditorially presented stories","type":"article-journal","volume":"52"},"uris":["http://www.mendeley.com/documents/?uuid=f8fc8c98-7adc-4094-8ca3-c70d1941410b"]}],"mendeley":{"formattedCitation":"[2,4,6,15]","plainTextFormattedCitation":"[2,4,6,15]","previouslyFormattedCitation":"[2,4,6,15]"},"properties":{"noteIndex":0},"schema":"https://github.com/citation-style-language/schema/raw/master/csl-citation.json"}</w:instrText>
      </w:r>
      <w:r w:rsidR="00BE171A">
        <w:fldChar w:fldCharType="separate"/>
      </w:r>
      <w:r w:rsidR="004E24D5" w:rsidRPr="004E24D5">
        <w:rPr>
          <w:noProof/>
        </w:rPr>
        <w:t>[2,4,6,15]</w:t>
      </w:r>
      <w:r w:rsidR="00BE171A">
        <w:fldChar w:fldCharType="end"/>
      </w:r>
      <w:r w:rsidR="00BE171A">
        <w:t>.</w:t>
      </w:r>
      <w:r w:rsidR="00BF642A">
        <w:t xml:space="preserve"> </w:t>
      </w:r>
      <w:r w:rsidR="00CB793B">
        <w:t xml:space="preserve">                                                                                                                                </w:t>
      </w:r>
    </w:p>
    <w:p w14:paraId="0C71075F" w14:textId="7AC163E5" w:rsidR="007937F3" w:rsidRDefault="0086227C" w:rsidP="004E3970">
      <w:pPr>
        <w:pStyle w:val="ParaContinue"/>
      </w:pPr>
      <w:r>
        <w:t>To date,</w:t>
      </w:r>
      <w:r w:rsidRPr="007C3694">
        <w:t xml:space="preserve"> </w:t>
      </w:r>
      <w:r w:rsidR="007937F3">
        <w:t>the ways in which we can</w:t>
      </w:r>
      <w:r w:rsidRPr="007C3694">
        <w:t xml:space="preserve"> help older adults better understand and follow instructional videos</w:t>
      </w:r>
      <w:r>
        <w:t xml:space="preserve"> remains an under-explored research question</w:t>
      </w:r>
      <w:r w:rsidRPr="007C3694">
        <w:t xml:space="preserve">. </w:t>
      </w:r>
      <w:r w:rsidR="004A2062">
        <w:t xml:space="preserve">Many prior works have investigated the effect of </w:t>
      </w:r>
      <w:r w:rsidR="00B155A4">
        <w:t>slowing</w:t>
      </w:r>
      <w:r w:rsidR="00B155A4">
        <w:rPr>
          <w:rFonts w:hint="eastAsia"/>
          <w:lang w:eastAsia="zh-CN"/>
        </w:rPr>
        <w:t xml:space="preserve"> </w:t>
      </w:r>
      <w:r w:rsidR="00411480">
        <w:t xml:space="preserve">audio and/or video playback </w:t>
      </w:r>
      <w:r w:rsidR="004A2062">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w:t>
      </w:r>
      <w:r w:rsidR="007937F3">
        <w:t>,</w:t>
      </w:r>
      <w:r w:rsidR="00B97EFB">
        <w:t xml:space="preserve"> and comprehend material</w:t>
      </w:r>
      <w:r w:rsidR="00341C9D">
        <w:t xml:space="preserve"> delivered</w:t>
      </w:r>
      <w:r w:rsidR="00142CF3">
        <w:t xml:space="preserve"> at a </w:t>
      </w:r>
      <w:r w:rsidR="00AF4381">
        <w:t xml:space="preserve">uniformly </w:t>
      </w:r>
      <w:r w:rsidR="008448DD">
        <w:t>s</w:t>
      </w:r>
      <w:r w:rsidR="00142CF3">
        <w:t xml:space="preserve">lower rate than </w:t>
      </w:r>
      <w:r w:rsidR="007937F3">
        <w:t xml:space="preserve">at a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8868DE">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8868DE">
        <w:fldChar w:fldCharType="separate"/>
      </w:r>
      <w:r w:rsidR="004E24D5" w:rsidRPr="004E24D5">
        <w:rPr>
          <w:noProof/>
        </w:rPr>
        <w:t>[2,4,6,10]</w:t>
      </w:r>
      <w:r w:rsidR="008868DE">
        <w:fldChar w:fldCharType="end"/>
      </w:r>
      <w:r w:rsidR="00142CF3">
        <w:t>.</w:t>
      </w:r>
      <w:r w:rsidR="003565C3">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921A1A">
        <w:t xml:space="preserve">automatically </w:t>
      </w:r>
      <w:r w:rsidR="00695E8F">
        <w:t>i</w:t>
      </w:r>
      <w:r w:rsidR="00EA3B3C">
        <w:t>nserting</w:t>
      </w:r>
      <w:r w:rsidR="00D84AA6">
        <w:t xml:space="preserve"> </w:t>
      </w:r>
      <w:r w:rsidR="00A9758C">
        <w:t>long</w:t>
      </w:r>
      <w:r w:rsidR="00EA3B3C">
        <w:t xml:space="preserve"> </w:t>
      </w:r>
      <w:r w:rsidR="006714C5">
        <w:t xml:space="preserve">pauses </w:t>
      </w:r>
      <w:r w:rsidR="00341C9D">
        <w:t xml:space="preserve">in audio recordings of </w:t>
      </w:r>
      <w:r w:rsidR="00341C9D" w:rsidRPr="00857A44">
        <w:t>stories</w:t>
      </w:r>
      <w:r w:rsidR="00341C9D">
        <w:t xml:space="preserve"> </w:t>
      </w:r>
      <w:r w:rsidR="006714C5">
        <w:t>at</w:t>
      </w:r>
      <w:r w:rsidR="00D13F24">
        <w:t xml:space="preserve"> </w:t>
      </w:r>
      <w:r w:rsidR="00BD7AC8">
        <w:t>phrase</w:t>
      </w:r>
      <w:r w:rsidR="007937F3">
        <w:t>,</w:t>
      </w:r>
      <w:r w:rsidR="00BD7AC8">
        <w:t xml:space="preserve"> clause boundaries</w:t>
      </w:r>
      <w:r w:rsidR="00312D26">
        <w:t xml:space="preserve">, and </w:t>
      </w:r>
      <w:r w:rsidR="00D13F24">
        <w:t>sentence endings</w:t>
      </w:r>
      <w:r w:rsidR="00146AE2">
        <w:t xml:space="preserve"> </w:t>
      </w:r>
      <w:r w:rsidR="00A43715">
        <w:t xml:space="preserve">can </w:t>
      </w:r>
      <w:r w:rsidR="002E368F">
        <w:t>serve as</w:t>
      </w:r>
      <w:r w:rsidR="00A43715">
        <w:t xml:space="preserve"> an </w:t>
      </w:r>
      <w:r w:rsidR="00631011">
        <w:t xml:space="preserve">alternative </w:t>
      </w:r>
      <w:r w:rsidR="00990B72">
        <w:t xml:space="preserve">for </w:t>
      </w:r>
      <w:r w:rsidR="00463D90">
        <w:t>regulating</w:t>
      </w:r>
      <w:r w:rsidR="00990B72">
        <w:t xml:space="preserve"> the rate at which the </w:t>
      </w:r>
      <w:r w:rsidR="007612B6">
        <w:t>story</w:t>
      </w:r>
      <w:r w:rsidR="00990B72">
        <w:t xml:space="preserve"> was delivered</w:t>
      </w:r>
      <w:r w:rsidR="00631011">
        <w:t xml:space="preserve"> </w:t>
      </w:r>
      <w:r w:rsidR="00F217FF">
        <w:t xml:space="preserve">to older adults </w:t>
      </w:r>
      <w:r w:rsidR="00146AE2">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[15]","plainTextFormattedCitation":"[15]","previouslyFormattedCitation":"[15]"},"properties":{"noteIndex":0},"schema":"https://github.com/citation-style-language/schema/raw/master/csl-citation.json"}</w:instrText>
      </w:r>
      <w:r w:rsidR="00146AE2">
        <w:fldChar w:fldCharType="separate"/>
      </w:r>
      <w:r w:rsidR="004E24D5" w:rsidRPr="004E24D5">
        <w:rPr>
          <w:noProof/>
        </w:rPr>
        <w:t>[15]</w:t>
      </w:r>
      <w:r w:rsidR="00146AE2">
        <w:fldChar w:fldCharType="end"/>
      </w:r>
      <w:r w:rsidR="00CE7B72">
        <w:t>.</w:t>
      </w:r>
      <w:r w:rsidR="002E368F">
        <w:t xml:space="preserve"> Furthermore,</w:t>
      </w:r>
      <w:r w:rsidR="00815686">
        <w:t xml:space="preserve"> </w:t>
      </w:r>
      <w:r w:rsidR="002E368F">
        <w:t>o</w:t>
      </w:r>
      <w:r w:rsidR="00F217FF">
        <w:t xml:space="preserve">lder adults </w:t>
      </w:r>
      <w:r w:rsidR="005C0522">
        <w:t xml:space="preserve">demonstrated </w:t>
      </w:r>
      <w:r w:rsidR="00815686">
        <w:t>better recall and recognition performance with longer pauses</w:t>
      </w:r>
      <w:r w:rsidR="005C0522">
        <w:t xml:space="preserve">. </w:t>
      </w:r>
      <w:r>
        <w:t>The effect of slowing down and inserting pauses</w:t>
      </w:r>
      <w:r w:rsidR="002058E5">
        <w:t xml:space="preserve"> specifically</w:t>
      </w:r>
      <w:r>
        <w:t xml:space="preserve"> in</w:t>
      </w:r>
      <w:r w:rsidR="002058E5">
        <w:t>to</w:t>
      </w:r>
      <w:r>
        <w:t xml:space="preserve"> instructional videos to help older adults complete related tasks, however, has not been directly studied. </w:t>
      </w:r>
    </w:p>
    <w:p w14:paraId="29EFB3F7" w14:textId="3930E2A3" w:rsidR="00055AC7" w:rsidRPr="00DB133C" w:rsidRDefault="007937F3" w:rsidP="002C4AB5">
      <w:pPr>
        <w:pStyle w:val="ParaContinue"/>
      </w:pPr>
      <w:r>
        <w:t>I</w:t>
      </w:r>
      <w:r w:rsidR="0086227C">
        <w:t xml:space="preserve">n this paper, </w:t>
      </w:r>
      <w:r w:rsidR="00DB7719" w:rsidRPr="007C3694">
        <w:t>we</w:t>
      </w:r>
      <w:r w:rsidR="009D020A" w:rsidRPr="007C3694">
        <w:t xml:space="preserve"> compare </w:t>
      </w:r>
      <w:r w:rsidR="0086227C">
        <w:t xml:space="preserve">these </w:t>
      </w:r>
      <w:r w:rsidR="009D020A" w:rsidRPr="007C3694">
        <w:t xml:space="preserve">two methods for </w:t>
      </w:r>
      <w:r w:rsidR="00463D90">
        <w:t>regulating</w:t>
      </w:r>
      <w:r w:rsidR="009D020A" w:rsidRPr="007C3694">
        <w:t xml:space="preserve"> the </w:t>
      </w:r>
      <w:r w:rsidR="00313603">
        <w:t>content</w:t>
      </w:r>
      <w:r w:rsidR="00313603" w:rsidRPr="007C3694">
        <w:t xml:space="preserve"> </w:t>
      </w:r>
      <w:r w:rsidR="009D020A" w:rsidRPr="007C3694">
        <w:t>delivery rate</w:t>
      </w:r>
      <w:r w:rsidR="0086227C">
        <w:t xml:space="preserve"> and evaluated them against a normal playback</w:t>
      </w:r>
      <w:r w:rsidR="00EE478F">
        <w:t xml:space="preserve"> </w:t>
      </w:r>
      <w:r w:rsidR="0086227C">
        <w:t>condition.</w:t>
      </w:r>
      <w:r>
        <w:t xml:space="preserve"> </w:t>
      </w:r>
      <w:r w:rsidR="002058E5">
        <w:t xml:space="preserve">Overall, our work shows that automatically pausing is a promising method of </w:t>
      </w:r>
      <w:r w:rsidR="00463D90">
        <w:t>regulating</w:t>
      </w:r>
      <w:r w:rsidR="002058E5">
        <w:t xml:space="preserve"> the content delivery rate of online instructional videos to help older adults complete tasks efficiently. </w:t>
      </w:r>
      <w:r w:rsidR="00921A1A">
        <w:t xml:space="preserve">Participants found that </w:t>
      </w:r>
      <w:r w:rsidR="00502244">
        <w:t xml:space="preserve">automatically pausing the instructional videos </w:t>
      </w:r>
      <w:r w:rsidR="00921A1A">
        <w:t xml:space="preserve">to be </w:t>
      </w:r>
      <w:r w:rsidR="00502244">
        <w:t xml:space="preserve">more helpful </w:t>
      </w:r>
      <w:r w:rsidR="007A1E96">
        <w:t>(</w:t>
      </w:r>
      <w:r w:rsidR="00714711">
        <w:t>2</w:t>
      </w:r>
      <w:r w:rsidR="00AA7932">
        <w:t>4.8% more time</w:t>
      </w:r>
      <w:r w:rsidR="003C0F57">
        <w:t>-</w:t>
      </w:r>
      <w:r w:rsidR="00AA7932">
        <w:t>efficient</w:t>
      </w:r>
      <w:r w:rsidR="007A1E96">
        <w:t xml:space="preserve">) </w:t>
      </w:r>
      <w:r w:rsidR="00502244">
        <w:t>than uniformly slowing down the instructional videos</w:t>
      </w:r>
      <w:r w:rsidR="00921A1A">
        <w:t>,</w:t>
      </w:r>
      <w:r w:rsidR="00502244">
        <w:t xml:space="preserve"> and it </w:t>
      </w:r>
      <w:r w:rsidR="00FC14BE">
        <w:t>was</w:t>
      </w:r>
      <w:r w:rsidR="006938E4">
        <w:t xml:space="preserve"> </w:t>
      </w:r>
      <w:r w:rsidR="00921A1A">
        <w:t xml:space="preserve">also </w:t>
      </w:r>
      <w:r w:rsidR="006938E4">
        <w:t>more</w:t>
      </w:r>
      <w:r w:rsidR="00C23DB4">
        <w:t xml:space="preserve"> beneficial </w:t>
      </w:r>
      <w:r w:rsidR="00857F4C">
        <w:t>(</w:t>
      </w:r>
      <w:r w:rsidR="00000293">
        <w:t>14</w:t>
      </w:r>
      <w:r w:rsidR="00AA7932">
        <w:t>.4</w:t>
      </w:r>
      <w:r w:rsidR="00000293">
        <w:t>% more time</w:t>
      </w:r>
      <w:r w:rsidR="003C0F57">
        <w:t>-</w:t>
      </w:r>
      <w:r w:rsidR="00000293">
        <w:t>efficient</w:t>
      </w:r>
      <w:r w:rsidR="00857F4C">
        <w:t xml:space="preserve">) </w:t>
      </w:r>
      <w:r w:rsidR="00696469">
        <w:t xml:space="preserve">than no </w:t>
      </w:r>
      <w:r w:rsidR="008C73F3">
        <w:t xml:space="preserve">regulation </w:t>
      </w:r>
      <w:r w:rsidR="00696469">
        <w:t>at all</w:t>
      </w:r>
      <w:r w:rsidR="004C588A">
        <w:t xml:space="preserve"> </w:t>
      </w:r>
      <w:r w:rsidR="001E110F">
        <w:t>after</w:t>
      </w:r>
      <w:r w:rsidR="004C588A">
        <w:t xml:space="preserve"> </w:t>
      </w:r>
      <w:r w:rsidR="00921A1A">
        <w:t xml:space="preserve">they had become </w:t>
      </w:r>
      <w:r w:rsidR="001E110F">
        <w:t>sufficiently proficient with the method</w:t>
      </w:r>
      <w:r w:rsidR="00025EA7">
        <w:t xml:space="preserve"> (after using it three times)</w:t>
      </w:r>
      <w:r w:rsidR="00696469">
        <w:t>.</w:t>
      </w:r>
      <w:r w:rsidR="002A77BC">
        <w:t xml:space="preserve"> </w:t>
      </w:r>
      <w:r w:rsidR="00153B37">
        <w:t>Furthermore</w:t>
      </w:r>
      <w:r w:rsidR="00B309A7">
        <w:t xml:space="preserve">, </w:t>
      </w:r>
      <w:r w:rsidR="00921A1A">
        <w:t xml:space="preserve">participants </w:t>
      </w:r>
      <w:r w:rsidR="00B309A7">
        <w:t xml:space="preserve">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p>
    <w:p w14:paraId="197F41E5" w14:textId="09CC4067" w:rsidR="007A49AB" w:rsidRDefault="00D32658" w:rsidP="00A307C8">
      <w:pPr>
        <w:pStyle w:val="Head1"/>
        <w:ind w:left="432" w:hanging="432"/>
      </w:pPr>
      <w:r>
        <w:t>Related work</w:t>
      </w:r>
      <w:r w:rsidR="008D41DC">
        <w:t xml:space="preserve"> </w:t>
      </w:r>
    </w:p>
    <w:p w14:paraId="7BCF7373" w14:textId="6CE0DBAF" w:rsidR="003C0D76" w:rsidRPr="003C0D76" w:rsidRDefault="003C0D76" w:rsidP="003C0D76">
      <w:pPr>
        <w:pStyle w:val="PostHeadPara"/>
      </w:pPr>
      <w:r>
        <w:t xml:space="preserve">In this section, we covered related work on </w:t>
      </w:r>
      <w:r w:rsidR="00D845FA">
        <w:t>the benefits of instructional videos to older adults</w:t>
      </w:r>
      <w:r w:rsidR="002A67B1">
        <w:t xml:space="preserve"> and </w:t>
      </w:r>
      <w:r w:rsidR="00415E1C">
        <w:t xml:space="preserve">the effect of </w:t>
      </w:r>
      <w:r w:rsidR="002A67B1">
        <w:t xml:space="preserve">adjustment </w:t>
      </w:r>
      <w:r w:rsidR="00B56E3F">
        <w:t xml:space="preserve">to the multimedia playback content. </w:t>
      </w:r>
    </w:p>
    <w:p w14:paraId="247ECE9C" w14:textId="1A5FA7F0" w:rsidR="00174BD3" w:rsidRDefault="008850E6" w:rsidP="005B2F9F">
      <w:pPr>
        <w:pStyle w:val="Head2"/>
      </w:pPr>
      <w:r>
        <w:t>The benefits of instructional videos to older adults</w:t>
      </w:r>
    </w:p>
    <w:p w14:paraId="6A28352C" w14:textId="13CFABFD" w:rsidR="0044576F" w:rsidRDefault="007929BB" w:rsidP="004A39FB">
      <w:pPr>
        <w:pStyle w:val="PostHeadPara"/>
      </w:pPr>
      <w:r>
        <w:t xml:space="preserve">In terms </w:t>
      </w:r>
      <w:r w:rsidR="007B74BA">
        <w:t>of cognitive and mental support, i</w:t>
      </w:r>
      <w:r w:rsidR="00132ABA">
        <w:t xml:space="preserve">nstructional videos </w:t>
      </w:r>
      <w:r w:rsidR="00602873">
        <w:t xml:space="preserve">help reduce the cognitive load incurred </w:t>
      </w:r>
      <w:r w:rsidR="00D77C7E">
        <w:t xml:space="preserve">in information processing and instill </w:t>
      </w:r>
      <w:r w:rsidR="0093042E">
        <w:t xml:space="preserve">confidence in older adults. </w:t>
      </w:r>
      <w:r w:rsidR="008A34BB">
        <w:t>Like any other video</w:t>
      </w:r>
      <w:r w:rsidR="003C0F57">
        <w:t>s</w:t>
      </w:r>
      <w:r w:rsidR="008A34BB">
        <w:t xml:space="preserve">, instructional videos combine audio and visual stimuli to present information. </w:t>
      </w:r>
      <w:r w:rsidR="00A76685">
        <w:t xml:space="preserve">Prior </w:t>
      </w:r>
      <w:r w:rsidR="00F51ECA">
        <w:t xml:space="preserve">research has shown that </w:t>
      </w:r>
      <w:r w:rsidR="004A39FB">
        <w:t>audiovisual presentation</w:t>
      </w:r>
      <w:r w:rsidR="004602E4">
        <w:t>s</w:t>
      </w:r>
      <w:r w:rsidR="004A39FB">
        <w:t xml:space="preserve"> of instructional materials </w:t>
      </w:r>
      <w:r w:rsidR="00A76685">
        <w:t xml:space="preserve">can </w:t>
      </w:r>
      <w:r w:rsidR="004A39FB">
        <w:t xml:space="preserve">mitigate the negative effects of </w:t>
      </w:r>
      <w:r w:rsidR="00695BB1">
        <w:t>cognitive</w:t>
      </w:r>
      <w:r w:rsidR="004A39FB">
        <w:t xml:space="preserve"> decline </w:t>
      </w:r>
      <w:r w:rsidR="004A39FB">
        <w:fldChar w:fldCharType="begin" w:fldLock="1"/>
      </w:r>
      <w:r w:rsidR="004528C8">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[13]","plainTextFormattedCitation":"[13]","previouslyFormattedCitation":"[13]"},"properties":{"noteIndex":0},"schema":"https://github.com/citation-style-language/schema/raw/master/csl-citation.json"}</w:instrText>
      </w:r>
      <w:r w:rsidR="004A39FB">
        <w:fldChar w:fldCharType="separate"/>
      </w:r>
      <w:r w:rsidR="004E24D5" w:rsidRPr="004E24D5">
        <w:rPr>
          <w:noProof/>
        </w:rPr>
        <w:t>[13]</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542827">
        <w:rPr>
          <w:lang w:val="en-CA"/>
        </w:rPr>
        <w:t>For di</w:t>
      </w:r>
      <w:r w:rsidR="002D2D39">
        <w:rPr>
          <w:lang w:val="en-CA"/>
        </w:rPr>
        <w:t xml:space="preserve">agram and caption, </w:t>
      </w:r>
      <w:r w:rsidR="00D91932">
        <w:rPr>
          <w:lang w:val="en-CA"/>
        </w:rPr>
        <w:t>a</w:t>
      </w:r>
      <w:r w:rsidR="002D2D39">
        <w:rPr>
          <w:lang w:val="en-CA"/>
        </w:rPr>
        <w:t xml:space="preserve"> user would have </w:t>
      </w:r>
      <w:r w:rsidR="00D91932">
        <w:rPr>
          <w:lang w:val="en-CA"/>
        </w:rPr>
        <w:t xml:space="preserve">to </w:t>
      </w:r>
      <w:r w:rsidR="002D2D39">
        <w:rPr>
          <w:lang w:val="en-CA"/>
        </w:rPr>
        <w:t>visually loo</w:t>
      </w:r>
      <w:r w:rsidR="00480860">
        <w:rPr>
          <w:lang w:val="en-CA"/>
        </w:rPr>
        <w:t xml:space="preserve">k for the match between the </w:t>
      </w:r>
      <w:r w:rsidR="00D91932">
        <w:rPr>
          <w:lang w:val="en-CA"/>
        </w:rPr>
        <w:t>image</w:t>
      </w:r>
      <w:r w:rsidR="00480860">
        <w:rPr>
          <w:lang w:val="en-CA"/>
        </w:rPr>
        <w:t xml:space="preserve"> and</w:t>
      </w:r>
      <w:r w:rsidR="00D91932">
        <w:rPr>
          <w:lang w:val="en-CA"/>
        </w:rPr>
        <w:t xml:space="preserve"> text</w:t>
      </w:r>
      <w:r w:rsidR="00480860">
        <w:rPr>
          <w:lang w:val="en-CA"/>
        </w:rPr>
        <w:t xml:space="preserve"> information. </w:t>
      </w:r>
      <w:r w:rsidR="00206DC9">
        <w:rPr>
          <w:lang w:val="en-CA"/>
        </w:rPr>
        <w:t>Additionally</w:t>
      </w:r>
      <w:r w:rsidR="001C20A9">
        <w:rPr>
          <w:lang w:val="en-CA"/>
        </w:rPr>
        <w:t xml:space="preserve">, they </w:t>
      </w:r>
      <w:r w:rsidR="00A76685">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w:t>
      </w:r>
      <w:r w:rsidR="008A34BB">
        <w:rPr>
          <w:lang w:val="en-CA"/>
        </w:rPr>
        <w:t>overwhelming cognitive load</w:t>
      </w:r>
      <w:r w:rsidR="009C5FA3">
        <w:rPr>
          <w:lang w:val="en-CA"/>
        </w:rPr>
        <w:t xml:space="preserve">. Furthermore, </w:t>
      </w:r>
      <w:r w:rsidR="00CC5D56">
        <w:rPr>
          <w:lang w:val="en-CA"/>
        </w:rPr>
        <w:t>they enable information to be encoded both verbally and nonverbally, which le</w:t>
      </w:r>
      <w:r w:rsidR="00A76685">
        <w:rPr>
          <w:lang w:val="en-CA"/>
        </w:rPr>
        <w:t>a</w:t>
      </w:r>
      <w:r w:rsidR="00931FB3">
        <w:rPr>
          <w:lang w:val="en-CA"/>
        </w:rPr>
        <w:t>d</w:t>
      </w:r>
      <w:r w:rsidR="00A76685">
        <w:rPr>
          <w:lang w:val="en-CA"/>
        </w:rPr>
        <w:t>s</w:t>
      </w:r>
      <w:r w:rsidR="00CC5D56">
        <w:rPr>
          <w:lang w:val="en-CA"/>
        </w:rPr>
        <w:t xml:space="preserve"> to high quality and durable knowledge</w:t>
      </w:r>
      <w:r w:rsidR="004A39FB">
        <w:t xml:space="preserve">. </w:t>
      </w:r>
      <w:r w:rsidR="00F64CFC">
        <w:t>Other than age-related decline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 xml:space="preserve">deterring older adults from </w:t>
      </w:r>
      <w:r w:rsidR="00F64CFC">
        <w:lastRenderedPageBreak/>
        <w:t>independently and completing a technology-related task. When</w:t>
      </w:r>
      <w:r w:rsidR="00F64CFC" w:rsidRPr="001274A3">
        <w:t xml:space="preserve"> presented with new technology, many older adults </w:t>
      </w:r>
      <w:r w:rsidR="00A76685">
        <w:t>may</w:t>
      </w:r>
      <w:r w:rsidR="00A76685" w:rsidRPr="001274A3">
        <w:t xml:space="preserve"> </w:t>
      </w:r>
      <w:r w:rsidR="00F64CFC" w:rsidRPr="001274A3">
        <w:t xml:space="preserve">feel anxiety, discomfort, and a lack of </w:t>
      </w:r>
      <w:r w:rsidR="008A34BB">
        <w:t xml:space="preserve">self-efficacy or </w:t>
      </w:r>
      <w:r w:rsidR="00F64CFC" w:rsidRPr="001274A3">
        <w:t>confidence in their ability to use the technology</w:t>
      </w:r>
      <w:r w:rsidR="00AA688A">
        <w:t xml:space="preserve"> </w:t>
      </w:r>
      <w:r w:rsidR="00AA688A">
        <w:fldChar w:fldCharType="begin" w:fldLock="1"/>
      </w:r>
      <w:r w:rsidR="004528C8">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computers","type":"article-journal","volume":"53"},"uris":["http://www.mendeley.com/documents/?uuid=03bab3ae-98b8-4a99-91e8-90699a5bb6cc"]},{"id":"ITEM-2","itemData":{"DOI":"10.1016/S0747-5632(97)00012-5","ISSN":"0747-5632","abstract":"This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Behavior","id":"ITEM-2","issue":"3","issued":{"date-parts":[["1997","8","1"]]},"page":"317-326","publisher":"Pergamon","title":"Computer anxiety in young and older adults: Implications for human-computer interactions in older populations","type":"article-journal","volume":"13"},"uris":["http://www.mendeley.com/documents/?uuid=0ff13ee0-52b5-3a2a-9c33-a2bce9406c38"]},{"id":"ITEM-3","itemData":{"DOI":"10.1177/154193120504900201","ISBN":"094528926X","ISSN":"10711813","abstract":"Although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Society","id":"ITEM-3","issued":{"date-parts":[["2005"]]},"page":"154-157","title":"Older adults and attitutdes towards computers: Have they changed with recent advances in technology?","type":"article-journal"},"uris":["http://www.mendeley.com/documents/?uuid=07cb9e7a-b3de-42ea-be4b-b39aabe731fc"]},{"id":"ITEM-4","itemData":{"DOI":"10.4017/gt.2005.03.03.002.00","ISSN":"1569-1101","abstract":"Technology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-4","issue":"3","issued":{"date-parts":[["2005"]]},"title":"Use and acceptance of new technology by older people. Findings of the international MOBILATE survey: ‘Enhancing mobility in later life’","type":"article-journal","volume":"3"},"uris":["http://www.mendeley.com/documents/?uuid=876e41af-e216-4cd8-a778-8f53feae7384"]}],"mendeley":{"formattedCitation":"[8,16,22,29]","plainTextFormattedCitation":"[8,16,22,29]","previouslyFormattedCitation":"[8,16,22,29]"},"properties":{"noteIndex":0},"schema":"https://github.com/citation-style-language/schema/raw/master/csl-citation.json"}</w:instrText>
      </w:r>
      <w:r w:rsidR="00AA688A">
        <w:fldChar w:fldCharType="separate"/>
      </w:r>
      <w:r w:rsidR="004528C8" w:rsidRPr="004528C8">
        <w:rPr>
          <w:noProof/>
        </w:rPr>
        <w:t>[8,16,22,29]</w:t>
      </w:r>
      <w:r w:rsidR="00AA688A">
        <w:fldChar w:fldCharType="end"/>
      </w:r>
      <w:r w:rsidR="00F64CFC">
        <w:t xml:space="preserve">. Results from a </w:t>
      </w:r>
      <w:r w:rsidR="00F64CFC" w:rsidRPr="001274A3">
        <w:t>2017 survey by Pew Research Center show</w:t>
      </w:r>
      <w:r w:rsidR="00A76685">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w:t>
      </w:r>
      <w:r w:rsidR="008A34BB">
        <w:t xml:space="preserve">i.e., </w:t>
      </w:r>
      <w:r w:rsidR="00F64CFC" w:rsidRPr="001274A3">
        <w:t>not confident in their digital skills and in their ability to find trustworthy information online) and would seek another person for help when given a new electronic device</w:t>
      </w:r>
      <w:r w:rsidR="00F64CFC">
        <w:t xml:space="preserve"> </w:t>
      </w:r>
      <w:r w:rsidR="00F64CFC"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F64CFC" w:rsidRPr="009E211B">
        <w:fldChar w:fldCharType="separate"/>
      </w:r>
      <w:r w:rsidR="004528C8" w:rsidRPr="004528C8">
        <w:rPr>
          <w:noProof/>
        </w:rPr>
        <w:t>[31]</w:t>
      </w:r>
      <w:r w:rsidR="00F64CFC" w:rsidRPr="009E211B">
        <w:fldChar w:fldCharType="end"/>
      </w:r>
      <w:r w:rsidR="00F64CFC" w:rsidRPr="001274A3">
        <w:t>.</w:t>
      </w:r>
      <w:r w:rsidR="00F64CFC">
        <w:t xml:space="preserve"> </w:t>
      </w:r>
      <w:r w:rsidR="00AC6AED">
        <w:t xml:space="preserve">In addition to </w:t>
      </w:r>
      <w:r w:rsidR="00C5386D">
        <w:t>the cognitive benefits, i</w:t>
      </w:r>
      <w:r w:rsidR="00477EAE">
        <w:t>nstructi</w:t>
      </w:r>
      <w:r w:rsidR="0019656C">
        <w:t>o</w:t>
      </w:r>
      <w:r w:rsidR="00477EAE">
        <w:t xml:space="preserve">nal videos </w:t>
      </w:r>
      <w:r w:rsidR="00317F05">
        <w:t>can</w:t>
      </w:r>
      <w:r w:rsidR="00317F05" w:rsidRPr="00A25019">
        <w:t xml:space="preserve"> </w:t>
      </w:r>
      <w:r w:rsidR="00F64CFC" w:rsidRPr="00A25019">
        <w:t>increase older adults’ self-efficacy</w:t>
      </w:r>
      <w:r w:rsidR="00F64CFC">
        <w:t xml:space="preserve"> </w:t>
      </w:r>
      <w:r w:rsidR="00F64CFC">
        <w:fldChar w:fldCharType="begin" w:fldLock="1"/>
      </w:r>
      <w:r w:rsidR="004528C8">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[14]","plainTextFormattedCitation":"[14]","previouslyFormattedCitation":"[14]"},"properties":{"noteIndex":0},"schema":"https://github.com/citation-style-language/schema/raw/master/csl-citation.json"}</w:instrText>
      </w:r>
      <w:r w:rsidR="00F64CFC">
        <w:fldChar w:fldCharType="separate"/>
      </w:r>
      <w:r w:rsidR="004E24D5" w:rsidRPr="004E24D5">
        <w:rPr>
          <w:noProof/>
        </w:rPr>
        <w:t>[14]</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w:t>
      </w:r>
      <w:r w:rsidR="00317F05">
        <w:t xml:space="preserve">, which is </w:t>
      </w:r>
      <w:r w:rsidR="00F64CFC" w:rsidRPr="00A25019">
        <w:t>also known as vicarious learning. According to the Cognitive Theory of Bandura</w:t>
      </w:r>
      <w:r w:rsidR="00F64CFC">
        <w:t xml:space="preserve"> </w:t>
      </w:r>
      <w:r w:rsidR="00F64CFC">
        <w:fldChar w:fldCharType="begin" w:fldLock="1"/>
      </w:r>
      <w:r w:rsidR="004528C8">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[34]"},"properties":{"noteIndex":0},"schema":"https://github.com/citation-style-language/schema/raw/master/csl-citation.json"}</w:instrText>
      </w:r>
      <w:r w:rsidR="00F64CFC">
        <w:fldChar w:fldCharType="separate"/>
      </w:r>
      <w:r w:rsidR="004528C8" w:rsidRPr="004528C8">
        <w:rPr>
          <w:noProof/>
        </w:rPr>
        <w:t>[34]</w:t>
      </w:r>
      <w:r w:rsidR="00F64CFC">
        <w:fldChar w:fldCharType="end"/>
      </w:r>
      <w:r w:rsidR="00F64CFC">
        <w:t xml:space="preserve">, </w:t>
      </w:r>
      <w:r w:rsidR="00F64CFC" w:rsidRPr="00A25019">
        <w:t xml:space="preserve">one </w:t>
      </w:r>
      <w:r w:rsidR="00A76685">
        <w:t>can</w:t>
      </w:r>
      <w:r w:rsidR="00A76685"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rsidR="00A76685">
        <w:t xml:space="preserve">may </w:t>
      </w:r>
      <w:r w:rsidR="00F64CFC" w:rsidRPr="00A25019">
        <w:t xml:space="preserve">gain self-efficacy by successfully imitating the model’s interaction steps. </w:t>
      </w:r>
    </w:p>
    <w:p w14:paraId="377D3EFF" w14:textId="7BC9000D" w:rsidR="00B32FC2" w:rsidRDefault="009F4D77" w:rsidP="0044576F">
      <w:pPr>
        <w:pStyle w:val="ParaContinue"/>
      </w:pPr>
      <w:r>
        <w:t>Fr</w:t>
      </w:r>
      <w:r w:rsidR="00A66460">
        <w:t>om the aspect of</w:t>
      </w:r>
      <w:r w:rsidR="005943B1">
        <w:t xml:space="preserve"> task performance</w:t>
      </w:r>
      <w:r w:rsidR="009F5C87" w:rsidRPr="00A25019">
        <w:t>, multiple</w:t>
      </w:r>
      <w:r w:rsidR="00802FF4">
        <w:t xml:space="preserve"> </w:t>
      </w:r>
      <w:r w:rsidR="009F5C87" w:rsidRPr="00A25019">
        <w:t>experiments</w:t>
      </w:r>
      <w:r w:rsidR="00AA688A">
        <w:t xml:space="preserve"> </w:t>
      </w:r>
      <w:r w:rsidR="00AA688A">
        <w:fldChar w:fldCharType="begin" w:fldLock="1"/>
      </w:r>
      <w:r w:rsidR="004528C8">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camera.","type":"article-journal"},"uris":["http://www.mendeley.com/documents/?uuid=2bb0eacc-689c-453a-a464-8c508a0ff5d6"]},{"id":"ITEM-2","itemData":{"DOI":"10.1518/0018720024497727","ISSN":"00187208","PMID":"12502154","abstract":"We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Factors","id":"ITEM-2","issue":"3","issued":{"date-parts":[["2002"]]},"page":"354-364","title":"Learning to use a home medical device: Mediating age-related differences with training","type":"article-journal","volume":"44"},"uris":["http://www.mendeley.com/documents/?uuid=97c9eecc-642f-4dc1-8e84-e7ddcbb3dbd5"]},{"id":"ITEM-3","itemData":{"author":[{"dropping-particle":"","family":"Sierra","given":"Edmundo A","non-dropping-particle":"","parse-names":false,"suffix":""},{"dropping-particle":"","family":"Fisk","given":"Arthur D","non-dropping-particle":"","parse-names":false,"suffix":""},{"dropping-particle":"","family":"Rogers","given":"Wendy A","non-dropping-particle":"","parse-names":false,"suffix":""}],"id":"ITEM-3","issued":{"date-parts":[["0"]]},"title":"MATCHING INSTRUCTIONAL MEDIA WITH INSTRUCTIONAL DEMANDS","type":"report"},"uris":["http://www.mendeley.com/documents/?uuid=02829184-d205-3c60-aadb-aaafcb67596d"]}],"mendeley":{"formattedCitation":"[9,21,27]","plainTextFormattedCitation":"[9,21,27]","previouslyFormattedCitation":"[9,21,27]"},"properties":{"noteIndex":0},"schema":"https://github.com/citation-style-language/schema/raw/master/csl-citation.json"}</w:instrText>
      </w:r>
      <w:r w:rsidR="00AA688A">
        <w:fldChar w:fldCharType="separate"/>
      </w:r>
      <w:r w:rsidR="004528C8" w:rsidRPr="004528C8">
        <w:rPr>
          <w:noProof/>
        </w:rPr>
        <w:t>[9,21,27]</w:t>
      </w:r>
      <w:r w:rsidR="00AA688A">
        <w:fldChar w:fldCharType="end"/>
      </w:r>
      <w:r w:rsidR="00AA688A">
        <w:t xml:space="preserve"> </w:t>
      </w:r>
      <w:r w:rsidR="00500A92">
        <w:t>have</w:t>
      </w:r>
      <w:r w:rsidR="009F5C87" w:rsidRPr="00A25019">
        <w:t xml:space="preserve"> show</w:t>
      </w:r>
      <w:r w:rsidR="00500A92">
        <w:t>n</w:t>
      </w:r>
      <w:r w:rsidR="009F5C87"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17F05">
        <w:t xml:space="preserve"> et al.</w:t>
      </w:r>
      <w:r w:rsidR="00945503">
        <w:t xml:space="preserve">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w:t>
      </w:r>
      <w:r w:rsidR="00317F05">
        <w:t>the likelihood of success</w:t>
      </w:r>
      <w:r w:rsidR="00D125E6">
        <w:t xml:space="preserve"> at a </w:t>
      </w:r>
      <w:r w:rsidR="00761C36">
        <w:t>simple assembly task</w:t>
      </w:r>
      <w:r w:rsidR="0017300D">
        <w:rPr>
          <w:rFonts w:hint="eastAsia"/>
          <w:lang w:eastAsia="zh-CN"/>
        </w:rPr>
        <w:t xml:space="preserve"> </w:t>
      </w:r>
      <w:r w:rsidR="002C5E87">
        <w:fldChar w:fldCharType="begin" w:fldLock="1"/>
      </w:r>
      <w:r w:rsidR="004528C8">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4528C8" w:rsidRPr="004528C8">
        <w:rPr>
          <w:noProof/>
        </w:rPr>
        <w:t>[27]</w:t>
      </w:r>
      <w:r w:rsidR="002C5E87">
        <w:fldChar w:fldCharType="end"/>
      </w:r>
      <w:r w:rsidR="00BF21A7">
        <w:t xml:space="preserve">. </w:t>
      </w:r>
      <w:r w:rsidR="00BA20AD">
        <w:t xml:space="preserve">This result </w:t>
      </w:r>
      <w:r w:rsidR="00E634BC">
        <w:t xml:space="preserve">confirms </w:t>
      </w:r>
      <w:r w:rsidR="00D125E6">
        <w:t xml:space="preserve">the </w:t>
      </w:r>
      <w:r w:rsidR="00E634BC">
        <w:t>theory</w:t>
      </w:r>
      <w:r w:rsidR="00FE60DB">
        <w:t xml:space="preserve"> </w:t>
      </w:r>
      <w:r w:rsidR="00BA20AD">
        <w:t>that</w:t>
      </w:r>
      <w:r w:rsidR="000E50CD">
        <w:t xml:space="preserve"> </w:t>
      </w:r>
      <w:r w:rsidR="005412E6">
        <w:t>audio</w:t>
      </w:r>
      <w:r w:rsidR="00D125E6">
        <w:t>visual</w:t>
      </w:r>
      <w:r w:rsidR="005412E6">
        <w:t xml:space="preserve"> instructions </w:t>
      </w:r>
      <w:r w:rsidR="003C1F79">
        <w:t xml:space="preserve">facilitate </w:t>
      </w:r>
      <w:r w:rsidR="0004120D">
        <w:t xml:space="preserve">the spatial and working memory demands of </w:t>
      </w:r>
      <w:r w:rsidR="004E51F2">
        <w:t>a</w:t>
      </w:r>
      <w:r w:rsidR="0004120D">
        <w:t xml:space="preserve"> task</w:t>
      </w:r>
      <w:r w:rsidR="00AA688A">
        <w:t xml:space="preserve"> </w:t>
      </w:r>
      <w:r w:rsidR="00AA688A">
        <w:fldChar w:fldCharType="begin" w:fldLock="1"/>
      </w:r>
      <w:r w:rsidR="004528C8">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task","type":"article-journal","volume":"22"},"uris":["http://www.mendeley.com/documents/?uuid=d5914a25-be64-3f26-a516-7680b8ac67c4"]},{"id":"ITEM-2","itemData":{"DOI":"10.1037/0882-7974.4.4.493","ISSN":"08827974","PMID":"2619954","abstract":"In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aging","id":"ITEM-2","issue":"4","issued":{"date-parts":[["1989"]]},"page":"493-495","title":"Verbal and visuospatial recall by younger and older subjects: use of matched tasks.","type":"article-journal","volume":"4"},"uris":["http://www.mendeley.com/documents/?uuid=79e4e9c5-3e4d-3089-afda-a522eed565e3"]}],"mendeley":{"formattedCitation":"[20,30]","plainTextFormattedCitation":"[20,30]","previouslyFormattedCitation":"[20,30]"},"properties":{"noteIndex":0},"schema":"https://github.com/citation-style-language/schema/raw/master/csl-citation.json"}</w:instrText>
      </w:r>
      <w:r w:rsidR="00AA688A">
        <w:fldChar w:fldCharType="separate"/>
      </w:r>
      <w:r w:rsidR="004528C8" w:rsidRPr="004528C8">
        <w:rPr>
          <w:noProof/>
        </w:rPr>
        <w:t>[20,30]</w:t>
      </w:r>
      <w:r w:rsidR="00AA688A">
        <w:fldChar w:fldCharType="end"/>
      </w:r>
      <w:r w:rsidR="00710634">
        <w:t>.</w:t>
      </w:r>
      <w:r w:rsidR="001F06F2">
        <w:t xml:space="preserve"> </w:t>
      </w:r>
      <w:r w:rsidR="00D125E6">
        <w:t xml:space="preserve">Although these demands are particularly challenging for older adults, it </w:t>
      </w:r>
      <w:r w:rsidR="00152D1E">
        <w:t>is worth noting that this positive effect also appl</w:t>
      </w:r>
      <w:r w:rsidR="00452C6B">
        <w:t>ies</w:t>
      </w:r>
      <w:r w:rsidR="00152D1E">
        <w:t xml:space="preserve"> to </w:t>
      </w:r>
      <w:r w:rsidR="00D125E6">
        <w:t xml:space="preserve">the </w:t>
      </w:r>
      <w:r w:rsidR="00152D1E">
        <w:t xml:space="preserve">younger adult group in their experiment. </w:t>
      </w:r>
      <w:r w:rsidR="002E4245" w:rsidRPr="009431B2">
        <w:t>Mykityshyn</w:t>
      </w:r>
      <w:r w:rsidR="00D125E6">
        <w:t xml:space="preserve"> et al.</w:t>
      </w:r>
      <w:r w:rsidR="002E4245">
        <w:t xml:space="preserve"> found that older adults who were given instructional videos demonstrated </w:t>
      </w:r>
      <w:r w:rsidR="00F0079D">
        <w:t xml:space="preserve">faster and </w:t>
      </w:r>
      <w:r w:rsidR="000E7562">
        <w:t>more accurate</w:t>
      </w:r>
      <w:r w:rsidR="002E4245">
        <w:t xml:space="preserve"> task performance </w:t>
      </w:r>
      <w:r w:rsidR="00D125E6">
        <w:t xml:space="preserve">while </w:t>
      </w:r>
      <w:r w:rsidR="002E4245">
        <w:t>calibrating a glucose meter</w:t>
      </w:r>
      <w:r w:rsidR="00D125E6">
        <w:t xml:space="preserve"> compared to people</w:t>
      </w:r>
      <w:r w:rsidR="002E4245">
        <w:t xml:space="preserve"> who were given text-based user manuals, </w:t>
      </w:r>
      <w:r w:rsidR="00D125E6">
        <w:t xml:space="preserve">yet </w:t>
      </w:r>
      <w:r w:rsidR="002E4245">
        <w:t>there w</w:t>
      </w:r>
      <w:r w:rsidR="00E15473">
        <w:t>as</w:t>
      </w:r>
      <w:r w:rsidR="002E4245">
        <w:t xml:space="preserve"> no difference for younger adults tested under the two conditions</w:t>
      </w:r>
      <w:r w:rsidR="00F513C2">
        <w:t xml:space="preserve"> </w:t>
      </w:r>
      <w:r w:rsidR="00697C08">
        <w:fldChar w:fldCharType="begin" w:fldLock="1"/>
      </w:r>
      <w:r w:rsidR="004528C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4528C8" w:rsidRPr="004528C8">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F064C4">
        <w:rPr>
          <w:rFonts w:ascii="Linux Biolinum O" w:hAnsi="Linux Biolinum O" w:cs="Linux Biolinum O"/>
          <w:noProof/>
        </w:rPr>
        <w:fldChar w:fldCharType="begin" w:fldLock="1"/>
      </w:r>
      <w:r w:rsidR="004528C8">
        <w:rPr>
          <w:rFonts w:ascii="Linux Biolinum O" w:hAnsi="Linux Biolinum O" w:cs="Linux Biolinum O"/>
          <w:noProof/>
        </w:rPr>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mendeley":{"formattedCitation":"[9]","plainTextFormattedCitation":"[9]","previouslyFormattedCitation":"[9]"},"properties":{"noteIndex":0},"schema":"https://github.com/citation-style-language/schema/raw/master/csl-citation.json"}</w:instrText>
      </w:r>
      <w:r w:rsidR="00F064C4">
        <w:rPr>
          <w:rFonts w:ascii="Linux Biolinum O" w:hAnsi="Linux Biolinum O" w:cs="Linux Biolinum O"/>
          <w:noProof/>
        </w:rPr>
        <w:fldChar w:fldCharType="separate"/>
      </w:r>
      <w:r w:rsidR="004E24D5" w:rsidRPr="004E24D5">
        <w:rPr>
          <w:rFonts w:ascii="Linux Biolinum O" w:hAnsi="Linux Biolinum O" w:cs="Linux Biolinum O"/>
          <w:noProof/>
        </w:rPr>
        <w:t>[9]</w:t>
      </w:r>
      <w:r w:rsidR="00F064C4">
        <w:rPr>
          <w:rFonts w:ascii="Linux Biolinum O" w:hAnsi="Linux Biolinum O" w:cs="Linux Biolinum O"/>
          <w:noProof/>
        </w:rPr>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w:t>
      </w:r>
      <w:r w:rsidR="00D125E6">
        <w:t>i.e., a method proposed by Richard Mayer</w:t>
      </w:r>
      <w:r w:rsidR="004E24D5">
        <w:t xml:space="preserve"> </w:t>
      </w:r>
      <w:r w:rsidR="004E24D5">
        <w:rPr>
          <w:b/>
          <w:bCs/>
        </w:rPr>
        <w:fldChar w:fldCharType="begin" w:fldLock="1"/>
      </w:r>
      <w:r w:rsidR="004528C8">
        <w:rPr>
          <w:b/>
          <w:bCs/>
        </w:rPr>
        <w:instrText>ADDIN CSL_CITATION {"citationItems":[{"id":"ITEM-1","itemData":{"DOI":"10.1017/CBO9781139547369.005","abstract":"A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Edition","id":"ITEM-1","issued":{"date-parts":[["2014","1","1"]]},"page":"43-71","publisher":"Cambridge University Press","title":"Cognitive theory of multimedia learning","type":"article-journal"},"uris":["http://www.mendeley.com/documents/?uuid=55f3c895-18b6-3ef0-bfdf-dc07c8c8590e"]},{"id":"ITEM-2","itemData":{"DOI":"10.1002/9781118255971.CH4","abstract":"This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animations.","author":[{"dropping-particle":"","family":"Clark","given":"Ruth Colvin","non-dropping-particle":"","parse-names":false,"suffix":""},{"dropping-particle":"","family":"Mayer","given":"Richard E.","non-dropping-particle":"","parse-names":false,"suffix":""}],"container-title":"e-Learning and the Science of Instruction","id":"ITEM-2","issued":{"date-parts":[["2012","1","4"]]},"page":"66-89","publisher":"Pfeiffer","title":"Applying the Multimedia Principle: Use Words and Graphics Rather Than Words Alone","type":"article-journal"},"uris":["http://www.mendeley.com/documents/?uuid=8faaa720-701c-3665-8fa4-ae8697adaa9d"]}],"mendeley":{"formattedCitation":"[5,19]","plainTextFormattedCitation":"[5,19]","previouslyFormattedCitation":"[5,19]"},"properties":{"noteIndex":0},"schema":"https://github.com/citation-style-language/schema/raw/master/csl-citation.json"}</w:instrText>
      </w:r>
      <w:r w:rsidR="004E24D5">
        <w:rPr>
          <w:b/>
          <w:bCs/>
        </w:rPr>
        <w:fldChar w:fldCharType="separate"/>
      </w:r>
      <w:r w:rsidR="004528C8" w:rsidRPr="004528C8">
        <w:rPr>
          <w:bCs/>
          <w:noProof/>
        </w:rPr>
        <w:t>[5,19]</w:t>
      </w:r>
      <w:r w:rsidR="004E24D5">
        <w:rPr>
          <w:b/>
          <w:bCs/>
        </w:rPr>
        <w:fldChar w:fldCharType="end"/>
      </w:r>
      <w:r w:rsidR="00D125E6">
        <w:t xml:space="preserve"> of </w:t>
      </w:r>
      <w:r w:rsidR="00474171">
        <w:t xml:space="preserve">presenting the training material </w:t>
      </w:r>
      <w:r w:rsidR="002925A2">
        <w:t>with different channels</w:t>
      </w:r>
      <w:r w:rsidR="00474171">
        <w:t>)</w:t>
      </w:r>
      <w:r w:rsidR="00E55AF9">
        <w:t xml:space="preserve"> </w:t>
      </w:r>
      <w:r w:rsidR="00E72F7A">
        <w:t>c</w:t>
      </w:r>
      <w:r w:rsidR="00A14D08">
        <w:t>ould</w:t>
      </w:r>
      <w:r w:rsidR="00E72F7A">
        <w:t xml:space="preserve"> </w:t>
      </w:r>
      <w:r w:rsidR="002816EA">
        <w:t xml:space="preserve">override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w:t>
      </w:r>
      <w:r w:rsidR="00D125E6">
        <w:t>(</w:t>
      </w:r>
      <w:r w:rsidR="00DD6D99">
        <w:t xml:space="preserve">1) </w:t>
      </w:r>
      <w:r w:rsidR="00D125E6">
        <w:t xml:space="preserve">older </w:t>
      </w:r>
      <w:r w:rsidR="000C0E5A">
        <w:t>adults</w:t>
      </w:r>
      <w:r w:rsidR="00DD6D99">
        <w:t xml:space="preserve"> </w:t>
      </w:r>
      <w:r w:rsidR="00E23C8A">
        <w:t xml:space="preserve">respond more actively to </w:t>
      </w:r>
      <w:r w:rsidR="007040A8">
        <w:t>dynamically displayed visual stimuli</w:t>
      </w:r>
      <w:r w:rsidR="00D125E6">
        <w:t>;</w:t>
      </w:r>
      <w:r w:rsidR="007040A8">
        <w:t xml:space="preserve"> </w:t>
      </w:r>
      <w:r w:rsidR="00D125E6">
        <w:t>(</w:t>
      </w:r>
      <w:r w:rsidR="007040A8">
        <w:t xml:space="preserve">2) </w:t>
      </w:r>
      <w:r w:rsidR="00D125E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w:t>
      </w:r>
      <w:r w:rsidR="00D125E6">
        <w:t>; and</w:t>
      </w:r>
      <w:r w:rsidR="00F957E1">
        <w:t xml:space="preserve"> </w:t>
      </w:r>
      <w:r w:rsidR="00D125E6">
        <w:t>(</w:t>
      </w:r>
      <w:r w:rsidR="00F957E1">
        <w:t>3)</w:t>
      </w:r>
      <w:r w:rsidR="00197B64">
        <w:t xml:space="preserve"> </w:t>
      </w:r>
      <w:r w:rsidR="00D125E6">
        <w:t xml:space="preserve">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4D9A506E" w:rsidR="00C678D6" w:rsidRDefault="00572A74" w:rsidP="002D2A5A">
      <w:pPr>
        <w:pStyle w:val="Head2"/>
      </w:pPr>
      <w:r>
        <w:t xml:space="preserve">The </w:t>
      </w:r>
      <w:r w:rsidR="00196256">
        <w:t>e</w:t>
      </w:r>
      <w:r>
        <w:t>ffect of a</w:t>
      </w:r>
      <w:r w:rsidR="00EB1AD8">
        <w:t>djustments to the playback of multimedia content</w:t>
      </w:r>
    </w:p>
    <w:p w14:paraId="25CEF59B" w14:textId="3C963ABA" w:rsidR="00CC2590" w:rsidRDefault="006C44FE" w:rsidP="00C769D4">
      <w:pPr>
        <w:pStyle w:val="PostHeadPara"/>
      </w:pPr>
      <w:r>
        <w:t xml:space="preserve">The </w:t>
      </w:r>
      <w:r w:rsidR="00696CE4">
        <w:t>effect of</w:t>
      </w:r>
      <w:r>
        <w:t xml:space="preserve"> playback adjustment on le</w:t>
      </w:r>
      <w:r w:rsidR="00C66F86">
        <w:t xml:space="preserve">arning </w:t>
      </w:r>
      <w:r>
        <w:t xml:space="preserve">performance </w:t>
      </w:r>
      <w:r w:rsidR="00696CE4">
        <w:t xml:space="preserve">has been widely studied. </w:t>
      </w:r>
      <w:r w:rsidR="00C66F86">
        <w:t>We re</w:t>
      </w:r>
      <w:r w:rsidR="003E316C">
        <w:t xml:space="preserve">ported related work on </w:t>
      </w:r>
      <w:r w:rsidR="001D56FA">
        <w:t xml:space="preserve">the effect of </w:t>
      </w:r>
      <w:r w:rsidR="00FB5EC0">
        <w:t xml:space="preserve">two commonly used adjustments: uniformly slowing down multimedia playback and pausing multimedia playback. </w:t>
      </w:r>
    </w:p>
    <w:p w14:paraId="6A57CF4E" w14:textId="61070E67" w:rsidR="000F6BD6" w:rsidRDefault="000F6BD6" w:rsidP="00C769D4">
      <w:pPr>
        <w:pStyle w:val="PostHeadPara"/>
      </w:pPr>
    </w:p>
    <w:p w14:paraId="66C07A87" w14:textId="01298994" w:rsidR="00903156" w:rsidRDefault="00903156" w:rsidP="00C769D4">
      <w:pPr>
        <w:pStyle w:val="PostHeadPara"/>
      </w:pPr>
    </w:p>
    <w:p w14:paraId="318FA1E6" w14:textId="77777777" w:rsidR="00903156" w:rsidRPr="00CC2590" w:rsidRDefault="00903156" w:rsidP="00C769D4">
      <w:pPr>
        <w:pStyle w:val="PostHeadPara"/>
      </w:pPr>
    </w:p>
    <w:p w14:paraId="462A8742" w14:textId="74151A2D" w:rsidR="00390EF1" w:rsidRPr="00C07748" w:rsidRDefault="00572A74" w:rsidP="002D2A5A">
      <w:pPr>
        <w:pStyle w:val="PostHeadPara"/>
        <w:rPr>
          <w:b/>
          <w:bCs/>
          <w:i/>
          <w:iCs/>
        </w:rPr>
      </w:pPr>
      <w:r>
        <w:rPr>
          <w:b/>
          <w:bCs/>
          <w:i/>
          <w:iCs/>
        </w:rPr>
        <w:lastRenderedPageBreak/>
        <w:t>The effect of u</w:t>
      </w:r>
      <w:r w:rsidR="00C678D6" w:rsidRPr="00C07748">
        <w:rPr>
          <w:b/>
          <w:bCs/>
          <w:i/>
          <w:iCs/>
        </w:rPr>
        <w:t>niformly slowing down multimedia playback</w:t>
      </w:r>
    </w:p>
    <w:p w14:paraId="0084910E" w14:textId="0D99A59A"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2C4AB5">
        <w:t xml:space="preserve">negatively and disproportionately </w:t>
      </w:r>
      <w:r w:rsidR="00625991">
        <w:t xml:space="preserve">affected </w:t>
      </w:r>
      <w:r w:rsidR="002C4AB5">
        <w:t xml:space="preserve">the </w:t>
      </w:r>
      <w:r w:rsidR="00220996">
        <w:t>intelligibility</w:t>
      </w:r>
      <w:r w:rsidR="00625991">
        <w:t xml:space="preserve"> of</w:t>
      </w:r>
      <w:r w:rsidR="002C4AB5">
        <w:t xml:space="preserve"> </w:t>
      </w:r>
      <w:r w:rsidR="00625991">
        <w:t xml:space="preserve">speech </w:t>
      </w:r>
      <w:r w:rsidR="002C4AB5">
        <w:t xml:space="preserve">for older adults </w:t>
      </w:r>
      <w:r w:rsidR="00220996">
        <w:t>more than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ha</w:t>
      </w:r>
      <w:r w:rsidR="00BA6752">
        <w:t>s</w:t>
      </w:r>
      <w:r w:rsidR="005864E5">
        <w:t xml:space="preserve"> </w:t>
      </w:r>
      <w:r w:rsidR="00525D7C">
        <w:t xml:space="preserve">found that </w:t>
      </w:r>
      <w:r w:rsidR="005413CD">
        <w:t xml:space="preserve">older adults performed </w:t>
      </w:r>
      <w:r w:rsidR="00A52544">
        <w:t xml:space="preserve">not as </w:t>
      </w:r>
      <w:r w:rsidR="005413CD">
        <w:t xml:space="preserve">well </w:t>
      </w:r>
      <w:r w:rsidR="00036848">
        <w:t xml:space="preserve">in </w:t>
      </w:r>
      <w:r w:rsidR="00115D1C">
        <w:t>a follow</w:t>
      </w:r>
      <w:r w:rsidR="008F71AD">
        <w:t>-</w:t>
      </w:r>
      <w:r w:rsidR="00115D1C">
        <w:t xml:space="preserve">up comprehension test </w:t>
      </w:r>
      <w:r w:rsidR="005413CD">
        <w:t xml:space="preserve">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 xml:space="preserve">presented </w:t>
      </w:r>
      <w:r w:rsidR="00341058">
        <w:t xml:space="preserve">stories </w:t>
      </w:r>
      <w:r w:rsidR="00A5269F">
        <w:fldChar w:fldCharType="begin" w:fldLock="1"/>
      </w:r>
      <w:r w:rsidR="004528C8">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[6]","plainTextFormattedCitation":"[6]","previouslyFormattedCitation":"[6]"},"properties":{"noteIndex":0},"schema":"https://github.com/citation-style-language/schema/raw/master/csl-citation.json"}</w:instrText>
      </w:r>
      <w:r w:rsidR="00A5269F">
        <w:fldChar w:fldCharType="separate"/>
      </w:r>
      <w:r w:rsidR="004E24D5" w:rsidRPr="004E24D5">
        <w:rPr>
          <w:noProof/>
        </w:rPr>
        <w:t>[6]</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2C4AB5">
        <w:t xml:space="preserve"> (e.g., </w:t>
      </w:r>
      <w:r w:rsidR="001C371A">
        <w:t xml:space="preserve">reverberation, overlapping, interruption, or </w:t>
      </w:r>
      <w:r w:rsidR="00381EE4">
        <w:t xml:space="preserve">a </w:t>
      </w:r>
      <w:r w:rsidR="001C371A">
        <w:t>simple increase in words per minute</w:t>
      </w:r>
      <w:r w:rsidR="002C4AB5">
        <w:t>)</w:t>
      </w:r>
      <w:r w:rsidR="001C371A">
        <w:t xml:space="preserve"> resulted in a much worse speech </w:t>
      </w:r>
      <w:r w:rsidR="009A5A81">
        <w:t>intelligibility</w:t>
      </w:r>
      <w:r w:rsidR="001C371A">
        <w:t xml:space="preserve"> score for </w:t>
      </w:r>
      <w:r w:rsidR="009A5A81">
        <w:t>older adults than the younger ones</w:t>
      </w:r>
      <w:r w:rsidR="00AE3384">
        <w:t xml:space="preserve"> </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w:t>
      </w:r>
      <w:r w:rsidR="000D0F06">
        <w:t xml:space="preserve">The intelligibility score </w:t>
      </w:r>
      <w:r w:rsidR="009E58EB">
        <w:t xml:space="preserve">is evaluated based on the percentage of words correctly understood by the listeners. </w:t>
      </w:r>
      <w:r w:rsidR="0013250F">
        <w:t>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w:t>
      </w:r>
      <w:r w:rsidR="002C4AB5">
        <w:t>uniformly slowing down the speech rate by 15% was</w:t>
      </w:r>
      <w:r w:rsidR="005864E5">
        <w:t xml:space="preserve">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4528C8">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4528C8" w:rsidRPr="004528C8">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they were no</w:t>
      </w:r>
      <w:r w:rsidR="002C4AB5">
        <w:t>t</w:t>
      </w:r>
      <w:r w:rsidR="00F4352B">
        <w:t xml:space="preserve">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564A5291" w:rsidR="0090501C" w:rsidRPr="00D82AC9" w:rsidRDefault="00572A74" w:rsidP="00C07748">
      <w:pPr>
        <w:pStyle w:val="PostHeadPara"/>
        <w:rPr>
          <w:rFonts w:eastAsiaTheme="minorEastAsia"/>
          <w:b/>
          <w:bCs/>
          <w:i/>
          <w:iCs/>
          <w:lang w:eastAsia="zh-CN"/>
        </w:rPr>
      </w:pPr>
      <w:r>
        <w:rPr>
          <w:b/>
          <w:bCs/>
          <w:i/>
          <w:iCs/>
        </w:rPr>
        <w:t>The effect of p</w:t>
      </w:r>
      <w:r w:rsidR="002C4BD2" w:rsidRPr="00C07748">
        <w:rPr>
          <w:b/>
          <w:bCs/>
          <w:i/>
          <w:iCs/>
        </w:rPr>
        <w:t>aus</w:t>
      </w:r>
      <w:r w:rsidR="00616EED">
        <w:rPr>
          <w:b/>
          <w:bCs/>
          <w:i/>
          <w:iCs/>
        </w:rPr>
        <w:t xml:space="preserve">ing </w:t>
      </w:r>
      <w:r w:rsidR="00743343" w:rsidRPr="00C07748">
        <w:rPr>
          <w:b/>
          <w:bCs/>
          <w:i/>
          <w:iCs/>
        </w:rPr>
        <w:t>multimedia</w:t>
      </w:r>
      <w:r w:rsidR="00616EED">
        <w:rPr>
          <w:b/>
          <w:bCs/>
          <w:i/>
          <w:iCs/>
        </w:rPr>
        <w:t xml:space="preserve"> playback</w:t>
      </w:r>
    </w:p>
    <w:p w14:paraId="41AFDBDC" w14:textId="0DCEE9D6" w:rsidR="00CA1ED6" w:rsidRDefault="00E33777" w:rsidP="00FC68F7">
      <w:pPr>
        <w:pStyle w:val="PostHeadPara"/>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4528C8">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4528C8" w:rsidRPr="004528C8">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w:t>
      </w:r>
      <w:r w:rsidR="00A40E38">
        <w:t xml:space="preserve">aids </w:t>
      </w:r>
      <w:r w:rsidR="008723D5">
        <w:t xml:space="preserve">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[11]","plainTextFormattedCitation":"[11]","previouslyFormattedCitation":"[11]"},"properties":{"noteIndex":0},"schema":"https://github.com/citation-style-language/schema/raw/master/csl-citation.json"}</w:instrText>
      </w:r>
      <w:r w:rsidR="006C44E6">
        <w:fldChar w:fldCharType="separate"/>
      </w:r>
      <w:r w:rsidR="004E24D5" w:rsidRPr="004E24D5">
        <w:rPr>
          <w:noProof/>
        </w:rPr>
        <w:t>[11]</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ED748F" w14:textId="3B0B936E" w:rsidR="00FC68F7" w:rsidRDefault="00FC68F7" w:rsidP="00A638CC">
      <w:pPr>
        <w:pStyle w:val="ParaContinue"/>
      </w:pPr>
      <w:r>
        <w:t>P</w:t>
      </w:r>
      <w:r w:rsidRPr="001B0B70">
        <w:t xml:space="preserve">auses </w:t>
      </w:r>
      <w:r>
        <w:t>can</w:t>
      </w:r>
      <w:r w:rsidRPr="001B0B70">
        <w:t xml:space="preserve"> be inserted </w:t>
      </w:r>
      <w:r>
        <w:t xml:space="preserve">during playback to bring down the pace of the speech and slow down the rate of content delivery. </w:t>
      </w:r>
      <w:r w:rsidRPr="006A3AEB">
        <w:t xml:space="preserve">Holland and Fletcher </w:t>
      </w:r>
      <w:r>
        <w:t xml:space="preserve">argue that instead of simply uniformly slowing the input, multimedia should provide meaningful information for one cycle and then allow time for it to be processed before the next information arrives to avoid a memory “traffic jam” </w:t>
      </w:r>
      <w:r>
        <w:fldChar w:fldCharType="begin" w:fldLock="1"/>
      </w:r>
      <w:r>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fldChar w:fldCharType="separate"/>
      </w:r>
      <w:r w:rsidRPr="004E24D5">
        <w:rPr>
          <w:noProof/>
        </w:rPr>
        <w:t>[15]</w:t>
      </w:r>
      <w:r>
        <w:fldChar w:fldCharType="end"/>
      </w:r>
      <w:r>
        <w:t xml:space="preserve">. They show that inserting pauses at natural boundaries of auditorily presented stories enhances older adults’ recognition and recall of the story content. </w:t>
      </w:r>
    </w:p>
    <w:p w14:paraId="55AB59D5" w14:textId="0B5E990A" w:rsidR="00347F04" w:rsidRDefault="00E37735" w:rsidP="00A638CC">
      <w:pPr>
        <w:pStyle w:val="ParaContinue"/>
      </w:pPr>
      <w:r>
        <w:t xml:space="preserve">Pauses have been shown to be valuable when </w:t>
      </w:r>
      <w:r w:rsidR="00840E76">
        <w:t xml:space="preserve">learning </w:t>
      </w:r>
      <w:r w:rsidR="00BA6752">
        <w:t xml:space="preserve">a piece of </w:t>
      </w:r>
      <w:r w:rsidR="00840E76">
        <w:t>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w:t>
      </w:r>
      <w:r w:rsidR="00A40E38">
        <w:t>,</w:t>
      </w:r>
      <w:r w:rsidR="009D25BC">
        <w:t xml:space="preserve">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4528C8" w:rsidRPr="004528C8">
        <w:rPr>
          <w:noProof/>
        </w:rPr>
        <w:t>[26]</w:t>
      </w:r>
      <w:r w:rsidR="00A3393A">
        <w:fldChar w:fldCharType="end"/>
      </w:r>
      <w:r w:rsidR="009520DE">
        <w:t>.</w:t>
      </w:r>
      <w:r w:rsidR="003C50C4">
        <w:t xml:space="preserve"> </w:t>
      </w:r>
      <w:r w:rsidR="009520DE">
        <w:t>The</w:t>
      </w:r>
      <w:r w:rsidR="00EF6FAA">
        <w:t xml:space="preserve"> </w:t>
      </w:r>
      <w:r w:rsidR="00EF6FAA">
        <w:lastRenderedPageBreak/>
        <w:t>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073A5D87" w:rsidR="00734F15" w:rsidRDefault="007E68F5" w:rsidP="00A638CC">
      <w:pPr>
        <w:pStyle w:val="ParaContinue"/>
      </w:pPr>
      <w:r>
        <w:t xml:space="preserve">Many </w:t>
      </w:r>
      <w:r w:rsidR="003A0031">
        <w:t xml:space="preserve">of the </w:t>
      </w:r>
      <w:r w:rsidR="00765019">
        <w:t xml:space="preserve">aforementioned </w:t>
      </w:r>
      <w:r w:rsidR="003A0031">
        <w:t>prior works</w:t>
      </w:r>
      <w:r w:rsidR="00E93260">
        <w:t xml:space="preserve"> </w:t>
      </w:r>
      <w:r w:rsidR="00EA5CE4">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videos","type":"article-journal"},"uris":["http://www.mendeley.com/documents/?uuid=b5dbb733-02b4-4cc4-bf6a-0d6b83a0a703"]},{"id":"ITEM-2","itemData":{"DOI":"10.1080/00049530008255382","ISSN":"00049530","abstract":"This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Psychology","id":"ITEM-2","issue":"3","issued":{"date-parts":[["2000"]]},"page":"149-154","title":"The effect of slowing speech rate at natural boundaries on older adults' memory for auditorially presented stories","type":"article-journal","volume":"52"},"uris":["http://www.mendeley.com/documents/?uuid=f8fc8c98-7adc-4094-8ca3-c70d1941410b"]},{"id":"ITEM-3","itemData":{"DOI":"10.1145/1357054.1357081","ISBN":"9781605580111","abstract":"Previous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Proceedings","id":"ITEM-3","issued":{"date-parts":[["2008"]]},"page":"155-162","title":"Pause, predict, and ponder: Use of narrative videos to improve cultural discussion and learning","type":"article-journal"},"uris":["http://www.mendeley.com/documents/?uuid=b410772f-c3df-44b2-8a64-1b4add01f976"]}],"mendeley":{"formattedCitation":"[11,15,23]","plainTextFormattedCitation":"[11,15,23]","previouslyFormattedCitation":"[11,15,23]"},"properties":{"noteIndex":0},"schema":"https://github.com/citation-style-language/schema/raw/master/csl-citation.json"}</w:instrText>
      </w:r>
      <w:r w:rsidR="00EA5CE4">
        <w:fldChar w:fldCharType="separate"/>
      </w:r>
      <w:r w:rsidR="004528C8" w:rsidRPr="004528C8">
        <w:rPr>
          <w:noProof/>
        </w:rPr>
        <w:t>[11,15,23]</w:t>
      </w:r>
      <w:r w:rsidR="00EA5CE4">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8824E7">
        <w:t xml:space="preserve">Additionally, </w:t>
      </w:r>
      <w:r w:rsidR="005F54EA">
        <w:t>a</w:t>
      </w:r>
      <w:r w:rsidR="005F54EA" w:rsidRPr="009074B0">
        <w:t>lthough</w:t>
      </w:r>
      <w:r w:rsidR="005F54EA">
        <w:t xml:space="preserve"> </w:t>
      </w:r>
      <w:r w:rsidR="005F54EA" w:rsidRPr="006A3AEB">
        <w:t xml:space="preserve">Holland and Fletcher </w:t>
      </w:r>
      <w:r w:rsidR="005F54EA">
        <w:t>propose pausing as an alternative to uniformly slowing</w:t>
      </w:r>
      <w:r w:rsidR="00971706">
        <w:t xml:space="preserve"> </w:t>
      </w:r>
      <w:r w:rsidR="00971706">
        <w:fldChar w:fldCharType="begin" w:fldLock="1"/>
      </w:r>
      <w:r w:rsidR="009717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971706">
        <w:fldChar w:fldCharType="separate"/>
      </w:r>
      <w:r w:rsidR="00971706" w:rsidRPr="004E24D5">
        <w:rPr>
          <w:noProof/>
        </w:rPr>
        <w:t>[15]</w:t>
      </w:r>
      <w:r w:rsidR="00971706">
        <w:fldChar w:fldCharType="end"/>
      </w:r>
      <w:r w:rsidR="005F54EA">
        <w:t>, they did not compare the effects of uniformly slowing and inserting pauses in their experiment</w:t>
      </w:r>
      <w:r w:rsidR="0059336E">
        <w:t xml:space="preserve">, while </w:t>
      </w:r>
      <w:r w:rsidR="005F54EA">
        <w:t>we aim to compare both methods</w:t>
      </w:r>
      <w:r w:rsidR="0059336E">
        <w:t xml:space="preserve"> in our work</w:t>
      </w:r>
      <w:r w:rsidR="005F54EA">
        <w:t>.</w:t>
      </w:r>
      <w:r w:rsidR="00D67DF5">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w:t>
      </w:r>
      <w:r w:rsidR="00A40E38">
        <w:t>; however,</w:t>
      </w:r>
      <w:r w:rsidR="002E0B26">
        <w:t xml:space="preserve">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w:t>
      </w:r>
      <w:r w:rsidR="00A40E38">
        <w:t xml:space="preserve"> </w:t>
      </w:r>
      <w:r w:rsidR="007E79A4">
        <w:t>(</w:t>
      </w:r>
      <w:r w:rsidR="00F4152D">
        <w:t>18</w:t>
      </w:r>
      <w:r w:rsidR="00A40E38">
        <w:t>-</w:t>
      </w:r>
      <w:r w:rsidR="00642640">
        <w:t>19 years old</w:t>
      </w:r>
      <w:r w:rsidR="00F4152D">
        <w:t>)</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w:t>
      </w:r>
      <w:r w:rsidR="00A40E38">
        <w:t xml:space="preserve">for </w:t>
      </w:r>
      <w:r w:rsidR="007F4EB8">
        <w:t>older adults</w:t>
      </w:r>
      <w:r w:rsidR="007776B6">
        <w:t xml:space="preserve">.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237356DE" w:rsidR="00F320F0" w:rsidRDefault="00D441FE" w:rsidP="0026720F">
      <w:pPr>
        <w:pStyle w:val="PostHeadPara"/>
      </w:pPr>
      <w:r>
        <w:t xml:space="preserve">Given the overwhelming literature demonstrating the effect of content delivery rate on </w:t>
      </w:r>
      <w:r w:rsidR="004E66A7">
        <w:t xml:space="preserve">older adults’ ability to comprehend online </w:t>
      </w:r>
      <w:r w:rsidR="00500827">
        <w:t>instructional video</w:t>
      </w:r>
      <w:r w:rsidR="004E66A7">
        <w:t xml:space="preserve">s, </w:t>
      </w:r>
      <w:r w:rsidR="004E66A7" w:rsidRPr="007C3694">
        <w:t xml:space="preserve">we study the </w:t>
      </w:r>
      <w:r>
        <w:t xml:space="preserve">potential benefits that different </w:t>
      </w:r>
      <w:r w:rsidR="008C73F3">
        <w:t xml:space="preserve">regulation </w:t>
      </w:r>
      <w:r>
        <w:t>techniques can have in reducing this burden</w:t>
      </w:r>
      <w:r w:rsidR="004E66A7" w:rsidRPr="007C3694">
        <w:t xml:space="preserve">. We </w:t>
      </w:r>
      <w:r w:rsidR="00A06FDD">
        <w:t>explore</w:t>
      </w:r>
      <w:r w:rsidR="00A06FDD" w:rsidRPr="007C3694">
        <w:t xml:space="preserve"> </w:t>
      </w:r>
      <w:r w:rsidR="004E66A7" w:rsidRPr="007C3694">
        <w:t xml:space="preserve">two methods for </w:t>
      </w:r>
      <w:r w:rsidR="00463D90">
        <w:t>regulating</w:t>
      </w:r>
      <w:r w:rsidR="004E66A7" w:rsidRPr="007C3694">
        <w:t xml:space="preserve"> the </w:t>
      </w:r>
      <w:r w:rsidR="00A06FDD">
        <w:t>content</w:t>
      </w:r>
      <w:r w:rsidR="00A06FDD" w:rsidRPr="007C3694">
        <w:t xml:space="preserve"> </w:t>
      </w:r>
      <w:r w:rsidR="004E66A7" w:rsidRPr="007C3694">
        <w:t>delivery rate:</w:t>
      </w:r>
      <w:r w:rsidR="004E66A7">
        <w:t xml:space="preserve"> uniformly slowing down the playback of </w:t>
      </w:r>
      <w:r w:rsidR="004E66A7" w:rsidRPr="007C3694">
        <w:t xml:space="preserve">a video </w:t>
      </w:r>
      <w:r w:rsidR="00A06FDD">
        <w:t>and</w:t>
      </w:r>
      <w:r w:rsidR="00A06FDD" w:rsidRPr="007C3694">
        <w:t xml:space="preserve"> </w:t>
      </w:r>
      <w:r w:rsidR="004E66A7" w:rsidRPr="007C3694">
        <w:t>automatically pausing the video</w:t>
      </w:r>
      <w:r w:rsidR="004E66A7">
        <w:t>. Specifically, we test the following two hypotheses</w:t>
      </w:r>
      <w:r w:rsidR="00D77CE2">
        <w:t>:</w:t>
      </w:r>
    </w:p>
    <w:p w14:paraId="02C8EF32" w14:textId="77777777" w:rsidR="00F31474" w:rsidRDefault="00F31474" w:rsidP="0026720F">
      <w:pPr>
        <w:pStyle w:val="PostHeadPara"/>
        <w:rPr>
          <w:i/>
          <w:iCs/>
        </w:rPr>
      </w:pPr>
    </w:p>
    <w:p w14:paraId="227AB984" w14:textId="5B72AF3E" w:rsidR="001028EB" w:rsidRPr="005B2F9F" w:rsidRDefault="00B3002F" w:rsidP="0026720F">
      <w:pPr>
        <w:pStyle w:val="PostHeadPara"/>
        <w:rPr>
          <w:i/>
          <w:iCs/>
        </w:rPr>
      </w:pPr>
      <w:r>
        <w:rPr>
          <w:i/>
          <w:iCs/>
        </w:rPr>
        <w:t>H</w:t>
      </w:r>
      <w:r w:rsidR="0026720F" w:rsidRPr="005B2F9F">
        <w:rPr>
          <w:i/>
          <w:iCs/>
        </w:rPr>
        <w:t xml:space="preserve">1: </w:t>
      </w:r>
      <w:r w:rsidR="00463D90">
        <w:rPr>
          <w:i/>
          <w:iCs/>
        </w:rPr>
        <w:t>Regulating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252162">
        <w:rPr>
          <w:i/>
          <w:iCs/>
        </w:rPr>
        <w:t xml:space="preserve">of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 xml:space="preserve">be </w:t>
      </w:r>
      <w:r w:rsidR="00874F2D">
        <w:rPr>
          <w:i/>
          <w:iCs/>
        </w:rPr>
        <w:t>beneficial</w:t>
      </w:r>
      <w:r>
        <w:rPr>
          <w:i/>
          <w:iCs/>
        </w:rPr>
        <w:t xml:space="preserve"> to older adults</w:t>
      </w:r>
      <w:r w:rsidR="001028EB" w:rsidRPr="005B2F9F">
        <w:rPr>
          <w:i/>
          <w:iCs/>
        </w:rPr>
        <w:t>.</w:t>
      </w:r>
    </w:p>
    <w:p w14:paraId="6B4941FA" w14:textId="44F2DA00"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rsidR="0046594A">
        <w:t>.</w:t>
      </w:r>
      <w:r w:rsidR="004F5D18">
        <w:t xml:space="preserve"> </w:t>
      </w:r>
      <w:r w:rsidR="005A163E">
        <w:t>Although</w:t>
      </w:r>
      <w:r w:rsidR="00832E3F">
        <w:t xml:space="preserve"> </w:t>
      </w:r>
      <w:r w:rsidR="00463D90">
        <w:t>regulating</w:t>
      </w:r>
      <w:r w:rsidR="00832E3F">
        <w:t xml:space="preserve"> the content delivery rate </w:t>
      </w:r>
      <w:r w:rsidR="001E01E5">
        <w:t xml:space="preserve">would imply it will take longer </w:t>
      </w:r>
      <w:r w:rsidR="00E83FBB">
        <w:t>than it would be normally</w:t>
      </w:r>
      <w:r w:rsidR="00BF326D">
        <w:t xml:space="preserve"> to view the video</w:t>
      </w:r>
      <w:r w:rsidR="00E83FBB">
        <w:t xml:space="preserve">, older adults </w:t>
      </w:r>
      <w:r w:rsidR="000C7C41">
        <w:t>might</w:t>
      </w:r>
      <w:r w:rsidR="00E83FBB">
        <w:t xml:space="preserve"> be able to recognize, understand, and retain more of the content during each playthrough of the video and </w:t>
      </w:r>
      <w:r w:rsidR="00FA65DC">
        <w:t xml:space="preserve">consequently </w:t>
      </w:r>
      <w:r w:rsidR="000C7C41">
        <w:t>might</w:t>
      </w:r>
      <w:r w:rsidR="00E83FBB">
        <w:t xml:space="preserve"> need to rewatch the video fewer times.</w:t>
      </w:r>
      <w:r w:rsidR="003275D9">
        <w:t xml:space="preserve"> </w:t>
      </w:r>
      <w:r w:rsidR="004F5D18">
        <w:t>Therefore</w:t>
      </w:r>
      <w:r w:rsidR="00D14683">
        <w:t xml:space="preserve">, </w:t>
      </w:r>
      <w:r w:rsidR="00F07555">
        <w:t>a</w:t>
      </w:r>
      <w:r w:rsidR="00F07555">
        <w:rPr>
          <w:rFonts w:asciiTheme="minorEastAsia" w:eastAsiaTheme="minorEastAsia" w:hAnsiTheme="minorEastAsia" w:hint="eastAsia"/>
          <w:lang w:eastAsia="zh-CN"/>
        </w:rPr>
        <w:t xml:space="preserve"> </w:t>
      </w:r>
      <w:r w:rsidR="00F07555">
        <w:t>potential</w:t>
      </w:r>
      <w:r w:rsidR="00F07555">
        <w:rPr>
          <w:rFonts w:asciiTheme="minorEastAsia" w:eastAsiaTheme="minorEastAsia" w:hAnsiTheme="minorEastAsia" w:hint="eastAsia"/>
          <w:lang w:eastAsia="zh-CN"/>
        </w:rPr>
        <w:t xml:space="preserve"> </w:t>
      </w:r>
      <w:r w:rsidR="00F07555">
        <w:t>benefits</w:t>
      </w:r>
      <w:r w:rsidR="00F07555">
        <w:rPr>
          <w:rFonts w:asciiTheme="minorEastAsia" w:eastAsiaTheme="minorEastAsia" w:hAnsiTheme="minorEastAsia" w:hint="eastAsia"/>
          <w:lang w:eastAsia="zh-CN"/>
        </w:rPr>
        <w:t xml:space="preserve"> </w:t>
      </w:r>
      <w:r w:rsidR="00F07555">
        <w:t>is</w:t>
      </w:r>
      <w:r w:rsidR="00F07555">
        <w:rPr>
          <w:rFonts w:asciiTheme="minorEastAsia" w:eastAsiaTheme="minorEastAsia" w:hAnsiTheme="minorEastAsia" w:hint="eastAsia"/>
          <w:lang w:eastAsia="zh-CN"/>
        </w:rPr>
        <w:t xml:space="preserve"> </w:t>
      </w:r>
      <w:r w:rsidR="00F07555">
        <w:t>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w:t>
      </w:r>
      <w:r w:rsidR="00463D90">
        <w:t>regulate</w:t>
      </w:r>
      <w:r w:rsidR="00A36FA6">
        <w:t>d</w:t>
      </w:r>
      <w:r w:rsidR="00F8372D">
        <w:t xml:space="preserve"> </w:t>
      </w:r>
      <w:r w:rsidR="00716F22">
        <w:t xml:space="preserve">content </w:t>
      </w:r>
      <w:r w:rsidR="00F8372D">
        <w:t>delivery</w:t>
      </w:r>
      <w:r w:rsidR="003275D9">
        <w:t>.</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319E4B26"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3C2EDB">
        <w:fldChar w:fldCharType="separate"/>
      </w:r>
      <w:r w:rsidR="004E24D5" w:rsidRPr="004E24D5">
        <w:rPr>
          <w:noProof/>
        </w:rPr>
        <w:t>[15]</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w:t>
      </w:r>
      <w:r w:rsidR="00D60ADB">
        <w:t>er</w:t>
      </w:r>
      <w:r w:rsidR="00B6062D">
        <w:t xml:space="preserve"> for older adults to follow the video</w:t>
      </w:r>
      <w:r w:rsidR="00D60ADB">
        <w:t xml:space="preserve"> than automatically pausing</w:t>
      </w:r>
      <w:r w:rsidR="002214E3">
        <w:t xml:space="preserve">. Additionally, although </w:t>
      </w:r>
      <w:r w:rsidR="00657E91">
        <w:t xml:space="preserve">uniformly </w:t>
      </w:r>
      <w:r w:rsidR="002214E3">
        <w:t xml:space="preserve">slowing down the video may help the user recognize, understand, and retain </w:t>
      </w:r>
      <w:r w:rsidR="002214E3">
        <w:lastRenderedPageBreak/>
        <w:t xml:space="preserve">more of the content, it will also limit how fast she will be able to complete the task. These factors will likely </w:t>
      </w:r>
      <w:r w:rsidR="001D3EA1">
        <w:t xml:space="preserve">negatively affect user </w:t>
      </w:r>
      <w:r w:rsidR="00F81932">
        <w:t>performance</w:t>
      </w:r>
      <w:r w:rsidR="00F63B26">
        <w:t xml:space="preserve">. </w:t>
      </w:r>
      <w:r w:rsidR="00A22943">
        <w:t xml:space="preserve"> </w:t>
      </w:r>
    </w:p>
    <w:p w14:paraId="6D614126" w14:textId="6A5F6C44" w:rsidR="00794641" w:rsidRDefault="00794641" w:rsidP="00794641">
      <w:pPr>
        <w:pStyle w:val="Head1"/>
      </w:pPr>
      <w:r>
        <w:t xml:space="preserve">Approaches for </w:t>
      </w:r>
      <w:r w:rsidR="00463D90">
        <w:t>regulating</w:t>
      </w:r>
      <w:r>
        <w:t xml:space="preserve"> an </w:t>
      </w:r>
      <w:r w:rsidR="00500827">
        <w:t>instructional video</w:t>
      </w:r>
      <w:r>
        <w:t xml:space="preserve">’s </w:t>
      </w:r>
      <w:r w:rsidR="00C441EB">
        <w:t xml:space="preserve">content </w:t>
      </w:r>
      <w:r>
        <w:t>delivery rate</w:t>
      </w:r>
    </w:p>
    <w:p w14:paraId="5752E5E5" w14:textId="6EBFF952"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 the two approaches for </w:t>
      </w:r>
      <w:r w:rsidR="00463D90">
        <w:t>regulating</w:t>
      </w:r>
      <w:r w:rsidR="002A6120">
        <w:t xml:space="preserve">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bookmarkStart w:id="0" w:name="_Ref81131844"/>
      <w:r>
        <w:t>Uniformly slowing down the playback</w:t>
      </w:r>
      <w:bookmarkEnd w:id="0"/>
    </w:p>
    <w:p w14:paraId="6BB63C39" w14:textId="5ACDF9ED"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(120</w:t>
      </w:r>
      <w:r w:rsidR="00F02C58">
        <w:t xml:space="preserve">, 140, and 150 </w:t>
      </w:r>
      <w:r>
        <w:t xml:space="preserve">WPM) </w:t>
      </w:r>
      <w:r w:rsidR="00D51AC5">
        <w:t>than they did at a uniformly faster rate</w:t>
      </w:r>
      <w:r>
        <w:t xml:space="preserve"> (175</w:t>
      </w:r>
      <w:r w:rsidR="00F02C58">
        <w:t xml:space="preserve">, </w:t>
      </w:r>
      <w:r>
        <w:t>200</w:t>
      </w:r>
      <w:r w:rsidR="00F02C58">
        <w:t>,</w:t>
      </w:r>
      <w:r>
        <w:t xml:space="preserve"> and 350 WPM)</w:t>
      </w:r>
      <w:r w:rsidR="009B7185">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t>.</w:t>
      </w:r>
      <w:r w:rsidR="00DF5A50">
        <w:t xml:space="preserve"> </w:t>
      </w:r>
      <w:r w:rsidR="00FB311B">
        <w:t>As a result</w:t>
      </w:r>
      <w:r w:rsidR="009F2685">
        <w:t xml:space="preserve">, we </w:t>
      </w:r>
      <w:r w:rsidR="004E3970">
        <w:t>implemented</w:t>
      </w:r>
      <w:r w:rsidR="00FB311B">
        <w:t xml:space="preserve"> the slowing down process to </w:t>
      </w:r>
      <w:r w:rsidR="00F021E1">
        <w:t xml:space="preserve">playback </w:t>
      </w:r>
      <w:r w:rsidR="009F2685">
        <w:t xml:space="preserve">videos </w:t>
      </w:r>
      <w:r w:rsidR="00824130">
        <w:t xml:space="preserve">with </w:t>
      </w:r>
      <w:r w:rsidR="00FB311B">
        <w:t>the conservative</w:t>
      </w:r>
      <w:r w:rsidR="008E291F">
        <w:t xml:space="preserve"> </w:t>
      </w:r>
      <w:r w:rsidR="009F2685">
        <w:t>speech rate of 120 WPM</w:t>
      </w:r>
      <w:r w:rsidR="00F02C58">
        <w:t xml:space="preserve">, and we achieved this rate using a uniform adjustment factor as </w:t>
      </w:r>
      <w:r w:rsidR="00824130">
        <w:t xml:space="preserve">done </w:t>
      </w:r>
      <w:r w:rsidR="00F02C58">
        <w:t xml:space="preserve">in </w:t>
      </w:r>
      <w:r w:rsidR="00FA3384">
        <w:t>prior</w:t>
      </w:r>
      <w:r w:rsidR="00F02C58">
        <w:t xml:space="preserve"> work</w:t>
      </w:r>
      <w:r w:rsidR="00FA3384">
        <w:t>s</w:t>
      </w:r>
      <w:r w:rsidR="00F02C58">
        <w:t xml:space="preserve"> </w:t>
      </w:r>
      <w:r w:rsidR="008420A0">
        <w:fldChar w:fldCharType="begin" w:fldLock="1"/>
      </w:r>
      <w:r w:rsidR="000E4512">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420A0">
        <w:fldChar w:fldCharType="separate"/>
      </w:r>
      <w:r w:rsidR="008420A0" w:rsidRPr="008420A0">
        <w:rPr>
          <w:noProof/>
        </w:rPr>
        <w:t>[4,6]</w:t>
      </w:r>
      <w:r w:rsidR="008420A0">
        <w:fldChar w:fldCharType="end"/>
      </w:r>
      <w:r w:rsidR="00F02C58">
        <w:t xml:space="preserve">. We </w:t>
      </w:r>
      <w:r w:rsidR="00824130">
        <w:t xml:space="preserve">adjusted </w:t>
      </w:r>
      <w:r w:rsidR="00F02C58">
        <w:t xml:space="preserve">the videos </w:t>
      </w:r>
      <w:r w:rsidR="00FB311B">
        <w:t>using</w:t>
      </w:r>
      <w:r w:rsidR="00912516">
        <w:t xml:space="preserve"> the following </w:t>
      </w:r>
      <w:r w:rsidR="00F02C58">
        <w:t>procedure</w:t>
      </w:r>
      <w:r w:rsidR="00432277">
        <w:t xml:space="preserve">: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4763F6E5" w:rsidR="00F90853" w:rsidRDefault="008E0E84" w:rsidP="00F90853">
      <w:pPr>
        <w:pStyle w:val="PostHeadPara"/>
        <w:numPr>
          <w:ilvl w:val="0"/>
          <w:numId w:val="17"/>
        </w:numPr>
      </w:pPr>
      <w:r>
        <w:t>We divided 120</w:t>
      </w:r>
      <w:r w:rsidR="00F02C58">
        <w:t xml:space="preserve"> </w:t>
      </w:r>
      <w:r w:rsidR="00CA2276">
        <w:t>WPM</w:t>
      </w:r>
      <w:r>
        <w:t xml:space="preserve"> by the </w:t>
      </w:r>
      <w:r w:rsidR="00F021E1">
        <w:t xml:space="preserve">video’s </w:t>
      </w:r>
      <w:r>
        <w:t xml:space="preserve">average </w:t>
      </w:r>
      <w:r w:rsidR="00F021E1">
        <w:t>speech rate</w:t>
      </w:r>
      <w:r>
        <w:t xml:space="preserve"> to </w:t>
      </w:r>
      <w:r w:rsidR="00273EBD">
        <w:t xml:space="preserve">get the slowing factor. </w:t>
      </w:r>
    </w:p>
    <w:p w14:paraId="5AA946D4" w14:textId="610381C3" w:rsidR="00F90853" w:rsidRDefault="00032194" w:rsidP="00F90853">
      <w:pPr>
        <w:pStyle w:val="PostHeadPara"/>
        <w:numPr>
          <w:ilvl w:val="0"/>
          <w:numId w:val="17"/>
        </w:numPr>
      </w:pPr>
      <w:r>
        <w:t>If the slowing factor is less than 1.0, w</w:t>
      </w:r>
      <w:r w:rsidR="00273EBD">
        <w:t xml:space="preserve">e applied the slowing factor to </w:t>
      </w:r>
      <w:r w:rsidR="00055AC7">
        <w:t xml:space="preserve">the </w:t>
      </w:r>
      <w:r w:rsidR="007F7279">
        <w:t>video</w:t>
      </w:r>
      <w:r w:rsidR="0057012C">
        <w:t xml:space="preserve">. </w:t>
      </w:r>
    </w:p>
    <w:p w14:paraId="541CFDC2" w14:textId="77283DCD" w:rsidR="00463D90" w:rsidRDefault="003F2782" w:rsidP="00FE2F85">
      <w:pPr>
        <w:pStyle w:val="PostHeadPara"/>
      </w:pPr>
      <w:r>
        <w:t xml:space="preserve">One </w:t>
      </w:r>
      <w:r w:rsidR="00315792">
        <w:t xml:space="preserve">potential </w:t>
      </w:r>
      <w:r>
        <w:t>limitation of t</w:t>
      </w:r>
      <w:r w:rsidR="00032194">
        <w:t>his approach</w:t>
      </w:r>
      <w:r w:rsidR="00566EFE">
        <w:t xml:space="preserve"> is that it</w:t>
      </w:r>
      <w:r w:rsidR="00032194">
        <w:t xml:space="preserve"> does not take into consideration </w:t>
      </w:r>
      <w:r w:rsidR="00FB311B">
        <w:t xml:space="preserve">the possibility </w:t>
      </w:r>
      <w:r w:rsidR="00032194">
        <w:t xml:space="preserve">that there are parts of the video </w:t>
      </w:r>
      <w:r w:rsidR="009B5FB3">
        <w:t>that</w:t>
      </w:r>
      <w:r w:rsidR="00032194">
        <w:t xml:space="preserve"> may still be faster than 120 </w:t>
      </w:r>
      <w:r w:rsidR="00DF2B26">
        <w:t xml:space="preserve">WPM </w:t>
      </w:r>
      <w:r w:rsidR="00032194">
        <w:t>after the slowing factor has been uniformly applied to the whole video</w:t>
      </w:r>
      <w:r w:rsidR="00C2272D" w:rsidRPr="003735B0">
        <w:rPr>
          <w:rFonts w:hint="eastAsia"/>
        </w:rPr>
        <w:t xml:space="preserve">. </w:t>
      </w:r>
      <w:r w:rsidR="00FA3384">
        <w:t xml:space="preserve">Although </w:t>
      </w:r>
      <w:r w:rsidR="00F92E4F">
        <w:t xml:space="preserve">we were aware of this potential limitation, </w:t>
      </w:r>
      <w:r w:rsidR="008D2C22">
        <w:t xml:space="preserve">we chose to </w:t>
      </w:r>
      <w:r w:rsidR="0032509D">
        <w:t xml:space="preserve">implement </w:t>
      </w:r>
      <w:r w:rsidR="00010821">
        <w:t xml:space="preserve">the slowing down </w:t>
      </w:r>
      <w:r w:rsidR="001D0D3B">
        <w:t xml:space="preserve">method </w:t>
      </w:r>
      <w:r w:rsidR="00824130">
        <w:t>as done in</w:t>
      </w:r>
      <w:r w:rsidR="001D0D3B">
        <w:t xml:space="preserve"> prior works </w:t>
      </w:r>
      <w:r w:rsidR="00824130">
        <w:fldChar w:fldCharType="begin" w:fldLock="1"/>
      </w:r>
      <w:r w:rsidR="0082413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24130">
        <w:fldChar w:fldCharType="separate"/>
      </w:r>
      <w:r w:rsidR="00824130" w:rsidRPr="008420A0">
        <w:rPr>
          <w:noProof/>
        </w:rPr>
        <w:t>[4,6]</w:t>
      </w:r>
      <w:r w:rsidR="00824130">
        <w:fldChar w:fldCharType="end"/>
      </w:r>
      <w:r w:rsidR="00824130">
        <w:t xml:space="preserve"> </w:t>
      </w:r>
      <w:r w:rsidR="001D0D3B">
        <w:t xml:space="preserve">because </w:t>
      </w:r>
      <w:r w:rsidR="00824130">
        <w:t xml:space="preserve">those </w:t>
      </w:r>
      <w:r w:rsidR="001D0D3B">
        <w:t>works</w:t>
      </w:r>
      <w:r w:rsidR="00A41D41">
        <w:t xml:space="preserve"> </w:t>
      </w:r>
      <w:r w:rsidR="00824130">
        <w:t>observed</w:t>
      </w:r>
      <w:r w:rsidR="001D0D3B">
        <w:t xml:space="preserve"> </w:t>
      </w:r>
      <w:r w:rsidR="00663CE9">
        <w:t>better performance</w:t>
      </w:r>
      <w:r w:rsidR="00F768C6">
        <w:t xml:space="preserve"> in older adults’ </w:t>
      </w:r>
      <w:r w:rsidR="00A41D41">
        <w:t xml:space="preserve">cognitive abilities </w:t>
      </w:r>
      <w:r w:rsidR="00824130">
        <w:t xml:space="preserve">through </w:t>
      </w:r>
      <w:r w:rsidR="00A41D41">
        <w:t xml:space="preserve">a uniformly slower rate. </w:t>
      </w:r>
      <w:r w:rsidR="00AF55BF" w:rsidRPr="00AF55BF">
        <w:rPr>
          <w:noProof/>
        </w:rPr>
        <w:t xml:space="preserve"> </w:t>
      </w:r>
    </w:p>
    <w:p w14:paraId="4BB358E9" w14:textId="1131F663" w:rsidR="00DA1DCF" w:rsidRPr="00895A34" w:rsidRDefault="00794641" w:rsidP="00895A34">
      <w:pPr>
        <w:pStyle w:val="Head2"/>
      </w:pPr>
      <w:bookmarkStart w:id="1" w:name="_Ref81141228"/>
      <w:r>
        <w:t>Automatically pausing the playback</w:t>
      </w:r>
      <w:bookmarkEnd w:id="1"/>
    </w:p>
    <w:p w14:paraId="26F1F885" w14:textId="7436941C" w:rsidR="00392D1E" w:rsidRDefault="00610601" w:rsidP="00570528">
      <w:pPr>
        <w:pStyle w:val="PostHeadPara"/>
      </w:pPr>
      <w:commentRangeStart w:id="2"/>
      <w:r>
        <w:t>W</w:t>
      </w:r>
      <w:r w:rsidRPr="00770817">
        <w:t>e also explore</w:t>
      </w:r>
      <w:r w:rsidR="00F326F4">
        <w:t>d</w:t>
      </w:r>
      <w:r>
        <w:t xml:space="preserve"> automatically pausing the </w:t>
      </w:r>
      <w:r w:rsidR="00500827">
        <w:t>instructional video</w:t>
      </w:r>
      <w:r>
        <w:t xml:space="preserve"> when the </w:t>
      </w:r>
      <w:r w:rsidR="00D33E4D">
        <w:t xml:space="preserve">content </w:t>
      </w:r>
      <w:r>
        <w:t>delivery rate exceeds a particular threshold</w:t>
      </w:r>
      <w:r w:rsidR="00447B1B">
        <w:t>.</w:t>
      </w:r>
      <w:ins w:id="3" w:author="陆铖" w:date="2021-09-09T12:21:00Z">
        <w:r w:rsidR="001B240B" w:rsidRPr="001B240B">
          <w:t xml:space="preserve"> </w:t>
        </w:r>
        <w:r w:rsidR="001B240B">
          <w:t xml:space="preserve">Similar to Pause-and-Play </w:t>
        </w:r>
        <w:r w:rsidR="001B240B">
          <w:fldChar w:fldCharType="begin" w:fldLock="1"/>
        </w:r>
        <w:r w:rsidR="001B240B">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1B240B">
          <w:fldChar w:fldCharType="separate"/>
        </w:r>
        <w:r w:rsidR="001B240B" w:rsidRPr="004528C8">
          <w:rPr>
            <w:noProof/>
          </w:rPr>
          <w:t>[26]</w:t>
        </w:r>
        <w:r w:rsidR="001B240B">
          <w:fldChar w:fldCharType="end"/>
        </w:r>
        <w:r w:rsidR="001B240B">
          <w:t>, our auto-pausing method would need a heuristic for determining when the pause the instructional video. The Pause-and-Play system leveraged the software’s tool change events in the instructional video as potential pause points. A limitation of this approach was that it could only work with instructional videos for designer software, such as Google SketchUp and Adobe Photoshop. Unlike Pause-and-Play, we selected the speech characteristics (speech rate and the natural pauses in the speech) as a heuristic because we believed this method for generating auto-pauses would generalize to more instructional videos, as long as they have an audio track available</w:t>
        </w:r>
        <w:r w:rsidR="001B240B">
          <w:rPr>
            <w:rFonts w:ascii="宋体" w:eastAsia="宋体" w:hAnsi="宋体" w:cs="宋体" w:hint="eastAsia"/>
            <w:lang w:eastAsia="zh-CN"/>
          </w:rPr>
          <w:t>.</w:t>
        </w:r>
      </w:ins>
      <w:r>
        <w:t xml:space="preserve"> </w:t>
      </w:r>
      <w:r w:rsidR="00766DA2" w:rsidRPr="00766DA2">
        <w:t xml:space="preserve">More specifically, </w:t>
      </w:r>
      <w:r w:rsidR="00766DA2">
        <w:t>w</w:t>
      </w:r>
      <w:r>
        <w:t>e use</w:t>
      </w:r>
      <w:r w:rsidR="00F326F4">
        <w:t>d</w:t>
      </w:r>
      <w:r>
        <w:t xml:space="preserve"> the following process to identify points in the video when pauses should be inserted</w:t>
      </w:r>
      <w:r w:rsidR="007039F7">
        <w:t xml:space="preserve">: </w:t>
      </w:r>
      <w:commentRangeEnd w:id="2"/>
      <w:r w:rsidR="00091FEB">
        <w:rPr>
          <w:rStyle w:val="aa"/>
          <w:rFonts w:asciiTheme="minorHAnsi" w:eastAsiaTheme="minorEastAsia" w:hAnsiTheme="minorHAnsi" w:cstheme="minorBidi"/>
          <w:lang w:val="en-CA" w:eastAsia="zh-CN"/>
        </w:rPr>
        <w:commentReference w:id="2"/>
      </w:r>
    </w:p>
    <w:p w14:paraId="2832CB68" w14:textId="4B259A43" w:rsidR="00392D1E" w:rsidRDefault="00392D1E" w:rsidP="00392D1E">
      <w:pPr>
        <w:pStyle w:val="PostHeadPara"/>
        <w:numPr>
          <w:ilvl w:val="6"/>
          <w:numId w:val="4"/>
        </w:numPr>
      </w:pPr>
      <w:r>
        <w:t>W</w:t>
      </w:r>
      <w:r w:rsidR="00F06888">
        <w:t xml:space="preserve">e </w:t>
      </w:r>
      <w:r>
        <w:t>segment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[35]"},"properties":{"noteIndex":0},"schema":"https://github.com/citation-style-language/schema/raw/master/csl-citation.json"}</w:instrText>
      </w:r>
      <w:r w:rsidR="00570528">
        <w:fldChar w:fldCharType="separate"/>
      </w:r>
      <w:r w:rsidR="004528C8" w:rsidRPr="004528C8">
        <w:rPr>
          <w:noProof/>
        </w:rPr>
        <w:t>[35]</w:t>
      </w:r>
      <w:r w:rsidR="00570528">
        <w:fldChar w:fldCharType="end"/>
      </w:r>
      <w:r w:rsidR="00570528">
        <w:t xml:space="preserve">) </w:t>
      </w:r>
      <w:r w:rsidR="00F06888">
        <w:t xml:space="preserve">for </w:t>
      </w:r>
      <w:r w:rsidR="00570528">
        <w:t>longer than 0.25 second (typic</w:t>
      </w:r>
      <w:bookmarkStart w:id="4" w:name="_GoBack"/>
      <w:bookmarkEnd w:id="4"/>
      <w:r w:rsidR="00570528">
        <w:t>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[36]"},"properties":{"noteIndex":0},"schema":"https://github.com/citation-style-language/schema/raw/master/csl-citation.json"}</w:instrText>
      </w:r>
      <w:r w:rsidR="00570528">
        <w:fldChar w:fldCharType="separate"/>
      </w:r>
      <w:r w:rsidR="004528C8" w:rsidRPr="004528C8">
        <w:rPr>
          <w:noProof/>
        </w:rPr>
        <w:t>[36]</w:t>
      </w:r>
      <w:r w:rsidR="00570528">
        <w:fldChar w:fldCharType="end"/>
      </w:r>
      <w:r w:rsidR="00570528">
        <w:t xml:space="preserve">). </w:t>
      </w:r>
    </w:p>
    <w:p w14:paraId="04A59E73" w14:textId="349691FB" w:rsidR="006D1DBB" w:rsidRDefault="006D1DBB" w:rsidP="00392D1E">
      <w:pPr>
        <w:pStyle w:val="PostHeadPara"/>
        <w:numPr>
          <w:ilvl w:val="6"/>
          <w:numId w:val="4"/>
        </w:numPr>
      </w:pPr>
      <w:r>
        <w:t>We compute the average speech rate of the whole video</w:t>
      </w:r>
      <w:r w:rsidR="00A77E1C">
        <w:t xml:space="preserve"> as in section </w:t>
      </w:r>
      <w:r w:rsidR="00A77E1C">
        <w:fldChar w:fldCharType="begin"/>
      </w:r>
      <w:r w:rsidR="00A77E1C">
        <w:instrText xml:space="preserve"> REF _Ref81131844 \r \h </w:instrText>
      </w:r>
      <w:r w:rsidR="00A77E1C">
        <w:fldChar w:fldCharType="separate"/>
      </w:r>
      <w:r w:rsidR="00066CC3">
        <w:t>4.1</w:t>
      </w:r>
      <w:r w:rsidR="00A77E1C">
        <w:fldChar w:fldCharType="end"/>
      </w:r>
      <w:r>
        <w:t>.</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1B22C09C"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7E184AE4" w:rsidR="00904E80" w:rsidRDefault="00392D1E" w:rsidP="00CF5DC6">
      <w:pPr>
        <w:pStyle w:val="PostHeadPara"/>
        <w:numPr>
          <w:ilvl w:val="6"/>
          <w:numId w:val="4"/>
        </w:numPr>
      </w:pPr>
      <w:r>
        <w:lastRenderedPageBreak/>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86387F">
        <w:t xml:space="preserve">it is challenging to </w:t>
      </w:r>
      <w:r w:rsidR="00570528">
        <w:t>reliably detect</w:t>
      </w:r>
      <w:r w:rsidR="0086387F">
        <w:t xml:space="preserve"> the ends of</w:t>
      </w:r>
      <w:r w:rsidR="00570528">
        <w:t xml:space="preserve"> sentence</w:t>
      </w:r>
      <w:r w:rsidR="0086387F">
        <w:t>s</w:t>
      </w:r>
      <w:r w:rsidR="00570528">
        <w:t xml:space="preserve"> in continuous speech. </w:t>
      </w:r>
      <w:r w:rsidR="00686D1E">
        <w:t>As a result</w:t>
      </w:r>
      <w:r w:rsidR="00570528">
        <w:t>, we</w:t>
      </w:r>
      <w:r w:rsidR="00686D1E">
        <w:t xml:space="preserve"> </w:t>
      </w:r>
      <w:r w:rsidR="006D1DBB">
        <w:t>use the following steps to</w:t>
      </w:r>
      <w:r w:rsidR="00570528">
        <w:t xml:space="preserve"> avoid </w:t>
      </w:r>
      <w:r w:rsidR="006D1DBB">
        <w:t xml:space="preserve">pausing </w:t>
      </w:r>
      <w:r w:rsidR="00570528">
        <w:t>more than on</w:t>
      </w:r>
      <w:r w:rsidR="006D1DBB">
        <w:t>c</w:t>
      </w:r>
      <w:r w:rsidR="00570528">
        <w:t>e per sentence</w:t>
      </w:r>
      <w:r w:rsidR="00454D40">
        <w:t>:</w:t>
      </w:r>
    </w:p>
    <w:p w14:paraId="07D40282" w14:textId="2459BE95" w:rsidR="00C36696" w:rsidRDefault="00B6546F" w:rsidP="00CF5DC6">
      <w:pPr>
        <w:pStyle w:val="PostHeadPara"/>
        <w:numPr>
          <w:ilvl w:val="6"/>
          <w:numId w:val="23"/>
        </w:numPr>
        <w:ind w:left="1080"/>
      </w:pPr>
      <w:r>
        <w:t xml:space="preserve">We compute the average time duration of a sentence </w:t>
      </w:r>
      <w:r w:rsidR="00C42754">
        <w:t xml:space="preserve">(seconds per sentence) in a video </w:t>
      </w:r>
      <w:r>
        <w:t>by dividing the average number of words in an English sentence (15</w:t>
      </w:r>
      <w:r w:rsidR="00C42754">
        <w:t xml:space="preserve"> words per sentence</w:t>
      </w:r>
      <w:r>
        <w:t xml:space="preserve">) </w:t>
      </w:r>
      <w:r w:rsidR="00C42754">
        <w:t xml:space="preserve">by the average speech rate (words per seconds) for that video. </w:t>
      </w:r>
    </w:p>
    <w:p w14:paraId="192DC086" w14:textId="29C082BE" w:rsidR="009E658D" w:rsidRDefault="00BB56A7" w:rsidP="00DA5957">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w:t>
      </w:r>
      <w:r w:rsidR="00AA7875">
        <w:t xml:space="preserve">than </w:t>
      </w:r>
      <w:r w:rsidR="000121B0">
        <w:t>the computed average time duration for a sentence</w:t>
      </w:r>
      <w:r w:rsidR="00B9329F">
        <w:t xml:space="preserve"> after the previous pause.</w:t>
      </w:r>
      <w:r w:rsidR="00CB1AA8">
        <w:t xml:space="preserve"> </w:t>
      </w:r>
    </w:p>
    <w:p w14:paraId="4A37E338" w14:textId="2B6BC093" w:rsidR="009840EF" w:rsidRDefault="004A59F7" w:rsidP="00101A52">
      <w:pPr>
        <w:pStyle w:val="Head1"/>
      </w:pPr>
      <w:r>
        <w:t xml:space="preserve">StudY 1: </w:t>
      </w:r>
      <w:r w:rsidR="00751A2C">
        <w:t xml:space="preserve">Comparison of Techniques for </w:t>
      </w:r>
      <w:r w:rsidR="00463D90">
        <w:t>regulating</w:t>
      </w:r>
      <w:r w:rsidR="00751A2C">
        <w:t xml:space="preserve"> Content Delivery Rate</w:t>
      </w:r>
    </w:p>
    <w:p w14:paraId="0DD3E84E" w14:textId="3209C090" w:rsidR="00942741" w:rsidRDefault="00097859" w:rsidP="00942741">
      <w:pPr>
        <w:pStyle w:val="Head2"/>
      </w:pPr>
      <w:r>
        <w:t>Goal</w:t>
      </w:r>
    </w:p>
    <w:p w14:paraId="47D3758C" w14:textId="07BB421F" w:rsidR="00D35B67" w:rsidRDefault="00D702A2" w:rsidP="00770817">
      <w:pPr>
        <w:pStyle w:val="PostHeadPara"/>
      </w:pPr>
      <w:r>
        <w:t xml:space="preserve">In Study 1, </w:t>
      </w:r>
      <w:r w:rsidR="00BB75BC">
        <w:t xml:space="preserve">we </w:t>
      </w:r>
      <w:r w:rsidR="00312EB0">
        <w:t xml:space="preserve">tested if </w:t>
      </w:r>
      <w:r w:rsidR="00463D90">
        <w:t>regulating</w:t>
      </w:r>
      <w:r w:rsidR="00312EB0">
        <w:t xml:space="preserve">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2863276F" w:rsidR="001A7283" w:rsidRPr="003427ED" w:rsidRDefault="009840EF">
      <w:pPr>
        <w:pStyle w:val="PostHeadPara"/>
      </w:pPr>
      <w:r w:rsidRPr="00FB6645">
        <w:t>We recruit</w:t>
      </w:r>
      <w:r>
        <w:t>ed</w:t>
      </w:r>
      <w:r w:rsidRPr="00FB6645">
        <w:t xml:space="preserve"> 18 older adults (age 65+</w:t>
      </w:r>
      <w:r w:rsidR="00142624">
        <w:t>;</w:t>
      </w:r>
      <w:r>
        <w:t xml:space="preserve"> </w:t>
      </w:r>
      <w:r w:rsidR="005B6675">
        <w:t>10</w:t>
      </w:r>
      <w:r>
        <w:t xml:space="preserve"> males, and </w:t>
      </w:r>
      <w:r w:rsidR="005B6675">
        <w:t>8</w:t>
      </w:r>
      <w:r>
        <w:t xml:space="preserve"> females</w:t>
      </w:r>
      <w:r w:rsidRPr="00FB6645">
        <w:t xml:space="preserve">) </w:t>
      </w:r>
      <w:r w:rsidR="008F249A">
        <w:t xml:space="preserve">through </w:t>
      </w:r>
      <w:r w:rsidR="008F249A" w:rsidRPr="00FB6645">
        <w:t xml:space="preserve">word-of-mouth, flyers on community notice boards, </w:t>
      </w:r>
      <w:r w:rsidR="008F249A">
        <w:t>and</w:t>
      </w:r>
      <w:r w:rsidR="008F249A" w:rsidRPr="00FB6645">
        <w:t xml:space="preserve"> recruitment ads on social media platforms like Facebook</w:t>
      </w:r>
      <w:r w:rsidR="008F249A">
        <w:t xml:space="preserve"> and Kijiji</w:t>
      </w:r>
      <w:r w:rsidR="00142624">
        <w:t>. We did not have any inclusion or exclusion criteria</w:t>
      </w:r>
      <w:r w:rsidRPr="00FB6645">
        <w:t xml:space="preserve"> regard</w:t>
      </w:r>
      <w:r w:rsidR="00142624">
        <w:t>ing</w:t>
      </w:r>
      <w:r w:rsidRPr="00FB6645">
        <w:t xml:space="preserve"> educational background or profession to</w:t>
      </w:r>
      <w:r w:rsidR="00142624">
        <w:t xml:space="preserve"> maximize the diversity of our cohort</w:t>
      </w:r>
      <w:r w:rsidR="00FB6645" w:rsidRPr="00FB6645">
        <w:t>.</w:t>
      </w:r>
      <w:r w:rsidR="00EF347F">
        <w:t xml:space="preserve"> </w:t>
      </w:r>
      <w:r w:rsidR="00142624">
        <w:t>To conduct the study during the COVID-19 pandemic</w:t>
      </w:r>
      <w:r w:rsidR="00EF347F">
        <w:t xml:space="preserve">, </w:t>
      </w:r>
      <w:r w:rsidR="00142624">
        <w:t xml:space="preserve">the study was done remotely by recruiting </w:t>
      </w:r>
      <w:r w:rsidR="004174FC">
        <w:t xml:space="preserve">participants </w:t>
      </w:r>
      <w:r w:rsidR="00CC44BE">
        <w:t xml:space="preserve">who </w:t>
      </w:r>
      <w:r w:rsidR="00D550BC">
        <w:t>own</w:t>
      </w:r>
      <w:r w:rsidR="00142624">
        <w:t>ed</w:t>
      </w:r>
      <w:r w:rsidR="004174FC">
        <w:t xml:space="preserve"> </w:t>
      </w:r>
      <w:r w:rsidR="00142624">
        <w:t xml:space="preserve">an </w:t>
      </w:r>
      <w:r w:rsidR="00550DE6">
        <w:t>Internet</w:t>
      </w:r>
      <w:r w:rsidR="00D550BC">
        <w:t xml:space="preserve">-enabled </w:t>
      </w:r>
      <w:r w:rsidR="004174FC">
        <w:t>desktop computing device</w:t>
      </w:r>
      <w:r w:rsidR="00D627B2">
        <w:t xml:space="preserve"> </w:t>
      </w:r>
      <w:r w:rsidR="008F249A">
        <w:t xml:space="preserve">so that they could </w:t>
      </w:r>
      <w:r w:rsidR="00D627B2">
        <w:t>interact with the study software</w:t>
      </w:r>
      <w:r w:rsidR="000E3E00">
        <w:t>.</w:t>
      </w:r>
      <w:r w:rsidR="00445381">
        <w:t xml:space="preserve"> </w:t>
      </w:r>
    </w:p>
    <w:p w14:paraId="389DBD12" w14:textId="1184EB20" w:rsidR="002C4FE4" w:rsidRDefault="00121F38" w:rsidP="0034598B">
      <w:pPr>
        <w:pStyle w:val="Head2"/>
        <w:numPr>
          <w:ilvl w:val="0"/>
          <w:numId w:val="0"/>
        </w:numPr>
      </w:pPr>
      <w:r w:rsidRPr="00121F38">
        <w:lastRenderedPageBreak/>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76261AD1">
            <wp:extent cx="4940529" cy="3159457"/>
            <wp:effectExtent l="0" t="0" r="0" b="3175"/>
            <wp:docPr id="1" name="Picture 1" descr="A figures shows the web-based study interface for the study. The web interface is composed of a text component describing the task and ta video component playing the instructional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4940529" cy="3159457"/>
                    </a:xfrm>
                    <a:prstGeom prst="rect">
                      <a:avLst/>
                    </a:prstGeom>
                  </pic:spPr>
                </pic:pic>
              </a:graphicData>
            </a:graphic>
          </wp:inline>
        </w:drawing>
      </w:r>
    </w:p>
    <w:p w14:paraId="06CCEF4B" w14:textId="131D5459" w:rsidR="00C14908" w:rsidRDefault="006E4C01" w:rsidP="00770817">
      <w:pPr>
        <w:pStyle w:val="ad"/>
        <w:jc w:val="center"/>
      </w:pPr>
      <w:bookmarkStart w:id="5"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00066CC3">
        <w:rPr>
          <w:rFonts w:ascii="Linux Biolinum O" w:eastAsia="Cambria" w:hAnsi="Linux Biolinum O" w:cs="Linux Biolinum O"/>
          <w:noProof/>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5"/>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w:t>
      </w:r>
      <w:commentRangeStart w:id="6"/>
      <w:r w:rsidR="00347EA2">
        <w:rPr>
          <w:rFonts w:ascii="Linux Biolinum O" w:eastAsia="Cambria" w:hAnsi="Linux Biolinum O" w:cs="Linux Biolinum O"/>
          <w:i w:val="0"/>
          <w:iCs w:val="0"/>
          <w:color w:val="auto"/>
          <w:sz w:val="16"/>
          <w:szCs w:val="24"/>
          <w:lang w:eastAsia="ja-JP"/>
        </w:rPr>
        <w:t>study</w:t>
      </w:r>
      <w:commentRangeEnd w:id="6"/>
      <w:r w:rsidR="0034286F">
        <w:rPr>
          <w:rStyle w:val="aa"/>
          <w:rFonts w:eastAsiaTheme="minorEastAsia"/>
          <w:i w:val="0"/>
          <w:iCs w:val="0"/>
          <w:color w:val="auto"/>
          <w:lang w:val="en-CA" w:eastAsia="zh-CN"/>
        </w:rPr>
        <w:commentReference w:id="6"/>
      </w:r>
    </w:p>
    <w:p w14:paraId="75177EE7" w14:textId="3A230911" w:rsidR="00C14908" w:rsidRDefault="00B259AB">
      <w:pPr>
        <w:pStyle w:val="PostHeadPara"/>
      </w:pPr>
      <w:r>
        <w:t xml:space="preserve">We developed </w:t>
      </w:r>
      <w:r w:rsidR="00CE5653">
        <w:t>a</w:t>
      </w:r>
      <w:r>
        <w:t xml:space="preserve"> </w:t>
      </w:r>
      <w:r w:rsidR="00CE5653">
        <w:t xml:space="preserve">web page hosted on </w:t>
      </w:r>
      <w:r w:rsidR="00CE5653">
        <w:rPr>
          <w:i/>
          <w:iCs/>
        </w:rPr>
        <w:t xml:space="preserve">GitHub Pages </w:t>
      </w:r>
      <w:r w:rsidR="00CE5653">
        <w:t xml:space="preserve">to act as the </w:t>
      </w:r>
      <w:r w:rsidR="00C14908">
        <w:t xml:space="preserve">study </w:t>
      </w:r>
      <w:r w:rsidR="00C83614">
        <w:t>interface</w:t>
      </w:r>
      <w:r w:rsidR="008F249A">
        <w:t xml:space="preserve"> (</w:t>
      </w:r>
      <w:r w:rsidR="00C14908" w:rsidRPr="009852D4">
        <w:fldChar w:fldCharType="begin"/>
      </w:r>
      <w:r w:rsidR="00C14908" w:rsidRPr="009852D4">
        <w:instrText xml:space="preserve"> REF _Ref64562500 \h </w:instrText>
      </w:r>
      <w:r w:rsidR="009852D4">
        <w:instrText xml:space="preserve"> \* MERGEFORMAT </w:instrText>
      </w:r>
      <w:r w:rsidR="00C14908" w:rsidRPr="009852D4">
        <w:fldChar w:fldCharType="separate"/>
      </w:r>
      <w:r w:rsidR="00066CC3" w:rsidRPr="00066CC3">
        <w:t>Figure 1</w:t>
      </w:r>
      <w:r w:rsidR="00C14908" w:rsidRPr="009852D4">
        <w:fldChar w:fldCharType="end"/>
      </w:r>
      <w:r w:rsidR="008F249A">
        <w:t>)</w:t>
      </w:r>
      <w:r w:rsidR="00CE5653" w:rsidRPr="009852D4">
        <w:t>.</w:t>
      </w:r>
      <w:r w:rsidR="00C14908">
        <w:t xml:space="preserve"> </w:t>
      </w:r>
      <w:r w:rsidR="008F249A">
        <w:t>The web page supported three different tasks, each associated with a different web application: Zoom, Outlook, and YouTube</w:t>
      </w:r>
      <w:r w:rsidR="008F249A" w:rsidRPr="00121F38">
        <w:t xml:space="preserve">. </w:t>
      </w:r>
      <w:r w:rsidR="008F249A">
        <w:t>We created</w:t>
      </w:r>
      <w:r w:rsidR="008F249A" w:rsidRPr="00121F38">
        <w:t xml:space="preserve"> </w:t>
      </w:r>
      <w:r w:rsidR="008F249A">
        <w:t xml:space="preserve">a special account for each of these applications so that participants would not have to create accounts or use their personal ones. </w:t>
      </w:r>
      <w:r w:rsidR="00CE5653">
        <w:t xml:space="preserve">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w:t>
      </w:r>
      <w:r w:rsidR="008F249A">
        <w:t xml:space="preserve"> </w:t>
      </w:r>
      <w:r w:rsidR="00646282" w:rsidRPr="00941727">
        <w:t>During the study, we ask</w:t>
      </w:r>
      <w:r w:rsidR="00646282">
        <w:t>ed</w:t>
      </w:r>
      <w:r w:rsidR="00646282" w:rsidRPr="00941727">
        <w:t xml:space="preserve"> participants to share the</w:t>
      </w:r>
      <w:r w:rsidR="008F249A">
        <w:t>ir</w:t>
      </w:r>
      <w:r w:rsidR="00646282" w:rsidRPr="00941727">
        <w:t xml:space="preserve"> screen</w:t>
      </w:r>
      <w:r w:rsidR="00BC2103">
        <w:t>s</w:t>
      </w:r>
      <w:r w:rsidR="00646282" w:rsidRPr="00941727">
        <w:t xml:space="preserve"> </w:t>
      </w:r>
      <w:r w:rsidR="008F249A">
        <w:t>so that we could</w:t>
      </w:r>
      <w:r w:rsidR="00646282">
        <w:t xml:space="preserve"> observe their actions as they perform the tasks. With the participants’ consent, we audiotaped the interview phase of the study, but no video data was recorded to protect their privacy. </w:t>
      </w:r>
    </w:p>
    <w:p w14:paraId="5D5A3D21" w14:textId="77777777" w:rsidR="007122DD" w:rsidRPr="006B69C1" w:rsidRDefault="007122DD" w:rsidP="007122DD">
      <w:pPr>
        <w:pStyle w:val="Head2"/>
      </w:pPr>
      <w:r>
        <w:t xml:space="preserve">Procedure </w:t>
      </w:r>
    </w:p>
    <w:p w14:paraId="69E81066" w14:textId="76030821" w:rsidR="007122DD" w:rsidRPr="007122DD" w:rsidRDefault="007122DD" w:rsidP="007122DD">
      <w:pPr>
        <w:pStyle w:val="PostHeadPara"/>
        <w:rPr>
          <w:rFonts w:eastAsiaTheme="minorEastAsia"/>
          <w:lang w:eastAsia="zh-CN"/>
        </w:rPr>
      </w:pPr>
      <w:r>
        <w:t>W</w:t>
      </w:r>
      <w:r w:rsidRPr="006B69C1">
        <w:t xml:space="preserve">e </w:t>
      </w:r>
      <w:r>
        <w:t xml:space="preserve">first </w:t>
      </w:r>
      <w:r w:rsidRPr="006B69C1">
        <w:t>introduce</w:t>
      </w:r>
      <w:r>
        <w:t>d</w:t>
      </w:r>
      <w:r w:rsidRPr="006B69C1">
        <w:t xml:space="preserve"> </w:t>
      </w:r>
      <w:r>
        <w:t xml:space="preserve">participants </w:t>
      </w:r>
      <w:r w:rsidRPr="006B69C1">
        <w:t xml:space="preserve">to the purpose of the </w:t>
      </w:r>
      <w:r>
        <w:t>study</w:t>
      </w:r>
      <w:r w:rsidRPr="006B69C1">
        <w:t xml:space="preserve"> and inform</w:t>
      </w:r>
      <w:r>
        <w:t>ed</w:t>
      </w:r>
      <w:r w:rsidRPr="006B69C1">
        <w:t xml:space="preserve"> them of the data </w:t>
      </w:r>
      <w:r>
        <w:t>that would be collected</w:t>
      </w:r>
      <w:r w:rsidRPr="006B69C1">
        <w:t xml:space="preserve">. </w:t>
      </w:r>
      <w:r>
        <w:t xml:space="preserve">After receiving their consent to participate and have their activities recorded, we assigned </w:t>
      </w:r>
      <w:r w:rsidRPr="00FF2CF7">
        <w:t xml:space="preserve">participants </w:t>
      </w:r>
      <w:r>
        <w:t xml:space="preserve">to different conditions according to </w:t>
      </w:r>
      <w:r>
        <w:fldChar w:fldCharType="begin"/>
      </w:r>
      <w:r>
        <w:instrText xml:space="preserve"> REF _Ref74914569 \h  \* MERGEFORMAT </w:instrText>
      </w:r>
      <w:r>
        <w:fldChar w:fldCharType="separate"/>
      </w:r>
      <w:r w:rsidR="00066CC3" w:rsidRPr="002F0B5C">
        <w:t xml:space="preserve">Table </w:t>
      </w:r>
      <w:r w:rsidR="00066CC3">
        <w:t>2</w:t>
      </w:r>
      <w:r>
        <w:fldChar w:fldCharType="end"/>
      </w:r>
      <w:r>
        <w:t xml:space="preserve"> and </w:t>
      </w:r>
      <w:r w:rsidRPr="00FF2CF7">
        <w:t xml:space="preserve">asked </w:t>
      </w:r>
      <w:r>
        <w:t xml:space="preserve">them </w:t>
      </w:r>
      <w:r w:rsidRPr="00FF2CF7">
        <w:t xml:space="preserve">to </w:t>
      </w:r>
      <w:r>
        <w:t>read and complete</w:t>
      </w:r>
      <w:r w:rsidRPr="00FF2CF7">
        <w:t xml:space="preserve"> the </w:t>
      </w:r>
      <w:r>
        <w:t>task scenario</w:t>
      </w:r>
      <w:r w:rsidRPr="00FF2CF7">
        <w:t xml:space="preserve"> </w:t>
      </w:r>
      <w:r>
        <w:t>while watching the instructional videos. They were free to pause, replay, rewind and fast-forward the video as they would in real life. We gave participants a maximum time limit of 2</w:t>
      </w:r>
      <w:r w:rsidRPr="00FF2CF7">
        <w:t xml:space="preserve">0 minutes to complete </w:t>
      </w:r>
      <w:r>
        <w:t>each</w:t>
      </w:r>
      <w:r w:rsidRPr="00FF2CF7">
        <w:t xml:space="preserve"> task</w:t>
      </w:r>
      <w:r>
        <w:t xml:space="preserve"> to avoid fatigue or frustration; we marked trials that were not completed within the time limit as “failed”</w:t>
      </w:r>
      <w:r w:rsidRPr="00FF2CF7">
        <w:t>.</w:t>
      </w:r>
      <w:r>
        <w:t xml:space="preserve">  At</w:t>
      </w:r>
      <w:r w:rsidRPr="00FF2CF7">
        <w:t xml:space="preserve"> the end of the study, we conduct</w:t>
      </w:r>
      <w:r>
        <w:t>ed</w:t>
      </w:r>
      <w:r w:rsidRPr="00FF2CF7">
        <w:t xml:space="preserve"> a short semi-structured interview to learn about any issues that they may have encountered and any thoughts participants may have about their experience.</w:t>
      </w:r>
    </w:p>
    <w:p w14:paraId="09F6D51C" w14:textId="77777777" w:rsidR="007122DD" w:rsidRDefault="007122DD">
      <w:pPr>
        <w:pStyle w:val="PostHeadPara"/>
      </w:pPr>
    </w:p>
    <w:p w14:paraId="2872684B" w14:textId="5C4FD69B" w:rsidR="00E07158" w:rsidRDefault="009C7171" w:rsidP="00D54D97">
      <w:pPr>
        <w:pStyle w:val="Head2"/>
      </w:pPr>
      <w:r>
        <w:lastRenderedPageBreak/>
        <w:t>Instructional video and task scenarios</w:t>
      </w:r>
    </w:p>
    <w:p w14:paraId="40304E8A" w14:textId="079A7581" w:rsidR="00390C38" w:rsidRDefault="00A6512B" w:rsidP="00390C38">
      <w:pPr>
        <w:pStyle w:val="PostHeadPara"/>
      </w:pPr>
      <w:r>
        <w:t>P</w:t>
      </w:r>
      <w:r w:rsidR="00DF0178">
        <w:t>articipants perform</w:t>
      </w:r>
      <w:r>
        <w:t>ed</w:t>
      </w:r>
      <w:r w:rsidR="00DF0178">
        <w:t xml:space="preserve"> three web</w:t>
      </w:r>
      <w:r>
        <w:t>-related</w:t>
      </w:r>
      <w:r w:rsidR="00DF0178">
        <w:t xml:space="preserve"> tasks. </w:t>
      </w:r>
      <w:r w:rsidR="001C6787">
        <w:t xml:space="preserve">Prior to the study, we verified with participants to make sure they have no knowledge on how to complete the tasks used in the study. </w:t>
      </w:r>
      <w:r w:rsidR="00DF0178">
        <w:t xml:space="preserve">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w:t>
      </w:r>
      <w:r w:rsidR="00846820">
        <w:t xml:space="preserve"> </w:t>
      </w:r>
    </w:p>
    <w:p w14:paraId="3BDBE4D0" w14:textId="0F8167A7" w:rsidR="00CE5455" w:rsidRPr="00CE5455" w:rsidRDefault="00CE5455" w:rsidP="00CE5455">
      <w:pPr>
        <w:pStyle w:val="TableCaption"/>
      </w:pPr>
      <w:bookmarkStart w:id="7" w:name="_Ref80040139"/>
      <w:r>
        <w:t xml:space="preserve">Table </w:t>
      </w:r>
      <w:fldSimple w:instr=" SEQ Table \* ARABIC ">
        <w:r w:rsidR="00066CC3">
          <w:rPr>
            <w:noProof/>
          </w:rPr>
          <w:t>1</w:t>
        </w:r>
      </w:fldSimple>
      <w:bookmarkEnd w:id="7"/>
      <w:r w:rsidR="007607C6">
        <w:t>.</w:t>
      </w:r>
      <w:r>
        <w:t xml:space="preserve"> Details for the instructional </w:t>
      </w:r>
      <w:commentRangeStart w:id="8"/>
      <w:r>
        <w:t>videos</w:t>
      </w:r>
      <w:commentRangeEnd w:id="8"/>
      <w:r w:rsidR="00786A50">
        <w:rPr>
          <w:rStyle w:val="aa"/>
          <w:rFonts w:asciiTheme="minorHAnsi" w:eastAsiaTheme="minorEastAsia" w:hAnsiTheme="minorHAnsi" w:cstheme="minorBidi"/>
          <w:lang w:val="en-CA" w:eastAsia="zh-CN"/>
        </w:rPr>
        <w:commentReference w:id="8"/>
      </w:r>
    </w:p>
    <w:tbl>
      <w:tblPr>
        <w:tblStyle w:val="a9"/>
        <w:tblW w:w="8750" w:type="dxa"/>
        <w:tblLook w:val="04A0" w:firstRow="1" w:lastRow="0" w:firstColumn="1" w:lastColumn="0" w:noHBand="0" w:noVBand="1"/>
      </w:tblPr>
      <w:tblGrid>
        <w:gridCol w:w="2115"/>
        <w:gridCol w:w="814"/>
        <w:gridCol w:w="873"/>
        <w:gridCol w:w="1143"/>
        <w:gridCol w:w="3805"/>
      </w:tblGrid>
      <w:tr w:rsidR="00090FB3" w14:paraId="17DEE179" w14:textId="77777777" w:rsidTr="003447B9">
        <w:trPr>
          <w:trHeight w:val="278"/>
        </w:trPr>
        <w:tc>
          <w:tcPr>
            <w:tcW w:w="2115" w:type="dxa"/>
            <w:vAlign w:val="center"/>
          </w:tcPr>
          <w:p w14:paraId="3E722248" w14:textId="442C2BCD" w:rsidR="00090FB3" w:rsidRPr="005B2F9F" w:rsidRDefault="00090FB3" w:rsidP="00C826C7">
            <w:pPr>
              <w:pStyle w:val="PostHeadPara"/>
              <w:spacing w:line="240" w:lineRule="auto"/>
              <w:jc w:val="center"/>
              <w:rPr>
                <w:sz w:val="14"/>
                <w:szCs w:val="14"/>
              </w:rPr>
            </w:pPr>
            <w:r>
              <w:rPr>
                <w:sz w:val="14"/>
                <w:szCs w:val="14"/>
              </w:rPr>
              <w:t>Video</w:t>
            </w:r>
          </w:p>
        </w:tc>
        <w:tc>
          <w:tcPr>
            <w:tcW w:w="814" w:type="dxa"/>
            <w:vAlign w:val="center"/>
          </w:tcPr>
          <w:p w14:paraId="3B99FB00" w14:textId="11D5243A" w:rsidR="00090FB3" w:rsidRPr="005B2F9F" w:rsidRDefault="00090FB3" w:rsidP="00C826C7">
            <w:pPr>
              <w:pStyle w:val="PostHeadPara"/>
              <w:spacing w:line="240" w:lineRule="auto"/>
              <w:jc w:val="center"/>
              <w:rPr>
                <w:sz w:val="14"/>
                <w:szCs w:val="14"/>
              </w:rPr>
            </w:pPr>
            <w:r>
              <w:rPr>
                <w:sz w:val="14"/>
                <w:szCs w:val="14"/>
              </w:rPr>
              <w:t>Length (s)</w:t>
            </w:r>
          </w:p>
        </w:tc>
        <w:tc>
          <w:tcPr>
            <w:tcW w:w="873" w:type="dxa"/>
            <w:vAlign w:val="center"/>
          </w:tcPr>
          <w:p w14:paraId="1D3EF67C" w14:textId="31AE0252" w:rsidR="00090FB3" w:rsidRPr="005B2F9F" w:rsidRDefault="00090FB3" w:rsidP="00C826C7">
            <w:pPr>
              <w:pStyle w:val="PostHeadPara"/>
              <w:spacing w:line="240" w:lineRule="auto"/>
              <w:jc w:val="center"/>
              <w:rPr>
                <w:sz w:val="14"/>
                <w:szCs w:val="14"/>
              </w:rPr>
            </w:pPr>
            <w:r>
              <w:rPr>
                <w:sz w:val="14"/>
                <w:szCs w:val="14"/>
              </w:rPr>
              <w:t># of auto-pauses inserted</w:t>
            </w:r>
          </w:p>
        </w:tc>
        <w:tc>
          <w:tcPr>
            <w:tcW w:w="1143" w:type="dxa"/>
          </w:tcPr>
          <w:p w14:paraId="00B41E4F" w14:textId="77777777" w:rsidR="00090FB3" w:rsidRDefault="004409D9" w:rsidP="00C826C7">
            <w:pPr>
              <w:pStyle w:val="PostHeadPara"/>
              <w:spacing w:line="240" w:lineRule="auto"/>
              <w:jc w:val="center"/>
              <w:rPr>
                <w:sz w:val="14"/>
                <w:szCs w:val="14"/>
              </w:rPr>
            </w:pPr>
            <w:r>
              <w:rPr>
                <w:sz w:val="14"/>
                <w:szCs w:val="14"/>
              </w:rPr>
              <w:t>Average speech rate</w:t>
            </w:r>
          </w:p>
          <w:p w14:paraId="6C102903" w14:textId="3B18163D" w:rsidR="003447B9" w:rsidRDefault="003447B9" w:rsidP="00C826C7">
            <w:pPr>
              <w:pStyle w:val="PostHeadPara"/>
              <w:spacing w:line="240" w:lineRule="auto"/>
              <w:jc w:val="center"/>
              <w:rPr>
                <w:sz w:val="14"/>
                <w:szCs w:val="14"/>
              </w:rPr>
            </w:pPr>
            <w:r>
              <w:rPr>
                <w:sz w:val="14"/>
                <w:szCs w:val="14"/>
              </w:rPr>
              <w:t>(WPM)</w:t>
            </w:r>
          </w:p>
        </w:tc>
        <w:tc>
          <w:tcPr>
            <w:tcW w:w="3805" w:type="dxa"/>
            <w:vAlign w:val="center"/>
          </w:tcPr>
          <w:p w14:paraId="1382B177" w14:textId="24AF16F3" w:rsidR="00090FB3" w:rsidRDefault="00090FB3" w:rsidP="00C826C7">
            <w:pPr>
              <w:pStyle w:val="PostHeadPara"/>
              <w:spacing w:line="240" w:lineRule="auto"/>
              <w:jc w:val="center"/>
              <w:rPr>
                <w:sz w:val="14"/>
                <w:szCs w:val="14"/>
              </w:rPr>
            </w:pPr>
            <w:r>
              <w:rPr>
                <w:sz w:val="14"/>
                <w:szCs w:val="14"/>
              </w:rPr>
              <w:t>Auto-pause time points (s)</w:t>
            </w:r>
          </w:p>
        </w:tc>
      </w:tr>
      <w:tr w:rsidR="00090FB3" w14:paraId="3855C1E2" w14:textId="77777777" w:rsidTr="003447B9">
        <w:trPr>
          <w:trHeight w:val="278"/>
        </w:trPr>
        <w:tc>
          <w:tcPr>
            <w:tcW w:w="2115" w:type="dxa"/>
            <w:vAlign w:val="center"/>
          </w:tcPr>
          <w:p w14:paraId="5C7C9E1F" w14:textId="3BDFB8BC" w:rsidR="00090FB3" w:rsidRPr="0037534D" w:rsidRDefault="0047223C" w:rsidP="00C826C7">
            <w:pPr>
              <w:pStyle w:val="PostHeadPara"/>
              <w:spacing w:line="240" w:lineRule="auto"/>
              <w:jc w:val="center"/>
            </w:pPr>
            <w:hyperlink r:id="rId15" w:history="1">
              <w:r w:rsidR="00090FB3" w:rsidRPr="005D684D">
                <w:rPr>
                  <w:rStyle w:val="a4"/>
                  <w:sz w:val="14"/>
                  <w:szCs w:val="14"/>
                </w:rPr>
                <w:t>How to schedule a Zoom meeting</w:t>
              </w:r>
            </w:hyperlink>
          </w:p>
        </w:tc>
        <w:tc>
          <w:tcPr>
            <w:tcW w:w="814" w:type="dxa"/>
            <w:vAlign w:val="center"/>
          </w:tcPr>
          <w:p w14:paraId="33CAE9D3" w14:textId="740A5DE4" w:rsidR="00090FB3" w:rsidRPr="005B2F9F" w:rsidRDefault="00090FB3" w:rsidP="00C826C7">
            <w:pPr>
              <w:pStyle w:val="PostHeadPara"/>
              <w:spacing w:line="240" w:lineRule="auto"/>
              <w:jc w:val="center"/>
              <w:rPr>
                <w:sz w:val="14"/>
                <w:szCs w:val="14"/>
              </w:rPr>
            </w:pPr>
            <w:r>
              <w:rPr>
                <w:sz w:val="14"/>
                <w:szCs w:val="14"/>
              </w:rPr>
              <w:t>118</w:t>
            </w:r>
          </w:p>
        </w:tc>
        <w:tc>
          <w:tcPr>
            <w:tcW w:w="873" w:type="dxa"/>
            <w:vAlign w:val="center"/>
          </w:tcPr>
          <w:p w14:paraId="0A78FFF9" w14:textId="7BF6F204"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48C0F078" w14:textId="558EE136" w:rsidR="00090FB3" w:rsidRPr="003D0EF5" w:rsidRDefault="00786F3A" w:rsidP="00C826C7">
            <w:pPr>
              <w:pStyle w:val="PostHeadPara"/>
              <w:spacing w:line="240" w:lineRule="auto"/>
              <w:jc w:val="center"/>
              <w:rPr>
                <w:sz w:val="14"/>
                <w:szCs w:val="14"/>
              </w:rPr>
            </w:pPr>
            <w:r>
              <w:rPr>
                <w:sz w:val="14"/>
                <w:szCs w:val="14"/>
              </w:rPr>
              <w:t>155</w:t>
            </w:r>
          </w:p>
        </w:tc>
        <w:tc>
          <w:tcPr>
            <w:tcW w:w="3805" w:type="dxa"/>
            <w:vAlign w:val="center"/>
          </w:tcPr>
          <w:p w14:paraId="5F00AF66" w14:textId="3C05E221" w:rsidR="00090FB3" w:rsidRPr="005B2F9F" w:rsidRDefault="00090FB3" w:rsidP="00C826C7">
            <w:pPr>
              <w:pStyle w:val="PostHeadPara"/>
              <w:spacing w:line="240" w:lineRule="auto"/>
              <w:jc w:val="center"/>
              <w:rPr>
                <w:sz w:val="14"/>
                <w:szCs w:val="14"/>
              </w:rPr>
            </w:pPr>
            <w:r w:rsidRPr="003D0EF5">
              <w:rPr>
                <w:sz w:val="14"/>
                <w:szCs w:val="14"/>
              </w:rPr>
              <w:t>11,32, 38.</w:t>
            </w:r>
            <w:r>
              <w:rPr>
                <w:sz w:val="14"/>
                <w:szCs w:val="14"/>
              </w:rPr>
              <w:t>2</w:t>
            </w:r>
            <w:r w:rsidRPr="003D0EF5">
              <w:rPr>
                <w:sz w:val="14"/>
                <w:szCs w:val="14"/>
              </w:rPr>
              <w:t>, 44.4, 51, 60, 71.</w:t>
            </w:r>
            <w:r>
              <w:rPr>
                <w:sz w:val="14"/>
                <w:szCs w:val="14"/>
              </w:rPr>
              <w:t>6</w:t>
            </w:r>
            <w:r w:rsidRPr="003D0EF5">
              <w:rPr>
                <w:sz w:val="14"/>
                <w:szCs w:val="14"/>
              </w:rPr>
              <w:t>, 78.9, 89.2, 107.8</w:t>
            </w:r>
          </w:p>
        </w:tc>
      </w:tr>
      <w:tr w:rsidR="00090FB3" w14:paraId="7CD95709" w14:textId="77777777" w:rsidTr="003447B9">
        <w:trPr>
          <w:trHeight w:val="278"/>
        </w:trPr>
        <w:tc>
          <w:tcPr>
            <w:tcW w:w="2115" w:type="dxa"/>
            <w:vAlign w:val="center"/>
          </w:tcPr>
          <w:p w14:paraId="4CFBCF2C" w14:textId="6B13357F" w:rsidR="00090FB3" w:rsidRPr="005B2F9F" w:rsidRDefault="0047223C" w:rsidP="00C826C7">
            <w:pPr>
              <w:pStyle w:val="PostHeadPara"/>
              <w:spacing w:line="240" w:lineRule="auto"/>
              <w:jc w:val="center"/>
              <w:rPr>
                <w:sz w:val="14"/>
                <w:szCs w:val="14"/>
              </w:rPr>
            </w:pPr>
            <w:hyperlink r:id="rId16" w:history="1">
              <w:r w:rsidR="00090FB3" w:rsidRPr="00166449">
                <w:rPr>
                  <w:rStyle w:val="a4"/>
                  <w:sz w:val="14"/>
                  <w:szCs w:val="14"/>
                </w:rPr>
                <w:t>How to create rules to move emails in Outlook</w:t>
              </w:r>
            </w:hyperlink>
          </w:p>
        </w:tc>
        <w:tc>
          <w:tcPr>
            <w:tcW w:w="814" w:type="dxa"/>
            <w:vAlign w:val="center"/>
          </w:tcPr>
          <w:p w14:paraId="73479D2E" w14:textId="4EA31FA0" w:rsidR="00090FB3" w:rsidRPr="005B2F9F" w:rsidRDefault="00090FB3" w:rsidP="00C826C7">
            <w:pPr>
              <w:pStyle w:val="PostHeadPara"/>
              <w:spacing w:line="240" w:lineRule="auto"/>
              <w:jc w:val="center"/>
              <w:rPr>
                <w:sz w:val="14"/>
                <w:szCs w:val="14"/>
              </w:rPr>
            </w:pPr>
            <w:r>
              <w:rPr>
                <w:sz w:val="14"/>
                <w:szCs w:val="14"/>
              </w:rPr>
              <w:t>122</w:t>
            </w:r>
          </w:p>
        </w:tc>
        <w:tc>
          <w:tcPr>
            <w:tcW w:w="873" w:type="dxa"/>
            <w:vAlign w:val="center"/>
          </w:tcPr>
          <w:p w14:paraId="1D65D185" w14:textId="66424D1A"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53FFB32C" w14:textId="60AF4851" w:rsidR="00090FB3" w:rsidRPr="007F603F" w:rsidRDefault="00704089" w:rsidP="00C826C7">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CD3134">
              <w:rPr>
                <w:rFonts w:eastAsiaTheme="minorEastAsia"/>
                <w:sz w:val="14"/>
                <w:szCs w:val="14"/>
                <w:lang w:eastAsia="zh-CN"/>
              </w:rPr>
              <w:t>6</w:t>
            </w:r>
            <w:r>
              <w:rPr>
                <w:rFonts w:eastAsiaTheme="minorEastAsia"/>
                <w:sz w:val="14"/>
                <w:szCs w:val="14"/>
                <w:lang w:eastAsia="zh-CN"/>
              </w:rPr>
              <w:t>8</w:t>
            </w:r>
          </w:p>
        </w:tc>
        <w:tc>
          <w:tcPr>
            <w:tcW w:w="3805" w:type="dxa"/>
            <w:vAlign w:val="center"/>
          </w:tcPr>
          <w:p w14:paraId="66238CB1" w14:textId="278FD589" w:rsidR="00090FB3" w:rsidRPr="005B2F9F" w:rsidRDefault="00090FB3" w:rsidP="00C826C7">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090FB3" w14:paraId="09CF35F4" w14:textId="77777777" w:rsidTr="003447B9">
        <w:trPr>
          <w:trHeight w:val="278"/>
        </w:trPr>
        <w:tc>
          <w:tcPr>
            <w:tcW w:w="2115" w:type="dxa"/>
            <w:vAlign w:val="center"/>
          </w:tcPr>
          <w:p w14:paraId="38ECF453" w14:textId="094C2C3E" w:rsidR="00090FB3" w:rsidRDefault="0047223C" w:rsidP="00C826C7">
            <w:pPr>
              <w:pStyle w:val="PostHeadPara"/>
              <w:spacing w:line="240" w:lineRule="auto"/>
              <w:jc w:val="center"/>
              <w:rPr>
                <w:sz w:val="14"/>
                <w:szCs w:val="14"/>
              </w:rPr>
            </w:pPr>
            <w:hyperlink r:id="rId17" w:history="1">
              <w:r w:rsidR="00090FB3" w:rsidRPr="00664D14">
                <w:rPr>
                  <w:rStyle w:val="a4"/>
                  <w:sz w:val="14"/>
                  <w:szCs w:val="14"/>
                </w:rPr>
                <w:t xml:space="preserve">How to create a </w:t>
              </w:r>
              <w:r w:rsidR="00090FB3">
                <w:rPr>
                  <w:rStyle w:val="a4"/>
                  <w:sz w:val="14"/>
                  <w:szCs w:val="14"/>
                </w:rPr>
                <w:t>m</w:t>
              </w:r>
              <w:r w:rsidR="00090FB3" w:rsidRPr="00664D14">
                <w:rPr>
                  <w:rStyle w:val="a4"/>
                  <w:sz w:val="14"/>
                  <w:szCs w:val="14"/>
                </w:rPr>
                <w:t>usic playlist on YouTube</w:t>
              </w:r>
            </w:hyperlink>
          </w:p>
        </w:tc>
        <w:tc>
          <w:tcPr>
            <w:tcW w:w="814" w:type="dxa"/>
            <w:vAlign w:val="center"/>
          </w:tcPr>
          <w:p w14:paraId="7565D7F6" w14:textId="7CE1BCB2" w:rsidR="00090FB3" w:rsidRPr="005B2F9F" w:rsidRDefault="00090FB3" w:rsidP="00C826C7">
            <w:pPr>
              <w:pStyle w:val="PostHeadPara"/>
              <w:spacing w:line="240" w:lineRule="auto"/>
              <w:jc w:val="center"/>
              <w:rPr>
                <w:sz w:val="14"/>
                <w:szCs w:val="14"/>
              </w:rPr>
            </w:pPr>
            <w:r>
              <w:rPr>
                <w:sz w:val="14"/>
                <w:szCs w:val="14"/>
              </w:rPr>
              <w:t>126</w:t>
            </w:r>
          </w:p>
        </w:tc>
        <w:tc>
          <w:tcPr>
            <w:tcW w:w="873" w:type="dxa"/>
            <w:vAlign w:val="center"/>
          </w:tcPr>
          <w:p w14:paraId="5F1AE0F7" w14:textId="6967F89A" w:rsidR="00090FB3" w:rsidRPr="005B2F9F" w:rsidRDefault="00090FB3" w:rsidP="00C826C7">
            <w:pPr>
              <w:pStyle w:val="PostHeadPara"/>
              <w:spacing w:line="240" w:lineRule="auto"/>
              <w:jc w:val="center"/>
              <w:rPr>
                <w:sz w:val="14"/>
                <w:szCs w:val="14"/>
              </w:rPr>
            </w:pPr>
            <w:r>
              <w:rPr>
                <w:sz w:val="14"/>
                <w:szCs w:val="14"/>
              </w:rPr>
              <w:t>9</w:t>
            </w:r>
          </w:p>
        </w:tc>
        <w:tc>
          <w:tcPr>
            <w:tcW w:w="1143" w:type="dxa"/>
          </w:tcPr>
          <w:p w14:paraId="0781A60C" w14:textId="7956452D" w:rsidR="00090FB3" w:rsidRPr="00696791" w:rsidRDefault="00696791" w:rsidP="00C826C7">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805" w:type="dxa"/>
            <w:vAlign w:val="center"/>
          </w:tcPr>
          <w:p w14:paraId="25355373" w14:textId="59615EE0" w:rsidR="00090FB3" w:rsidRPr="005B2F9F" w:rsidRDefault="00090FB3" w:rsidP="00C826C7">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bl>
    <w:p w14:paraId="1098E969" w14:textId="77777777" w:rsidR="003B5EB3" w:rsidRDefault="003B5EB3" w:rsidP="00390C38">
      <w:pPr>
        <w:pStyle w:val="PostHeadPara"/>
      </w:pPr>
    </w:p>
    <w:p w14:paraId="3A2C6953" w14:textId="1006FE8A" w:rsidR="00390C38" w:rsidRDefault="00C86DFA" w:rsidP="00A27798">
      <w:pPr>
        <w:pStyle w:val="PostHeadPara"/>
      </w:pPr>
      <w:r>
        <w:t xml:space="preserve">Participants were shown videos for </w:t>
      </w:r>
      <w:r w:rsidR="009E6FA6">
        <w:t xml:space="preserve">how to </w:t>
      </w:r>
      <w:r>
        <w:t>complet</w:t>
      </w:r>
      <w:r w:rsidR="009E6FA6">
        <w:t>e different</w:t>
      </w:r>
      <w:r>
        <w:t xml:space="preserve"> tasks</w:t>
      </w:r>
      <w:r w:rsidR="009E6FA6">
        <w:t>.</w:t>
      </w:r>
    </w:p>
    <w:p w14:paraId="5940EA9F" w14:textId="33611D4C" w:rsidR="009C7171" w:rsidRDefault="00C86DFA" w:rsidP="00384110">
      <w:pPr>
        <w:pStyle w:val="PostHeadPara"/>
      </w:pPr>
      <w:r>
        <w:t xml:space="preserve">The videos were already available on YouTube and were not created by the research team. Each video was around two minutes in length and was </w:t>
      </w:r>
      <w:r w:rsidR="007413E4">
        <w:t xml:space="preserve">rendered </w:t>
      </w:r>
      <w:r>
        <w:t xml:space="preserve">at </w:t>
      </w:r>
      <w:r w:rsidR="007413E4" w:rsidRPr="00E8654D">
        <w:t>1080p resolution or more</w:t>
      </w:r>
      <w:r w:rsidR="007413E4">
        <w:t>.</w:t>
      </w:r>
      <w:r>
        <w:t xml:space="preserve"> Statistics related to the speech and pause rates of the videos can be found in </w:t>
      </w:r>
      <w:r>
        <w:fldChar w:fldCharType="begin"/>
      </w:r>
      <w:r>
        <w:instrText xml:space="preserve"> REF _Ref80040139 \h </w:instrText>
      </w:r>
      <w:r>
        <w:fldChar w:fldCharType="separate"/>
      </w:r>
      <w:r w:rsidR="00066CC3">
        <w:t xml:space="preserve">Table </w:t>
      </w:r>
      <w:r w:rsidR="00066CC3">
        <w:rPr>
          <w:noProof/>
        </w:rPr>
        <w:t>1</w:t>
      </w:r>
      <w:r>
        <w:fldChar w:fldCharType="end"/>
      </w:r>
      <w:r>
        <w:t>.</w:t>
      </w:r>
    </w:p>
    <w:p w14:paraId="1888292D" w14:textId="591A986C" w:rsidR="00AD4D17" w:rsidRDefault="00866E61" w:rsidP="00B45D6A">
      <w:pPr>
        <w:pStyle w:val="ParaContinue"/>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w:t>
      </w:r>
      <w:r w:rsidR="00173850">
        <w:t>Additionally, w</w:t>
      </w:r>
      <w:r w:rsidR="002058B5">
        <w:t xml:space="preserve">e wrote the scenarios to include high-level goals </w:t>
      </w:r>
      <w:r w:rsidR="00173850">
        <w:t xml:space="preserve">that </w:t>
      </w:r>
      <w:r w:rsidR="002058B5">
        <w:t xml:space="preserve">participants would need to </w:t>
      </w:r>
      <w:r w:rsidR="00130234">
        <w:t>satisfy wh</w:t>
      </w:r>
      <w:r w:rsidR="00173850">
        <w:t>ile</w:t>
      </w:r>
      <w:r w:rsidR="00130234">
        <w:t xml:space="preserve"> performing the task</w:t>
      </w:r>
      <w:r w:rsidR="00173850">
        <w:t>,</w:t>
      </w:r>
      <w:r w:rsidR="00130234">
        <w:t xml:space="preserve"> but</w:t>
      </w:r>
      <w:r w:rsidR="00173850">
        <w:t xml:space="preserve"> we</w:t>
      </w:r>
      <w:r w:rsidR="00130234">
        <w:t xml:space="preserve"> did not include </w:t>
      </w:r>
      <w:r w:rsidR="007E5710">
        <w:t xml:space="preserve">the specific </w:t>
      </w:r>
      <w:r w:rsidR="00130234">
        <w:t>steps for how the goals should be completed</w:t>
      </w:r>
      <w:r w:rsidR="00AD4D17">
        <w:t xml:space="preserve">, </w:t>
      </w:r>
      <w:r w:rsidR="00030DBA">
        <w:t>for example,</w:t>
      </w:r>
      <w:r w:rsidR="00675365">
        <w:t xml:space="preserve"> “type</w:t>
      </w:r>
      <w:r w:rsidR="008F37A4">
        <w:t xml:space="preserve"> in zoom.us in the address</w:t>
      </w:r>
      <w:r w:rsidR="002475CB">
        <w:t xml:space="preserve"> bar to log on to Zoom</w:t>
      </w:r>
      <w:r w:rsidR="00675365">
        <w:t>”</w:t>
      </w:r>
      <w:r w:rsidR="002475CB">
        <w:t>.</w:t>
      </w:r>
      <w:r w:rsidR="00030E8C">
        <w:t xml:space="preserve"> </w:t>
      </w:r>
      <w:r w:rsidR="002475CB">
        <w:t xml:space="preserve"> </w:t>
      </w:r>
      <w:r w:rsidR="00AD4D17">
        <w:t>Additionally, w</w:t>
      </w:r>
      <w:r w:rsidR="00130234">
        <w:t xml:space="preserve">e </w:t>
      </w:r>
      <w:r w:rsidR="00173850">
        <w:t xml:space="preserve">wrote </w:t>
      </w:r>
      <w:r w:rsidR="00130234">
        <w:t xml:space="preserve">the scenarios such that the goals were not presented in the same order that they would be covered in the </w:t>
      </w:r>
      <w:r w:rsidR="00500827">
        <w:t>instructional video</w:t>
      </w:r>
      <w:r w:rsidR="00130234">
        <w:t xml:space="preserve">s. </w:t>
      </w:r>
      <w:r w:rsidR="00325E7C">
        <w:t>We designed the scenario</w:t>
      </w:r>
      <w:r w:rsidR="00996EDB">
        <w:t>s</w:t>
      </w:r>
      <w:r w:rsidR="00325E7C">
        <w:t xml:space="preserve"> this way </w:t>
      </w:r>
      <w:r w:rsidR="00FA653E">
        <w:t>to</w:t>
      </w:r>
      <w:r w:rsidR="00996EDB">
        <w:t xml:space="preserve"> </w:t>
      </w:r>
      <w:r w:rsidR="00E1699C">
        <w:t>closely simulate</w:t>
      </w:r>
      <w:r w:rsidR="00996EDB">
        <w:t xml:space="preserve"> what might happen in real life</w:t>
      </w:r>
      <w:r w:rsidR="00C248D9">
        <w:t xml:space="preserve"> when a user approaches an instructional video for help: </w:t>
      </w:r>
      <w:r w:rsidR="009A3342">
        <w:t xml:space="preserve">a </w:t>
      </w:r>
      <w:r w:rsidR="000E11A0">
        <w:t xml:space="preserve">sheet of </w:t>
      </w:r>
      <w:r w:rsidR="009A3342">
        <w:t xml:space="preserve">clearly written text </w:t>
      </w:r>
      <w:r w:rsidR="000E11A0">
        <w:t xml:space="preserve">instructions </w:t>
      </w:r>
      <w:r w:rsidR="0099147A">
        <w:t>does not happen to be</w:t>
      </w:r>
      <w:r w:rsidR="00C52ED4">
        <w:t xml:space="preserve"> </w:t>
      </w:r>
      <w:r w:rsidR="000E11A0">
        <w:t>available</w:t>
      </w:r>
      <w:r w:rsidR="00687EB4">
        <w:t xml:space="preserve"> and the task a user needs help with might not be always </w:t>
      </w:r>
      <w:r w:rsidR="005B460B">
        <w:t>approached</w:t>
      </w:r>
      <w:r w:rsidR="00A1514C">
        <w:t xml:space="preserve"> in the </w:t>
      </w:r>
      <w:r w:rsidR="008F23E2">
        <w:t xml:space="preserve">exact </w:t>
      </w:r>
      <w:r w:rsidR="00A1514C">
        <w:t xml:space="preserve">same order as covered in the instructional video. </w:t>
      </w:r>
    </w:p>
    <w:p w14:paraId="3C8F67D0" w14:textId="3683272B" w:rsidR="00AD0756" w:rsidRPr="005B2F9F" w:rsidRDefault="00A012F9" w:rsidP="00B45D6A">
      <w:pPr>
        <w:pStyle w:val="ParaContinue"/>
      </w:pPr>
      <w:r>
        <w:t xml:space="preserve">We showed each scenario to the </w:t>
      </w:r>
      <w:r w:rsidR="00C7122F">
        <w:t>participant</w:t>
      </w:r>
      <w:r>
        <w:t>s</w:t>
      </w:r>
      <w:r w:rsidR="00C7122F">
        <w:t xml:space="preserve"> before </w:t>
      </w:r>
      <w:r>
        <w:t xml:space="preserve">they were asked to </w:t>
      </w:r>
      <w:r w:rsidR="00C7122F">
        <w:t xml:space="preserve">watch the video and </w:t>
      </w:r>
      <w:r>
        <w:t>complete the task (see</w:t>
      </w:r>
      <w:r w:rsidR="007352FF">
        <w:t xml:space="preserve"> </w:t>
      </w:r>
      <w:r w:rsidR="007352FF">
        <w:fldChar w:fldCharType="begin"/>
      </w:r>
      <w:r w:rsidR="007352FF">
        <w:instrText xml:space="preserve"> REF _Ref64562500 \h  \* MERGEFORMAT </w:instrText>
      </w:r>
      <w:r w:rsidR="007352FF">
        <w:fldChar w:fldCharType="separate"/>
      </w:r>
      <w:r w:rsidR="00066CC3" w:rsidRPr="00066CC3">
        <w:t>Figure 1</w:t>
      </w:r>
      <w:r w:rsidR="007352FF">
        <w:fldChar w:fldCharType="end"/>
      </w:r>
      <w:r>
        <w:t>)</w:t>
      </w:r>
      <w:r w:rsidR="00C7122F">
        <w:t>.</w:t>
      </w:r>
      <w:r>
        <w:t xml:space="preserve"> This allowed the participants to understand what the goals were before they started the task. </w:t>
      </w:r>
      <w:r w:rsidR="008D6F8C">
        <w:t>The tasks are briefly described below:</w:t>
      </w:r>
    </w:p>
    <w:p w14:paraId="6BA5639B" w14:textId="21A3422E" w:rsidR="00882475" w:rsidRDefault="00866E61" w:rsidP="00B83086">
      <w:pPr>
        <w:pStyle w:val="PostHeadPara"/>
        <w:numPr>
          <w:ilvl w:val="0"/>
          <w:numId w:val="27"/>
        </w:numPr>
      </w:pPr>
      <w:r w:rsidRPr="00B83086">
        <w:rPr>
          <w:b/>
          <w:bCs/>
        </w:rPr>
        <w:t xml:space="preserve">Scenario </w:t>
      </w:r>
      <w:r w:rsidR="007C5409" w:rsidRPr="00B83086">
        <w:rPr>
          <w:b/>
          <w:bCs/>
        </w:rPr>
        <w:t xml:space="preserve">1: </w:t>
      </w:r>
      <w:r w:rsidR="003E057D" w:rsidRPr="00B83086">
        <w:rPr>
          <w:b/>
          <w:bCs/>
        </w:rPr>
        <w:t xml:space="preserve">Creating </w:t>
      </w:r>
      <w:r w:rsidR="00F43743" w:rsidRPr="00B83086">
        <w:rPr>
          <w:b/>
          <w:bCs/>
        </w:rPr>
        <w:t>a Z</w:t>
      </w:r>
      <w:r w:rsidR="00D54D97" w:rsidRPr="00B83086">
        <w:rPr>
          <w:b/>
          <w:bCs/>
        </w:rPr>
        <w:t xml:space="preserve">oom </w:t>
      </w:r>
      <w:r w:rsidR="00F43743" w:rsidRPr="00B83086">
        <w:rPr>
          <w:b/>
          <w:bCs/>
        </w:rPr>
        <w:t>meeting</w:t>
      </w:r>
      <w:r w:rsidR="008D6F8C" w:rsidRPr="00B83086">
        <w:rPr>
          <w:b/>
          <w:bCs/>
        </w:rPr>
        <w:t xml:space="preserve"> (13 steps)</w:t>
      </w:r>
      <w:r w:rsidR="00D54D97" w:rsidRPr="00B83086">
        <w:rPr>
          <w:b/>
          <w:bCs/>
        </w:rPr>
        <w:t>.</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3774CFF6" w14:textId="0F2E96D6" w:rsidR="00882475" w:rsidRDefault="00866E61" w:rsidP="00B83086">
      <w:pPr>
        <w:pStyle w:val="PostHeadPara"/>
        <w:numPr>
          <w:ilvl w:val="0"/>
          <w:numId w:val="27"/>
        </w:numPr>
      </w:pPr>
      <w:r w:rsidRPr="00B83086">
        <w:rPr>
          <w:b/>
          <w:bCs/>
        </w:rPr>
        <w:t xml:space="preserve">Scenario </w:t>
      </w:r>
      <w:r w:rsidR="007C5409" w:rsidRPr="00B83086">
        <w:rPr>
          <w:b/>
          <w:bCs/>
        </w:rPr>
        <w:t xml:space="preserve">2: </w:t>
      </w:r>
      <w:r w:rsidR="0082424C" w:rsidRPr="00B83086">
        <w:rPr>
          <w:b/>
          <w:bCs/>
        </w:rPr>
        <w:t xml:space="preserve">Creating </w:t>
      </w:r>
      <w:r w:rsidR="00F43743" w:rsidRPr="00B83086">
        <w:rPr>
          <w:b/>
          <w:bCs/>
        </w:rPr>
        <w:t xml:space="preserve">an </w:t>
      </w:r>
      <w:r w:rsidR="00B500B2" w:rsidRPr="00B83086">
        <w:rPr>
          <w:b/>
          <w:bCs/>
        </w:rPr>
        <w:t xml:space="preserve">Outlook </w:t>
      </w:r>
      <w:r w:rsidR="0082424C" w:rsidRPr="00B83086">
        <w:rPr>
          <w:b/>
          <w:bCs/>
        </w:rPr>
        <w:t>e-mail rule</w:t>
      </w:r>
      <w:r w:rsidR="008D6F8C" w:rsidRPr="00B83086">
        <w:rPr>
          <w:b/>
          <w:bCs/>
        </w:rPr>
        <w:t xml:space="preserve"> (10 steps)</w:t>
      </w:r>
      <w:r w:rsidR="0082424C" w:rsidRPr="00B83086">
        <w:rPr>
          <w:b/>
          <w:bCs/>
        </w:rPr>
        <w:t>.</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276FD059" w14:textId="4018F8D0" w:rsidR="00C6650B" w:rsidRDefault="00866E61" w:rsidP="00B83086">
      <w:pPr>
        <w:pStyle w:val="PostHeadPara"/>
        <w:numPr>
          <w:ilvl w:val="0"/>
          <w:numId w:val="27"/>
        </w:numPr>
      </w:pPr>
      <w:r w:rsidRPr="00B83086">
        <w:rPr>
          <w:b/>
          <w:bCs/>
        </w:rPr>
        <w:t xml:space="preserve">Scenario </w:t>
      </w:r>
      <w:r w:rsidR="007C5409" w:rsidRPr="00B83086">
        <w:rPr>
          <w:b/>
          <w:bCs/>
        </w:rPr>
        <w:t xml:space="preserve">3: </w:t>
      </w:r>
      <w:r w:rsidR="009A2D9B" w:rsidRPr="00B83086">
        <w:rPr>
          <w:b/>
          <w:bCs/>
        </w:rPr>
        <w:t xml:space="preserve">Creating </w:t>
      </w:r>
      <w:r w:rsidR="00F43743" w:rsidRPr="00B83086">
        <w:rPr>
          <w:b/>
          <w:bCs/>
        </w:rPr>
        <w:t xml:space="preserve">a </w:t>
      </w:r>
      <w:r w:rsidR="009A2D9B" w:rsidRPr="00B83086">
        <w:rPr>
          <w:b/>
          <w:bCs/>
        </w:rPr>
        <w:t>YouTube playlist</w:t>
      </w:r>
      <w:r w:rsidR="008D6F8C" w:rsidRPr="00B83086">
        <w:rPr>
          <w:b/>
          <w:bCs/>
        </w:rPr>
        <w:t xml:space="preserve"> (11 steps)</w:t>
      </w:r>
      <w:r w:rsidR="009A2D9B" w:rsidRPr="00B83086">
        <w:rPr>
          <w:b/>
          <w:bCs/>
        </w:rPr>
        <w: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lastRenderedPageBreak/>
        <w:t>Conditions</w:t>
      </w:r>
    </w:p>
    <w:p w14:paraId="5CD0457B" w14:textId="639A833B" w:rsidR="00B36655" w:rsidRDefault="00A242F2" w:rsidP="001148A7">
      <w:pPr>
        <w:pStyle w:val="TableCaption"/>
        <w:rPr>
          <w:rFonts w:eastAsiaTheme="minorEastAsia"/>
          <w:lang w:eastAsia="zh-CN"/>
        </w:rPr>
      </w:pPr>
      <w:bookmarkStart w:id="9" w:name="_Ref74914569"/>
      <w:r w:rsidRPr="002F0B5C">
        <w:t xml:space="preserve">Table </w:t>
      </w:r>
      <w:fldSimple w:instr=" SEQ Table \* ARABIC ">
        <w:r w:rsidR="00066CC3">
          <w:rPr>
            <w:noProof/>
          </w:rPr>
          <w:t>2</w:t>
        </w:r>
      </w:fldSimple>
      <w:bookmarkEnd w:id="9"/>
      <w:r w:rsidRPr="002F0B5C">
        <w:t xml:space="preserve">. </w:t>
      </w:r>
      <w:r w:rsidR="00336205">
        <w:t>The</w:t>
      </w:r>
      <w:r w:rsidR="00336205" w:rsidRPr="002F0B5C">
        <w:t xml:space="preserve"> </w:t>
      </w:r>
      <w:r w:rsidRPr="002F0B5C">
        <w:t xml:space="preserve">3x3 Graeco Latin square </w:t>
      </w:r>
      <w:r w:rsidR="001F12DA">
        <w:t xml:space="preserve">used for </w:t>
      </w:r>
      <w:r w:rsidR="001F12DA">
        <w:rPr>
          <w:szCs w:val="24"/>
        </w:rPr>
        <w:t>condition assignment in</w:t>
      </w:r>
      <w:r w:rsidR="001F12DA" w:rsidRPr="005B2F9F">
        <w:rPr>
          <w:szCs w:val="24"/>
        </w:rPr>
        <w:t xml:space="preserve"> </w:t>
      </w:r>
      <w:r w:rsidR="001F12DA">
        <w:rPr>
          <w:szCs w:val="24"/>
        </w:rPr>
        <w:t>S</w:t>
      </w:r>
      <w:r w:rsidR="001F12DA" w:rsidRPr="005B2F9F">
        <w:rPr>
          <w:szCs w:val="24"/>
        </w:rPr>
        <w:t xml:space="preserve">tudy </w:t>
      </w:r>
      <w:r w:rsidR="001F12DA">
        <w:rPr>
          <w:szCs w:val="24"/>
        </w:rPr>
        <w:t>1. AP stands for “Automatic Pausing,” CTL stands for “Control,” SLOW for “Slowing,” and S</w:t>
      </w:r>
      <w:r w:rsidR="008D6F8C">
        <w:rPr>
          <w:szCs w:val="24"/>
        </w:rPr>
        <w:t>#</w:t>
      </w:r>
      <w:r w:rsidR="001F12DA">
        <w:rPr>
          <w:szCs w:val="24"/>
        </w:rPr>
        <w:t xml:space="preserve"> stands for </w:t>
      </w:r>
      <w:commentRangeStart w:id="10"/>
      <w:r w:rsidR="001F12DA">
        <w:rPr>
          <w:szCs w:val="24"/>
        </w:rPr>
        <w:t>“Scenario</w:t>
      </w:r>
      <w:r w:rsidR="008D6F8C">
        <w:rPr>
          <w:szCs w:val="24"/>
        </w:rPr>
        <w:t xml:space="preserve"> #</w:t>
      </w:r>
      <w:commentRangeEnd w:id="10"/>
      <w:r w:rsidR="00786A50">
        <w:rPr>
          <w:rStyle w:val="aa"/>
          <w:rFonts w:asciiTheme="minorHAnsi" w:eastAsiaTheme="minorEastAsia" w:hAnsiTheme="minorHAnsi" w:cstheme="minorBidi"/>
          <w:lang w:val="en-CA" w:eastAsia="zh-CN"/>
        </w:rPr>
        <w:commentReference w:id="10"/>
      </w:r>
      <w:r w:rsidR="001F12DA">
        <w:rPr>
          <w:szCs w:val="24"/>
        </w:rPr>
        <w:t>”</w:t>
      </w:r>
      <w:r w:rsidR="008D6F8C">
        <w:rPr>
          <w:szCs w:val="24"/>
        </w:rPr>
        <w:t>.</w:t>
      </w:r>
    </w:p>
    <w:tbl>
      <w:tblPr>
        <w:tblStyle w:val="a9"/>
        <w:tblW w:w="8750" w:type="dxa"/>
        <w:tblLook w:val="04A0" w:firstRow="1" w:lastRow="0" w:firstColumn="1" w:lastColumn="0" w:noHBand="0" w:noVBand="1"/>
      </w:tblPr>
      <w:tblGrid>
        <w:gridCol w:w="2107"/>
        <w:gridCol w:w="2361"/>
        <w:gridCol w:w="2269"/>
        <w:gridCol w:w="2013"/>
      </w:tblGrid>
      <w:tr w:rsidR="00A74D9F" w14:paraId="1A536312" w14:textId="77777777" w:rsidTr="00C826C7">
        <w:trPr>
          <w:trHeight w:val="278"/>
        </w:trPr>
        <w:tc>
          <w:tcPr>
            <w:tcW w:w="2107" w:type="dxa"/>
            <w:vAlign w:val="center"/>
          </w:tcPr>
          <w:p w14:paraId="13F184FB" w14:textId="4E3FE6D5" w:rsidR="00A74D9F" w:rsidRPr="005B2F9F" w:rsidRDefault="007F6F45" w:rsidP="00C826C7">
            <w:pPr>
              <w:pStyle w:val="PostHeadPara"/>
              <w:spacing w:line="240" w:lineRule="auto"/>
              <w:jc w:val="center"/>
              <w:rPr>
                <w:sz w:val="14"/>
                <w:szCs w:val="14"/>
              </w:rPr>
            </w:pPr>
            <w:r>
              <w:rPr>
                <w:sz w:val="14"/>
                <w:szCs w:val="14"/>
              </w:rPr>
              <w:t>Participants</w:t>
            </w:r>
          </w:p>
        </w:tc>
        <w:tc>
          <w:tcPr>
            <w:tcW w:w="2361" w:type="dxa"/>
            <w:vAlign w:val="center"/>
          </w:tcPr>
          <w:p w14:paraId="3387596A" w14:textId="3B2C3031" w:rsidR="00A74D9F" w:rsidRPr="005B2F9F" w:rsidRDefault="007F6F45" w:rsidP="00C826C7">
            <w:pPr>
              <w:pStyle w:val="PostHeadPara"/>
              <w:spacing w:line="240" w:lineRule="auto"/>
              <w:jc w:val="center"/>
              <w:rPr>
                <w:sz w:val="14"/>
                <w:szCs w:val="14"/>
              </w:rPr>
            </w:pPr>
            <w:r>
              <w:rPr>
                <w:sz w:val="14"/>
                <w:szCs w:val="14"/>
              </w:rPr>
              <w:t>Trial 1</w:t>
            </w:r>
          </w:p>
        </w:tc>
        <w:tc>
          <w:tcPr>
            <w:tcW w:w="2269" w:type="dxa"/>
            <w:vAlign w:val="center"/>
          </w:tcPr>
          <w:p w14:paraId="6A7E153E" w14:textId="702DBB2C" w:rsidR="00A74D9F" w:rsidRPr="005B2F9F" w:rsidRDefault="007F6F45" w:rsidP="00C826C7">
            <w:pPr>
              <w:pStyle w:val="PostHeadPara"/>
              <w:spacing w:line="240" w:lineRule="auto"/>
              <w:jc w:val="center"/>
              <w:rPr>
                <w:sz w:val="14"/>
                <w:szCs w:val="14"/>
              </w:rPr>
            </w:pPr>
            <w:r>
              <w:rPr>
                <w:sz w:val="14"/>
                <w:szCs w:val="14"/>
              </w:rPr>
              <w:t>Trial 2</w:t>
            </w:r>
          </w:p>
        </w:tc>
        <w:tc>
          <w:tcPr>
            <w:tcW w:w="2013" w:type="dxa"/>
            <w:vAlign w:val="center"/>
          </w:tcPr>
          <w:p w14:paraId="0201CE48" w14:textId="098C40E2" w:rsidR="00A74D9F" w:rsidRDefault="007F6F45" w:rsidP="00C826C7">
            <w:pPr>
              <w:pStyle w:val="PostHeadPara"/>
              <w:spacing w:line="240" w:lineRule="auto"/>
              <w:jc w:val="center"/>
              <w:rPr>
                <w:sz w:val="14"/>
                <w:szCs w:val="14"/>
              </w:rPr>
            </w:pPr>
            <w:r>
              <w:rPr>
                <w:sz w:val="14"/>
                <w:szCs w:val="14"/>
              </w:rPr>
              <w:t>Trial 3</w:t>
            </w:r>
          </w:p>
        </w:tc>
      </w:tr>
      <w:tr w:rsidR="00A74D9F" w14:paraId="02A9D487" w14:textId="77777777" w:rsidTr="00C826C7">
        <w:trPr>
          <w:trHeight w:val="278"/>
        </w:trPr>
        <w:tc>
          <w:tcPr>
            <w:tcW w:w="2107" w:type="dxa"/>
            <w:vAlign w:val="center"/>
          </w:tcPr>
          <w:p w14:paraId="445BDE28" w14:textId="1B1688FA" w:rsidR="00A74D9F" w:rsidRPr="005B2F9F" w:rsidRDefault="007F6F45" w:rsidP="00C826C7">
            <w:pPr>
              <w:pStyle w:val="PostHeadPara"/>
              <w:spacing w:line="240" w:lineRule="auto"/>
              <w:jc w:val="center"/>
              <w:rPr>
                <w:sz w:val="14"/>
                <w:szCs w:val="14"/>
              </w:rPr>
            </w:pPr>
            <w:r w:rsidRPr="007F6F45">
              <w:rPr>
                <w:sz w:val="14"/>
                <w:szCs w:val="14"/>
              </w:rPr>
              <w:t>P1, P4, P7, P10, P13, P16</w:t>
            </w:r>
          </w:p>
        </w:tc>
        <w:tc>
          <w:tcPr>
            <w:tcW w:w="2361" w:type="dxa"/>
            <w:vAlign w:val="center"/>
          </w:tcPr>
          <w:p w14:paraId="4586F78A" w14:textId="7722D16A"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Pr="005B2F9F">
              <w:rPr>
                <w:sz w:val="14"/>
                <w:szCs w:val="14"/>
              </w:rPr>
              <w:t>C</w:t>
            </w:r>
            <w:r>
              <w:rPr>
                <w:sz w:val="14"/>
                <w:szCs w:val="14"/>
              </w:rPr>
              <w:t>TL</w:t>
            </w:r>
          </w:p>
        </w:tc>
        <w:tc>
          <w:tcPr>
            <w:tcW w:w="2269" w:type="dxa"/>
            <w:vAlign w:val="center"/>
          </w:tcPr>
          <w:p w14:paraId="65D331BD" w14:textId="0DC8CEBD"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S</w:t>
            </w:r>
            <w:r>
              <w:rPr>
                <w:sz w:val="14"/>
                <w:szCs w:val="14"/>
              </w:rPr>
              <w:t>LOW</w:t>
            </w:r>
          </w:p>
        </w:tc>
        <w:tc>
          <w:tcPr>
            <w:tcW w:w="2013" w:type="dxa"/>
            <w:vAlign w:val="center"/>
          </w:tcPr>
          <w:p w14:paraId="7227F9DF" w14:textId="57155FEF"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Pr>
                <w:sz w:val="14"/>
                <w:szCs w:val="14"/>
              </w:rPr>
              <w:t>A</w:t>
            </w:r>
            <w:r>
              <w:rPr>
                <w:sz w:val="14"/>
                <w:szCs w:val="14"/>
              </w:rPr>
              <w:t>P</w:t>
            </w:r>
          </w:p>
        </w:tc>
      </w:tr>
      <w:tr w:rsidR="00A74D9F" w14:paraId="6D560789" w14:textId="77777777" w:rsidTr="00C826C7">
        <w:trPr>
          <w:trHeight w:val="278"/>
        </w:trPr>
        <w:tc>
          <w:tcPr>
            <w:tcW w:w="2107" w:type="dxa"/>
            <w:vAlign w:val="center"/>
          </w:tcPr>
          <w:p w14:paraId="24DEDF4F" w14:textId="29226165" w:rsidR="00A74D9F" w:rsidRPr="005B2F9F" w:rsidRDefault="007F6F45" w:rsidP="00C826C7">
            <w:pPr>
              <w:pStyle w:val="PostHeadPara"/>
              <w:spacing w:line="240" w:lineRule="auto"/>
              <w:jc w:val="center"/>
              <w:rPr>
                <w:sz w:val="14"/>
                <w:szCs w:val="14"/>
              </w:rPr>
            </w:pPr>
            <w:r w:rsidRPr="007F6F45">
              <w:rPr>
                <w:sz w:val="14"/>
                <w:szCs w:val="14"/>
              </w:rPr>
              <w:t>P2, P5, P8, P11, P14</w:t>
            </w:r>
            <w:r w:rsidR="00693F1E">
              <w:rPr>
                <w:sz w:val="14"/>
                <w:szCs w:val="14"/>
              </w:rPr>
              <w:t>, P17</w:t>
            </w:r>
          </w:p>
        </w:tc>
        <w:tc>
          <w:tcPr>
            <w:tcW w:w="2361" w:type="dxa"/>
            <w:vAlign w:val="center"/>
          </w:tcPr>
          <w:p w14:paraId="484B03E7" w14:textId="6A0E3B73"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S</w:t>
            </w:r>
            <w:r>
              <w:rPr>
                <w:sz w:val="14"/>
                <w:szCs w:val="14"/>
              </w:rPr>
              <w:t>LOW</w:t>
            </w:r>
          </w:p>
        </w:tc>
        <w:tc>
          <w:tcPr>
            <w:tcW w:w="2269" w:type="dxa"/>
            <w:vAlign w:val="center"/>
          </w:tcPr>
          <w:p w14:paraId="00E18BFE" w14:textId="391F053C"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Pr>
                <w:sz w:val="14"/>
                <w:szCs w:val="14"/>
              </w:rPr>
              <w:t>A</w:t>
            </w:r>
            <w:r>
              <w:rPr>
                <w:sz w:val="14"/>
                <w:szCs w:val="14"/>
              </w:rPr>
              <w:t>P</w:t>
            </w:r>
          </w:p>
        </w:tc>
        <w:tc>
          <w:tcPr>
            <w:tcW w:w="2013" w:type="dxa"/>
            <w:vAlign w:val="center"/>
          </w:tcPr>
          <w:p w14:paraId="67C435EF" w14:textId="7618953A"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C</w:t>
            </w:r>
            <w:r>
              <w:rPr>
                <w:sz w:val="14"/>
                <w:szCs w:val="14"/>
              </w:rPr>
              <w:t>TL</w:t>
            </w:r>
          </w:p>
        </w:tc>
      </w:tr>
      <w:tr w:rsidR="00A74D9F" w14:paraId="382668AC" w14:textId="77777777" w:rsidTr="00C826C7">
        <w:trPr>
          <w:trHeight w:val="278"/>
        </w:trPr>
        <w:tc>
          <w:tcPr>
            <w:tcW w:w="2107" w:type="dxa"/>
            <w:vAlign w:val="center"/>
          </w:tcPr>
          <w:p w14:paraId="0B01B1BE" w14:textId="641B16D2" w:rsidR="00A74D9F" w:rsidRDefault="007F6F45" w:rsidP="00C826C7">
            <w:pPr>
              <w:pStyle w:val="PostHeadPara"/>
              <w:spacing w:line="240" w:lineRule="auto"/>
              <w:jc w:val="center"/>
              <w:rPr>
                <w:sz w:val="14"/>
                <w:szCs w:val="14"/>
              </w:rPr>
            </w:pPr>
            <w:r w:rsidRPr="007F6F45">
              <w:rPr>
                <w:sz w:val="14"/>
                <w:szCs w:val="14"/>
              </w:rPr>
              <w:t>P3, P6, P9, P12, P15, P18</w:t>
            </w:r>
          </w:p>
        </w:tc>
        <w:tc>
          <w:tcPr>
            <w:tcW w:w="2361" w:type="dxa"/>
            <w:vAlign w:val="center"/>
          </w:tcPr>
          <w:p w14:paraId="186C05CA" w14:textId="33112A40"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Pr>
                <w:sz w:val="14"/>
                <w:szCs w:val="14"/>
              </w:rPr>
              <w:t>A</w:t>
            </w:r>
            <w:r>
              <w:rPr>
                <w:sz w:val="14"/>
                <w:szCs w:val="14"/>
              </w:rPr>
              <w:t>P</w:t>
            </w:r>
          </w:p>
        </w:tc>
        <w:tc>
          <w:tcPr>
            <w:tcW w:w="2269" w:type="dxa"/>
            <w:vAlign w:val="center"/>
          </w:tcPr>
          <w:p w14:paraId="0326C2F8" w14:textId="348E9A24"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C</w:t>
            </w:r>
            <w:r>
              <w:rPr>
                <w:sz w:val="14"/>
                <w:szCs w:val="14"/>
              </w:rPr>
              <w:t>TL</w:t>
            </w:r>
          </w:p>
        </w:tc>
        <w:tc>
          <w:tcPr>
            <w:tcW w:w="2013" w:type="dxa"/>
            <w:vAlign w:val="center"/>
          </w:tcPr>
          <w:p w14:paraId="01125A7F" w14:textId="5DBC1617"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sidRPr="005B2F9F">
              <w:rPr>
                <w:sz w:val="14"/>
                <w:szCs w:val="14"/>
              </w:rPr>
              <w:t>S</w:t>
            </w:r>
            <w:r>
              <w:rPr>
                <w:sz w:val="14"/>
                <w:szCs w:val="14"/>
              </w:rPr>
              <w:t>LOW</w:t>
            </w:r>
          </w:p>
        </w:tc>
      </w:tr>
    </w:tbl>
    <w:p w14:paraId="136A0926" w14:textId="77777777" w:rsidR="0063152A" w:rsidRDefault="0063152A">
      <w:pPr>
        <w:pStyle w:val="PostHeadPara"/>
      </w:pPr>
    </w:p>
    <w:p w14:paraId="0D385215" w14:textId="7D7DB596" w:rsidR="00F426E1" w:rsidRDefault="00CD0A57">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B94D7B">
        <w:t xml:space="preserve"> (</w:t>
      </w:r>
      <w:r w:rsidR="00B94D7B" w:rsidRPr="00B83086">
        <w:rPr>
          <w:i/>
          <w:iCs/>
        </w:rPr>
        <w:t>Method</w:t>
      </w:r>
      <w:r w:rsidR="00B94D7B">
        <w:t>)</w:t>
      </w:r>
      <w:r w:rsidR="005C00D6">
        <w:t>: control</w:t>
      </w:r>
      <w:r w:rsidR="00892E20">
        <w:t xml:space="preserve"> (</w:t>
      </w:r>
      <w:r w:rsidR="00892E20" w:rsidRPr="00B83086">
        <w:rPr>
          <w:i/>
          <w:iCs/>
        </w:rPr>
        <w:t>CTL</w:t>
      </w:r>
      <w:r w:rsidR="00892E20">
        <w:t>)</w:t>
      </w:r>
      <w:r w:rsidR="005C00D6">
        <w:t xml:space="preserve">, </w:t>
      </w:r>
      <w:r w:rsidR="00A05D59">
        <w:t>slowing</w:t>
      </w:r>
      <w:r w:rsidR="00892E20">
        <w:t xml:space="preserve"> (</w:t>
      </w:r>
      <w:r w:rsidR="00892E20">
        <w:rPr>
          <w:i/>
          <w:iCs/>
        </w:rPr>
        <w:t>SLOW</w:t>
      </w:r>
      <w:r w:rsidR="00892E20" w:rsidRPr="00B83086">
        <w:t>)</w:t>
      </w:r>
      <w:r w:rsidR="008060DC">
        <w:t>,</w:t>
      </w:r>
      <w:r w:rsidR="00A05D59">
        <w:t xml:space="preserve"> and </w:t>
      </w:r>
      <w:r w:rsidR="00840FE8">
        <w:t>auto-</w:t>
      </w:r>
      <w:r w:rsidR="00A05D59">
        <w:t>pausing</w:t>
      </w:r>
      <w:r w:rsidR="00892E20">
        <w:t xml:space="preserve"> (</w:t>
      </w:r>
      <w:r w:rsidR="00892E20" w:rsidRPr="00B83086">
        <w:rPr>
          <w:i/>
          <w:iCs/>
        </w:rPr>
        <w:t>AP</w:t>
      </w:r>
      <w:r w:rsidR="00892E20">
        <w:t>)</w:t>
      </w:r>
      <w:r w:rsidR="00A05D59">
        <w:t xml:space="preserve">. </w:t>
      </w:r>
      <w:r w:rsidR="00F1476F">
        <w:t>Under</w:t>
      </w:r>
      <w:r w:rsidR="001B65DA" w:rsidRPr="001B65DA">
        <w:t xml:space="preserve"> the </w:t>
      </w:r>
      <w:r w:rsidR="00892E20" w:rsidRPr="00B83086">
        <w:rPr>
          <w:i/>
          <w:iCs/>
        </w:rPr>
        <w:t>CTL</w:t>
      </w:r>
      <w:r w:rsidR="00892E2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892E20" w:rsidRPr="00B83086">
        <w:rPr>
          <w:i/>
          <w:iCs/>
        </w:rPr>
        <w:t>SLOW</w:t>
      </w:r>
      <w:r w:rsidR="00892E20">
        <w:t xml:space="preserve"> </w:t>
      </w:r>
      <w:r w:rsidR="009565C8">
        <w:t>condition, we present</w:t>
      </w:r>
      <w:r w:rsidR="008D6F8C">
        <w:t xml:space="preserve"> the instructional videos</w:t>
      </w:r>
      <w:r w:rsidR="009565C8">
        <w:t xml:space="preserve"> to the participants with </w:t>
      </w:r>
      <w:r w:rsidR="008D6F8C">
        <w:t xml:space="preserve">the </w:t>
      </w:r>
      <w:r w:rsidR="009565C8">
        <w:t>video speed slowed down by a</w:t>
      </w:r>
      <w:r w:rsidR="00AA205A">
        <w:t xml:space="preserve"> </w:t>
      </w:r>
      <w:r w:rsidR="008D6F8C">
        <w:t xml:space="preserve">constant </w:t>
      </w:r>
      <w:r w:rsidR="00840FE8">
        <w:t xml:space="preserve">slowing </w:t>
      </w:r>
      <w:r w:rsidR="009565C8">
        <w:t>facto</w:t>
      </w:r>
      <w:r w:rsidR="008D6F8C">
        <w:t>r</w:t>
      </w:r>
      <w:r w:rsidR="000D4FCD">
        <w:t xml:space="preserve"> as explained in section </w:t>
      </w:r>
      <w:r w:rsidR="000D4FCD">
        <w:fldChar w:fldCharType="begin"/>
      </w:r>
      <w:r w:rsidR="000D4FCD">
        <w:instrText xml:space="preserve"> REF _Ref81131844 \r \h </w:instrText>
      </w:r>
      <w:r w:rsidR="000D4FCD">
        <w:fldChar w:fldCharType="separate"/>
      </w:r>
      <w:r w:rsidR="00066CC3">
        <w:t>4.1</w:t>
      </w:r>
      <w:r w:rsidR="000D4FCD">
        <w:fldChar w:fldCharType="end"/>
      </w:r>
      <w:r w:rsidR="0057173E">
        <w:t xml:space="preserve">. </w:t>
      </w:r>
      <w:r w:rsidR="00B523A8">
        <w:t>Under</w:t>
      </w:r>
      <w:r w:rsidR="00941CDE" w:rsidRPr="00941CDE">
        <w:t xml:space="preserve"> </w:t>
      </w:r>
      <w:r w:rsidR="001C0B28" w:rsidRPr="004A5AB6">
        <w:t xml:space="preserve">the </w:t>
      </w:r>
      <w:r w:rsidR="00892E20">
        <w:rPr>
          <w:i/>
          <w:iCs/>
        </w:rPr>
        <w:t>AP</w:t>
      </w:r>
      <w:r w:rsidR="00892E20" w:rsidRPr="00B83086">
        <w:t xml:space="preserve"> </w:t>
      </w:r>
      <w:r w:rsidR="00941CDE" w:rsidRPr="004A5AB6">
        <w:t>condition</w:t>
      </w:r>
      <w:r w:rsidR="00941CDE" w:rsidRPr="00941CDE">
        <w:t>, we present</w:t>
      </w:r>
      <w:r w:rsidR="000F0502">
        <w:t>ed</w:t>
      </w:r>
      <w:r w:rsidR="00941CDE" w:rsidRPr="00941CDE">
        <w:t xml:space="preserve"> t</w:t>
      </w:r>
      <w:r w:rsidR="008D6F8C">
        <w:t>he instructional videos to the</w:t>
      </w:r>
      <w:r w:rsidR="00941CDE" w:rsidRPr="00941CDE">
        <w:t xml:space="preserve"> participants with </w:t>
      </w:r>
      <w:r w:rsidR="009363AC">
        <w:t xml:space="preserve">automatic </w:t>
      </w:r>
      <w:r w:rsidR="00941CDE" w:rsidRPr="00941CDE">
        <w:t>pause</w:t>
      </w:r>
      <w:r w:rsidR="00572E1C">
        <w:t>s</w:t>
      </w:r>
      <w:r w:rsidR="00941CDE" w:rsidRPr="00941CDE">
        <w:t xml:space="preserve"> inserted </w:t>
      </w:r>
      <w:r w:rsidR="00A175D2">
        <w:t>within the video</w:t>
      </w:r>
      <w:r w:rsidR="005E432D">
        <w:t xml:space="preserve"> as explained in section </w:t>
      </w:r>
      <w:r w:rsidR="00A33F85">
        <w:fldChar w:fldCharType="begin"/>
      </w:r>
      <w:r w:rsidR="00A33F85">
        <w:instrText xml:space="preserve"> REF _Ref81141228 \r \h </w:instrText>
      </w:r>
      <w:r w:rsidR="00A33F85">
        <w:fldChar w:fldCharType="separate"/>
      </w:r>
      <w:r w:rsidR="00066CC3">
        <w:t>4.2</w:t>
      </w:r>
      <w:r w:rsidR="00A33F85">
        <w:fldChar w:fldCharType="end"/>
      </w:r>
      <w:r w:rsidR="009363AC">
        <w:t>.</w:t>
      </w:r>
      <w:r w:rsidR="00592675">
        <w:t xml:space="preserve"> </w:t>
      </w:r>
      <w:r w:rsidR="00652DF5">
        <w:fldChar w:fldCharType="begin"/>
      </w:r>
      <w:r w:rsidR="00652DF5">
        <w:instrText xml:space="preserve"> REF _Ref64562500 \h  \* MERGEFORMAT </w:instrText>
      </w:r>
      <w:r w:rsidR="00652DF5">
        <w:fldChar w:fldCharType="separate"/>
      </w:r>
      <w:r w:rsidR="00066CC3" w:rsidRPr="00066CC3">
        <w:t>Figure 1</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892E20" w:rsidRPr="00B83086">
        <w:rPr>
          <w:i/>
          <w:iCs/>
        </w:rPr>
        <w:t>AP</w:t>
      </w:r>
      <w:r w:rsidR="00892E20">
        <w:t xml:space="preserve"> </w:t>
      </w:r>
      <w:r w:rsidR="001635DE" w:rsidRPr="004A5AB6">
        <w:t>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4528C8" w:rsidRPr="004528C8">
        <w:rPr>
          <w:noProof/>
        </w:rPr>
        <w:t>[26]</w:t>
      </w:r>
      <w:r w:rsidR="000B38BA">
        <w:fldChar w:fldCharType="end"/>
      </w:r>
      <w:r w:rsidR="001635DE">
        <w:t>.</w:t>
      </w:r>
      <w:r w:rsidR="001635DE">
        <w:rPr>
          <w:lang w:val="en-CA"/>
        </w:rPr>
        <w:t xml:space="preserve"> </w:t>
      </w:r>
      <w:r w:rsidR="00F426E1">
        <w:t>Upon an auto-</w:t>
      </w:r>
      <w:r w:rsidR="000B74A3">
        <w:t>pause</w:t>
      </w:r>
      <w:r w:rsidR="00677022">
        <w:t>, participants could choose to</w:t>
      </w:r>
      <w:r w:rsidR="008D6F8C">
        <w:t xml:space="preserve"> either</w:t>
      </w:r>
      <w:r w:rsidR="00677022">
        <w:t xml:space="preserve"> engage with the task while the video </w:t>
      </w:r>
      <w:r w:rsidR="0065021A">
        <w:t>stayed paused</w:t>
      </w:r>
      <w:r w:rsidR="00325D0C">
        <w:t xml:space="preserve"> or </w:t>
      </w:r>
      <w:r w:rsidR="00CD387D">
        <w:t>continue with the video</w:t>
      </w:r>
      <w:r w:rsidR="0065021A">
        <w:t>.</w:t>
      </w:r>
    </w:p>
    <w:p w14:paraId="0F311C66" w14:textId="5CBD25A2" w:rsidR="00B6330F" w:rsidRDefault="00B15FF2" w:rsidP="00770817">
      <w:pPr>
        <w:pStyle w:val="ParaContinue"/>
      </w:pPr>
      <w:r>
        <w:t xml:space="preserve">We used a 3x3 Graeco-Latin Square study design with two blocking factors to counter-balance the </w:t>
      </w:r>
      <w:r w:rsidR="00B94D7B">
        <w:rPr>
          <w:i/>
          <w:iCs/>
        </w:rPr>
        <w:t>Method</w:t>
      </w:r>
      <w:r w:rsidR="00B94D7B">
        <w:t xml:space="preserve"> </w:t>
      </w:r>
      <w:r w:rsidRPr="00B94D7B">
        <w:t xml:space="preserve">and </w:t>
      </w:r>
      <w:r w:rsidR="00B94D7B">
        <w:rPr>
          <w:i/>
          <w:iCs/>
        </w:rPr>
        <w:t>Scenario</w:t>
      </w:r>
      <w:r w:rsidR="00B94D7B">
        <w:t xml:space="preserve"> </w:t>
      </w:r>
      <w:r w:rsidR="008D6F8C">
        <w:t>(</w:t>
      </w:r>
      <w:r w:rsidR="008D6F8C">
        <w:fldChar w:fldCharType="begin"/>
      </w:r>
      <w:r w:rsidR="008D6F8C">
        <w:instrText xml:space="preserve"> REF _Ref74914569 \h  \* MERGEFORMAT </w:instrText>
      </w:r>
      <w:r w:rsidR="008D6F8C">
        <w:fldChar w:fldCharType="separate"/>
      </w:r>
      <w:r w:rsidR="00066CC3" w:rsidRPr="002F0B5C">
        <w:t xml:space="preserve">Table </w:t>
      </w:r>
      <w:r w:rsidR="00066CC3">
        <w:t>2</w:t>
      </w:r>
      <w:r w:rsidR="008D6F8C">
        <w:fldChar w:fldCharType="end"/>
      </w:r>
      <w:r w:rsidR="008D6F8C">
        <w:t>)</w:t>
      </w:r>
      <w:r>
        <w:t xml:space="preserve">. We repeated this counterbalancing </w:t>
      </w:r>
      <w:r w:rsidR="008060DC">
        <w:t xml:space="preserve">for </w:t>
      </w:r>
      <w:r>
        <w:t xml:space="preserve">every three participants. </w:t>
      </w:r>
      <w:r w:rsidR="007E479A">
        <w:t xml:space="preserve">It </w:t>
      </w:r>
      <w:r w:rsidR="00F426E1">
        <w:t xml:space="preserve">is </w:t>
      </w:r>
      <w:r w:rsidR="007E479A">
        <w:t xml:space="preserve">worth noting that we treated </w:t>
      </w:r>
      <w:r w:rsidR="00B94D7B">
        <w:rPr>
          <w:i/>
          <w:iCs/>
        </w:rPr>
        <w:t>S</w:t>
      </w:r>
      <w:r w:rsidR="00B94D7B" w:rsidRPr="00B83086">
        <w:rPr>
          <w:i/>
          <w:iCs/>
        </w:rPr>
        <w:t>cenario</w:t>
      </w:r>
      <w:r w:rsidR="00B94D7B">
        <w:t xml:space="preserve"> </w:t>
      </w:r>
      <w:r w:rsidR="007E479A">
        <w:t xml:space="preserve">as an independent variable </w:t>
      </w:r>
      <w:r w:rsidR="008625E1">
        <w:t xml:space="preserve">in </w:t>
      </w:r>
      <w:r w:rsidR="00217F9E">
        <w:t xml:space="preserve">the analysis </w:t>
      </w:r>
      <w:r w:rsidR="007E479A">
        <w:t xml:space="preserve">because some participants might find </w:t>
      </w:r>
      <w:r w:rsidR="00A80C4D">
        <w:t>the</w:t>
      </w:r>
      <w:r w:rsidR="007E479A">
        <w:t xml:space="preserve"> task</w:t>
      </w:r>
      <w:r w:rsidR="00A80C4D">
        <w:t xml:space="preserve"> in a scenario</w:t>
      </w:r>
      <w:r w:rsidR="007E479A">
        <w:t xml:space="preserve"> more difficult than the other</w:t>
      </w:r>
      <w:r w:rsidR="005B22AE">
        <w:t>s</w:t>
      </w:r>
      <w:r w:rsidR="007E479A">
        <w:t xml:space="preserve">.  </w:t>
      </w:r>
    </w:p>
    <w:p w14:paraId="7F1F53F1" w14:textId="0B0F1E2C" w:rsidR="006048D5" w:rsidRDefault="001A6F8E" w:rsidP="005B2F9F">
      <w:pPr>
        <w:pStyle w:val="Head2"/>
      </w:pPr>
      <w:r>
        <w:t>Dependent variables</w:t>
      </w:r>
    </w:p>
    <w:p w14:paraId="164CA829" w14:textId="2466578E"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591F49">
        <w:t>. The ratings were given along a three-point scale: 1 - Not satisfied, 2 - Neutral, and 3 - Satisfied.</w:t>
      </w:r>
    </w:p>
    <w:p w14:paraId="57CCD859" w14:textId="1753A2B6" w:rsidR="00CE6870" w:rsidRDefault="00CE6870" w:rsidP="005B2F9F">
      <w:pPr>
        <w:pStyle w:val="Head2"/>
      </w:pPr>
      <w:r>
        <w:t>Analysis</w:t>
      </w:r>
    </w:p>
    <w:p w14:paraId="7E95DB28" w14:textId="289D2B7B" w:rsidR="00CE6870" w:rsidRPr="007F490C" w:rsidRDefault="007F490C" w:rsidP="007F490C">
      <w:pPr>
        <w:pStyle w:val="PostHeadPara"/>
      </w:pPr>
      <w:r>
        <w:t>We used a General Linear Model (multi-factor ANOVA) with two independent variables (delivery rate and task type) to analyze the task performance data.</w:t>
      </w:r>
      <w:r w:rsidR="00F5514E">
        <w:t xml:space="preserve"> We analyzed the satisfaction ratings for each content delivery method with a Friedman test</w:t>
      </w:r>
      <w:r w:rsidR="00010274">
        <w:t xml:space="preserve">. </w:t>
      </w:r>
    </w:p>
    <w:p w14:paraId="29665F85" w14:textId="4107802B" w:rsidR="00407189" w:rsidRDefault="00C57771" w:rsidP="005B2F9F">
      <w:pPr>
        <w:pStyle w:val="Head2"/>
      </w:pPr>
      <w:r>
        <w:t xml:space="preserve">Results </w:t>
      </w:r>
    </w:p>
    <w:p w14:paraId="065FB105" w14:textId="1C890BEE" w:rsidR="009B0392" w:rsidRPr="00AE6D39" w:rsidRDefault="00AE6D39" w:rsidP="00F50E46">
      <w:pPr>
        <w:pStyle w:val="TableCaption"/>
      </w:pPr>
      <w:bookmarkStart w:id="11" w:name="_Ref74927939"/>
      <w:r w:rsidRPr="00AE6D39">
        <w:t xml:space="preserve">Table </w:t>
      </w:r>
      <w:r w:rsidRPr="00F50E46">
        <w:fldChar w:fldCharType="begin"/>
      </w:r>
      <w:r w:rsidRPr="00AE6D39">
        <w:instrText xml:space="preserve"> SEQ Table \* ARABIC </w:instrText>
      </w:r>
      <w:r w:rsidRPr="00F50E46">
        <w:fldChar w:fldCharType="separate"/>
      </w:r>
      <w:r w:rsidR="00066CC3">
        <w:rPr>
          <w:noProof/>
        </w:rPr>
        <w:t>3</w:t>
      </w:r>
      <w:r w:rsidRPr="00F50E46">
        <w:fldChar w:fldCharType="end"/>
      </w:r>
      <w:bookmarkEnd w:id="11"/>
      <w:r w:rsidRPr="00AE6D39">
        <w:t>. Completion time, number of pauses, and satisfaction ratings for</w:t>
      </w:r>
      <w:commentRangeStart w:id="12"/>
      <w:r w:rsidRPr="00AE6D39">
        <w:t xml:space="preserve"> each condition</w:t>
      </w:r>
      <w:commentRangeEnd w:id="12"/>
      <w:r w:rsidR="00786A50">
        <w:rPr>
          <w:rStyle w:val="aa"/>
          <w:rFonts w:asciiTheme="minorHAnsi" w:eastAsiaTheme="minorEastAsia" w:hAnsiTheme="minorHAnsi" w:cstheme="minorBidi"/>
          <w:lang w:val="en-CA" w:eastAsia="zh-CN"/>
        </w:rPr>
        <w:commentReference w:id="12"/>
      </w:r>
    </w:p>
    <w:tbl>
      <w:tblPr>
        <w:tblStyle w:val="a9"/>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205E53">
            <w:pPr>
              <w:pStyle w:val="TableCell"/>
              <w:spacing w:line="240" w:lineRule="auto"/>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043A4210" w:rsidR="00877755" w:rsidRPr="005B2F9F" w:rsidRDefault="00877755" w:rsidP="00205E53">
            <w:pPr>
              <w:pStyle w:val="TableCell"/>
              <w:spacing w:line="240" w:lineRule="auto"/>
              <w:ind w:firstLine="0"/>
              <w:jc w:val="center"/>
              <w:rPr>
                <w:sz w:val="14"/>
                <w:szCs w:val="14"/>
              </w:rPr>
            </w:pPr>
            <w:r w:rsidRPr="005B2F9F">
              <w:rPr>
                <w:sz w:val="14"/>
                <w:szCs w:val="14"/>
              </w:rPr>
              <w:t xml:space="preserve">Completion </w:t>
            </w:r>
            <w:r w:rsidR="009939BB">
              <w:rPr>
                <w:sz w:val="14"/>
                <w:szCs w:val="14"/>
              </w:rPr>
              <w:t>t</w:t>
            </w:r>
            <w:r w:rsidR="009939BB" w:rsidRPr="005B2F9F">
              <w:rPr>
                <w:sz w:val="14"/>
                <w:szCs w:val="14"/>
              </w:rPr>
              <w:t xml:space="preserve">ime </w:t>
            </w:r>
            <w:r w:rsidRPr="005B2F9F">
              <w:rPr>
                <w:sz w:val="14"/>
                <w:szCs w:val="14"/>
              </w:rPr>
              <w:t>(</w:t>
            </w:r>
            <w:r w:rsidR="007A1C60">
              <w:rPr>
                <w:sz w:val="14"/>
                <w:szCs w:val="14"/>
              </w:rPr>
              <w:t>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222602C7" w:rsidR="00892E20" w:rsidRPr="005B2F9F" w:rsidRDefault="00877755" w:rsidP="00205E53">
            <w:pPr>
              <w:pStyle w:val="TableCell"/>
              <w:spacing w:line="240" w:lineRule="auto"/>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205E53">
            <w:pPr>
              <w:pStyle w:val="TableCell"/>
              <w:spacing w:line="240" w:lineRule="auto"/>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5C6E5773" w:rsidR="00877755" w:rsidRPr="005B2F9F" w:rsidRDefault="00ED43D7" w:rsidP="00877755">
            <w:pPr>
              <w:pStyle w:val="TableCell"/>
              <w:jc w:val="center"/>
              <w:rPr>
                <w:sz w:val="14"/>
                <w:szCs w:val="14"/>
              </w:rPr>
            </w:pPr>
            <w:r w:rsidRPr="00ED43D7">
              <w:rPr>
                <w:i/>
                <w:iCs/>
                <w:sz w:val="14"/>
                <w:szCs w:val="14"/>
              </w:rPr>
              <w:t>CTL</w:t>
            </w:r>
          </w:p>
          <w:p w14:paraId="7222B063" w14:textId="757B5BAA" w:rsidR="00C64DC9" w:rsidRPr="005B2F9F" w:rsidRDefault="00ED43D7" w:rsidP="00877755">
            <w:pPr>
              <w:pStyle w:val="TableCell"/>
              <w:jc w:val="center"/>
              <w:rPr>
                <w:sz w:val="14"/>
                <w:szCs w:val="14"/>
              </w:rPr>
            </w:pPr>
            <w:r w:rsidRPr="00ED43D7">
              <w:rPr>
                <w:i/>
                <w:iCs/>
                <w:sz w:val="14"/>
                <w:szCs w:val="14"/>
              </w:rPr>
              <w:t>AP</w:t>
            </w:r>
          </w:p>
          <w:p w14:paraId="248B12B2" w14:textId="1CBB1965" w:rsidR="00C64DC9" w:rsidRPr="005B2F9F" w:rsidRDefault="00ED43D7" w:rsidP="005B2F9F">
            <w:pPr>
              <w:pStyle w:val="TableCell"/>
              <w:jc w:val="center"/>
              <w:rPr>
                <w:sz w:val="14"/>
                <w:szCs w:val="14"/>
              </w:rPr>
            </w:pPr>
            <w:r w:rsidRPr="00ED43D7">
              <w:rPr>
                <w:i/>
                <w:iCs/>
                <w:sz w:val="14"/>
                <w:szCs w:val="14"/>
              </w:rPr>
              <w:t>SLOW</w:t>
            </w:r>
          </w:p>
        </w:tc>
        <w:tc>
          <w:tcPr>
            <w:tcW w:w="2070" w:type="dxa"/>
            <w:tcBorders>
              <w:top w:val="single" w:sz="4" w:space="0" w:color="auto"/>
              <w:left w:val="nil"/>
              <w:bottom w:val="nil"/>
              <w:right w:val="nil"/>
            </w:tcBorders>
            <w:hideMark/>
          </w:tcPr>
          <w:p w14:paraId="79387CE3" w14:textId="50D4FCA0" w:rsidR="00877755" w:rsidRPr="005B2F9F" w:rsidRDefault="0061561E" w:rsidP="00B83086">
            <w:pPr>
              <w:pStyle w:val="TableCell"/>
              <w:ind w:hanging="96"/>
              <w:jc w:val="center"/>
              <w:rPr>
                <w:sz w:val="14"/>
                <w:szCs w:val="14"/>
              </w:rPr>
            </w:pPr>
            <w:r>
              <w:rPr>
                <w:sz w:val="14"/>
                <w:szCs w:val="14"/>
              </w:rPr>
              <w:t>619.94</w:t>
            </w:r>
            <w:r w:rsidR="001F5B2F">
              <w:rPr>
                <w:sz w:val="14"/>
                <w:szCs w:val="14"/>
              </w:rPr>
              <w:t xml:space="preserve"> </w:t>
            </w:r>
            <w:r w:rsidR="00892E20" w:rsidRPr="00892E20">
              <w:rPr>
                <w:sz w:val="14"/>
                <w:szCs w:val="14"/>
              </w:rPr>
              <w:t>±</w:t>
            </w:r>
            <w:r w:rsidR="00892E20">
              <w:rPr>
                <w:sz w:val="14"/>
                <w:szCs w:val="14"/>
              </w:rPr>
              <w:t xml:space="preserve"> </w:t>
            </w:r>
            <w:r>
              <w:rPr>
                <w:sz w:val="14"/>
                <w:szCs w:val="14"/>
              </w:rPr>
              <w:t>129.76</w:t>
            </w:r>
          </w:p>
          <w:p w14:paraId="7BF04C11" w14:textId="2A7D5DA2" w:rsidR="00C64DC9" w:rsidRPr="005B2F9F" w:rsidRDefault="000C56E0" w:rsidP="00B83086">
            <w:pPr>
              <w:pStyle w:val="TableCell"/>
              <w:ind w:hanging="96"/>
              <w:jc w:val="center"/>
              <w:rPr>
                <w:sz w:val="14"/>
                <w:szCs w:val="14"/>
              </w:rPr>
            </w:pPr>
            <w:r>
              <w:rPr>
                <w:sz w:val="14"/>
                <w:szCs w:val="14"/>
              </w:rPr>
              <w:t>545.83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220.76</w:t>
            </w:r>
          </w:p>
          <w:p w14:paraId="06590079" w14:textId="460DED66" w:rsidR="00C64DC9" w:rsidRPr="005B2F9F" w:rsidRDefault="000C56E0" w:rsidP="00B83086">
            <w:pPr>
              <w:pStyle w:val="TableCell"/>
              <w:ind w:hanging="96"/>
              <w:jc w:val="center"/>
              <w:rPr>
                <w:sz w:val="14"/>
                <w:szCs w:val="14"/>
              </w:rPr>
            </w:pPr>
            <w:r>
              <w:rPr>
                <w:sz w:val="14"/>
                <w:szCs w:val="14"/>
              </w:rPr>
              <w:t>726.33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262.66</w:t>
            </w:r>
          </w:p>
        </w:tc>
        <w:tc>
          <w:tcPr>
            <w:tcW w:w="1890" w:type="dxa"/>
            <w:tcBorders>
              <w:top w:val="single" w:sz="4" w:space="0" w:color="auto"/>
              <w:left w:val="nil"/>
              <w:bottom w:val="nil"/>
              <w:right w:val="nil"/>
            </w:tcBorders>
            <w:hideMark/>
          </w:tcPr>
          <w:p w14:paraId="009A8FE5" w14:textId="3B3C4A4E" w:rsidR="00C64DC9" w:rsidRPr="005B2F9F" w:rsidRDefault="00C64DC9" w:rsidP="00C64DC9">
            <w:pPr>
              <w:pStyle w:val="TableCell"/>
              <w:ind w:firstLine="0"/>
              <w:jc w:val="center"/>
              <w:rPr>
                <w:sz w:val="14"/>
                <w:szCs w:val="14"/>
              </w:rPr>
            </w:pPr>
            <w:r w:rsidRPr="005B2F9F">
              <w:rPr>
                <w:sz w:val="14"/>
                <w:szCs w:val="14"/>
              </w:rPr>
              <w:t xml:space="preserve">5.83 </w:t>
            </w:r>
            <w:r w:rsidR="00892E20" w:rsidRPr="00892E20">
              <w:rPr>
                <w:sz w:val="14"/>
                <w:szCs w:val="14"/>
              </w:rPr>
              <w:t>±</w:t>
            </w:r>
            <w:r w:rsidR="00892E20" w:rsidRPr="005B2F9F" w:rsidDel="00892E20">
              <w:rPr>
                <w:sz w:val="14"/>
                <w:szCs w:val="14"/>
              </w:rPr>
              <w:t xml:space="preserve"> </w:t>
            </w:r>
            <w:r w:rsidRPr="005B2F9F">
              <w:rPr>
                <w:sz w:val="14"/>
                <w:szCs w:val="14"/>
              </w:rPr>
              <w:t>1.85</w:t>
            </w:r>
          </w:p>
          <w:p w14:paraId="1632F58A" w14:textId="541E18C0" w:rsidR="00877755" w:rsidRPr="005B2F9F" w:rsidRDefault="00C64DC9" w:rsidP="00877755">
            <w:pPr>
              <w:pStyle w:val="TableCell"/>
              <w:ind w:firstLine="0"/>
              <w:jc w:val="center"/>
              <w:rPr>
                <w:sz w:val="14"/>
                <w:szCs w:val="14"/>
              </w:rPr>
            </w:pPr>
            <w:r w:rsidRPr="005B2F9F">
              <w:rPr>
                <w:sz w:val="14"/>
                <w:szCs w:val="14"/>
              </w:rPr>
              <w:t xml:space="preserve">4.21 </w:t>
            </w:r>
            <w:r w:rsidR="00892E20" w:rsidRPr="00892E20">
              <w:rPr>
                <w:sz w:val="14"/>
                <w:szCs w:val="14"/>
              </w:rPr>
              <w:t>±</w:t>
            </w:r>
            <w:r w:rsidR="00892E20" w:rsidRPr="005B2F9F" w:rsidDel="00892E20">
              <w:rPr>
                <w:sz w:val="14"/>
                <w:szCs w:val="14"/>
              </w:rPr>
              <w:t xml:space="preserve"> </w:t>
            </w:r>
            <w:r w:rsidRPr="005B2F9F">
              <w:rPr>
                <w:sz w:val="14"/>
                <w:szCs w:val="14"/>
              </w:rPr>
              <w:t>1.01</w:t>
            </w:r>
          </w:p>
          <w:p w14:paraId="1F73D237" w14:textId="521B2EB1" w:rsidR="00C64DC9" w:rsidRPr="005B2F9F" w:rsidRDefault="00C64DC9" w:rsidP="005B2F9F">
            <w:pPr>
              <w:pStyle w:val="TableCell"/>
              <w:ind w:firstLine="0"/>
              <w:jc w:val="center"/>
              <w:rPr>
                <w:sz w:val="14"/>
                <w:szCs w:val="14"/>
              </w:rPr>
            </w:pPr>
            <w:r w:rsidRPr="005B2F9F">
              <w:rPr>
                <w:sz w:val="14"/>
                <w:szCs w:val="14"/>
              </w:rPr>
              <w:t xml:space="preserve">6.0 </w:t>
            </w:r>
            <w:r w:rsidR="00892E20" w:rsidRPr="00892E20">
              <w:rPr>
                <w:sz w:val="14"/>
                <w:szCs w:val="14"/>
              </w:rPr>
              <w:t>±</w:t>
            </w:r>
            <w:r w:rsidR="00892E20" w:rsidRPr="005B2F9F" w:rsidDel="00892E20">
              <w:rPr>
                <w:sz w:val="14"/>
                <w:szCs w:val="14"/>
              </w:rPr>
              <w:t xml:space="preserve"> </w:t>
            </w:r>
            <w:r w:rsidRPr="005B2F9F">
              <w:rPr>
                <w:sz w:val="14"/>
                <w:szCs w:val="14"/>
              </w:rPr>
              <w:t>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0A400524" w:rsidR="00AE6D39" w:rsidRPr="005B2F9F" w:rsidRDefault="00F411EE" w:rsidP="00F50E46">
      <w:pPr>
        <w:pStyle w:val="TableCaption"/>
      </w:pPr>
      <w:bookmarkStart w:id="13" w:name="_Ref74927948"/>
      <w:r>
        <w:lastRenderedPageBreak/>
        <w:t xml:space="preserve">Table </w:t>
      </w:r>
      <w:fldSimple w:instr=" SEQ Table \* ARABIC ">
        <w:r w:rsidR="00066CC3">
          <w:rPr>
            <w:noProof/>
          </w:rPr>
          <w:t>4</w:t>
        </w:r>
      </w:fldSimple>
      <w:bookmarkEnd w:id="13"/>
      <w:r>
        <w:t xml:space="preserve">. </w:t>
      </w:r>
      <w:r w:rsidRPr="006A5B2D">
        <w:t xml:space="preserve">Summary of comparison results (* </w:t>
      </w:r>
      <w:commentRangeStart w:id="14"/>
      <w:r w:rsidRPr="006A5B2D">
        <w:t>indicates significance)</w:t>
      </w:r>
      <w:commentRangeEnd w:id="14"/>
      <w:r w:rsidR="002A2661">
        <w:rPr>
          <w:rStyle w:val="aa"/>
          <w:rFonts w:asciiTheme="minorHAnsi" w:eastAsiaTheme="minorEastAsia" w:hAnsiTheme="minorHAnsi" w:cstheme="minorBidi"/>
          <w:lang w:val="en-CA" w:eastAsia="zh-CN"/>
        </w:rPr>
        <w:commentReference w:id="14"/>
      </w:r>
    </w:p>
    <w:tbl>
      <w:tblPr>
        <w:tblStyle w:val="a9"/>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205E53">
            <w:pPr>
              <w:pStyle w:val="TableCell"/>
              <w:spacing w:line="240" w:lineRule="auto"/>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205E53">
            <w:pPr>
              <w:pStyle w:val="TableCell"/>
              <w:spacing w:line="240" w:lineRule="auto"/>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6419AC7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5494ED0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 xml:space="preserve">&amp; </w:t>
            </w:r>
            <w:r w:rsidRPr="00ED43D7">
              <w:rPr>
                <w:i/>
                <w:iCs/>
                <w:sz w:val="14"/>
                <w:szCs w:val="14"/>
              </w:rPr>
              <w:t>CTL</w:t>
            </w:r>
            <w:r w:rsidR="00C92A4C" w:rsidRPr="005B2F9F">
              <w:rPr>
                <w:sz w:val="14"/>
                <w:szCs w:val="14"/>
              </w:rPr>
              <w:t xml:space="preserve"> </w:t>
            </w:r>
            <w:r w:rsidR="00C64DC9" w:rsidRPr="005B2F9F">
              <w:rPr>
                <w:sz w:val="14"/>
                <w:szCs w:val="14"/>
              </w:rPr>
              <w:t>*</w:t>
            </w:r>
          </w:p>
          <w:p w14:paraId="61E76868" w14:textId="1D24C8B9" w:rsidR="00C64DC9" w:rsidRPr="005B2F9F" w:rsidRDefault="00ED43D7" w:rsidP="00182C0D">
            <w:pPr>
              <w:pStyle w:val="TableCell"/>
              <w:ind w:firstLine="0"/>
              <w:jc w:val="center"/>
              <w:rPr>
                <w:sz w:val="14"/>
                <w:szCs w:val="14"/>
              </w:rPr>
            </w:pPr>
            <w:r w:rsidRPr="00ED43D7">
              <w:rPr>
                <w:i/>
                <w:iCs/>
                <w:sz w:val="14"/>
                <w:szCs w:val="14"/>
              </w:rPr>
              <w:t>CTL</w:t>
            </w:r>
            <w:r w:rsidR="00C92A4C" w:rsidRPr="005B2F9F">
              <w:rPr>
                <w:sz w:val="14"/>
                <w:szCs w:val="14"/>
              </w:rPr>
              <w:t xml:space="preserve"> </w:t>
            </w:r>
            <w:r w:rsidR="00C64DC9" w:rsidRPr="005B2F9F">
              <w:rPr>
                <w:sz w:val="14"/>
                <w:szCs w:val="14"/>
              </w:rPr>
              <w:t xml:space="preserve">&lt; </w:t>
            </w:r>
            <w:r w:rsidRPr="00ED43D7">
              <w:rPr>
                <w:i/>
                <w:iCs/>
                <w:sz w:val="14"/>
                <w:szCs w:val="14"/>
              </w:rPr>
              <w:t>AP</w:t>
            </w:r>
            <w:r w:rsidR="00C92A4C" w:rsidRPr="005B2F9F">
              <w:rPr>
                <w:sz w:val="14"/>
                <w:szCs w:val="14"/>
              </w:rPr>
              <w:t xml:space="preserve"> </w:t>
            </w:r>
            <w:r w:rsidR="00C64DC9" w:rsidRPr="005B2F9F">
              <w:rPr>
                <w:sz w:val="14"/>
                <w:szCs w:val="14"/>
              </w:rPr>
              <w:t xml:space="preserve">&amp; </w:t>
            </w:r>
            <w:r w:rsidRPr="00ED43D7">
              <w:rPr>
                <w:i/>
                <w:iCs/>
                <w:sz w:val="14"/>
                <w:szCs w:val="14"/>
              </w:rPr>
              <w:t>SLOW</w:t>
            </w:r>
            <w:r w:rsidR="00C92A4C"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42B9343D" w:rsidR="008506F6" w:rsidRDefault="00EF5DF1" w:rsidP="008506F6">
      <w:pPr>
        <w:pStyle w:val="PostHeadPara"/>
      </w:pPr>
      <w:r>
        <w:t xml:space="preserve">All participants </w:t>
      </w:r>
      <w:r w:rsidR="00800265">
        <w:t>completed the tasks successfully</w:t>
      </w:r>
      <w:r w:rsidR="00E31296">
        <w:t xml:space="preserve"> </w:t>
      </w:r>
      <w:r w:rsidR="008060DC">
        <w:t xml:space="preserve">in </w:t>
      </w:r>
      <w:r w:rsidR="00E31296">
        <w:t>under 20 minutes</w:t>
      </w:r>
      <w:r w:rsidR="007F490C">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066CC3" w:rsidRPr="00AE6D39">
        <w:t xml:space="preserve">Table </w:t>
      </w:r>
      <w:r w:rsidR="00066CC3">
        <w:rPr>
          <w:noProof/>
        </w:rPr>
        <w:t>3</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066CC3">
        <w:t xml:space="preserve">Table </w:t>
      </w:r>
      <w:r w:rsidR="00066CC3">
        <w:rPr>
          <w:noProof/>
        </w:rPr>
        <w:t>4</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159433D3" w:rsidR="005C0604" w:rsidRPr="005B2F9F" w:rsidRDefault="00C4059B" w:rsidP="005B2F9F">
      <w:pPr>
        <w:pStyle w:val="Para"/>
      </w:pPr>
      <w:r w:rsidRPr="00B83086">
        <w:rPr>
          <w:b/>
          <w:bCs/>
          <w:lang w:eastAsia="en-US"/>
        </w:rPr>
        <w:t>C</w:t>
      </w:r>
      <w:r w:rsidR="008506F6" w:rsidRPr="00B83086">
        <w:rPr>
          <w:b/>
          <w:bCs/>
          <w:lang w:eastAsia="en-US"/>
        </w:rPr>
        <w:t>ompletion time</w:t>
      </w:r>
      <w:r w:rsidR="008506F6" w:rsidRPr="00892E20">
        <w:t>.</w:t>
      </w:r>
      <w:r w:rsidR="008506F6">
        <w:t xml:space="preserve"> </w:t>
      </w:r>
      <w:r w:rsidR="006B6994">
        <w:t>The results showed that there was a significant</w:t>
      </w:r>
      <w:r w:rsidR="00630AD4">
        <w:t xml:space="preserve"> main</w:t>
      </w:r>
      <w:r w:rsidR="006B6994">
        <w:t xml:space="preserve"> effect of </w:t>
      </w:r>
      <w:r w:rsidR="00892E20">
        <w:rPr>
          <w:i/>
          <w:iCs/>
        </w:rPr>
        <w:t>Method</w:t>
      </w:r>
      <w:r w:rsidR="00C92A4C">
        <w:t xml:space="preserve">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892E20" w:rsidRPr="00B83086">
        <w:rPr>
          <w:i/>
          <w:iCs/>
        </w:rPr>
        <w:t>AP</w:t>
      </w:r>
      <w:r w:rsidR="00892E20">
        <w:t xml:space="preserve">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892E20">
        <w:rPr>
          <w:i/>
          <w:iCs/>
        </w:rPr>
        <w:t>SLOW</w:t>
      </w:r>
      <w:r w:rsidR="00892E20" w:rsidRPr="00B83086">
        <w:t xml:space="preserve">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w:t>
      </w:r>
      <w:r w:rsidR="00463D90">
        <w:t>regulating</w:t>
      </w:r>
      <w:r w:rsidR="00892D37">
        <w:t xml:space="preserve"> the </w:t>
      </w:r>
      <w:r w:rsidR="00704E82">
        <w:t xml:space="preserve">content </w:t>
      </w:r>
      <w:r w:rsidR="00892D37">
        <w:t xml:space="preserve">delivery rate </w:t>
      </w:r>
      <w:r w:rsidR="008738BB">
        <w:t>with</w:t>
      </w:r>
      <w:r w:rsidR="00D5580A">
        <w:t xml:space="preserve"> the </w:t>
      </w:r>
      <w:r w:rsidR="00892E20">
        <w:rPr>
          <w:i/>
          <w:iCs/>
        </w:rPr>
        <w:t>CTL</w:t>
      </w:r>
      <w:r w:rsidR="00892E20">
        <w:t xml:space="preserve"> </w:t>
      </w:r>
      <w:r w:rsidR="00CC0DCF">
        <w:t>condition</w:t>
      </w:r>
      <w:r w:rsidR="00424247">
        <w:t xml:space="preserve">. </w:t>
      </w:r>
      <w:r w:rsidR="00142F5A">
        <w:t xml:space="preserve">No significant effect of the </w:t>
      </w:r>
      <w:r w:rsidR="00892E20" w:rsidRPr="00B83086">
        <w:rPr>
          <w:i/>
          <w:iCs/>
        </w:rPr>
        <w:t>S</w:t>
      </w:r>
      <w:r w:rsidR="00C92A4C" w:rsidRPr="00B83086">
        <w:rPr>
          <w:i/>
          <w:iCs/>
        </w:rPr>
        <w:t>cenario</w:t>
      </w:r>
      <w:r w:rsidR="00C92A4C">
        <w:t xml:space="preserve">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892E20" w:rsidRPr="00B83086">
        <w:rPr>
          <w:i/>
          <w:iCs/>
        </w:rPr>
        <w:t>Method</w:t>
      </w:r>
      <w:r w:rsidR="00892E20">
        <w:t xml:space="preserve"> </w:t>
      </w:r>
      <w:r w:rsidR="00C92A4C" w:rsidRPr="000C56E0">
        <w:t>×</w:t>
      </w:r>
      <w:r w:rsidR="00EB4433">
        <w:t xml:space="preserve"> </w:t>
      </w:r>
      <w:r w:rsidR="00892E20" w:rsidRPr="00B83086">
        <w:rPr>
          <w:i/>
          <w:iCs/>
        </w:rPr>
        <w:t>Scenario</w:t>
      </w:r>
      <w:r w:rsidR="00892E20">
        <w:t xml:space="preserve">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4BFEC1A" w:rsidR="008506F6" w:rsidRDefault="00E10C90" w:rsidP="008506F6">
      <w:pPr>
        <w:pStyle w:val="Para"/>
      </w:pPr>
      <w:r w:rsidRPr="00B83086">
        <w:rPr>
          <w:b/>
          <w:bCs/>
          <w:lang w:eastAsia="en-US"/>
        </w:rPr>
        <w:t>The n</w:t>
      </w:r>
      <w:r w:rsidR="008506F6" w:rsidRPr="00B83086">
        <w:rPr>
          <w:b/>
          <w:bCs/>
          <w:lang w:eastAsia="en-US"/>
        </w:rPr>
        <w:t xml:space="preserve">umber of </w:t>
      </w:r>
      <w:r w:rsidR="00CC3BCF" w:rsidRPr="00B83086">
        <w:rPr>
          <w:b/>
          <w:bCs/>
          <w:lang w:eastAsia="en-US"/>
        </w:rPr>
        <w:t xml:space="preserve">manual </w:t>
      </w:r>
      <w:r w:rsidR="008506F6" w:rsidRPr="00B83086">
        <w:rPr>
          <w:b/>
          <w:bCs/>
          <w:lang w:eastAsia="en-US"/>
        </w:rPr>
        <w:t>pauses</w:t>
      </w:r>
      <w:r w:rsidR="003029EF" w:rsidRPr="00B83086">
        <w:rPr>
          <w:b/>
          <w:bCs/>
        </w:rPr>
        <w:t xml:space="preserve">. </w:t>
      </w:r>
      <w:r w:rsidR="003029EF">
        <w:t>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892E20" w:rsidRPr="00B83086">
        <w:rPr>
          <w:i/>
          <w:iCs/>
        </w:rPr>
        <w:t>AP</w:t>
      </w:r>
      <w:r w:rsidR="00CB5CC5">
        <w:t xml:space="preserve"> condition</w:t>
      </w:r>
      <w:r w:rsidR="003029EF">
        <w:t xml:space="preserve"> (M = </w:t>
      </w:r>
      <w:r w:rsidR="001C41A8">
        <w:t>4.21</w:t>
      </w:r>
      <w:r w:rsidR="003029EF">
        <w:t xml:space="preserve">, SD = </w:t>
      </w:r>
      <w:r w:rsidR="001C41A8">
        <w:t>1.01</w:t>
      </w:r>
      <w:r w:rsidR="00C45A01">
        <w:t xml:space="preserve">) </w:t>
      </w:r>
      <w:r w:rsidR="003029EF">
        <w:t>w</w:t>
      </w:r>
      <w:r w:rsidR="00892E20">
        <w:t>as</w:t>
      </w:r>
      <w:r w:rsidR="003029EF">
        <w:t xml:space="preserve"> significantly </w:t>
      </w:r>
      <w:r w:rsidR="00C45A01">
        <w:t xml:space="preserve">less than </w:t>
      </w:r>
      <w:r w:rsidR="00147489">
        <w:t>that</w:t>
      </w:r>
      <w:r w:rsidR="00C94917">
        <w:t xml:space="preserve"> for the </w:t>
      </w:r>
      <w:r w:rsidR="00892E20" w:rsidRPr="00B83086">
        <w:rPr>
          <w:i/>
          <w:iCs/>
        </w:rPr>
        <w:t>CTL</w:t>
      </w:r>
      <w:r w:rsidR="00892E20">
        <w:t xml:space="preserve"> </w:t>
      </w:r>
      <w:r w:rsidR="00C94917">
        <w:t xml:space="preserve">(M = </w:t>
      </w:r>
      <w:r w:rsidR="001C41A8">
        <w:t>5.83</w:t>
      </w:r>
      <w:r w:rsidR="00C94917">
        <w:t xml:space="preserve">, SD = </w:t>
      </w:r>
      <w:r w:rsidR="004B1D20">
        <w:t>1.</w:t>
      </w:r>
      <w:r w:rsidR="001C41A8">
        <w:t>85</w:t>
      </w:r>
      <w:r w:rsidR="00C94917">
        <w:t xml:space="preserve">) and the </w:t>
      </w:r>
      <w:r w:rsidR="00892E20" w:rsidRPr="00B83086">
        <w:rPr>
          <w:i/>
          <w:iCs/>
        </w:rPr>
        <w:t>SLOW</w:t>
      </w:r>
      <w:r w:rsidR="00892E20">
        <w:t xml:space="preserve">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892E20">
        <w:rPr>
          <w:i/>
          <w:iCs/>
        </w:rPr>
        <w:t>AP</w:t>
      </w:r>
      <w:r w:rsidR="00892E20" w:rsidRPr="00B83086">
        <w:t xml:space="preserve">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w:t>
      </w:r>
      <w:r w:rsidR="00892E20" w:rsidRPr="00B83086">
        <w:rPr>
          <w:i/>
          <w:iCs/>
        </w:rPr>
        <w:t>Scenario</w:t>
      </w:r>
      <w:r w:rsidR="00183604">
        <w:t xml:space="preserve">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892E20" w:rsidRPr="00B83086">
        <w:rPr>
          <w:i/>
          <w:iCs/>
        </w:rPr>
        <w:t>Method</w:t>
      </w:r>
      <w:r w:rsidR="00892E20">
        <w:t xml:space="preserve"> </w:t>
      </w:r>
      <w:r w:rsidR="00183604">
        <w:rPr>
          <w:rFonts w:ascii="Arial" w:hAnsi="Arial" w:cs="Arial"/>
        </w:rPr>
        <w:t>×</w:t>
      </w:r>
      <w:r w:rsidR="003029EF">
        <w:t xml:space="preserve"> </w:t>
      </w:r>
      <w:r w:rsidR="00892E20" w:rsidRPr="00B83086">
        <w:rPr>
          <w:i/>
          <w:iCs/>
        </w:rPr>
        <w:t>Scenario</w:t>
      </w:r>
      <w:r w:rsidR="00892E20">
        <w:t xml:space="preserve">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21DBCDBF" w:rsidR="0012504C" w:rsidRPr="00770817" w:rsidRDefault="0012504C" w:rsidP="00770817">
      <w:pPr>
        <w:pStyle w:val="ParaContinue"/>
      </w:pPr>
      <w:r w:rsidRPr="00B83086">
        <w:rPr>
          <w:b/>
          <w:bCs/>
        </w:rPr>
        <w:t>Subjective feedback.</w:t>
      </w:r>
      <w:r w:rsidR="00F5514E">
        <w:t xml:space="preserve">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591F49" w:rsidRPr="00B83086">
        <w:rPr>
          <w:i/>
          <w:iCs/>
        </w:rPr>
        <w:t>AP</w:t>
      </w:r>
      <w:r w:rsidR="00591F49">
        <w:t xml:space="preserve"> </w:t>
      </w:r>
      <w:r w:rsidR="00A93244">
        <w:t>(median = 2)</w:t>
      </w:r>
      <w:r w:rsidR="005E6505">
        <w:t xml:space="preserve"> and the </w:t>
      </w:r>
      <w:r w:rsidR="00591F49">
        <w:rPr>
          <w:i/>
          <w:iCs/>
        </w:rPr>
        <w:t>SLOW</w:t>
      </w:r>
      <w:r w:rsidR="00591F49">
        <w:t xml:space="preserve">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591F49" w:rsidRPr="00B83086">
        <w:rPr>
          <w:i/>
          <w:iCs/>
        </w:rPr>
        <w:t>CTL</w:t>
      </w:r>
      <w:r w:rsidR="00591F49">
        <w:t xml:space="preserve">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591F49" w:rsidRPr="00B83086">
        <w:rPr>
          <w:i/>
          <w:iCs/>
        </w:rPr>
        <w:t>AP</w:t>
      </w:r>
      <w:r w:rsidR="002F06F4">
        <w:t xml:space="preserve"> and the </w:t>
      </w:r>
      <w:r w:rsidR="00591F49" w:rsidRPr="00B83086">
        <w:rPr>
          <w:i/>
          <w:iCs/>
        </w:rPr>
        <w:t>SLOW</w:t>
      </w:r>
      <w:r w:rsidR="00591F49">
        <w:t xml:space="preserve"> </w:t>
      </w:r>
      <w:r w:rsidR="00CB5CC5">
        <w:t>condition</w:t>
      </w:r>
      <w:r w:rsidR="00591F49">
        <w:t>s</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w:t>
      </w:r>
      <w:r w:rsidR="00463D90">
        <w:t>regulating</w:t>
      </w:r>
      <w:r w:rsidR="00B079A6">
        <w:t xml:space="preserve">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w:t>
      </w:r>
      <w:r w:rsidR="00463D90">
        <w:t>regulating</w:t>
      </w:r>
      <w:r w:rsidR="00785331">
        <w:t xml:space="preserve">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591F49" w:rsidRPr="00B83086">
        <w:rPr>
          <w:i/>
          <w:iCs/>
        </w:rPr>
        <w:t>SLOW</w:t>
      </w:r>
      <w:r w:rsidR="00591F49">
        <w:t xml:space="preserve">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681014CF" w:rsidR="00242DC4" w:rsidRDefault="00C90C63" w:rsidP="005B2F9F">
      <w:pPr>
        <w:pStyle w:val="Head2"/>
      </w:pPr>
      <w:r>
        <w:t xml:space="preserve"> </w:t>
      </w:r>
      <w:r w:rsidR="006C3497">
        <w:t>Proficiency and task performance</w:t>
      </w:r>
    </w:p>
    <w:p w14:paraId="79F9B143" w14:textId="6BD37D3D"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 xml:space="preserve">the </w:t>
      </w:r>
      <w:r w:rsidR="00591F49" w:rsidRPr="00B83086">
        <w:rPr>
          <w:i/>
          <w:iCs/>
          <w:lang w:eastAsia="en-US"/>
        </w:rPr>
        <w:t>AP</w:t>
      </w:r>
      <w:r w:rsidR="00D1747E">
        <w:rPr>
          <w:lang w:eastAsia="en-US"/>
        </w:rPr>
        <w:t xml:space="preserve"> and </w:t>
      </w:r>
      <w:r w:rsidR="00591F49" w:rsidRPr="00B83086">
        <w:rPr>
          <w:i/>
          <w:iCs/>
          <w:lang w:eastAsia="en-US"/>
        </w:rPr>
        <w:t>SLOW</w:t>
      </w:r>
      <w:r w:rsidR="00591F49">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 xml:space="preserve">the </w:t>
      </w:r>
      <w:r w:rsidR="00591F49" w:rsidRPr="00B83086">
        <w:rPr>
          <w:i/>
          <w:iCs/>
          <w:lang w:eastAsia="en-US"/>
        </w:rPr>
        <w:t>CTL</w:t>
      </w:r>
      <w:r w:rsidR="00591F49">
        <w:rPr>
          <w:lang w:eastAsia="en-US"/>
        </w:rPr>
        <w:t xml:space="preserve"> </w:t>
      </w:r>
      <w:r w:rsidR="00D1747E">
        <w:rPr>
          <w:lang w:eastAsia="en-US"/>
        </w:rPr>
        <w:t>condition</w:t>
      </w:r>
      <w:r w:rsidR="00055AC7">
        <w:rPr>
          <w:lang w:eastAsia="en-US"/>
        </w:rPr>
        <w:t>,</w:t>
      </w:r>
      <w:r w:rsidR="00124F68">
        <w:rPr>
          <w:lang w:eastAsia="en-US"/>
        </w:rPr>
        <w:t xml:space="preserve"> but we did not observe a significant difference in participants’ rating between </w:t>
      </w:r>
      <w:r w:rsidR="00591F49" w:rsidRPr="00B83086">
        <w:rPr>
          <w:i/>
          <w:iCs/>
          <w:lang w:eastAsia="en-US"/>
        </w:rPr>
        <w:t>AP</w:t>
      </w:r>
      <w:r w:rsidR="00124F68">
        <w:rPr>
          <w:lang w:eastAsia="en-US"/>
        </w:rPr>
        <w:t xml:space="preserve"> and </w:t>
      </w:r>
      <w:r w:rsidR="00591F49" w:rsidRPr="00B83086">
        <w:rPr>
          <w:i/>
          <w:iCs/>
          <w:lang w:eastAsia="en-US"/>
        </w:rPr>
        <w:t>SLOW</w:t>
      </w:r>
      <w:r w:rsidR="00D1747E">
        <w:rPr>
          <w:lang w:eastAsia="en-US"/>
        </w:rPr>
        <w:t xml:space="preserve">. Performance-wise, participants needed to manually pause the video playback less often with the </w:t>
      </w:r>
      <w:r w:rsidR="00591F49" w:rsidRPr="00B83086">
        <w:rPr>
          <w:i/>
          <w:iCs/>
          <w:lang w:eastAsia="en-US"/>
        </w:rPr>
        <w:t>AP</w:t>
      </w:r>
      <w:r w:rsidR="00D1747E">
        <w:rPr>
          <w:lang w:eastAsia="en-US"/>
        </w:rPr>
        <w:t xml:space="preserve"> condition than with the </w:t>
      </w:r>
      <w:r w:rsidR="00591F49" w:rsidRPr="00B83086">
        <w:rPr>
          <w:i/>
          <w:iCs/>
          <w:lang w:eastAsia="en-US"/>
        </w:rPr>
        <w:t>SLOW</w:t>
      </w:r>
      <w:r w:rsidR="00591F49">
        <w:rPr>
          <w:lang w:eastAsia="en-US"/>
        </w:rPr>
        <w:t xml:space="preserve"> </w:t>
      </w:r>
      <w:r w:rsidR="00D1747E">
        <w:rPr>
          <w:lang w:eastAsia="en-US"/>
        </w:rPr>
        <w:t xml:space="preserve">and </w:t>
      </w:r>
      <w:r w:rsidR="00591F49" w:rsidRPr="00B83086">
        <w:rPr>
          <w:i/>
          <w:iCs/>
          <w:lang w:eastAsia="en-US"/>
        </w:rPr>
        <w:t>CTL</w:t>
      </w:r>
      <w:r w:rsidR="00591F49">
        <w:rPr>
          <w:lang w:eastAsia="en-US"/>
        </w:rPr>
        <w:t xml:space="preserve"> </w:t>
      </w:r>
      <w:r w:rsidR="00D1747E">
        <w:rPr>
          <w:lang w:eastAsia="en-US"/>
        </w:rPr>
        <w:t xml:space="preserve">conditions. </w:t>
      </w:r>
      <w:r w:rsidR="00124F68">
        <w:rPr>
          <w:lang w:eastAsia="en-US"/>
        </w:rPr>
        <w:t>Additionally, p</w:t>
      </w:r>
      <w:r w:rsidR="00D1747E">
        <w:rPr>
          <w:lang w:eastAsia="en-US"/>
        </w:rPr>
        <w:t xml:space="preserve">articipants completed the tasks faster with the </w:t>
      </w:r>
      <w:r w:rsidR="00591F49" w:rsidRPr="00B83086">
        <w:rPr>
          <w:i/>
          <w:iCs/>
          <w:lang w:eastAsia="en-US"/>
        </w:rPr>
        <w:t>AP</w:t>
      </w:r>
      <w:r w:rsidR="00D1747E">
        <w:rPr>
          <w:lang w:eastAsia="en-US"/>
        </w:rPr>
        <w:t xml:space="preserve"> condition than the </w:t>
      </w:r>
      <w:r w:rsidR="00591F49" w:rsidRPr="00B83086">
        <w:rPr>
          <w:i/>
          <w:iCs/>
          <w:lang w:eastAsia="en-US"/>
        </w:rPr>
        <w:t>SLOW</w:t>
      </w:r>
      <w:r w:rsidR="00591F49">
        <w:rPr>
          <w:lang w:eastAsia="en-US"/>
        </w:rPr>
        <w:t xml:space="preserve"> </w:t>
      </w:r>
      <w:r w:rsidR="00D1747E">
        <w:rPr>
          <w:lang w:eastAsia="en-US"/>
        </w:rPr>
        <w:lastRenderedPageBreak/>
        <w:t>condition.</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w:t>
      </w:r>
      <w:r w:rsidR="00463D90">
        <w:rPr>
          <w:lang w:eastAsia="en-US"/>
        </w:rPr>
        <w:t>regulating</w:t>
      </w:r>
      <w:r>
        <w:rPr>
          <w:lang w:eastAsia="en-US"/>
        </w:rPr>
        <w:t xml:space="preserve">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6AF41D19" w:rsidR="005015E7" w:rsidRDefault="00591F49" w:rsidP="008821FA">
      <w:pPr>
        <w:pStyle w:val="Para"/>
      </w:pPr>
      <w:r>
        <w:rPr>
          <w:lang w:eastAsia="en-US"/>
        </w:rPr>
        <w:t xml:space="preserve">Although </w:t>
      </w:r>
      <w:r w:rsidR="00F9606A">
        <w:rPr>
          <w:lang w:eastAsia="en-US"/>
        </w:rPr>
        <w:t xml:space="preserve">participants were faster with the </w:t>
      </w:r>
      <w:r w:rsidRPr="00B83086">
        <w:rPr>
          <w:i/>
          <w:iCs/>
          <w:lang w:eastAsia="en-US"/>
        </w:rPr>
        <w:t>AP</w:t>
      </w:r>
      <w:r w:rsidR="00F9606A">
        <w:rPr>
          <w:lang w:eastAsia="en-US"/>
        </w:rPr>
        <w:t xml:space="preserve"> condition than the </w:t>
      </w:r>
      <w:r w:rsidRPr="00B83086">
        <w:rPr>
          <w:i/>
          <w:iCs/>
          <w:lang w:eastAsia="en-US"/>
        </w:rPr>
        <w:t>CTL</w:t>
      </w:r>
      <w:r>
        <w:rPr>
          <w:lang w:eastAsia="en-US"/>
        </w:rPr>
        <w:t xml:space="preserve"> </w:t>
      </w:r>
      <w:r w:rsidR="00F9606A">
        <w:rPr>
          <w:lang w:eastAsia="en-US"/>
        </w:rPr>
        <w:t>condition, we did not observe a significant difference between the two conditions (p</w:t>
      </w:r>
      <w:r w:rsidR="00BA701F">
        <w:rPr>
          <w:lang w:eastAsia="en-US"/>
        </w:rPr>
        <w:t>&gt;0.05</w:t>
      </w:r>
      <w:r w:rsidR="00F9606A">
        <w:rPr>
          <w:lang w:eastAsia="en-US"/>
        </w:rPr>
        <w:t xml:space="preserve">). </w:t>
      </w:r>
      <w:r w:rsidR="008821FA">
        <w:t>T</w:t>
      </w:r>
      <w:r w:rsidR="00F9606A">
        <w:t xml:space="preserve">his is perhaps due to </w:t>
      </w:r>
      <w:r w:rsidR="00E32335">
        <w:t xml:space="preserve">the novelty </w:t>
      </w:r>
      <w:r w:rsidR="00D54CE8">
        <w:t xml:space="preserve">of the </w:t>
      </w:r>
      <w:r w:rsidRPr="00B83086">
        <w:rPr>
          <w:i/>
          <w:iCs/>
        </w:rPr>
        <w:t>AP</w:t>
      </w:r>
      <w:r w:rsidR="00CB5CC5">
        <w:t xml:space="preserve"> condition</w:t>
      </w:r>
      <w:r w:rsidR="00F9606A">
        <w:t xml:space="preserve">, and </w:t>
      </w:r>
      <w:r w:rsidR="0049021B">
        <w:t xml:space="preserve">participants </w:t>
      </w:r>
      <w:r w:rsidR="008821FA">
        <w:t>might</w:t>
      </w:r>
      <w:r w:rsidR="0049021B">
        <w:t xml:space="preserve"> be able to complete tasks </w:t>
      </w:r>
      <w:r w:rsidR="00254D3D">
        <w:t xml:space="preserve">significantly faster with the </w:t>
      </w:r>
      <w:r w:rsidRPr="00B83086">
        <w:rPr>
          <w:i/>
          <w:iCs/>
        </w:rPr>
        <w:t>AP</w:t>
      </w:r>
      <w:r w:rsidR="00254D3D">
        <w:t xml:space="preserve"> condition than the </w:t>
      </w:r>
      <w:r w:rsidRPr="00B83086">
        <w:rPr>
          <w:i/>
          <w:iCs/>
        </w:rPr>
        <w:t>CTL</w:t>
      </w:r>
      <w:r>
        <w:t xml:space="preserve"> </w:t>
      </w:r>
      <w:r w:rsidR="00254D3D">
        <w:t xml:space="preserve">condition once they </w:t>
      </w:r>
      <w:r w:rsidR="0049021B">
        <w:t xml:space="preserve">are </w:t>
      </w:r>
      <w:r w:rsidR="00254D3D">
        <w:t>more experience</w:t>
      </w:r>
      <w:r w:rsidR="00F9606A">
        <w:t>d and proficient</w:t>
      </w:r>
      <w:r w:rsidR="00254D3D">
        <w:t xml:space="preserve"> with the method. </w:t>
      </w:r>
      <w:r w:rsidR="007F4CDC">
        <w:t>To</w:t>
      </w:r>
      <w:r w:rsidR="00D05E74">
        <w:t xml:space="preserve"> </w:t>
      </w:r>
      <w:r w:rsidR="00540886">
        <w:t>test if</w:t>
      </w:r>
      <w:r w:rsidR="00A23CD3">
        <w:t xml:space="preserve"> those who are proficient with the </w:t>
      </w:r>
      <w:r>
        <w:rPr>
          <w:i/>
          <w:iCs/>
        </w:rPr>
        <w:t>AP</w:t>
      </w:r>
      <w:r w:rsidR="00A23CD3">
        <w:t xml:space="preserve"> method </w:t>
      </w:r>
      <w:r w:rsidR="008821FA">
        <w:t xml:space="preserve">do </w:t>
      </w:r>
      <w:r w:rsidR="00A23CD3">
        <w:t>complete tasks significantly faster</w:t>
      </w:r>
      <w:r w:rsidR="008821FA">
        <w:t xml:space="preserve"> in</w:t>
      </w:r>
      <w:r w:rsidR="00A23CD3">
        <w:t xml:space="preserve"> the </w:t>
      </w:r>
      <w:r w:rsidRPr="00B83086">
        <w:rPr>
          <w:i/>
          <w:iCs/>
        </w:rPr>
        <w:t>AP</w:t>
      </w:r>
      <w:r w:rsidR="00A23CD3">
        <w:t xml:space="preserve">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10 participants </w:t>
      </w:r>
      <w:r w:rsidR="008821FA">
        <w:t>belonged</w:t>
      </w:r>
      <w:r w:rsidR="00F31133">
        <w:t xml:space="preserve"> to the ‘</w:t>
      </w:r>
      <w:r w:rsidR="00302A8A">
        <w:t>faster than average</w:t>
      </w:r>
      <w:r w:rsidR="00F31133">
        <w:t>’ group</w:t>
      </w:r>
      <w:r w:rsidR="00BC2103">
        <w:t>,</w:t>
      </w:r>
      <w:r w:rsidR="00F31133">
        <w:t xml:space="preserve"> and 8</w:t>
      </w:r>
      <w:r w:rsidR="00643845">
        <w:t xml:space="preserve"> participants </w:t>
      </w:r>
      <w:r w:rsidR="008821FA">
        <w:t xml:space="preserve">belonged </w:t>
      </w:r>
      <w:r w:rsidR="00643845">
        <w:t>to the ‘</w:t>
      </w:r>
      <w:r w:rsidR="00302A8A">
        <w:t>slower than average</w:t>
      </w:r>
      <w:r w:rsidR="00643845">
        <w:t>’ group</w:t>
      </w:r>
      <w:r>
        <w:t xml:space="preserve"> for each condition</w:t>
      </w:r>
      <w:r w:rsidR="00BF4B2B">
        <w:t>;</w:t>
      </w:r>
      <w:r w:rsidR="002228D5">
        <w:t xml:space="preserve"> </w:t>
      </w:r>
      <w:r w:rsidR="00BF4B2B">
        <w:t>however</w:t>
      </w:r>
      <w:r w:rsidR="00302A8A">
        <w:t>,</w:t>
      </w:r>
      <w:r w:rsidR="00F22584">
        <w:t xml:space="preserve">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w:t>
      </w:r>
      <w:r w:rsidR="00BF4B2B">
        <w:t>. I</w:t>
      </w:r>
      <w:r w:rsidR="003369BF">
        <w:t>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066CC3">
        <w:t>Table 5</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066CC3">
        <w:t>Table 6</w:t>
      </w:r>
      <w:r w:rsidR="008F4860">
        <w:fldChar w:fldCharType="end"/>
      </w:r>
      <w:r w:rsidR="007D677E">
        <w:t xml:space="preserve">. </w:t>
      </w:r>
      <w:r w:rsidR="002E430F">
        <w:t xml:space="preserve"> </w:t>
      </w:r>
    </w:p>
    <w:p w14:paraId="5F71A5B9" w14:textId="22A00A07" w:rsidR="00083677" w:rsidRDefault="00083677" w:rsidP="00F50E46">
      <w:pPr>
        <w:pStyle w:val="TableCaption"/>
      </w:pPr>
      <w:bookmarkStart w:id="15" w:name="_Ref74928062"/>
      <w:r>
        <w:t xml:space="preserve">Table </w:t>
      </w:r>
      <w:fldSimple w:instr=" SEQ Table \* ARABIC ">
        <w:r w:rsidR="00066CC3">
          <w:rPr>
            <w:noProof/>
          </w:rPr>
          <w:t>5</w:t>
        </w:r>
      </w:fldSimple>
      <w:bookmarkEnd w:id="15"/>
      <w:r>
        <w:t xml:space="preserve">. </w:t>
      </w:r>
      <w:r w:rsidRPr="003C5F41">
        <w:t>Summary of comparison</w:t>
      </w:r>
      <w:r w:rsidR="00302A8A">
        <w:t>s</w:t>
      </w:r>
      <w:r w:rsidRPr="003C5F41">
        <w:t xml:space="preserve"> for participants </w:t>
      </w:r>
      <w:r w:rsidR="00302A8A">
        <w:t>who were faster than average with each condition</w:t>
      </w:r>
      <w:r w:rsidR="000B4BA4">
        <w:br/>
      </w:r>
      <w:commentRangeStart w:id="16"/>
      <w:r w:rsidRPr="003C5F41">
        <w:t>(* indicates significance)</w:t>
      </w:r>
      <w:commentRangeEnd w:id="16"/>
      <w:r w:rsidR="002A2661">
        <w:rPr>
          <w:rStyle w:val="aa"/>
          <w:rFonts w:asciiTheme="minorHAnsi" w:eastAsiaTheme="minorEastAsia" w:hAnsiTheme="minorHAnsi" w:cstheme="minorBidi"/>
          <w:lang w:val="en-CA" w:eastAsia="zh-CN"/>
        </w:rPr>
        <w:commentReference w:id="16"/>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C826C7">
            <w:pPr>
              <w:pStyle w:val="TableCell"/>
              <w:spacing w:before="60" w:after="60" w:line="240" w:lineRule="auto"/>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C826C7">
            <w:pPr>
              <w:pStyle w:val="TableCell"/>
              <w:spacing w:before="60" w:after="60" w:line="240" w:lineRule="auto"/>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77B4CEF"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06C9C485"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562F9700"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C826C7">
            <w:pPr>
              <w:pStyle w:val="TableCell"/>
              <w:spacing w:before="60" w:after="60" w:line="240" w:lineRule="auto"/>
              <w:jc w:val="center"/>
              <w:rPr>
                <w:sz w:val="14"/>
                <w:szCs w:val="14"/>
              </w:rPr>
            </w:pPr>
            <w:r w:rsidRPr="005B2F9F">
              <w:rPr>
                <w:sz w:val="14"/>
                <w:szCs w:val="14"/>
              </w:rPr>
              <w:t>Completion time</w:t>
            </w:r>
          </w:p>
          <w:p w14:paraId="64AC2E3A" w14:textId="34BDEB3F" w:rsidR="00145C24" w:rsidRPr="005B2F9F" w:rsidRDefault="0021677B" w:rsidP="00C826C7">
            <w:pPr>
              <w:pStyle w:val="TableCell"/>
              <w:spacing w:before="60" w:after="60" w:line="240" w:lineRule="auto"/>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3C7649AD" w14:textId="527287C6" w:rsidR="00E61AF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1C4D6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0836949A"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20F54D30" w14:textId="03CA6FFB" w:rsidR="00E61AFD" w:rsidRPr="005B2F9F" w:rsidRDefault="00E61AFD" w:rsidP="00C826C7">
            <w:pPr>
              <w:pStyle w:val="TableCell"/>
              <w:spacing w:before="60" w:after="60" w:line="240" w:lineRule="auto"/>
              <w:ind w:firstLine="0"/>
              <w:jc w:val="center"/>
              <w:rPr>
                <w:sz w:val="14"/>
                <w:szCs w:val="14"/>
              </w:rPr>
            </w:pPr>
          </w:p>
        </w:tc>
        <w:tc>
          <w:tcPr>
            <w:tcW w:w="2653" w:type="dxa"/>
            <w:tcBorders>
              <w:top w:val="single" w:sz="4" w:space="0" w:color="auto"/>
              <w:left w:val="nil"/>
              <w:bottom w:val="nil"/>
              <w:right w:val="nil"/>
            </w:tcBorders>
            <w:hideMark/>
          </w:tcPr>
          <w:p w14:paraId="1C85C81F" w14:textId="4F70B2FA" w:rsidR="001F256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F256D"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195F1310" w14:textId="586ED1D2" w:rsidR="009363D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9363D0"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7D9EEE05" w14:textId="0FDC8175" w:rsidR="00E61AFD" w:rsidRPr="005B2F9F" w:rsidRDefault="00E61AFD" w:rsidP="00C826C7">
            <w:pPr>
              <w:pStyle w:val="TableCell"/>
              <w:spacing w:before="60" w:after="60" w:line="240" w:lineRule="auto"/>
              <w:ind w:firstLine="0"/>
              <w:jc w:val="center"/>
              <w:rPr>
                <w:sz w:val="14"/>
                <w:szCs w:val="14"/>
              </w:rPr>
            </w:pPr>
          </w:p>
        </w:tc>
      </w:tr>
    </w:tbl>
    <w:p w14:paraId="31672A64" w14:textId="7EADEAFC" w:rsidR="00083677" w:rsidRPr="00917CBC" w:rsidRDefault="00083677" w:rsidP="00F50E46">
      <w:pPr>
        <w:pStyle w:val="TableCaption"/>
      </w:pPr>
      <w:bookmarkStart w:id="17" w:name="_Ref74928070"/>
      <w:r>
        <w:t xml:space="preserve">Table </w:t>
      </w:r>
      <w:fldSimple w:instr=" SEQ Table \* ARABIC ">
        <w:r w:rsidR="00066CC3">
          <w:rPr>
            <w:noProof/>
          </w:rPr>
          <w:t>6</w:t>
        </w:r>
      </w:fldSimple>
      <w:bookmarkEnd w:id="17"/>
      <w:r>
        <w:t xml:space="preserve">. </w:t>
      </w:r>
      <w:r w:rsidRPr="00D15BBF">
        <w:t>Summary of comparison</w:t>
      </w:r>
      <w:r w:rsidR="00302A8A">
        <w:t>s</w:t>
      </w:r>
      <w:r w:rsidRPr="00D15BBF">
        <w:t xml:space="preserve"> for participants </w:t>
      </w:r>
      <w:r w:rsidR="00302A8A">
        <w:t>who were slower than average with each condition</w:t>
      </w:r>
      <w:r w:rsidR="00766DDC">
        <w:br/>
      </w:r>
      <w:r w:rsidRPr="00D15BBF">
        <w:t>(* indicates significance)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C826C7">
            <w:pPr>
              <w:pStyle w:val="TableCell"/>
              <w:spacing w:before="60" w:after="60" w:line="240" w:lineRule="auto"/>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C826C7">
            <w:pPr>
              <w:pStyle w:val="TableCell"/>
              <w:spacing w:before="60" w:after="60" w:line="240" w:lineRule="auto"/>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5C3DDE0E"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00B52980" w:rsidRPr="005B2F9F">
              <w:rPr>
                <w:sz w:val="14"/>
                <w:szCs w:val="14"/>
              </w:rPr>
              <w:t>)</w:t>
            </w:r>
          </w:p>
        </w:tc>
        <w:tc>
          <w:tcPr>
            <w:tcW w:w="1667" w:type="dxa"/>
            <w:tcBorders>
              <w:top w:val="single" w:sz="4" w:space="0" w:color="auto"/>
              <w:left w:val="nil"/>
              <w:bottom w:val="single" w:sz="4" w:space="0" w:color="auto"/>
              <w:right w:val="nil"/>
            </w:tcBorders>
            <w:hideMark/>
          </w:tcPr>
          <w:p w14:paraId="322FC60B" w14:textId="3CF1634C"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00B52980" w:rsidRPr="005B2F9F">
              <w:rPr>
                <w:sz w:val="14"/>
                <w:szCs w:val="14"/>
              </w:rPr>
              <w:t>)</w:t>
            </w:r>
          </w:p>
        </w:tc>
        <w:tc>
          <w:tcPr>
            <w:tcW w:w="2653" w:type="dxa"/>
            <w:tcBorders>
              <w:top w:val="single" w:sz="4" w:space="0" w:color="auto"/>
              <w:left w:val="nil"/>
              <w:bottom w:val="single" w:sz="4" w:space="0" w:color="auto"/>
              <w:right w:val="nil"/>
            </w:tcBorders>
            <w:hideMark/>
          </w:tcPr>
          <w:p w14:paraId="6DCD5389" w14:textId="61595D19"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00B52980"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C826C7">
            <w:pPr>
              <w:pStyle w:val="TableCell"/>
              <w:spacing w:before="60" w:after="60" w:line="240" w:lineRule="auto"/>
              <w:jc w:val="center"/>
              <w:rPr>
                <w:sz w:val="14"/>
                <w:szCs w:val="14"/>
              </w:rPr>
            </w:pPr>
            <w:r w:rsidRPr="005B2F9F">
              <w:rPr>
                <w:sz w:val="14"/>
                <w:szCs w:val="14"/>
              </w:rPr>
              <w:t>Completion time</w:t>
            </w:r>
          </w:p>
          <w:p w14:paraId="413655DC" w14:textId="77777777" w:rsidR="00B52980" w:rsidRPr="005B2F9F" w:rsidRDefault="00B52980" w:rsidP="00C826C7">
            <w:pPr>
              <w:pStyle w:val="TableCell"/>
              <w:spacing w:before="60" w:after="60" w:line="240" w:lineRule="auto"/>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0233608B" w14:textId="429FF25C" w:rsidR="00B52980" w:rsidRPr="005B2F9F" w:rsidRDefault="007E1D8E" w:rsidP="00C826C7">
            <w:pPr>
              <w:pStyle w:val="TableCell"/>
              <w:spacing w:before="60" w:after="60" w:line="240" w:lineRule="auto"/>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9B76483" w:rsidR="007E1D8E" w:rsidRDefault="00ED43D7" w:rsidP="00C826C7">
            <w:pPr>
              <w:pStyle w:val="TableCell"/>
              <w:spacing w:before="60" w:after="60" w:line="240" w:lineRule="auto"/>
              <w:ind w:firstLine="0"/>
              <w:jc w:val="center"/>
              <w:rPr>
                <w:sz w:val="14"/>
                <w:szCs w:val="14"/>
              </w:rPr>
            </w:pPr>
            <w:r w:rsidRPr="00ED43D7">
              <w:rPr>
                <w:i/>
                <w:iCs/>
                <w:sz w:val="14"/>
                <w:szCs w:val="14"/>
              </w:rPr>
              <w:t>AP</w:t>
            </w:r>
            <w:r w:rsidR="007E1D8E" w:rsidRPr="005B2F9F">
              <w:rPr>
                <w:sz w:val="14"/>
                <w:szCs w:val="14"/>
              </w:rPr>
              <w:t xml:space="preserve"> &lt;</w:t>
            </w:r>
            <w:r w:rsidR="007E1D8E">
              <w:rPr>
                <w:sz w:val="14"/>
                <w:szCs w:val="14"/>
              </w:rPr>
              <w:t xml:space="preserve"> </w:t>
            </w:r>
            <w:r w:rsidRPr="00ED43D7">
              <w:rPr>
                <w:i/>
                <w:iCs/>
                <w:sz w:val="14"/>
                <w:szCs w:val="14"/>
              </w:rPr>
              <w:t>SLOW</w:t>
            </w:r>
            <w:r w:rsidR="007E1D8E" w:rsidRPr="005B2F9F">
              <w:rPr>
                <w:sz w:val="14"/>
                <w:szCs w:val="14"/>
              </w:rPr>
              <w:t xml:space="preserve"> * </w:t>
            </w:r>
          </w:p>
          <w:p w14:paraId="454C8E93" w14:textId="61276E32"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7E1D8E">
              <w:rPr>
                <w:sz w:val="14"/>
                <w:szCs w:val="14"/>
              </w:rPr>
              <w:t xml:space="preserve"> </w:t>
            </w:r>
            <w:r w:rsidR="007E1D8E" w:rsidRPr="005B2F9F">
              <w:rPr>
                <w:sz w:val="14"/>
                <w:szCs w:val="14"/>
              </w:rPr>
              <w:t>&lt;</w:t>
            </w:r>
            <w:r w:rsidR="007E1D8E">
              <w:rPr>
                <w:sz w:val="14"/>
                <w:szCs w:val="14"/>
              </w:rPr>
              <w:t xml:space="preserve"> </w:t>
            </w:r>
            <w:r w:rsidRPr="00ED43D7">
              <w:rPr>
                <w:i/>
                <w:iCs/>
                <w:sz w:val="14"/>
                <w:szCs w:val="14"/>
              </w:rPr>
              <w:t>SLOW</w:t>
            </w:r>
            <w:r w:rsidR="007E1D8E"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296FA553"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72DF6F11" w14:textId="77777777" w:rsidR="00B52980" w:rsidRPr="005B2F9F" w:rsidRDefault="00B52980" w:rsidP="00C826C7">
            <w:pPr>
              <w:pStyle w:val="TableCell"/>
              <w:spacing w:before="60" w:after="60" w:line="240" w:lineRule="auto"/>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70528400"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BF4B2B" w:rsidRPr="00B83086">
        <w:rPr>
          <w:i/>
          <w:iCs/>
        </w:rPr>
        <w:t>AP</w:t>
      </w:r>
      <w:r w:rsidR="00CB5CC5">
        <w:t xml:space="preserve">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w:t>
      </w:r>
      <w:r w:rsidR="00BF4B2B">
        <w:t>-</w:t>
      </w:r>
      <w:r w:rsidR="0028704D">
        <w:t xml:space="preserve">hoc analysis showed that the completion time for the </w:t>
      </w:r>
      <w:r w:rsidR="00BF4B2B" w:rsidRPr="00B83086">
        <w:rPr>
          <w:i/>
          <w:iCs/>
        </w:rPr>
        <w:t>AP</w:t>
      </w:r>
      <w:r w:rsidR="006D1EC6">
        <w:t xml:space="preserve">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BF4B2B" w:rsidRPr="00B83086">
        <w:rPr>
          <w:i/>
          <w:iCs/>
        </w:rPr>
        <w:t>CTL</w:t>
      </w:r>
      <w:r w:rsidR="00BF4B2B">
        <w:t xml:space="preserve"> </w:t>
      </w:r>
      <w:r w:rsidR="007440D7">
        <w:t xml:space="preserve">(M = </w:t>
      </w:r>
      <w:r w:rsidR="00B9634B">
        <w:t>601.82</w:t>
      </w:r>
      <w:r w:rsidR="007440D7">
        <w:t xml:space="preserve">, SD = </w:t>
      </w:r>
      <w:r w:rsidR="00B9634B">
        <w:t>173.45</w:t>
      </w:r>
      <w:r w:rsidR="007440D7">
        <w:t xml:space="preserve">) and the </w:t>
      </w:r>
      <w:r w:rsidR="00BF4B2B" w:rsidRPr="00B83086">
        <w:rPr>
          <w:i/>
          <w:iCs/>
        </w:rPr>
        <w:t>SLOW</w:t>
      </w:r>
      <w:r w:rsidR="00BF4B2B">
        <w:t xml:space="preserve">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BF4B2B" w:rsidRPr="00B83086">
        <w:rPr>
          <w:i/>
          <w:iCs/>
        </w:rPr>
        <w:t>AP</w:t>
      </w:r>
      <w:r w:rsidR="00BF4B2B">
        <w:t xml:space="preserve"> </w:t>
      </w:r>
      <w:r w:rsidR="00CB5CC5">
        <w:t>condition</w:t>
      </w:r>
      <w:r w:rsidR="006F5161">
        <w:t xml:space="preserve"> (M = </w:t>
      </w:r>
      <w:r w:rsidR="00020CCD">
        <w:t>4.7</w:t>
      </w:r>
      <w:r w:rsidR="00A727A6">
        <w:t>0</w:t>
      </w:r>
      <w:r w:rsidR="006F5161">
        <w:t>, SD =1.</w:t>
      </w:r>
      <w:r w:rsidR="00F561D8">
        <w:t>05</w:t>
      </w:r>
      <w:r w:rsidR="006F5161">
        <w:t xml:space="preserve">) was significantly less than that for the </w:t>
      </w:r>
      <w:r w:rsidR="00BF4B2B" w:rsidRPr="00B83086">
        <w:rPr>
          <w:i/>
          <w:iCs/>
        </w:rPr>
        <w:t>CTL</w:t>
      </w:r>
      <w:r w:rsidR="00BF4B2B">
        <w:t xml:space="preserve"> </w:t>
      </w:r>
      <w:r w:rsidR="00C62EA6">
        <w:t>(M = 5.</w:t>
      </w:r>
      <w:r w:rsidR="00A727A6">
        <w:t>7</w:t>
      </w:r>
      <w:r w:rsidR="00C62EA6">
        <w:t>0, SD =1.</w:t>
      </w:r>
      <w:r w:rsidR="0071797A">
        <w:t>42</w:t>
      </w:r>
      <w:r w:rsidR="00C62EA6">
        <w:t xml:space="preserve">) </w:t>
      </w:r>
      <w:r w:rsidR="006F5161">
        <w:t xml:space="preserve">and the </w:t>
      </w:r>
      <w:r w:rsidR="00BF4B2B" w:rsidRPr="00B83086">
        <w:rPr>
          <w:i/>
          <w:iCs/>
        </w:rPr>
        <w:t>SLOW</w:t>
      </w:r>
      <w:r w:rsidR="00BF4B2B">
        <w:t xml:space="preserve">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 xml:space="preserve">with the </w:t>
      </w:r>
      <w:r w:rsidR="00BF4B2B" w:rsidRPr="00B83086">
        <w:rPr>
          <w:i/>
          <w:iCs/>
        </w:rPr>
        <w:t>AP</w:t>
      </w:r>
      <w:r w:rsidR="006D1EC6">
        <w:t xml:space="preserve"> condition, they were able to complete the task faster and manually paused the video less </w:t>
      </w:r>
      <w:r w:rsidR="006D1EC6">
        <w:lastRenderedPageBreak/>
        <w:t xml:space="preserve">with </w:t>
      </w:r>
      <w:r w:rsidR="00BF4B2B" w:rsidRPr="00B83086">
        <w:rPr>
          <w:i/>
          <w:iCs/>
        </w:rPr>
        <w:t>AP</w:t>
      </w:r>
      <w:r w:rsidR="006D1EC6">
        <w:t xml:space="preserve"> than with </w:t>
      </w:r>
      <w:r w:rsidR="00BF4B2B" w:rsidRPr="00B83086">
        <w:rPr>
          <w:i/>
          <w:iCs/>
        </w:rPr>
        <w:t>SLOW</w:t>
      </w:r>
      <w:r w:rsidR="00BF4B2B">
        <w:t xml:space="preserve"> </w:t>
      </w:r>
      <w:r w:rsidR="006D1EC6">
        <w:t xml:space="preserve">and </w:t>
      </w:r>
      <w:r w:rsidR="00BF4B2B" w:rsidRPr="00B83086">
        <w:rPr>
          <w:i/>
          <w:iCs/>
        </w:rPr>
        <w:t>CTL</w:t>
      </w:r>
      <w:r w:rsidR="006D1EC6">
        <w:t>.</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w:t>
      </w:r>
      <w:r w:rsidR="00ED43D7" w:rsidRPr="00ED43D7">
        <w:rPr>
          <w:i/>
          <w:iCs/>
        </w:rPr>
        <w:t>SLOW</w:t>
      </w:r>
      <w:r w:rsidR="006D1EC6">
        <w:t xml:space="preserve"> condition and then similarly with the </w:t>
      </w:r>
      <w:r w:rsidR="00BF4B2B" w:rsidRPr="00B83086">
        <w:rPr>
          <w:i/>
          <w:iCs/>
        </w:rPr>
        <w:t>CTL</w:t>
      </w:r>
      <w:r w:rsidR="00BF4B2B">
        <w:t xml:space="preserve"> </w:t>
      </w:r>
      <w:r w:rsidR="006D1EC6">
        <w:t xml:space="preserve">condition. We observed that </w:t>
      </w:r>
      <w:r w:rsidR="00F82B06">
        <w:t xml:space="preserve">for participants </w:t>
      </w:r>
      <w:r w:rsidR="006D1EC6">
        <w:t>who were faster than average with</w:t>
      </w:r>
      <w:r w:rsidR="00F82B06">
        <w:t xml:space="preserve"> the </w:t>
      </w:r>
      <w:r w:rsidR="00BF4B2B" w:rsidRPr="00B83086">
        <w:rPr>
          <w:i/>
          <w:iCs/>
        </w:rPr>
        <w:t>CTL</w:t>
      </w:r>
      <w:r w:rsidR="00BF4B2B">
        <w:t xml:space="preserve">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F4B2B" w:rsidRPr="00B83086">
        <w:rPr>
          <w:i/>
          <w:iCs/>
        </w:rPr>
        <w:t>AP</w:t>
      </w:r>
      <w:r w:rsidR="00CB5CC5">
        <w:t xml:space="preserve">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F4B2B" w:rsidRPr="00B83086">
        <w:rPr>
          <w:i/>
          <w:iCs/>
        </w:rPr>
        <w:t>SLOW</w:t>
      </w:r>
      <w:r w:rsidR="00BF4B2B">
        <w:t xml:space="preserve">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w:t>
      </w:r>
      <w:r w:rsidR="00BF4B2B" w:rsidRPr="00B83086">
        <w:rPr>
          <w:i/>
          <w:iCs/>
        </w:rPr>
        <w:t>AP</w:t>
      </w:r>
      <w:r w:rsidR="00967B57">
        <w:t xml:space="preserve"> and </w:t>
      </w:r>
      <w:r w:rsidR="00BF4B2B" w:rsidRPr="00B83086">
        <w:rPr>
          <w:i/>
          <w:iCs/>
        </w:rPr>
        <w:t>SLOW</w:t>
      </w:r>
      <w:r w:rsidR="00BF4B2B">
        <w:t xml:space="preserve"> </w:t>
      </w:r>
      <w:r w:rsidR="00D74A02">
        <w:t xml:space="preserve">conditions were not significantly different from the </w:t>
      </w:r>
      <w:r w:rsidR="00BF4B2B" w:rsidRPr="00B83086">
        <w:rPr>
          <w:i/>
          <w:iCs/>
        </w:rPr>
        <w:t>CTL</w:t>
      </w:r>
      <w:r w:rsidR="00BF4B2B">
        <w:t xml:space="preserve"> </w:t>
      </w:r>
      <w:r w:rsidR="00DC42C3">
        <w:t xml:space="preserve">condition (M = </w:t>
      </w:r>
      <w:r w:rsidR="00B9634B">
        <w:t>342.06</w:t>
      </w:r>
      <w:r w:rsidR="00DC42C3">
        <w:t xml:space="preserve">, SD = </w:t>
      </w:r>
      <w:r w:rsidR="00B9634B">
        <w:t>102.13</w:t>
      </w:r>
      <w:r w:rsidR="00DC42C3">
        <w:t>)</w:t>
      </w:r>
      <w:r w:rsidR="00F41231">
        <w:t>.</w:t>
      </w:r>
    </w:p>
    <w:p w14:paraId="52256E5A" w14:textId="7F9934B0"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F4B2B" w:rsidRPr="00B83086">
        <w:rPr>
          <w:i/>
          <w:iCs/>
        </w:rPr>
        <w:t>SLOW</w:t>
      </w:r>
      <w:r w:rsidR="00BF4B2B">
        <w:t xml:space="preserve">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w:t>
      </w:r>
      <w:r w:rsidR="00BF4B2B">
        <w:t xml:space="preserve"> </w:t>
      </w:r>
      <w:r>
        <w:t>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F4B2B" w:rsidRPr="00B83086">
        <w:rPr>
          <w:i/>
          <w:iCs/>
        </w:rPr>
        <w:t>AP</w:t>
      </w:r>
      <w:r w:rsidR="00CB5CC5">
        <w:t xml:space="preserve">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BF4B2B" w:rsidRPr="00B83086">
        <w:rPr>
          <w:i/>
          <w:iCs/>
        </w:rPr>
        <w:t>SLOW</w:t>
      </w:r>
      <w:r w:rsidR="00BF4B2B">
        <w:t xml:space="preserve">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BF4B2B" w:rsidRPr="00B83086">
        <w:rPr>
          <w:i/>
          <w:iCs/>
        </w:rPr>
        <w:t>SLOW</w:t>
      </w:r>
      <w:r w:rsidR="00BF4B2B">
        <w:t xml:space="preserve"> </w:t>
      </w:r>
      <w:r w:rsidR="00CB5CC5">
        <w:t>condition</w:t>
      </w:r>
      <w:r w:rsidR="00340798">
        <w:t xml:space="preserve"> (M = 7.25, SD = 2.695). </w:t>
      </w:r>
    </w:p>
    <w:p w14:paraId="00340DE5" w14:textId="2476D7A1"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w:t>
      </w:r>
      <w:r w:rsidR="00BF4B2B">
        <w:rPr>
          <w:lang w:eastAsia="en-US"/>
        </w:rPr>
        <w:t>auto</w:t>
      </w:r>
      <w:r w:rsidR="000B56D1">
        <w:rPr>
          <w:lang w:eastAsia="en-US"/>
        </w:rPr>
        <w:t xml:space="preserve">-pausing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w:t>
      </w:r>
      <w:r w:rsidR="00BF4B2B" w:rsidRPr="00B83086">
        <w:rPr>
          <w:i/>
          <w:iCs/>
          <w:lang w:eastAsia="en-US"/>
        </w:rPr>
        <w:t>CTL</w:t>
      </w:r>
      <w:r w:rsidR="00BF4B2B">
        <w:rPr>
          <w:lang w:eastAsia="en-US"/>
        </w:rPr>
        <w:t xml:space="preserve"> </w:t>
      </w:r>
      <w:r w:rsidR="00341526">
        <w:rPr>
          <w:lang w:eastAsia="en-US"/>
        </w:rPr>
        <w:t xml:space="preserve">condition </w:t>
      </w:r>
      <w:r w:rsidR="00870B70">
        <w:rPr>
          <w:lang w:eastAsia="en-US"/>
        </w:rPr>
        <w:t xml:space="preserve">or the </w:t>
      </w:r>
      <w:r w:rsidR="00BF4B2B" w:rsidRPr="00B83086">
        <w:rPr>
          <w:i/>
          <w:iCs/>
          <w:lang w:eastAsia="en-US"/>
        </w:rPr>
        <w:t>SLOW</w:t>
      </w:r>
      <w:r w:rsidR="00BF4B2B">
        <w:rPr>
          <w:lang w:eastAsia="en-US"/>
        </w:rPr>
        <w:t xml:space="preserve"> </w:t>
      </w:r>
      <w:r w:rsidR="00870B70">
        <w:rPr>
          <w:lang w:eastAsia="en-US"/>
        </w:rPr>
        <w:t xml:space="preserve">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participants’ task completion time </w:t>
      </w:r>
      <w:r w:rsidR="00870B70">
        <w:rPr>
          <w:lang w:eastAsia="en-US"/>
        </w:rPr>
        <w:t xml:space="preserve">might </w:t>
      </w:r>
      <w:r w:rsidR="00341526">
        <w:rPr>
          <w:lang w:eastAsia="en-US"/>
        </w:rPr>
        <w:t xml:space="preserve">be significantly faster with the </w:t>
      </w:r>
      <w:r w:rsidR="00436BCA">
        <w:rPr>
          <w:i/>
          <w:iCs/>
          <w:lang w:eastAsia="en-US"/>
        </w:rPr>
        <w:t>AP</w:t>
      </w:r>
      <w:r w:rsidR="00341526">
        <w:rPr>
          <w:lang w:eastAsia="en-US"/>
        </w:rPr>
        <w:t xml:space="preserve"> condition than with the </w:t>
      </w:r>
      <w:r w:rsidR="00436BCA">
        <w:rPr>
          <w:i/>
          <w:iCs/>
          <w:lang w:eastAsia="en-US"/>
        </w:rPr>
        <w:t>CTL</w:t>
      </w:r>
      <w:r w:rsidR="00436BCA">
        <w:rPr>
          <w:lang w:eastAsia="en-US"/>
        </w:rPr>
        <w:t xml:space="preserve"> </w:t>
      </w:r>
      <w:r w:rsidR="00341526">
        <w:rPr>
          <w:lang w:eastAsia="en-US"/>
        </w:rPr>
        <w:t xml:space="preserve">condition once they </w:t>
      </w:r>
      <w:r w:rsidR="00870B70">
        <w:rPr>
          <w:lang w:eastAsia="en-US"/>
        </w:rPr>
        <w:t>have gained enough</w:t>
      </w:r>
      <w:r w:rsidR="00341526">
        <w:rPr>
          <w:lang w:eastAsia="en-US"/>
        </w:rPr>
        <w:t xml:space="preserve"> experience </w:t>
      </w:r>
      <w:r w:rsidR="00436BCA">
        <w:rPr>
          <w:lang w:eastAsia="en-US"/>
        </w:rPr>
        <w:t xml:space="preserve">to be proficient with </w:t>
      </w:r>
      <w:r w:rsidR="00341526">
        <w:rPr>
          <w:lang w:eastAsia="en-US"/>
        </w:rPr>
        <w:t>the method</w:t>
      </w:r>
      <w:r w:rsidR="00254ACC">
        <w:rPr>
          <w:lang w:eastAsia="en-US"/>
        </w:rPr>
        <w:t>.</w:t>
      </w:r>
      <w:r w:rsidR="00341526">
        <w:rPr>
          <w:lang w:eastAsia="en-US"/>
        </w:rPr>
        <w:t xml:space="preserve"> </w:t>
      </w:r>
    </w:p>
    <w:p w14:paraId="7364D860" w14:textId="3DB4C50E" w:rsidR="004A59F7" w:rsidRDefault="00C57771" w:rsidP="00770817">
      <w:pPr>
        <w:pStyle w:val="Head1"/>
      </w:pPr>
      <w:r>
        <w:rPr>
          <w:rFonts w:hint="eastAsia"/>
        </w:rPr>
        <w:t>S</w:t>
      </w:r>
      <w:r>
        <w:t>tudy 2:</w:t>
      </w:r>
      <w:r w:rsidR="0089475C">
        <w:t xml:space="preserve"> Effect of more exposure to Auto-Pausing method</w:t>
      </w:r>
    </w:p>
    <w:p w14:paraId="1C1C3153" w14:textId="072B6318" w:rsidR="002B5259" w:rsidRDefault="00097859" w:rsidP="00C55DEE">
      <w:pPr>
        <w:pStyle w:val="Head2"/>
      </w:pPr>
      <w:r>
        <w:t xml:space="preserve">Goal </w:t>
      </w:r>
    </w:p>
    <w:p w14:paraId="48C2C571" w14:textId="2A376D6E" w:rsidR="009A5985" w:rsidRDefault="00EB2354" w:rsidP="00254ACC">
      <w:pPr>
        <w:pStyle w:val="Para"/>
        <w:ind w:firstLine="0"/>
        <w:rPr>
          <w:lang w:eastAsia="en-US"/>
        </w:rPr>
      </w:pPr>
      <w:r w:rsidRPr="00FE4934">
        <w:rPr>
          <w:lang w:eastAsia="en-US"/>
        </w:rPr>
        <w:t>In</w:t>
      </w:r>
      <w:r w:rsidRPr="00FE4934">
        <w:rPr>
          <w:rFonts w:hint="eastAsia"/>
          <w:lang w:eastAsia="en-US"/>
        </w:rPr>
        <w:t xml:space="preserve"> </w:t>
      </w:r>
      <w:r w:rsidRPr="00FE4934">
        <w:rPr>
          <w:lang w:eastAsia="en-US"/>
        </w:rPr>
        <w:t>study</w:t>
      </w:r>
      <w:r w:rsidRPr="00FE4934">
        <w:rPr>
          <w:rFonts w:hint="eastAsia"/>
          <w:lang w:eastAsia="en-US"/>
        </w:rPr>
        <w:t xml:space="preserve"> 1</w:t>
      </w:r>
      <w:r w:rsidR="00610F40" w:rsidRPr="00FE4934">
        <w:rPr>
          <w:rFonts w:hint="eastAsia"/>
          <w:lang w:eastAsia="en-US"/>
        </w:rPr>
        <w:t xml:space="preserve">, </w:t>
      </w:r>
      <w:r w:rsidR="00D136EB" w:rsidRPr="00FE4934">
        <w:rPr>
          <w:lang w:eastAsia="en-US"/>
        </w:rPr>
        <w:t>no</w:t>
      </w:r>
      <w:r w:rsidRPr="00FE4934">
        <w:rPr>
          <w:rFonts w:hint="eastAsia"/>
          <w:lang w:eastAsia="en-US"/>
        </w:rPr>
        <w:t xml:space="preserve"> </w:t>
      </w:r>
      <w:r w:rsidRPr="00FE4934">
        <w:rPr>
          <w:lang w:eastAsia="en-US"/>
        </w:rPr>
        <w:t>signifi</w:t>
      </w:r>
      <w:r w:rsidR="000E0832" w:rsidRPr="00FE4934">
        <w:rPr>
          <w:lang w:eastAsia="en-US"/>
        </w:rPr>
        <w:t>cant</w:t>
      </w:r>
      <w:r w:rsidR="000E0832" w:rsidRPr="00FE4934">
        <w:rPr>
          <w:rFonts w:hint="eastAsia"/>
          <w:lang w:eastAsia="en-US"/>
        </w:rPr>
        <w:t xml:space="preserve"> </w:t>
      </w:r>
      <w:r w:rsidR="000E0832" w:rsidRPr="00FE4934">
        <w:rPr>
          <w:lang w:eastAsia="en-US"/>
        </w:rPr>
        <w:t>difference</w:t>
      </w:r>
      <w:r w:rsidR="00056B82" w:rsidRPr="00FE4934">
        <w:rPr>
          <w:rFonts w:hint="eastAsia"/>
          <w:lang w:eastAsia="en-US"/>
        </w:rPr>
        <w:t xml:space="preserve"> </w:t>
      </w:r>
      <w:r w:rsidR="00056B82" w:rsidRPr="00FE4934">
        <w:rPr>
          <w:lang w:eastAsia="en-US"/>
        </w:rPr>
        <w:t>in</w:t>
      </w:r>
      <w:r w:rsidR="00056B82" w:rsidRPr="00FE4934">
        <w:rPr>
          <w:rFonts w:hint="eastAsia"/>
          <w:lang w:eastAsia="en-US"/>
        </w:rPr>
        <w:t xml:space="preserve"> </w:t>
      </w:r>
      <w:r w:rsidR="00056B82" w:rsidRPr="00FE4934">
        <w:rPr>
          <w:lang w:eastAsia="en-US"/>
        </w:rPr>
        <w:t>the</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000E0832" w:rsidRPr="00FE4934">
        <w:rPr>
          <w:rFonts w:hint="eastAsia"/>
          <w:lang w:eastAsia="en-US"/>
        </w:rPr>
        <w:t xml:space="preserve"> </w:t>
      </w:r>
      <w:r w:rsidR="006B01F4" w:rsidRPr="00FE4934">
        <w:rPr>
          <w:lang w:eastAsia="en-US"/>
        </w:rPr>
        <w:t>between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8C550A" w:rsidRPr="00B0207C">
        <w:rPr>
          <w:i/>
          <w:iCs/>
          <w:lang w:eastAsia="en-US"/>
        </w:rPr>
        <w:t>AP</w:t>
      </w:r>
      <w:r w:rsidR="008C550A" w:rsidRPr="00FE4934">
        <w:rPr>
          <w:rFonts w:hint="eastAsia"/>
          <w:lang w:eastAsia="en-US"/>
        </w:rPr>
        <w:t xml:space="preserve"> </w:t>
      </w:r>
      <w:r w:rsidR="008C550A" w:rsidRPr="00FE4934">
        <w:rPr>
          <w:lang w:eastAsia="en-US"/>
        </w:rPr>
        <w:t>and</w:t>
      </w:r>
      <w:r w:rsidR="008C550A" w:rsidRPr="00FE4934">
        <w:rPr>
          <w:rFonts w:hint="eastAsia"/>
          <w:lang w:eastAsia="en-US"/>
        </w:rPr>
        <w:t xml:space="preserve"> </w:t>
      </w:r>
      <w:r w:rsidR="008C550A" w:rsidRPr="00FE4934">
        <w:rPr>
          <w:lang w:eastAsia="en-US"/>
        </w:rPr>
        <w:t>the</w:t>
      </w:r>
      <w:r w:rsidR="008C550A" w:rsidRPr="00FE4934">
        <w:rPr>
          <w:rFonts w:hint="eastAsia"/>
          <w:lang w:eastAsia="en-US"/>
        </w:rPr>
        <w:t xml:space="preserve"> </w:t>
      </w:r>
      <w:r w:rsidR="008C550A" w:rsidRPr="00B0207C">
        <w:rPr>
          <w:i/>
          <w:iCs/>
          <w:lang w:eastAsia="en-US"/>
        </w:rPr>
        <w:t>CTL</w:t>
      </w:r>
      <w:r w:rsidR="008C550A" w:rsidRPr="00FE4934">
        <w:rPr>
          <w:rFonts w:hint="eastAsia"/>
          <w:lang w:eastAsia="en-US"/>
        </w:rPr>
        <w:t xml:space="preserve"> </w:t>
      </w:r>
      <w:r w:rsidR="008C550A" w:rsidRPr="00FE4934">
        <w:rPr>
          <w:lang w:eastAsia="en-US"/>
        </w:rPr>
        <w:t>condition</w:t>
      </w:r>
      <w:r w:rsidR="008C550A" w:rsidRPr="00FE4934">
        <w:rPr>
          <w:rFonts w:hint="eastAsia"/>
          <w:lang w:eastAsia="en-US"/>
        </w:rPr>
        <w:t xml:space="preserve"> </w:t>
      </w:r>
      <w:r w:rsidR="000E0832" w:rsidRPr="00FE4934">
        <w:rPr>
          <w:lang w:eastAsia="en-US"/>
        </w:rPr>
        <w:t>was</w:t>
      </w:r>
      <w:r w:rsidR="000E0832" w:rsidRPr="00FE4934">
        <w:rPr>
          <w:rFonts w:hint="eastAsia"/>
          <w:lang w:eastAsia="en-US"/>
        </w:rPr>
        <w:t xml:space="preserve"> </w:t>
      </w:r>
      <w:r w:rsidR="000E0832" w:rsidRPr="00FE4934">
        <w:rPr>
          <w:lang w:eastAsia="en-US"/>
        </w:rPr>
        <w:t>found</w:t>
      </w:r>
      <w:r w:rsidR="000E0832" w:rsidRPr="00FE4934">
        <w:rPr>
          <w:rFonts w:hint="eastAsia"/>
          <w:lang w:eastAsia="en-US"/>
        </w:rPr>
        <w:t xml:space="preserve"> </w:t>
      </w:r>
      <w:r w:rsidR="00D136EB" w:rsidRPr="00FE4934">
        <w:rPr>
          <w:lang w:eastAsia="en-US"/>
        </w:rPr>
        <w:t>except</w:t>
      </w:r>
      <w:r w:rsidR="00D136EB" w:rsidRPr="00FE4934">
        <w:rPr>
          <w:rFonts w:hint="eastAsia"/>
          <w:lang w:eastAsia="en-US"/>
        </w:rPr>
        <w:t xml:space="preserve"> </w:t>
      </w:r>
      <w:r w:rsidR="006B01F4" w:rsidRPr="00FE4934">
        <w:rPr>
          <w:lang w:eastAsia="en-US"/>
        </w:rPr>
        <w:t>in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6B01F4" w:rsidRPr="00FE4934">
        <w:rPr>
          <w:lang w:eastAsia="en-US"/>
        </w:rPr>
        <w:t>group</w:t>
      </w:r>
      <w:r w:rsidR="006B01F4" w:rsidRPr="00FE4934">
        <w:rPr>
          <w:rFonts w:hint="eastAsia"/>
          <w:lang w:eastAsia="en-US"/>
        </w:rPr>
        <w:t xml:space="preserve"> </w:t>
      </w:r>
      <w:r w:rsidR="006B01F4" w:rsidRPr="00FE4934">
        <w:rPr>
          <w:lang w:eastAsia="en-US"/>
        </w:rPr>
        <w:t>of</w:t>
      </w:r>
      <w:r w:rsidR="006B01F4" w:rsidRPr="00FE4934">
        <w:rPr>
          <w:rFonts w:hint="eastAsia"/>
          <w:lang w:eastAsia="en-US"/>
        </w:rPr>
        <w:t xml:space="preserve"> </w:t>
      </w:r>
      <w:r w:rsidR="006B01F4" w:rsidRPr="00FE4934">
        <w:rPr>
          <w:lang w:eastAsia="en-US"/>
        </w:rPr>
        <w:t>par</w:t>
      </w:r>
      <w:r w:rsidR="008C550A" w:rsidRPr="00FE4934">
        <w:rPr>
          <w:lang w:eastAsia="en-US"/>
        </w:rPr>
        <w:t>ticipants</w:t>
      </w:r>
      <w:r w:rsidR="008C550A" w:rsidRPr="00FE4934">
        <w:rPr>
          <w:rFonts w:hint="eastAsia"/>
          <w:lang w:eastAsia="en-US"/>
        </w:rPr>
        <w:t xml:space="preserve"> </w:t>
      </w:r>
      <w:r w:rsidR="008C550A" w:rsidRPr="00FE4934">
        <w:rPr>
          <w:lang w:eastAsia="en-US"/>
        </w:rPr>
        <w:t>who</w:t>
      </w:r>
      <w:r w:rsidR="008C550A" w:rsidRPr="00FE4934">
        <w:rPr>
          <w:rFonts w:hint="eastAsia"/>
          <w:lang w:eastAsia="en-US"/>
        </w:rPr>
        <w:t xml:space="preserve"> </w:t>
      </w:r>
      <w:r w:rsidR="008C550A" w:rsidRPr="00FE4934">
        <w:rPr>
          <w:lang w:eastAsia="en-US"/>
        </w:rPr>
        <w:t>were</w:t>
      </w:r>
      <w:r w:rsidR="00864568" w:rsidRPr="00FE4934">
        <w:rPr>
          <w:rFonts w:hint="eastAsia"/>
          <w:lang w:eastAsia="en-US"/>
        </w:rPr>
        <w:t xml:space="preserve"> </w:t>
      </w:r>
      <w:r w:rsidR="00864568" w:rsidRPr="00FE4934">
        <w:rPr>
          <w:lang w:eastAsia="en-US"/>
        </w:rPr>
        <w:t>prof</w:t>
      </w:r>
      <w:r w:rsidR="000942B5" w:rsidRPr="00FE4934">
        <w:rPr>
          <w:lang w:eastAsia="en-US"/>
        </w:rPr>
        <w:t>icient</w:t>
      </w:r>
      <w:r w:rsidR="000942B5" w:rsidRPr="00FE4934">
        <w:rPr>
          <w:rFonts w:hint="eastAsia"/>
          <w:lang w:eastAsia="en-US"/>
        </w:rPr>
        <w:t xml:space="preserve"> </w:t>
      </w:r>
      <w:r w:rsidR="000942B5" w:rsidRPr="00FE4934">
        <w:rPr>
          <w:lang w:eastAsia="en-US"/>
        </w:rPr>
        <w:t>with</w:t>
      </w:r>
      <w:r w:rsidR="000942B5" w:rsidRPr="00FE4934">
        <w:rPr>
          <w:rFonts w:hint="eastAsia"/>
          <w:lang w:eastAsia="en-US"/>
        </w:rPr>
        <w:t xml:space="preserve"> </w:t>
      </w:r>
      <w:r w:rsidR="000942B5" w:rsidRPr="00FE4934">
        <w:rPr>
          <w:lang w:eastAsia="en-US"/>
        </w:rPr>
        <w:t>the</w:t>
      </w:r>
      <w:r w:rsidR="000942B5" w:rsidRPr="00FE4934">
        <w:rPr>
          <w:rFonts w:hint="eastAsia"/>
          <w:lang w:eastAsia="en-US"/>
        </w:rPr>
        <w:t xml:space="preserve"> </w:t>
      </w:r>
      <w:r w:rsidR="000942B5" w:rsidRPr="00B0207C">
        <w:rPr>
          <w:i/>
          <w:iCs/>
          <w:lang w:eastAsia="en-US"/>
        </w:rPr>
        <w:t>AP</w:t>
      </w:r>
      <w:r w:rsidR="000942B5" w:rsidRPr="00FE4934">
        <w:rPr>
          <w:rFonts w:hint="eastAsia"/>
          <w:lang w:eastAsia="en-US"/>
        </w:rPr>
        <w:t xml:space="preserve"> </w:t>
      </w:r>
      <w:r w:rsidR="000942B5" w:rsidRPr="00FE4934">
        <w:rPr>
          <w:lang w:eastAsia="en-US"/>
        </w:rPr>
        <w:t>condition</w:t>
      </w:r>
      <w:r w:rsidR="000942B5" w:rsidRPr="00FE4934">
        <w:rPr>
          <w:rFonts w:hint="eastAsia"/>
          <w:lang w:eastAsia="en-US"/>
        </w:rPr>
        <w:t xml:space="preserve">. </w:t>
      </w:r>
      <w:r w:rsidR="000942B5" w:rsidRPr="00FE4934">
        <w:rPr>
          <w:lang w:eastAsia="en-US"/>
        </w:rPr>
        <w:t>We</w:t>
      </w:r>
      <w:r w:rsidR="000942B5" w:rsidRPr="00FE4934">
        <w:rPr>
          <w:rFonts w:hint="eastAsia"/>
          <w:lang w:eastAsia="en-US"/>
        </w:rPr>
        <w:t xml:space="preserve"> </w:t>
      </w:r>
      <w:r w:rsidR="000942B5" w:rsidRPr="00FE4934">
        <w:rPr>
          <w:lang w:eastAsia="en-US"/>
        </w:rPr>
        <w:t>hypothesized</w:t>
      </w:r>
      <w:r w:rsidR="000942B5" w:rsidRPr="00FE4934">
        <w:rPr>
          <w:rFonts w:hint="eastAsia"/>
          <w:lang w:eastAsia="en-US"/>
        </w:rPr>
        <w:t xml:space="preserve"> </w:t>
      </w:r>
      <w:r w:rsidR="000942B5" w:rsidRPr="00FE4934">
        <w:rPr>
          <w:lang w:eastAsia="en-US"/>
        </w:rPr>
        <w:t>that</w:t>
      </w:r>
      <w:r w:rsidR="000942B5" w:rsidRPr="00FE4934">
        <w:rPr>
          <w:rFonts w:hint="eastAsia"/>
          <w:lang w:eastAsia="en-US"/>
        </w:rPr>
        <w:t xml:space="preserve"> </w:t>
      </w:r>
      <w:r w:rsidR="000942B5" w:rsidRPr="00FE4934">
        <w:rPr>
          <w:lang w:eastAsia="en-US"/>
        </w:rPr>
        <w:t>this</w:t>
      </w:r>
      <w:r w:rsidR="000942B5" w:rsidRPr="00FE4934">
        <w:rPr>
          <w:rFonts w:hint="eastAsia"/>
          <w:lang w:eastAsia="en-US"/>
        </w:rPr>
        <w:t xml:space="preserve"> </w:t>
      </w:r>
      <w:r w:rsidR="000942B5" w:rsidRPr="00FE4934">
        <w:rPr>
          <w:lang w:eastAsia="en-US"/>
        </w:rPr>
        <w:t>might</w:t>
      </w:r>
      <w:r w:rsidR="000942B5" w:rsidRPr="00FE4934">
        <w:rPr>
          <w:rFonts w:hint="eastAsia"/>
          <w:lang w:eastAsia="en-US"/>
        </w:rPr>
        <w:t xml:space="preserve"> </w:t>
      </w:r>
      <w:r w:rsidR="000942B5" w:rsidRPr="00FE4934">
        <w:rPr>
          <w:lang w:eastAsia="en-US"/>
        </w:rPr>
        <w:t>have</w:t>
      </w:r>
      <w:r w:rsidR="00974F0C" w:rsidRPr="00FE4934">
        <w:rPr>
          <w:rFonts w:hint="eastAsia"/>
          <w:lang w:eastAsia="en-US"/>
        </w:rPr>
        <w:t xml:space="preserve"> </w:t>
      </w:r>
      <w:r w:rsidR="00974F0C" w:rsidRPr="00FE4934">
        <w:rPr>
          <w:lang w:eastAsia="en-US"/>
        </w:rPr>
        <w:t>to</w:t>
      </w:r>
      <w:r w:rsidR="00974F0C" w:rsidRPr="00FE4934">
        <w:rPr>
          <w:rFonts w:hint="eastAsia"/>
          <w:lang w:eastAsia="en-US"/>
        </w:rPr>
        <w:t xml:space="preserve"> </w:t>
      </w:r>
      <w:r w:rsidR="008D27E4">
        <w:rPr>
          <w:lang w:eastAsia="en-US"/>
        </w:rPr>
        <w:t xml:space="preserve">do </w:t>
      </w:r>
      <w:r w:rsidR="00974F0C" w:rsidRPr="00FE4934">
        <w:rPr>
          <w:lang w:eastAsia="en-US"/>
        </w:rPr>
        <w:t>with the</w:t>
      </w:r>
      <w:r w:rsidR="00974F0C" w:rsidRPr="00FE4934">
        <w:rPr>
          <w:rFonts w:hint="eastAsia"/>
          <w:lang w:eastAsia="en-US"/>
        </w:rPr>
        <w:t xml:space="preserve"> </w:t>
      </w:r>
      <w:r w:rsidR="00974F0C" w:rsidRPr="00FE4934">
        <w:rPr>
          <w:lang w:eastAsia="en-US"/>
        </w:rPr>
        <w:t>novelty</w:t>
      </w:r>
      <w:r w:rsidR="00974F0C" w:rsidRPr="00FE4934">
        <w:rPr>
          <w:rFonts w:hint="eastAsia"/>
          <w:lang w:eastAsia="en-US"/>
        </w:rPr>
        <w:t xml:space="preserve"> </w:t>
      </w:r>
      <w:r w:rsidR="00974F0C" w:rsidRPr="00FE4934">
        <w:rPr>
          <w:lang w:eastAsia="en-US"/>
        </w:rPr>
        <w:t>of</w:t>
      </w:r>
      <w:r w:rsidR="00974F0C" w:rsidRPr="00FE4934">
        <w:rPr>
          <w:rFonts w:hint="eastAsia"/>
          <w:lang w:eastAsia="en-US"/>
        </w:rPr>
        <w:t xml:space="preserve"> </w:t>
      </w:r>
      <w:r w:rsidR="00974F0C" w:rsidRPr="00FE4934">
        <w:rPr>
          <w:lang w:eastAsia="en-US"/>
        </w:rPr>
        <w:t>the</w:t>
      </w:r>
      <w:r w:rsidR="00974F0C" w:rsidRPr="00FE4934">
        <w:rPr>
          <w:rFonts w:hint="eastAsia"/>
          <w:lang w:eastAsia="en-US"/>
        </w:rPr>
        <w:t xml:space="preserve"> </w:t>
      </w:r>
      <w:r w:rsidR="00974F0C" w:rsidRPr="00B0207C">
        <w:rPr>
          <w:i/>
          <w:iCs/>
          <w:lang w:eastAsia="en-US"/>
        </w:rPr>
        <w:t>AP</w:t>
      </w:r>
      <w:r w:rsidR="00974F0C" w:rsidRPr="00FE4934">
        <w:rPr>
          <w:rFonts w:hint="eastAsia"/>
          <w:lang w:eastAsia="en-US"/>
        </w:rPr>
        <w:t xml:space="preserve"> </w:t>
      </w:r>
      <w:r w:rsidR="00974F0C" w:rsidRPr="00FE4934">
        <w:rPr>
          <w:lang w:eastAsia="en-US"/>
        </w:rPr>
        <w:t>condition</w:t>
      </w:r>
      <w:r w:rsidR="00610F40" w:rsidRPr="00FE4934">
        <w:rPr>
          <w:rFonts w:hint="eastAsia"/>
          <w:lang w:eastAsia="en-US"/>
        </w:rPr>
        <w:t xml:space="preserve"> </w:t>
      </w:r>
      <w:r w:rsidR="00610F40" w:rsidRPr="00FE4934">
        <w:rPr>
          <w:lang w:eastAsia="en-US"/>
        </w:rPr>
        <w:t>and</w:t>
      </w:r>
      <w:r w:rsidR="00610F40" w:rsidRPr="00FE4934">
        <w:rPr>
          <w:rFonts w:hint="eastAsia"/>
          <w:lang w:eastAsia="en-US"/>
        </w:rPr>
        <w:t xml:space="preserve"> </w:t>
      </w:r>
      <w:r w:rsidR="00610F40" w:rsidRPr="00FE4934">
        <w:rPr>
          <w:lang w:eastAsia="en-US"/>
        </w:rPr>
        <w:t>more</w:t>
      </w:r>
      <w:r w:rsidR="00610F40" w:rsidRPr="00FE4934">
        <w:rPr>
          <w:rFonts w:hint="eastAsia"/>
          <w:lang w:eastAsia="en-US"/>
        </w:rPr>
        <w:t xml:space="preserve"> </w:t>
      </w:r>
      <w:r w:rsidR="00610F40" w:rsidRPr="00FE4934">
        <w:rPr>
          <w:lang w:eastAsia="en-US"/>
        </w:rPr>
        <w:t>exposure</w:t>
      </w:r>
      <w:r w:rsidR="00610F40" w:rsidRPr="00FE4934">
        <w:rPr>
          <w:rFonts w:hint="eastAsia"/>
          <w:lang w:eastAsia="en-US"/>
        </w:rPr>
        <w:t xml:space="preserve"> </w:t>
      </w:r>
      <w:r w:rsidR="00610F40" w:rsidRPr="00FE4934">
        <w:rPr>
          <w:lang w:eastAsia="en-US"/>
        </w:rPr>
        <w:t>to</w:t>
      </w:r>
      <w:r w:rsidR="00610F40" w:rsidRPr="00FE4934">
        <w:rPr>
          <w:rFonts w:hint="eastAsia"/>
          <w:lang w:eastAsia="en-US"/>
        </w:rPr>
        <w:t xml:space="preserve"> </w:t>
      </w:r>
      <w:r w:rsidR="00610F40" w:rsidRPr="00FE4934">
        <w:rPr>
          <w:lang w:eastAsia="en-US"/>
        </w:rPr>
        <w:t>the</w:t>
      </w:r>
      <w:r w:rsidR="00610F40" w:rsidRPr="00FE4934">
        <w:rPr>
          <w:rFonts w:hint="eastAsia"/>
          <w:lang w:eastAsia="en-US"/>
        </w:rPr>
        <w:t xml:space="preserve"> </w:t>
      </w:r>
      <w:r w:rsidR="00610F40" w:rsidRPr="00B0207C">
        <w:rPr>
          <w:i/>
          <w:iCs/>
          <w:lang w:eastAsia="en-US"/>
        </w:rPr>
        <w:t>AP</w:t>
      </w:r>
      <w:r w:rsidR="00610F40" w:rsidRPr="00FE4934">
        <w:rPr>
          <w:rFonts w:hint="eastAsia"/>
          <w:lang w:eastAsia="en-US"/>
        </w:rPr>
        <w:t xml:space="preserve"> </w:t>
      </w:r>
      <w:r w:rsidR="00610F40" w:rsidRPr="00FE4934">
        <w:rPr>
          <w:lang w:eastAsia="en-US"/>
        </w:rPr>
        <w:t>condition</w:t>
      </w:r>
      <w:r w:rsidR="002705FF" w:rsidRPr="00FE4934">
        <w:rPr>
          <w:rFonts w:hint="eastAsia"/>
          <w:lang w:eastAsia="en-US"/>
        </w:rPr>
        <w:t xml:space="preserve"> </w:t>
      </w:r>
      <w:r w:rsidR="002705FF" w:rsidRPr="00FE4934">
        <w:rPr>
          <w:lang w:eastAsia="en-US"/>
        </w:rPr>
        <w:t>might</w:t>
      </w:r>
      <w:r w:rsidR="002705FF" w:rsidRPr="00FE4934">
        <w:rPr>
          <w:rFonts w:hint="eastAsia"/>
          <w:lang w:eastAsia="en-US"/>
        </w:rPr>
        <w:t xml:space="preserve"> </w:t>
      </w:r>
      <w:r w:rsidR="002705FF" w:rsidRPr="00FE4934">
        <w:rPr>
          <w:lang w:eastAsia="en-US"/>
        </w:rPr>
        <w:t>result</w:t>
      </w:r>
      <w:r w:rsidR="002705FF" w:rsidRPr="00FE4934">
        <w:rPr>
          <w:rFonts w:hint="eastAsia"/>
          <w:lang w:eastAsia="en-US"/>
        </w:rPr>
        <w:t xml:space="preserve"> </w:t>
      </w:r>
      <w:r w:rsidR="002705FF" w:rsidRPr="00FE4934">
        <w:rPr>
          <w:lang w:eastAsia="en-US"/>
        </w:rPr>
        <w:t>i</w:t>
      </w:r>
      <w:r w:rsidR="00ED54C1" w:rsidRPr="00FE4934">
        <w:rPr>
          <w:lang w:eastAsia="en-US"/>
        </w:rPr>
        <w:t>n</w:t>
      </w:r>
      <w:r w:rsidR="00ED54C1" w:rsidRPr="00FE4934">
        <w:rPr>
          <w:rFonts w:hint="eastAsia"/>
          <w:lang w:eastAsia="en-US"/>
        </w:rPr>
        <w:t xml:space="preserve"> </w:t>
      </w:r>
      <w:r w:rsidR="00056B82" w:rsidRPr="00FE4934">
        <w:rPr>
          <w:lang w:eastAsia="en-US"/>
        </w:rPr>
        <w:t>a</w:t>
      </w:r>
      <w:r w:rsidR="00056B82" w:rsidRPr="00FE4934">
        <w:rPr>
          <w:rFonts w:hint="eastAsia"/>
          <w:lang w:eastAsia="en-US"/>
        </w:rPr>
        <w:t xml:space="preserve"> </w:t>
      </w:r>
      <w:r w:rsidR="00056B82" w:rsidRPr="00FE4934">
        <w:rPr>
          <w:lang w:eastAsia="en-US"/>
        </w:rPr>
        <w:t>significant</w:t>
      </w:r>
      <w:r w:rsidR="008D27E4">
        <w:rPr>
          <w:lang w:eastAsia="en-US"/>
        </w:rPr>
        <w:t>ly</w:t>
      </w:r>
      <w:r w:rsidR="00056B82" w:rsidRPr="00FE4934">
        <w:rPr>
          <w:rFonts w:hint="eastAsia"/>
          <w:lang w:eastAsia="en-US"/>
        </w:rPr>
        <w:t xml:space="preserve"> </w:t>
      </w:r>
      <w:r w:rsidR="00056B82" w:rsidRPr="00FE4934">
        <w:rPr>
          <w:lang w:eastAsia="en-US"/>
        </w:rPr>
        <w:t>faster</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Pr="00FE4934">
        <w:rPr>
          <w:rFonts w:hint="eastAsia"/>
          <w:lang w:eastAsia="en-US"/>
        </w:rPr>
        <w:t xml:space="preserve">. </w:t>
      </w:r>
      <w:r w:rsidR="008B31A6" w:rsidRPr="00FE4934">
        <w:rPr>
          <w:lang w:eastAsia="en-US"/>
        </w:rPr>
        <w:t>Therefore</w:t>
      </w:r>
      <w:r w:rsidR="008B31A6" w:rsidRPr="00FE4934">
        <w:rPr>
          <w:rFonts w:hint="eastAsia"/>
          <w:lang w:eastAsia="en-US"/>
        </w:rPr>
        <w:t xml:space="preserve">, </w:t>
      </w:r>
      <w:r w:rsidR="008B31A6" w:rsidRPr="00FE4934">
        <w:rPr>
          <w:lang w:eastAsia="en-US"/>
        </w:rPr>
        <w:t>i</w:t>
      </w:r>
      <w:r w:rsidR="001B4465">
        <w:rPr>
          <w:lang w:eastAsia="en-US"/>
        </w:rPr>
        <w:t xml:space="preserve">n </w:t>
      </w:r>
      <w:r w:rsidR="00B379C0">
        <w:rPr>
          <w:lang w:eastAsia="en-US"/>
        </w:rPr>
        <w:t xml:space="preserve">Study </w:t>
      </w:r>
      <w:r w:rsidR="001B4465">
        <w:rPr>
          <w:lang w:eastAsia="en-US"/>
        </w:rPr>
        <w:t>2</w:t>
      </w:r>
      <w:r w:rsidR="00254ACC">
        <w:rPr>
          <w:lang w:eastAsia="en-US"/>
        </w:rPr>
        <w:t>,</w:t>
      </w:r>
      <w:r w:rsidR="001B4465">
        <w:rPr>
          <w:lang w:eastAsia="en-US"/>
        </w:rPr>
        <w:t xml:space="preserve"> </w:t>
      </w:r>
      <w:r w:rsidR="00254ACC">
        <w:rPr>
          <w:lang w:eastAsia="en-US"/>
        </w:rPr>
        <w:t xml:space="preserve">we investigate specifically whether there </w:t>
      </w:r>
      <w:r w:rsidR="00C946B9">
        <w:rPr>
          <w:lang w:eastAsia="en-US"/>
        </w:rPr>
        <w:t>is</w:t>
      </w:r>
      <w:r w:rsidR="00254ACC">
        <w:rPr>
          <w:lang w:eastAsia="en-US"/>
        </w:rPr>
        <w:t xml:space="preserve"> a significant difference between participants’ completion time with the </w:t>
      </w:r>
      <w:r w:rsidR="00ED43D7" w:rsidRPr="00B0207C">
        <w:rPr>
          <w:i/>
          <w:iCs/>
          <w:lang w:eastAsia="en-US"/>
        </w:rPr>
        <w:t>AP</w:t>
      </w:r>
      <w:r w:rsidR="00254ACC">
        <w:rPr>
          <w:lang w:eastAsia="en-US"/>
        </w:rPr>
        <w:t xml:space="preserve"> condition and the </w:t>
      </w:r>
      <w:r w:rsidR="00ED43D7" w:rsidRPr="00B0207C">
        <w:rPr>
          <w:i/>
          <w:iCs/>
          <w:lang w:eastAsia="en-US"/>
        </w:rPr>
        <w:t>CTL</w:t>
      </w:r>
      <w:r w:rsidR="00254ACC">
        <w:rPr>
          <w:lang w:eastAsia="en-US"/>
        </w:rPr>
        <w:t xml:space="preserve"> condition </w:t>
      </w:r>
      <w:r w:rsidR="00C946B9">
        <w:rPr>
          <w:lang w:eastAsia="en-US"/>
        </w:rPr>
        <w:t xml:space="preserve">once </w:t>
      </w:r>
      <w:r w:rsidR="00254ACC">
        <w:rPr>
          <w:lang w:eastAsia="en-US"/>
        </w:rPr>
        <w:t xml:space="preserve">participants </w:t>
      </w:r>
      <w:r w:rsidR="00C946B9">
        <w:rPr>
          <w:lang w:eastAsia="en-US"/>
        </w:rPr>
        <w:t xml:space="preserve">are </w:t>
      </w:r>
      <w:r w:rsidR="00254ACC">
        <w:rPr>
          <w:lang w:eastAsia="en-US"/>
        </w:rPr>
        <w:t xml:space="preserve">familiar with the Auto-Pausing method after </w:t>
      </w:r>
      <w:r w:rsidR="00C946B9">
        <w:rPr>
          <w:lang w:eastAsia="en-US"/>
        </w:rPr>
        <w:t>using it multiple times</w:t>
      </w:r>
      <w:r w:rsidR="00254ACC">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7E3AF33B" w:rsidR="0019247C" w:rsidRPr="005B2F9F" w:rsidRDefault="000745CA" w:rsidP="005B2F9F">
      <w:pPr>
        <w:pStyle w:val="Para"/>
        <w:ind w:firstLine="0"/>
        <w:rPr>
          <w:lang w:eastAsia="en-US"/>
        </w:rPr>
      </w:pPr>
      <w:r>
        <w:rPr>
          <w:lang w:eastAsia="en-US"/>
        </w:rPr>
        <w:t>W</w:t>
      </w:r>
      <w:r w:rsidR="00032BAA">
        <w:rPr>
          <w:lang w:eastAsia="en-US"/>
        </w:rPr>
        <w:t xml:space="preserve">e followed the same </w:t>
      </w:r>
      <w:r>
        <w:rPr>
          <w:lang w:eastAsia="en-US"/>
        </w:rPr>
        <w:t xml:space="preserve">recruitment </w:t>
      </w:r>
      <w:r w:rsidR="00032BAA">
        <w:rPr>
          <w:lang w:eastAsia="en-US"/>
        </w:rPr>
        <w:t xml:space="preserve">procedures as in </w:t>
      </w:r>
      <w:r w:rsidR="00B379C0">
        <w:rPr>
          <w:lang w:eastAsia="en-US"/>
        </w:rPr>
        <w:t xml:space="preserve">Study </w:t>
      </w:r>
      <w:r w:rsidR="00032BAA">
        <w:rPr>
          <w:lang w:eastAsia="en-US"/>
        </w:rPr>
        <w:t xml:space="preserve">1. For </w:t>
      </w:r>
      <w:r w:rsidR="00B379C0">
        <w:rPr>
          <w:lang w:eastAsia="en-US"/>
        </w:rPr>
        <w:t xml:space="preserve">Study </w:t>
      </w:r>
      <w:r w:rsidR="00032BAA">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056D98CD" w:rsidR="00942741" w:rsidRDefault="00942741">
      <w:pPr>
        <w:pStyle w:val="Head2"/>
      </w:pPr>
      <w:r>
        <w:rPr>
          <w:rFonts w:hint="eastAsia"/>
        </w:rPr>
        <w:t>A</w:t>
      </w:r>
      <w:r>
        <w:t>pparatus</w:t>
      </w:r>
      <w:r w:rsidR="00A10CE6">
        <w:t xml:space="preserve"> and procedure</w:t>
      </w:r>
    </w:p>
    <w:p w14:paraId="0673721E" w14:textId="41E9D509" w:rsidR="0004200D" w:rsidRDefault="000745CA" w:rsidP="00CB52A4">
      <w:pPr>
        <w:pStyle w:val="Para"/>
        <w:ind w:firstLine="0"/>
      </w:pPr>
      <w:r>
        <w:t>W</w:t>
      </w:r>
      <w:r w:rsidR="00777829">
        <w:t xml:space="preserve">e employed the same </w:t>
      </w:r>
      <w:r>
        <w:t>web</w:t>
      </w:r>
      <w:r w:rsidR="00777829">
        <w:t xml:space="preserve">-based study interface and video conferencing software as we did in Study 1. We </w:t>
      </w:r>
      <w:r w:rsidR="0004200D">
        <w:t xml:space="preserve">asked participants to complete </w:t>
      </w:r>
      <w:r w:rsidR="001C1CF8" w:rsidRPr="00AA7932">
        <w:rPr>
          <w:rFonts w:hint="eastAsia"/>
        </w:rPr>
        <w:t xml:space="preserve">6 </w:t>
      </w:r>
      <w:r w:rsidR="0004200D">
        <w:t xml:space="preserve">tasks with 6 different web </w:t>
      </w:r>
      <w:r w:rsidR="00777829" w:rsidRPr="00121F38">
        <w:t>applications</w:t>
      </w:r>
      <w:r w:rsidR="00777829">
        <w:t xml:space="preserve">: </w:t>
      </w:r>
      <w:r w:rsidR="0004200D">
        <w:t xml:space="preserve">Outlook, YouTube, </w:t>
      </w:r>
      <w:r w:rsidR="00777829">
        <w:t>Google Drive, Gmail, Google Maps</w:t>
      </w:r>
      <w:r w:rsidR="00055AC7">
        <w:t>,</w:t>
      </w:r>
      <w:r w:rsidR="00777829">
        <w:t xml:space="preserve"> and Google Calendar</w:t>
      </w:r>
      <w:r w:rsidR="00777829" w:rsidRPr="00121F38">
        <w:t xml:space="preserve">. </w:t>
      </w:r>
      <w:r w:rsidR="00611D57">
        <w:t>Two</w:t>
      </w:r>
      <w:r w:rsidR="008B711D" w:rsidRPr="00AA7932">
        <w:rPr>
          <w:rFonts w:hint="eastAsia"/>
        </w:rPr>
        <w:t xml:space="preserve"> </w:t>
      </w:r>
      <w:r w:rsidR="000C269C" w:rsidRPr="00AA7932">
        <w:t>of</w:t>
      </w:r>
      <w:r w:rsidR="000C269C" w:rsidRPr="00AA7932">
        <w:rPr>
          <w:rFonts w:hint="eastAsia"/>
        </w:rPr>
        <w:t xml:space="preserve"> </w:t>
      </w:r>
      <w:r w:rsidR="000C269C" w:rsidRPr="00AA7932">
        <w:t>the</w:t>
      </w:r>
      <w:r w:rsidR="000C269C" w:rsidRPr="00AA7932">
        <w:rPr>
          <w:rFonts w:hint="eastAsia"/>
        </w:rPr>
        <w:t xml:space="preserve"> </w:t>
      </w:r>
      <w:r w:rsidR="008B711D" w:rsidRPr="00AA7932">
        <w:t>tasks</w:t>
      </w:r>
      <w:r w:rsidR="008B711D" w:rsidRPr="00AA7932">
        <w:rPr>
          <w:rFonts w:hint="eastAsia"/>
        </w:rPr>
        <w:t xml:space="preserve"> </w:t>
      </w:r>
      <w:r w:rsidR="008B711D" w:rsidRPr="00AA7932">
        <w:t>and</w:t>
      </w:r>
      <w:r w:rsidR="008B711D" w:rsidRPr="00AA7932">
        <w:rPr>
          <w:rFonts w:hint="eastAsia"/>
        </w:rPr>
        <w:t xml:space="preserve"> </w:t>
      </w:r>
      <w:r w:rsidR="008B711D" w:rsidRPr="00AA7932">
        <w:t>their</w:t>
      </w:r>
      <w:r w:rsidR="008B711D" w:rsidRPr="00AA7932">
        <w:rPr>
          <w:rFonts w:hint="eastAsia"/>
        </w:rPr>
        <w:t xml:space="preserve"> </w:t>
      </w:r>
      <w:r w:rsidR="008B711D" w:rsidRPr="00AA7932">
        <w:t>as</w:t>
      </w:r>
      <w:r w:rsidR="000C269C" w:rsidRPr="00AA7932">
        <w:t>s</w:t>
      </w:r>
      <w:r w:rsidR="008B711D" w:rsidRPr="00AA7932">
        <w:t>ociated</w:t>
      </w:r>
      <w:r w:rsidR="000C269C" w:rsidRPr="00AA7932">
        <w:rPr>
          <w:rFonts w:hint="eastAsia"/>
        </w:rPr>
        <w:t xml:space="preserve"> </w:t>
      </w:r>
      <w:r w:rsidR="000C269C" w:rsidRPr="00AA7932">
        <w:t>applications</w:t>
      </w:r>
      <w:r w:rsidR="000C269C" w:rsidRPr="00AA7932">
        <w:rPr>
          <w:rFonts w:hint="eastAsia"/>
        </w:rPr>
        <w:t xml:space="preserve"> </w:t>
      </w:r>
      <w:r w:rsidR="000C269C" w:rsidRPr="00AA7932">
        <w:t>were</w:t>
      </w:r>
      <w:r w:rsidR="000C269C" w:rsidRPr="00AA7932">
        <w:rPr>
          <w:rFonts w:hint="eastAsia"/>
        </w:rPr>
        <w:t xml:space="preserve"> </w:t>
      </w:r>
      <w:r w:rsidR="000C269C" w:rsidRPr="00AA7932">
        <w:t>from</w:t>
      </w:r>
      <w:r w:rsidR="000C269C" w:rsidRPr="00AA7932">
        <w:rPr>
          <w:rFonts w:hint="eastAsia"/>
        </w:rPr>
        <w:t xml:space="preserve"> </w:t>
      </w:r>
      <w:r w:rsidR="000C269C" w:rsidRPr="00AA7932">
        <w:t>study</w:t>
      </w:r>
      <w:r w:rsidR="000C269C" w:rsidRPr="00AA7932">
        <w:rPr>
          <w:rFonts w:hint="eastAsia"/>
        </w:rPr>
        <w:t xml:space="preserve"> 1. </w:t>
      </w:r>
      <w:r w:rsidR="004E68CE">
        <w:t>We</w:t>
      </w:r>
      <w:r w:rsidR="004E68CE" w:rsidRPr="00AA7932">
        <w:rPr>
          <w:rFonts w:hint="eastAsia"/>
        </w:rPr>
        <w:t xml:space="preserve"> </w:t>
      </w:r>
      <w:r w:rsidR="004E68CE">
        <w:t>increased</w:t>
      </w:r>
      <w:r w:rsidR="004E68CE" w:rsidRPr="00AA7932">
        <w:rPr>
          <w:rFonts w:hint="eastAsia"/>
        </w:rPr>
        <w:t xml:space="preserve"> </w:t>
      </w:r>
      <w:r w:rsidR="001C1CF8">
        <w:t>the</w:t>
      </w:r>
      <w:r w:rsidR="001C1CF8" w:rsidRPr="00AA7932">
        <w:rPr>
          <w:rFonts w:hint="eastAsia"/>
        </w:rPr>
        <w:t xml:space="preserve"> </w:t>
      </w:r>
      <w:r w:rsidR="001C1CF8">
        <w:t>number</w:t>
      </w:r>
      <w:r w:rsidR="001C1CF8" w:rsidRPr="00AA7932">
        <w:rPr>
          <w:rFonts w:hint="eastAsia"/>
        </w:rPr>
        <w:t xml:space="preserve"> </w:t>
      </w:r>
      <w:r w:rsidR="001C1CF8">
        <w:t>of</w:t>
      </w:r>
      <w:r w:rsidR="001C1CF8" w:rsidRPr="00AA7932">
        <w:rPr>
          <w:rFonts w:hint="eastAsia"/>
        </w:rPr>
        <w:t xml:space="preserve"> </w:t>
      </w:r>
      <w:r w:rsidR="0042371E">
        <w:t>tasks</w:t>
      </w:r>
      <w:r w:rsidR="0042371E" w:rsidRPr="00AA7932">
        <w:rPr>
          <w:rFonts w:hint="eastAsia"/>
        </w:rPr>
        <w:t xml:space="preserve"> </w:t>
      </w:r>
      <w:r w:rsidR="0042371E" w:rsidRPr="00AA7932">
        <w:t>because</w:t>
      </w:r>
      <w:r w:rsidR="0042371E" w:rsidRPr="00AA7932">
        <w:rPr>
          <w:rFonts w:hint="eastAsia"/>
        </w:rPr>
        <w:t xml:space="preserve"> </w:t>
      </w:r>
      <w:r w:rsidR="0042371E" w:rsidRPr="00AA7932">
        <w:t>we</w:t>
      </w:r>
      <w:r w:rsidR="0042371E" w:rsidRPr="00AA7932">
        <w:rPr>
          <w:rFonts w:hint="eastAsia"/>
        </w:rPr>
        <w:t xml:space="preserve"> </w:t>
      </w:r>
      <w:r w:rsidR="0042371E" w:rsidRPr="00AA7932">
        <w:t>would</w:t>
      </w:r>
      <w:r w:rsidR="0042371E" w:rsidRPr="00AA7932">
        <w:rPr>
          <w:rFonts w:hint="eastAsia"/>
        </w:rPr>
        <w:t xml:space="preserve"> </w:t>
      </w:r>
      <w:r w:rsidR="0042371E" w:rsidRPr="00AA7932">
        <w:t>like</w:t>
      </w:r>
      <w:r w:rsidR="0042371E" w:rsidRPr="00AA7932">
        <w:rPr>
          <w:rFonts w:hint="eastAsia"/>
        </w:rPr>
        <w:t xml:space="preserve"> </w:t>
      </w:r>
      <w:r w:rsidR="00C86CCD" w:rsidRPr="00AA7932">
        <w:t>each</w:t>
      </w:r>
      <w:r w:rsidR="00C86CCD" w:rsidRPr="00AA7932">
        <w:rPr>
          <w:rFonts w:hint="eastAsia"/>
        </w:rPr>
        <w:t xml:space="preserve"> </w:t>
      </w:r>
      <w:r w:rsidR="00C86CCD" w:rsidRPr="00AA7932">
        <w:t>participant</w:t>
      </w:r>
      <w:r w:rsidR="00C86CCD" w:rsidRPr="00AA7932">
        <w:rPr>
          <w:rFonts w:hint="eastAsia"/>
        </w:rPr>
        <w:t xml:space="preserve"> </w:t>
      </w:r>
      <w:r w:rsidR="00611D57">
        <w:t>to</w:t>
      </w:r>
      <w:r w:rsidR="00AC1CA1" w:rsidRPr="00AA7932">
        <w:rPr>
          <w:rFonts w:hint="eastAsia"/>
        </w:rPr>
        <w:t xml:space="preserve"> </w:t>
      </w:r>
      <w:r w:rsidR="00AC1CA1" w:rsidRPr="00AA7932">
        <w:t>be</w:t>
      </w:r>
      <w:r w:rsidR="00AC1CA1" w:rsidRPr="00AA7932">
        <w:rPr>
          <w:rFonts w:hint="eastAsia"/>
        </w:rPr>
        <w:t xml:space="preserve"> </w:t>
      </w:r>
      <w:r w:rsidR="00AC1CA1" w:rsidRPr="00AA7932">
        <w:t>exposed</w:t>
      </w:r>
      <w:r w:rsidR="00AC1CA1" w:rsidRPr="00AA7932">
        <w:rPr>
          <w:rFonts w:hint="eastAsia"/>
        </w:rPr>
        <w:t xml:space="preserve"> </w:t>
      </w:r>
      <w:r w:rsidR="00AC1CA1" w:rsidRPr="00AA7932">
        <w:t>multiple</w:t>
      </w:r>
      <w:r w:rsidR="00AC1CA1" w:rsidRPr="00AA7932">
        <w:rPr>
          <w:rFonts w:hint="eastAsia"/>
        </w:rPr>
        <w:t xml:space="preserve"> </w:t>
      </w:r>
      <w:r w:rsidR="00AC1CA1" w:rsidRPr="00AA7932">
        <w:t>times</w:t>
      </w:r>
      <w:r w:rsidR="00AC1CA1" w:rsidRPr="00AA7932">
        <w:rPr>
          <w:rFonts w:hint="eastAsia"/>
        </w:rPr>
        <w:t xml:space="preserve"> </w:t>
      </w:r>
      <w:r w:rsidR="00AC1CA1" w:rsidRPr="00AA7932">
        <w:t>to</w:t>
      </w:r>
      <w:r w:rsidR="00AC1CA1" w:rsidRPr="00AA7932">
        <w:rPr>
          <w:rFonts w:hint="eastAsia"/>
        </w:rPr>
        <w:t xml:space="preserve"> </w:t>
      </w:r>
      <w:r w:rsidR="00AC1CA1" w:rsidRPr="00AA7932">
        <w:t>the</w:t>
      </w:r>
      <w:r w:rsidR="00AC1CA1" w:rsidRPr="00AA7932">
        <w:rPr>
          <w:rFonts w:hint="eastAsia"/>
        </w:rPr>
        <w:t xml:space="preserve"> </w:t>
      </w:r>
      <w:r w:rsidR="00AC1CA1" w:rsidRPr="00AA7932">
        <w:t>conditions</w:t>
      </w:r>
      <w:r w:rsidR="00D00743" w:rsidRPr="00AA7932">
        <w:rPr>
          <w:rFonts w:hint="eastAsia"/>
        </w:rPr>
        <w:t xml:space="preserve"> </w:t>
      </w:r>
      <w:r w:rsidR="00D00743" w:rsidRPr="00AA7932">
        <w:t>and</w:t>
      </w:r>
      <w:r w:rsidR="00D00743" w:rsidRPr="00AA7932">
        <w:rPr>
          <w:rFonts w:hint="eastAsia"/>
        </w:rPr>
        <w:t xml:space="preserve"> </w:t>
      </w:r>
      <w:r w:rsidR="00D00743" w:rsidRPr="00AA7932">
        <w:t>we</w:t>
      </w:r>
      <w:r w:rsidR="00D00743" w:rsidRPr="00AA7932">
        <w:rPr>
          <w:rFonts w:hint="eastAsia"/>
        </w:rPr>
        <w:t xml:space="preserve"> </w:t>
      </w:r>
      <w:r w:rsidR="00D00743" w:rsidRPr="00AA7932">
        <w:t>selected</w:t>
      </w:r>
      <w:r w:rsidR="00D00743" w:rsidRPr="00AA7932">
        <w:rPr>
          <w:rFonts w:hint="eastAsia"/>
        </w:rPr>
        <w:t xml:space="preserve"> </w:t>
      </w:r>
      <w:r w:rsidR="00D00743" w:rsidRPr="00AA7932">
        <w:t>more</w:t>
      </w:r>
      <w:r w:rsidR="00D00743" w:rsidRPr="00AA7932">
        <w:rPr>
          <w:rFonts w:hint="eastAsia"/>
        </w:rPr>
        <w:t xml:space="preserve"> </w:t>
      </w:r>
      <w:r w:rsidR="00D00743" w:rsidRPr="00AA7932">
        <w:t>applications</w:t>
      </w:r>
      <w:r w:rsidR="00D00743" w:rsidRPr="00AA7932">
        <w:rPr>
          <w:rFonts w:hint="eastAsia"/>
        </w:rPr>
        <w:t xml:space="preserve"> </w:t>
      </w:r>
      <w:r w:rsidR="00D00743" w:rsidRPr="00AA7932">
        <w:t>to</w:t>
      </w:r>
      <w:r w:rsidR="00D00743" w:rsidRPr="00AA7932">
        <w:rPr>
          <w:rFonts w:hint="eastAsia"/>
        </w:rPr>
        <w:t xml:space="preserve"> </w:t>
      </w:r>
      <w:r w:rsidR="00D00743" w:rsidRPr="00AA7932">
        <w:t>avoid</w:t>
      </w:r>
      <w:r w:rsidR="00D00743" w:rsidRPr="00AA7932">
        <w:rPr>
          <w:rFonts w:hint="eastAsia"/>
        </w:rPr>
        <w:t xml:space="preserve"> </w:t>
      </w:r>
      <w:r w:rsidR="00D00743" w:rsidRPr="00AA7932">
        <w:t>skill</w:t>
      </w:r>
      <w:r w:rsidR="00D00743" w:rsidRPr="00AA7932">
        <w:rPr>
          <w:rFonts w:hint="eastAsia"/>
        </w:rPr>
        <w:t xml:space="preserve"> </w:t>
      </w:r>
      <w:r w:rsidR="00D00743" w:rsidRPr="00AA7932">
        <w:t>transfers</w:t>
      </w:r>
      <w:r w:rsidR="00D00743" w:rsidRPr="00AA7932">
        <w:rPr>
          <w:rFonts w:hint="eastAsia"/>
        </w:rPr>
        <w:t xml:space="preserve"> </w:t>
      </w:r>
      <w:r w:rsidR="00D00743" w:rsidRPr="00AA7932">
        <w:t>between</w:t>
      </w:r>
      <w:r w:rsidR="00D00743" w:rsidRPr="00AA7932">
        <w:rPr>
          <w:rFonts w:hint="eastAsia"/>
        </w:rPr>
        <w:t xml:space="preserve"> </w:t>
      </w:r>
      <w:r w:rsidR="0084108C" w:rsidRPr="00AA7932">
        <w:t>different</w:t>
      </w:r>
      <w:r w:rsidR="0084108C" w:rsidRPr="00AA7932">
        <w:rPr>
          <w:rFonts w:hint="eastAsia"/>
        </w:rPr>
        <w:t xml:space="preserve"> </w:t>
      </w:r>
      <w:r w:rsidR="0084108C" w:rsidRPr="00AA7932">
        <w:t>tasks</w:t>
      </w:r>
      <w:r w:rsidR="0084108C" w:rsidRPr="00AA7932">
        <w:rPr>
          <w:rFonts w:hint="eastAsia"/>
        </w:rPr>
        <w:t xml:space="preserve"> </w:t>
      </w:r>
      <w:r w:rsidR="0084108C" w:rsidRPr="00AA7932">
        <w:t>within</w:t>
      </w:r>
      <w:r w:rsidR="0084108C" w:rsidRPr="00AA7932">
        <w:rPr>
          <w:rFonts w:hint="eastAsia"/>
        </w:rPr>
        <w:t xml:space="preserve"> </w:t>
      </w:r>
      <w:r w:rsidR="0084108C" w:rsidRPr="00AA7932">
        <w:t>the</w:t>
      </w:r>
      <w:r w:rsidR="0084108C" w:rsidRPr="00AA7932">
        <w:rPr>
          <w:rFonts w:hint="eastAsia"/>
        </w:rPr>
        <w:t xml:space="preserve"> </w:t>
      </w:r>
      <w:r w:rsidR="0084108C" w:rsidRPr="00AA7932">
        <w:t>same</w:t>
      </w:r>
      <w:r w:rsidR="0084108C" w:rsidRPr="00AA7932">
        <w:rPr>
          <w:rFonts w:hint="eastAsia"/>
        </w:rPr>
        <w:t xml:space="preserve"> </w:t>
      </w:r>
      <w:r w:rsidR="0084108C" w:rsidRPr="00AA7932">
        <w:t>application</w:t>
      </w:r>
      <w:r w:rsidR="0084108C" w:rsidRPr="00AA7932">
        <w:rPr>
          <w:rFonts w:hint="eastAsia"/>
        </w:rPr>
        <w:t xml:space="preserve">. </w:t>
      </w:r>
      <w:r w:rsidR="00777829">
        <w:t xml:space="preserve">Similar to </w:t>
      </w:r>
      <w:r w:rsidR="00127948">
        <w:t>S</w:t>
      </w:r>
      <w:r w:rsidR="00777829">
        <w:t>tudy 1, for each application</w:t>
      </w:r>
      <w:r w:rsidR="00777829" w:rsidRPr="00121F38">
        <w:t>,</w:t>
      </w:r>
      <w:r w:rsidR="00777829">
        <w:t xml:space="preserve"> we created</w:t>
      </w:r>
      <w:r w:rsidR="00777829" w:rsidRPr="00121F38">
        <w:t xml:space="preserve"> </w:t>
      </w:r>
      <w:r w:rsidR="00777829">
        <w:t xml:space="preserve">an account for the participants to use so that </w:t>
      </w:r>
      <w:r w:rsidR="00777829">
        <w:lastRenderedPageBreak/>
        <w:t xml:space="preserve">they would not have to create accounts or use their personal ones. </w:t>
      </w:r>
      <w:r w:rsidR="00D837C3">
        <w:t>As for the procedures, w</w:t>
      </w:r>
      <w:r w:rsidR="00A10CE6">
        <w:t xml:space="preserve">e followed the same procedure used in Study 1. </w:t>
      </w:r>
    </w:p>
    <w:p w14:paraId="6784A17D" w14:textId="3BCAFE32" w:rsidR="0055254E" w:rsidRDefault="00C01FFB" w:rsidP="0055254E">
      <w:pPr>
        <w:pStyle w:val="Head2"/>
      </w:pPr>
      <w:r>
        <w:t>Instructional videos and task scenarios</w:t>
      </w:r>
    </w:p>
    <w:p w14:paraId="1B7E2D4E" w14:textId="2B6DEFDA" w:rsidR="00B35F37" w:rsidRDefault="00127948" w:rsidP="00127948">
      <w:pPr>
        <w:pStyle w:val="PostHeadPara"/>
      </w:pPr>
      <w:r>
        <w:t xml:space="preserve">As with Study 1, </w:t>
      </w:r>
      <w:r w:rsidR="00243693">
        <w:t>we verified with participants to make sure they have no knowledge on how to complete the tasks used in the study. We</w:t>
      </w:r>
      <w:r>
        <w:t xml:space="preserve"> </w:t>
      </w:r>
      <w:r w:rsidR="001C6787">
        <w:t xml:space="preserve">then </w:t>
      </w:r>
      <w:r w:rsidR="0055254E">
        <w:t>asked participants to first read a scenario describing the goals which participants were asked to complete.</w:t>
      </w:r>
      <w:r w:rsidR="000745CA">
        <w:t xml:space="preserve"> </w:t>
      </w:r>
      <w:r w:rsidR="001C6787">
        <w:t>Afterward, w</w:t>
      </w:r>
      <w:r w:rsidR="0055254E">
        <w:t>e</w:t>
      </w:r>
      <w:r w:rsidR="000745CA">
        <w:t xml:space="preserve"> </w:t>
      </w:r>
      <w:r w:rsidR="0055254E">
        <w:t xml:space="preserve">asked participants to watch a related </w:t>
      </w:r>
      <w:r w:rsidR="00500827">
        <w:t>instructional video</w:t>
      </w:r>
      <w:r w:rsidR="0055254E">
        <w:t xml:space="preserve">. </w:t>
      </w:r>
    </w:p>
    <w:p w14:paraId="4502BB1A" w14:textId="7112405A" w:rsidR="007607C6" w:rsidRPr="00AD7AF3" w:rsidRDefault="007607C6" w:rsidP="007607C6">
      <w:pPr>
        <w:pStyle w:val="TableCaption"/>
      </w:pPr>
      <w:bookmarkStart w:id="18" w:name="_Ref80040100"/>
      <w:r>
        <w:t xml:space="preserve">Table </w:t>
      </w:r>
      <w:fldSimple w:instr=" SEQ Table \* ARABIC ">
        <w:r w:rsidR="00066CC3">
          <w:rPr>
            <w:noProof/>
          </w:rPr>
          <w:t>7</w:t>
        </w:r>
      </w:fldSimple>
      <w:bookmarkEnd w:id="18"/>
      <w:r>
        <w:t>. Details for the instructional</w:t>
      </w:r>
      <w:commentRangeStart w:id="19"/>
      <w:r>
        <w:t xml:space="preserve"> videos</w:t>
      </w:r>
      <w:commentRangeEnd w:id="19"/>
      <w:r w:rsidR="002A2661">
        <w:rPr>
          <w:rStyle w:val="aa"/>
          <w:rFonts w:asciiTheme="minorHAnsi" w:eastAsiaTheme="minorEastAsia" w:hAnsiTheme="minorHAnsi" w:cstheme="minorBidi"/>
          <w:lang w:val="en-CA" w:eastAsia="zh-CN"/>
        </w:rPr>
        <w:commentReference w:id="19"/>
      </w:r>
    </w:p>
    <w:tbl>
      <w:tblPr>
        <w:tblStyle w:val="a9"/>
        <w:tblW w:w="8750" w:type="dxa"/>
        <w:tblLook w:val="04A0" w:firstRow="1" w:lastRow="0" w:firstColumn="1" w:lastColumn="0" w:noHBand="0" w:noVBand="1"/>
      </w:tblPr>
      <w:tblGrid>
        <w:gridCol w:w="2229"/>
        <w:gridCol w:w="799"/>
        <w:gridCol w:w="881"/>
        <w:gridCol w:w="1126"/>
        <w:gridCol w:w="3715"/>
      </w:tblGrid>
      <w:tr w:rsidR="00A46A09" w14:paraId="01E12B1F" w14:textId="77777777" w:rsidTr="00A46A09">
        <w:trPr>
          <w:trHeight w:val="278"/>
        </w:trPr>
        <w:tc>
          <w:tcPr>
            <w:tcW w:w="2229" w:type="dxa"/>
            <w:vAlign w:val="center"/>
          </w:tcPr>
          <w:p w14:paraId="0F624E1E" w14:textId="77777777" w:rsidR="00A46A09" w:rsidRPr="005B2F9F" w:rsidRDefault="00A46A09" w:rsidP="00A46A09">
            <w:pPr>
              <w:pStyle w:val="PostHeadPara"/>
              <w:spacing w:line="240" w:lineRule="auto"/>
              <w:jc w:val="center"/>
              <w:rPr>
                <w:sz w:val="14"/>
                <w:szCs w:val="14"/>
              </w:rPr>
            </w:pPr>
            <w:r>
              <w:rPr>
                <w:sz w:val="14"/>
                <w:szCs w:val="14"/>
              </w:rPr>
              <w:t>Video</w:t>
            </w:r>
          </w:p>
        </w:tc>
        <w:tc>
          <w:tcPr>
            <w:tcW w:w="799" w:type="dxa"/>
            <w:vAlign w:val="center"/>
          </w:tcPr>
          <w:p w14:paraId="495B7EA2" w14:textId="77777777" w:rsidR="00A46A09" w:rsidRPr="005B2F9F" w:rsidRDefault="00A46A09" w:rsidP="00A46A09">
            <w:pPr>
              <w:pStyle w:val="PostHeadPara"/>
              <w:spacing w:line="240" w:lineRule="auto"/>
              <w:jc w:val="center"/>
              <w:rPr>
                <w:sz w:val="14"/>
                <w:szCs w:val="14"/>
              </w:rPr>
            </w:pPr>
            <w:r>
              <w:rPr>
                <w:sz w:val="14"/>
                <w:szCs w:val="14"/>
              </w:rPr>
              <w:t>Length (s)</w:t>
            </w:r>
          </w:p>
        </w:tc>
        <w:tc>
          <w:tcPr>
            <w:tcW w:w="881" w:type="dxa"/>
            <w:vAlign w:val="center"/>
          </w:tcPr>
          <w:p w14:paraId="5615ED5C" w14:textId="5F5971C2" w:rsidR="00A46A09" w:rsidRPr="005B2F9F" w:rsidRDefault="00A46A09" w:rsidP="00A46A09">
            <w:pPr>
              <w:pStyle w:val="PostHeadPara"/>
              <w:spacing w:line="240" w:lineRule="auto"/>
              <w:jc w:val="center"/>
              <w:rPr>
                <w:sz w:val="14"/>
                <w:szCs w:val="14"/>
              </w:rPr>
            </w:pPr>
            <w:r>
              <w:rPr>
                <w:sz w:val="14"/>
                <w:szCs w:val="14"/>
              </w:rPr>
              <w:t># of auto-pauses inserted</w:t>
            </w:r>
          </w:p>
        </w:tc>
        <w:tc>
          <w:tcPr>
            <w:tcW w:w="1126" w:type="dxa"/>
          </w:tcPr>
          <w:p w14:paraId="04BB1EAB" w14:textId="77777777" w:rsidR="00A46A09" w:rsidRDefault="00A46A09" w:rsidP="00A46A09">
            <w:pPr>
              <w:pStyle w:val="PostHeadPara"/>
              <w:spacing w:line="240" w:lineRule="auto"/>
              <w:jc w:val="center"/>
              <w:rPr>
                <w:sz w:val="14"/>
                <w:szCs w:val="14"/>
              </w:rPr>
            </w:pPr>
            <w:r>
              <w:rPr>
                <w:sz w:val="14"/>
                <w:szCs w:val="14"/>
              </w:rPr>
              <w:t>Average speech rate</w:t>
            </w:r>
          </w:p>
          <w:p w14:paraId="4AF7804C" w14:textId="19942C56" w:rsidR="00A46A09" w:rsidRDefault="00A46A09" w:rsidP="00A46A09">
            <w:pPr>
              <w:pStyle w:val="PostHeadPara"/>
              <w:spacing w:line="240" w:lineRule="auto"/>
              <w:jc w:val="center"/>
              <w:rPr>
                <w:sz w:val="14"/>
                <w:szCs w:val="14"/>
              </w:rPr>
            </w:pPr>
            <w:r>
              <w:rPr>
                <w:sz w:val="14"/>
                <w:szCs w:val="14"/>
              </w:rPr>
              <w:t>(WPM)</w:t>
            </w:r>
          </w:p>
        </w:tc>
        <w:tc>
          <w:tcPr>
            <w:tcW w:w="3715" w:type="dxa"/>
            <w:vAlign w:val="center"/>
          </w:tcPr>
          <w:p w14:paraId="223FBA77" w14:textId="0E332F88" w:rsidR="00A46A09" w:rsidRDefault="00A46A09" w:rsidP="00A46A09">
            <w:pPr>
              <w:pStyle w:val="PostHeadPara"/>
              <w:spacing w:line="240" w:lineRule="auto"/>
              <w:jc w:val="center"/>
              <w:rPr>
                <w:sz w:val="14"/>
                <w:szCs w:val="14"/>
              </w:rPr>
            </w:pPr>
            <w:r>
              <w:rPr>
                <w:sz w:val="14"/>
                <w:szCs w:val="14"/>
              </w:rPr>
              <w:t>Auto-pause time points (s)</w:t>
            </w:r>
          </w:p>
        </w:tc>
      </w:tr>
      <w:tr w:rsidR="00A46A09" w14:paraId="198571B0" w14:textId="77777777" w:rsidTr="00A46A09">
        <w:trPr>
          <w:trHeight w:val="278"/>
        </w:trPr>
        <w:tc>
          <w:tcPr>
            <w:tcW w:w="2229" w:type="dxa"/>
            <w:vAlign w:val="center"/>
          </w:tcPr>
          <w:p w14:paraId="1BCF4400" w14:textId="6B0DEB12" w:rsidR="00A46A09" w:rsidRPr="005B2F9F" w:rsidRDefault="0047223C" w:rsidP="00A46A09">
            <w:pPr>
              <w:pStyle w:val="PostHeadPara"/>
              <w:spacing w:line="240" w:lineRule="auto"/>
              <w:jc w:val="center"/>
              <w:rPr>
                <w:sz w:val="14"/>
                <w:szCs w:val="14"/>
              </w:rPr>
            </w:pPr>
            <w:hyperlink r:id="rId18" w:history="1">
              <w:r w:rsidR="00A46A09" w:rsidRPr="00166449">
                <w:rPr>
                  <w:rStyle w:val="a4"/>
                  <w:sz w:val="14"/>
                  <w:szCs w:val="14"/>
                </w:rPr>
                <w:t>How to create rules to move emails in Outlook</w:t>
              </w:r>
            </w:hyperlink>
          </w:p>
        </w:tc>
        <w:tc>
          <w:tcPr>
            <w:tcW w:w="799" w:type="dxa"/>
            <w:vAlign w:val="center"/>
          </w:tcPr>
          <w:p w14:paraId="79706DB1" w14:textId="77777777" w:rsidR="00A46A09" w:rsidRPr="005B2F9F" w:rsidRDefault="00A46A09" w:rsidP="00A46A09">
            <w:pPr>
              <w:pStyle w:val="PostHeadPara"/>
              <w:spacing w:line="240" w:lineRule="auto"/>
              <w:jc w:val="center"/>
              <w:rPr>
                <w:sz w:val="14"/>
                <w:szCs w:val="14"/>
              </w:rPr>
            </w:pPr>
            <w:r>
              <w:rPr>
                <w:sz w:val="14"/>
                <w:szCs w:val="14"/>
              </w:rPr>
              <w:t>122</w:t>
            </w:r>
          </w:p>
        </w:tc>
        <w:tc>
          <w:tcPr>
            <w:tcW w:w="881" w:type="dxa"/>
            <w:vAlign w:val="center"/>
          </w:tcPr>
          <w:p w14:paraId="692D1A42" w14:textId="77777777" w:rsidR="00A46A09" w:rsidRPr="005B2F9F" w:rsidRDefault="00A46A09" w:rsidP="00A46A09">
            <w:pPr>
              <w:pStyle w:val="PostHeadPara"/>
              <w:spacing w:line="240" w:lineRule="auto"/>
              <w:jc w:val="center"/>
              <w:rPr>
                <w:sz w:val="14"/>
                <w:szCs w:val="14"/>
              </w:rPr>
            </w:pPr>
            <w:r>
              <w:rPr>
                <w:sz w:val="14"/>
                <w:szCs w:val="14"/>
              </w:rPr>
              <w:t>10</w:t>
            </w:r>
          </w:p>
        </w:tc>
        <w:tc>
          <w:tcPr>
            <w:tcW w:w="1126" w:type="dxa"/>
          </w:tcPr>
          <w:p w14:paraId="266E2E97" w14:textId="7D2BC2D2" w:rsidR="00A46A09" w:rsidRPr="00704089" w:rsidRDefault="00704089"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305E76">
              <w:rPr>
                <w:rFonts w:eastAsiaTheme="minorEastAsia"/>
                <w:sz w:val="14"/>
                <w:szCs w:val="14"/>
                <w:lang w:eastAsia="zh-CN"/>
              </w:rPr>
              <w:t>6</w:t>
            </w:r>
            <w:r>
              <w:rPr>
                <w:rFonts w:eastAsiaTheme="minorEastAsia"/>
                <w:sz w:val="14"/>
                <w:szCs w:val="14"/>
                <w:lang w:eastAsia="zh-CN"/>
              </w:rPr>
              <w:t>8</w:t>
            </w:r>
          </w:p>
        </w:tc>
        <w:tc>
          <w:tcPr>
            <w:tcW w:w="3715" w:type="dxa"/>
            <w:vAlign w:val="center"/>
          </w:tcPr>
          <w:p w14:paraId="025532AB" w14:textId="14909243" w:rsidR="00A46A09" w:rsidRPr="005B2F9F" w:rsidRDefault="00A46A09" w:rsidP="00A46A09">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A46A09" w14:paraId="3A2C37C6" w14:textId="77777777" w:rsidTr="00A46A09">
        <w:trPr>
          <w:trHeight w:val="278"/>
        </w:trPr>
        <w:tc>
          <w:tcPr>
            <w:tcW w:w="2229" w:type="dxa"/>
            <w:vAlign w:val="center"/>
          </w:tcPr>
          <w:p w14:paraId="2F671CD2" w14:textId="223980C0" w:rsidR="00A46A09" w:rsidRDefault="0047223C" w:rsidP="00A46A09">
            <w:pPr>
              <w:pStyle w:val="PostHeadPara"/>
              <w:spacing w:line="240" w:lineRule="auto"/>
              <w:jc w:val="center"/>
              <w:rPr>
                <w:sz w:val="14"/>
                <w:szCs w:val="14"/>
              </w:rPr>
            </w:pPr>
            <w:hyperlink r:id="rId19" w:history="1">
              <w:r w:rsidR="00A46A09" w:rsidRPr="00664D14">
                <w:rPr>
                  <w:rStyle w:val="a4"/>
                  <w:sz w:val="14"/>
                  <w:szCs w:val="14"/>
                </w:rPr>
                <w:t xml:space="preserve">How to create a </w:t>
              </w:r>
              <w:r w:rsidR="00A46A09">
                <w:rPr>
                  <w:rStyle w:val="a4"/>
                  <w:sz w:val="14"/>
                  <w:szCs w:val="14"/>
                </w:rPr>
                <w:t>m</w:t>
              </w:r>
              <w:r w:rsidR="00A46A09" w:rsidRPr="00664D14">
                <w:rPr>
                  <w:rStyle w:val="a4"/>
                  <w:sz w:val="14"/>
                  <w:szCs w:val="14"/>
                </w:rPr>
                <w:t>usic playlist on YouTube</w:t>
              </w:r>
            </w:hyperlink>
          </w:p>
        </w:tc>
        <w:tc>
          <w:tcPr>
            <w:tcW w:w="799" w:type="dxa"/>
            <w:vAlign w:val="center"/>
          </w:tcPr>
          <w:p w14:paraId="21C97164" w14:textId="77777777" w:rsidR="00A46A09" w:rsidRPr="005B2F9F" w:rsidRDefault="00A46A09" w:rsidP="00A46A09">
            <w:pPr>
              <w:pStyle w:val="PostHeadPara"/>
              <w:spacing w:line="240" w:lineRule="auto"/>
              <w:jc w:val="center"/>
              <w:rPr>
                <w:sz w:val="14"/>
                <w:szCs w:val="14"/>
              </w:rPr>
            </w:pPr>
            <w:r>
              <w:rPr>
                <w:sz w:val="14"/>
                <w:szCs w:val="14"/>
              </w:rPr>
              <w:t>126</w:t>
            </w:r>
          </w:p>
        </w:tc>
        <w:tc>
          <w:tcPr>
            <w:tcW w:w="881" w:type="dxa"/>
            <w:vAlign w:val="center"/>
          </w:tcPr>
          <w:p w14:paraId="480FDFA5" w14:textId="465C61EC" w:rsidR="00A46A09" w:rsidRPr="005B2F9F" w:rsidRDefault="00A46A09" w:rsidP="00A46A09">
            <w:pPr>
              <w:pStyle w:val="PostHeadPara"/>
              <w:spacing w:line="240" w:lineRule="auto"/>
              <w:jc w:val="center"/>
              <w:rPr>
                <w:sz w:val="14"/>
                <w:szCs w:val="14"/>
              </w:rPr>
            </w:pPr>
            <w:r>
              <w:rPr>
                <w:sz w:val="14"/>
                <w:szCs w:val="14"/>
              </w:rPr>
              <w:t>9</w:t>
            </w:r>
          </w:p>
        </w:tc>
        <w:tc>
          <w:tcPr>
            <w:tcW w:w="1126" w:type="dxa"/>
          </w:tcPr>
          <w:p w14:paraId="24115983" w14:textId="00CFEFE7"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715" w:type="dxa"/>
            <w:vAlign w:val="center"/>
          </w:tcPr>
          <w:p w14:paraId="2403A060" w14:textId="3581E43B" w:rsidR="00A46A09" w:rsidRPr="005B2F9F" w:rsidRDefault="00A46A09" w:rsidP="00A46A09">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r w:rsidR="00A46A09" w14:paraId="1C5F3CEF" w14:textId="77777777" w:rsidTr="00A46A09">
        <w:trPr>
          <w:trHeight w:val="278"/>
        </w:trPr>
        <w:tc>
          <w:tcPr>
            <w:tcW w:w="2229" w:type="dxa"/>
            <w:vAlign w:val="center"/>
          </w:tcPr>
          <w:p w14:paraId="715366AE" w14:textId="687EFD95" w:rsidR="00A46A09" w:rsidRPr="0037534D" w:rsidRDefault="0047223C" w:rsidP="00A46A09">
            <w:pPr>
              <w:pStyle w:val="PostHeadPara"/>
              <w:spacing w:line="240" w:lineRule="auto"/>
              <w:jc w:val="center"/>
              <w:rPr>
                <w:sz w:val="14"/>
                <w:szCs w:val="14"/>
              </w:rPr>
            </w:pPr>
            <w:hyperlink r:id="rId20" w:history="1">
              <w:r w:rsidR="00A46A09" w:rsidRPr="00637676">
                <w:rPr>
                  <w:rStyle w:val="a4"/>
                  <w:sz w:val="14"/>
                  <w:szCs w:val="14"/>
                </w:rPr>
                <w:t xml:space="preserve">How To </w:t>
              </w:r>
              <w:r w:rsidR="00A46A09">
                <w:rPr>
                  <w:rStyle w:val="a4"/>
                  <w:sz w:val="14"/>
                  <w:szCs w:val="14"/>
                </w:rPr>
                <w:t>c</w:t>
              </w:r>
              <w:r w:rsidR="00A46A09" w:rsidRPr="00637676">
                <w:rPr>
                  <w:rStyle w:val="a4"/>
                  <w:sz w:val="14"/>
                  <w:szCs w:val="14"/>
                </w:rPr>
                <w:t xml:space="preserve">reate and </w:t>
              </w:r>
              <w:r w:rsidR="00A46A09">
                <w:rPr>
                  <w:rStyle w:val="a4"/>
                  <w:sz w:val="14"/>
                  <w:szCs w:val="14"/>
                </w:rPr>
                <w:t>s</w:t>
              </w:r>
              <w:r w:rsidR="00A46A09" w:rsidRPr="00637676">
                <w:rPr>
                  <w:rStyle w:val="a4"/>
                  <w:sz w:val="14"/>
                  <w:szCs w:val="14"/>
                </w:rPr>
                <w:t xml:space="preserve">hare Google Drive </w:t>
              </w:r>
              <w:r w:rsidR="00A46A09">
                <w:rPr>
                  <w:rStyle w:val="a4"/>
                  <w:sz w:val="14"/>
                  <w:szCs w:val="14"/>
                </w:rPr>
                <w:t>f</w:t>
              </w:r>
              <w:r w:rsidR="00A46A09" w:rsidRPr="00637676">
                <w:rPr>
                  <w:rStyle w:val="a4"/>
                  <w:sz w:val="14"/>
                  <w:szCs w:val="14"/>
                </w:rPr>
                <w:t>olders</w:t>
              </w:r>
            </w:hyperlink>
          </w:p>
        </w:tc>
        <w:tc>
          <w:tcPr>
            <w:tcW w:w="799" w:type="dxa"/>
            <w:vAlign w:val="center"/>
          </w:tcPr>
          <w:p w14:paraId="279715BA" w14:textId="71842876" w:rsidR="00A46A09" w:rsidRDefault="00A46A09" w:rsidP="00A46A09">
            <w:pPr>
              <w:pStyle w:val="PostHeadPara"/>
              <w:spacing w:line="240" w:lineRule="auto"/>
              <w:jc w:val="center"/>
              <w:rPr>
                <w:sz w:val="14"/>
                <w:szCs w:val="14"/>
              </w:rPr>
            </w:pPr>
            <w:r>
              <w:rPr>
                <w:sz w:val="14"/>
                <w:szCs w:val="14"/>
              </w:rPr>
              <w:t>129</w:t>
            </w:r>
          </w:p>
        </w:tc>
        <w:tc>
          <w:tcPr>
            <w:tcW w:w="881" w:type="dxa"/>
            <w:vAlign w:val="center"/>
          </w:tcPr>
          <w:p w14:paraId="6A29456D" w14:textId="4363CD01" w:rsidR="00A46A09" w:rsidRDefault="00A46A09" w:rsidP="00A46A09">
            <w:pPr>
              <w:pStyle w:val="PostHeadPara"/>
              <w:spacing w:line="240" w:lineRule="auto"/>
              <w:jc w:val="center"/>
              <w:rPr>
                <w:sz w:val="14"/>
                <w:szCs w:val="14"/>
              </w:rPr>
            </w:pPr>
            <w:r>
              <w:rPr>
                <w:sz w:val="14"/>
                <w:szCs w:val="14"/>
              </w:rPr>
              <w:t>12</w:t>
            </w:r>
          </w:p>
        </w:tc>
        <w:tc>
          <w:tcPr>
            <w:tcW w:w="1126" w:type="dxa"/>
          </w:tcPr>
          <w:p w14:paraId="1F5955F9" w14:textId="67E32125"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79</w:t>
            </w:r>
          </w:p>
        </w:tc>
        <w:tc>
          <w:tcPr>
            <w:tcW w:w="3715" w:type="dxa"/>
            <w:vAlign w:val="center"/>
          </w:tcPr>
          <w:p w14:paraId="4C596407" w14:textId="16B42CDD" w:rsidR="00A46A09" w:rsidRPr="008355A0" w:rsidRDefault="00A46A09" w:rsidP="00A46A09">
            <w:pPr>
              <w:pStyle w:val="PostHeadPara"/>
              <w:spacing w:line="240" w:lineRule="auto"/>
              <w:jc w:val="center"/>
              <w:rPr>
                <w:sz w:val="14"/>
                <w:szCs w:val="14"/>
              </w:rPr>
            </w:pPr>
            <w:r w:rsidRPr="00AA2071">
              <w:rPr>
                <w:sz w:val="14"/>
                <w:szCs w:val="14"/>
              </w:rPr>
              <w:t>9.</w:t>
            </w:r>
            <w:r>
              <w:rPr>
                <w:sz w:val="14"/>
                <w:szCs w:val="14"/>
              </w:rPr>
              <w:t>4,</w:t>
            </w:r>
            <w:r w:rsidRPr="00AA2071">
              <w:rPr>
                <w:sz w:val="14"/>
                <w:szCs w:val="14"/>
              </w:rPr>
              <w:t xml:space="preserve"> 21.</w:t>
            </w:r>
            <w:r>
              <w:rPr>
                <w:sz w:val="14"/>
                <w:szCs w:val="14"/>
              </w:rPr>
              <w:t>6</w:t>
            </w:r>
            <w:r w:rsidRPr="00AA2071">
              <w:rPr>
                <w:sz w:val="14"/>
                <w:szCs w:val="14"/>
              </w:rPr>
              <w:t>, 28.</w:t>
            </w:r>
            <w:r>
              <w:rPr>
                <w:sz w:val="14"/>
                <w:szCs w:val="14"/>
              </w:rPr>
              <w:t>1</w:t>
            </w:r>
            <w:r w:rsidRPr="00AA2071">
              <w:rPr>
                <w:sz w:val="14"/>
                <w:szCs w:val="14"/>
              </w:rPr>
              <w:t>, 46.</w:t>
            </w:r>
            <w:r>
              <w:rPr>
                <w:sz w:val="14"/>
                <w:szCs w:val="14"/>
              </w:rPr>
              <w:t>9</w:t>
            </w:r>
            <w:r w:rsidRPr="00AA2071">
              <w:rPr>
                <w:sz w:val="14"/>
                <w:szCs w:val="14"/>
              </w:rPr>
              <w:t>, 54.</w:t>
            </w:r>
            <w:r>
              <w:rPr>
                <w:sz w:val="14"/>
                <w:szCs w:val="14"/>
              </w:rPr>
              <w:t>2</w:t>
            </w:r>
            <w:r w:rsidRPr="00AA2071">
              <w:rPr>
                <w:sz w:val="14"/>
                <w:szCs w:val="14"/>
              </w:rPr>
              <w:t>, 71.</w:t>
            </w:r>
            <w:r>
              <w:rPr>
                <w:sz w:val="14"/>
                <w:szCs w:val="14"/>
              </w:rPr>
              <w:t>9</w:t>
            </w:r>
            <w:r w:rsidRPr="00AA2071">
              <w:rPr>
                <w:sz w:val="14"/>
                <w:szCs w:val="14"/>
              </w:rPr>
              <w:t>, 78.8, 84.</w:t>
            </w:r>
            <w:r>
              <w:rPr>
                <w:sz w:val="14"/>
                <w:szCs w:val="14"/>
              </w:rPr>
              <w:t>2</w:t>
            </w:r>
            <w:r w:rsidRPr="00AA2071">
              <w:rPr>
                <w:sz w:val="14"/>
                <w:szCs w:val="14"/>
              </w:rPr>
              <w:t>, 91.5, 107.3, 118.</w:t>
            </w:r>
            <w:r>
              <w:rPr>
                <w:sz w:val="14"/>
                <w:szCs w:val="14"/>
              </w:rPr>
              <w:t>5</w:t>
            </w:r>
            <w:r w:rsidRPr="00AA2071">
              <w:rPr>
                <w:sz w:val="14"/>
                <w:szCs w:val="14"/>
              </w:rPr>
              <w:t>, 126.</w:t>
            </w:r>
            <w:r>
              <w:rPr>
                <w:sz w:val="14"/>
                <w:szCs w:val="14"/>
              </w:rPr>
              <w:t>1</w:t>
            </w:r>
          </w:p>
        </w:tc>
      </w:tr>
      <w:tr w:rsidR="00A46A09" w14:paraId="1C02C7C4" w14:textId="77777777" w:rsidTr="00A46A09">
        <w:trPr>
          <w:trHeight w:val="278"/>
        </w:trPr>
        <w:tc>
          <w:tcPr>
            <w:tcW w:w="2229" w:type="dxa"/>
            <w:vAlign w:val="center"/>
          </w:tcPr>
          <w:p w14:paraId="0BE055BC" w14:textId="31A85A87" w:rsidR="00A46A09" w:rsidRPr="0037534D" w:rsidRDefault="0047223C" w:rsidP="00A46A09">
            <w:pPr>
              <w:pStyle w:val="PostHeadPara"/>
              <w:spacing w:line="240" w:lineRule="auto"/>
              <w:jc w:val="center"/>
              <w:rPr>
                <w:sz w:val="14"/>
                <w:szCs w:val="14"/>
              </w:rPr>
            </w:pPr>
            <w:hyperlink r:id="rId21" w:history="1">
              <w:r w:rsidR="00A46A09">
                <w:rPr>
                  <w:rStyle w:val="a4"/>
                  <w:sz w:val="14"/>
                  <w:szCs w:val="14"/>
                </w:rPr>
                <w:t>H</w:t>
              </w:r>
              <w:r w:rsidR="00A46A09" w:rsidRPr="000D2D0D">
                <w:rPr>
                  <w:rStyle w:val="a4"/>
                  <w:sz w:val="14"/>
                  <w:szCs w:val="14"/>
                </w:rPr>
                <w:t xml:space="preserve">ow to </w:t>
              </w:r>
              <w:r w:rsidR="00A46A09">
                <w:rPr>
                  <w:rStyle w:val="a4"/>
                  <w:sz w:val="14"/>
                  <w:szCs w:val="14"/>
                </w:rPr>
                <w:t>s</w:t>
              </w:r>
              <w:r w:rsidR="00A46A09" w:rsidRPr="000D2D0D">
                <w:rPr>
                  <w:rStyle w:val="a4"/>
                  <w:sz w:val="14"/>
                  <w:szCs w:val="14"/>
                </w:rPr>
                <w:t xml:space="preserve">et </w:t>
              </w:r>
              <w:r w:rsidR="00A46A09">
                <w:rPr>
                  <w:rStyle w:val="a4"/>
                  <w:sz w:val="14"/>
                  <w:szCs w:val="14"/>
                </w:rPr>
                <w:t>u</w:t>
              </w:r>
              <w:r w:rsidR="00A46A09" w:rsidRPr="000D2D0D">
                <w:rPr>
                  <w:rStyle w:val="a4"/>
                  <w:sz w:val="14"/>
                  <w:szCs w:val="14"/>
                </w:rPr>
                <w:t xml:space="preserve">p a </w:t>
              </w:r>
              <w:r w:rsidR="00A46A09">
                <w:rPr>
                  <w:rStyle w:val="a4"/>
                  <w:sz w:val="14"/>
                  <w:szCs w:val="14"/>
                </w:rPr>
                <w:t>G</w:t>
              </w:r>
              <w:r w:rsidR="00A46A09" w:rsidRPr="000D2D0D">
                <w:rPr>
                  <w:rStyle w:val="a4"/>
                  <w:sz w:val="14"/>
                  <w:szCs w:val="14"/>
                </w:rPr>
                <w:t xml:space="preserve">mail </w:t>
              </w:r>
              <w:r w:rsidR="00A46A09">
                <w:rPr>
                  <w:rStyle w:val="a4"/>
                  <w:sz w:val="14"/>
                  <w:szCs w:val="14"/>
                </w:rPr>
                <w:t>a</w:t>
              </w:r>
              <w:r w:rsidR="00A46A09" w:rsidRPr="000D2D0D">
                <w:rPr>
                  <w:rStyle w:val="a4"/>
                  <w:sz w:val="14"/>
                  <w:szCs w:val="14"/>
                </w:rPr>
                <w:t xml:space="preserve">uto </w:t>
              </w:r>
              <w:r w:rsidR="00A46A09">
                <w:rPr>
                  <w:rStyle w:val="a4"/>
                  <w:sz w:val="14"/>
                  <w:szCs w:val="14"/>
                </w:rPr>
                <w:t>r</w:t>
              </w:r>
              <w:r w:rsidR="00A46A09" w:rsidRPr="000D2D0D">
                <w:rPr>
                  <w:rStyle w:val="a4"/>
                  <w:sz w:val="14"/>
                  <w:szCs w:val="14"/>
                </w:rPr>
                <w:t>eply Message </w:t>
              </w:r>
            </w:hyperlink>
          </w:p>
        </w:tc>
        <w:tc>
          <w:tcPr>
            <w:tcW w:w="799" w:type="dxa"/>
            <w:vAlign w:val="center"/>
          </w:tcPr>
          <w:p w14:paraId="3845BDED" w14:textId="65C297E8" w:rsidR="00A46A09" w:rsidRDefault="00A46A09" w:rsidP="00A46A09">
            <w:pPr>
              <w:pStyle w:val="PostHeadPara"/>
              <w:spacing w:line="240" w:lineRule="auto"/>
              <w:jc w:val="center"/>
              <w:rPr>
                <w:sz w:val="14"/>
                <w:szCs w:val="14"/>
              </w:rPr>
            </w:pPr>
            <w:r>
              <w:rPr>
                <w:sz w:val="14"/>
                <w:szCs w:val="14"/>
              </w:rPr>
              <w:t>132</w:t>
            </w:r>
          </w:p>
        </w:tc>
        <w:tc>
          <w:tcPr>
            <w:tcW w:w="881" w:type="dxa"/>
            <w:vAlign w:val="center"/>
          </w:tcPr>
          <w:p w14:paraId="66940284" w14:textId="187CF990" w:rsidR="00A46A09" w:rsidRDefault="00A46A09" w:rsidP="00A46A09">
            <w:pPr>
              <w:pStyle w:val="PostHeadPara"/>
              <w:spacing w:line="240" w:lineRule="auto"/>
              <w:jc w:val="center"/>
              <w:rPr>
                <w:sz w:val="14"/>
                <w:szCs w:val="14"/>
              </w:rPr>
            </w:pPr>
            <w:r>
              <w:rPr>
                <w:sz w:val="14"/>
                <w:szCs w:val="14"/>
              </w:rPr>
              <w:t>9</w:t>
            </w:r>
          </w:p>
        </w:tc>
        <w:tc>
          <w:tcPr>
            <w:tcW w:w="1126" w:type="dxa"/>
          </w:tcPr>
          <w:p w14:paraId="6C9DBA0E" w14:textId="4BDC2074"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60</w:t>
            </w:r>
          </w:p>
        </w:tc>
        <w:tc>
          <w:tcPr>
            <w:tcW w:w="3715" w:type="dxa"/>
            <w:vAlign w:val="center"/>
          </w:tcPr>
          <w:p w14:paraId="57315E7D" w14:textId="1891AD9C" w:rsidR="00A46A09" w:rsidRPr="008355A0" w:rsidRDefault="00A46A09" w:rsidP="00A46A09">
            <w:pPr>
              <w:pStyle w:val="PostHeadPara"/>
              <w:spacing w:line="240" w:lineRule="auto"/>
              <w:jc w:val="center"/>
              <w:rPr>
                <w:sz w:val="14"/>
                <w:szCs w:val="14"/>
              </w:rPr>
            </w:pPr>
            <w:r w:rsidRPr="00785278">
              <w:rPr>
                <w:sz w:val="14"/>
                <w:szCs w:val="14"/>
              </w:rPr>
              <w:t>23.2, 31.</w:t>
            </w:r>
            <w:r>
              <w:rPr>
                <w:sz w:val="14"/>
                <w:szCs w:val="14"/>
              </w:rPr>
              <w:t>5</w:t>
            </w:r>
            <w:r w:rsidRPr="00785278">
              <w:rPr>
                <w:sz w:val="14"/>
                <w:szCs w:val="14"/>
              </w:rPr>
              <w:t>, 39.5, 52.</w:t>
            </w:r>
            <w:r>
              <w:rPr>
                <w:sz w:val="14"/>
                <w:szCs w:val="14"/>
              </w:rPr>
              <w:t>8</w:t>
            </w:r>
            <w:r w:rsidRPr="00785278">
              <w:rPr>
                <w:sz w:val="14"/>
                <w:szCs w:val="14"/>
              </w:rPr>
              <w:t>, 78.6, 86.7, 97.7, 106.6, 132.</w:t>
            </w:r>
            <w:r>
              <w:rPr>
                <w:sz w:val="14"/>
                <w:szCs w:val="14"/>
              </w:rPr>
              <w:t>2</w:t>
            </w:r>
            <w:r w:rsidRPr="00785278">
              <w:rPr>
                <w:sz w:val="14"/>
                <w:szCs w:val="14"/>
              </w:rPr>
              <w:t xml:space="preserve">, </w:t>
            </w:r>
          </w:p>
        </w:tc>
      </w:tr>
      <w:tr w:rsidR="00A46A09" w14:paraId="15E3EFFE" w14:textId="77777777" w:rsidTr="00A46A09">
        <w:trPr>
          <w:trHeight w:val="278"/>
        </w:trPr>
        <w:tc>
          <w:tcPr>
            <w:tcW w:w="2229" w:type="dxa"/>
            <w:vAlign w:val="center"/>
          </w:tcPr>
          <w:p w14:paraId="0A78D2C0" w14:textId="48EB03AA" w:rsidR="00A46A09" w:rsidRPr="0037534D" w:rsidRDefault="0047223C" w:rsidP="00A46A09">
            <w:pPr>
              <w:pStyle w:val="PostHeadPara"/>
              <w:spacing w:line="240" w:lineRule="auto"/>
              <w:jc w:val="center"/>
              <w:rPr>
                <w:sz w:val="14"/>
                <w:szCs w:val="14"/>
              </w:rPr>
            </w:pPr>
            <w:hyperlink r:id="rId22" w:history="1">
              <w:r w:rsidR="00A46A09">
                <w:rPr>
                  <w:rStyle w:val="a4"/>
                  <w:sz w:val="14"/>
                  <w:szCs w:val="14"/>
                </w:rPr>
                <w:t>H</w:t>
              </w:r>
              <w:r w:rsidR="00A46A09" w:rsidRPr="0058639A">
                <w:rPr>
                  <w:rStyle w:val="a4"/>
                  <w:sz w:val="14"/>
                  <w:szCs w:val="14"/>
                </w:rPr>
                <w:t xml:space="preserve">ow to </w:t>
              </w:r>
              <w:r w:rsidR="00A46A09">
                <w:rPr>
                  <w:rStyle w:val="a4"/>
                  <w:sz w:val="14"/>
                  <w:szCs w:val="14"/>
                </w:rPr>
                <w:t>m</w:t>
              </w:r>
              <w:r w:rsidR="00A46A09" w:rsidRPr="0058639A">
                <w:rPr>
                  <w:rStyle w:val="a4"/>
                  <w:sz w:val="14"/>
                  <w:szCs w:val="14"/>
                </w:rPr>
                <w:t xml:space="preserve">easure </w:t>
              </w:r>
              <w:r w:rsidR="00A46A09">
                <w:rPr>
                  <w:rStyle w:val="a4"/>
                  <w:sz w:val="14"/>
                  <w:szCs w:val="14"/>
                </w:rPr>
                <w:t>d</w:t>
              </w:r>
              <w:r w:rsidR="00A46A09" w:rsidRPr="0058639A">
                <w:rPr>
                  <w:rStyle w:val="a4"/>
                  <w:sz w:val="14"/>
                  <w:szCs w:val="14"/>
                </w:rPr>
                <w:t>istance on Google Maps</w:t>
              </w:r>
            </w:hyperlink>
          </w:p>
        </w:tc>
        <w:tc>
          <w:tcPr>
            <w:tcW w:w="799" w:type="dxa"/>
            <w:vAlign w:val="center"/>
          </w:tcPr>
          <w:p w14:paraId="5839C4CC" w14:textId="0F90D350" w:rsidR="00A46A09" w:rsidRDefault="00A46A09" w:rsidP="00A46A09">
            <w:pPr>
              <w:pStyle w:val="PostHeadPara"/>
              <w:spacing w:line="240" w:lineRule="auto"/>
              <w:jc w:val="center"/>
              <w:rPr>
                <w:sz w:val="14"/>
                <w:szCs w:val="14"/>
              </w:rPr>
            </w:pPr>
            <w:r>
              <w:rPr>
                <w:sz w:val="14"/>
                <w:szCs w:val="14"/>
              </w:rPr>
              <w:t>140</w:t>
            </w:r>
          </w:p>
        </w:tc>
        <w:tc>
          <w:tcPr>
            <w:tcW w:w="881" w:type="dxa"/>
            <w:vAlign w:val="center"/>
          </w:tcPr>
          <w:p w14:paraId="3B3FB707" w14:textId="3153DCAC" w:rsidR="00A46A09" w:rsidRDefault="00A46A09" w:rsidP="00A46A09">
            <w:pPr>
              <w:pStyle w:val="PostHeadPara"/>
              <w:spacing w:line="240" w:lineRule="auto"/>
              <w:jc w:val="center"/>
              <w:rPr>
                <w:sz w:val="14"/>
                <w:szCs w:val="14"/>
              </w:rPr>
            </w:pPr>
            <w:r>
              <w:rPr>
                <w:sz w:val="14"/>
                <w:szCs w:val="14"/>
              </w:rPr>
              <w:t>11</w:t>
            </w:r>
          </w:p>
        </w:tc>
        <w:tc>
          <w:tcPr>
            <w:tcW w:w="1126" w:type="dxa"/>
          </w:tcPr>
          <w:p w14:paraId="451AEE8B" w14:textId="167A6A77"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69</w:t>
            </w:r>
          </w:p>
        </w:tc>
        <w:tc>
          <w:tcPr>
            <w:tcW w:w="3715" w:type="dxa"/>
            <w:vAlign w:val="center"/>
          </w:tcPr>
          <w:p w14:paraId="165D571F" w14:textId="46090CA0" w:rsidR="00A46A09" w:rsidRPr="008355A0" w:rsidRDefault="00A46A09" w:rsidP="00A46A09">
            <w:pPr>
              <w:pStyle w:val="PostHeadPara"/>
              <w:spacing w:line="240" w:lineRule="auto"/>
              <w:jc w:val="center"/>
              <w:rPr>
                <w:sz w:val="14"/>
                <w:szCs w:val="14"/>
              </w:rPr>
            </w:pPr>
            <w:r w:rsidRPr="00F10784">
              <w:rPr>
                <w:sz w:val="14"/>
                <w:szCs w:val="14"/>
              </w:rPr>
              <w:t>6.1, 14.88, 22.7, 42.4, 50.09, 71.86, 83.27, 92.93, 105.86, 118.25, 127.74</w:t>
            </w:r>
          </w:p>
        </w:tc>
      </w:tr>
      <w:tr w:rsidR="00A46A09" w14:paraId="22BB2169" w14:textId="77777777" w:rsidTr="00A46A09">
        <w:trPr>
          <w:trHeight w:val="278"/>
        </w:trPr>
        <w:tc>
          <w:tcPr>
            <w:tcW w:w="2229" w:type="dxa"/>
            <w:vAlign w:val="center"/>
          </w:tcPr>
          <w:p w14:paraId="2F028066" w14:textId="21EB4C91" w:rsidR="00A46A09" w:rsidRPr="0037534D" w:rsidRDefault="0047223C" w:rsidP="00A46A09">
            <w:pPr>
              <w:pStyle w:val="PostHeadPara"/>
              <w:spacing w:line="240" w:lineRule="auto"/>
              <w:jc w:val="center"/>
              <w:rPr>
                <w:sz w:val="14"/>
                <w:szCs w:val="14"/>
              </w:rPr>
            </w:pPr>
            <w:hyperlink r:id="rId23" w:history="1">
              <w:r w:rsidR="00A46A09">
                <w:rPr>
                  <w:rStyle w:val="a4"/>
                  <w:sz w:val="14"/>
                  <w:szCs w:val="14"/>
                </w:rPr>
                <w:t>S</w:t>
              </w:r>
              <w:r w:rsidR="00A46A09" w:rsidRPr="003342B6">
                <w:rPr>
                  <w:rStyle w:val="a4"/>
                  <w:sz w:val="14"/>
                  <w:szCs w:val="14"/>
                </w:rPr>
                <w:t xml:space="preserve">etting Google Calendar </w:t>
              </w:r>
              <w:r w:rsidR="00A46A09">
                <w:rPr>
                  <w:rStyle w:val="a4"/>
                  <w:sz w:val="14"/>
                  <w:szCs w:val="14"/>
                </w:rPr>
                <w:t>r</w:t>
              </w:r>
              <w:r w:rsidR="00A46A09" w:rsidRPr="003342B6">
                <w:rPr>
                  <w:rStyle w:val="a4"/>
                  <w:sz w:val="14"/>
                  <w:szCs w:val="14"/>
                </w:rPr>
                <w:t xml:space="preserve">eminders </w:t>
              </w:r>
              <w:r w:rsidR="00A46A09">
                <w:rPr>
                  <w:rStyle w:val="a4"/>
                  <w:sz w:val="14"/>
                  <w:szCs w:val="14"/>
                </w:rPr>
                <w:t>t</w:t>
              </w:r>
              <w:r w:rsidR="00A46A09" w:rsidRPr="003342B6">
                <w:rPr>
                  <w:rStyle w:val="a4"/>
                  <w:sz w:val="14"/>
                  <w:szCs w:val="14"/>
                </w:rPr>
                <w:t>utorial</w:t>
              </w:r>
            </w:hyperlink>
          </w:p>
        </w:tc>
        <w:tc>
          <w:tcPr>
            <w:tcW w:w="799" w:type="dxa"/>
            <w:vAlign w:val="center"/>
          </w:tcPr>
          <w:p w14:paraId="0E0490EA" w14:textId="537E7B47" w:rsidR="00A46A09" w:rsidRDefault="00A46A09" w:rsidP="00A46A09">
            <w:pPr>
              <w:pStyle w:val="PostHeadPara"/>
              <w:spacing w:line="240" w:lineRule="auto"/>
              <w:jc w:val="center"/>
              <w:rPr>
                <w:sz w:val="14"/>
                <w:szCs w:val="14"/>
              </w:rPr>
            </w:pPr>
            <w:r>
              <w:rPr>
                <w:sz w:val="14"/>
                <w:szCs w:val="14"/>
              </w:rPr>
              <w:t>125</w:t>
            </w:r>
          </w:p>
        </w:tc>
        <w:tc>
          <w:tcPr>
            <w:tcW w:w="881" w:type="dxa"/>
            <w:vAlign w:val="center"/>
          </w:tcPr>
          <w:p w14:paraId="60381BE6" w14:textId="4C032B09" w:rsidR="00A46A09" w:rsidRDefault="00A46A09" w:rsidP="00A46A09">
            <w:pPr>
              <w:pStyle w:val="PostHeadPara"/>
              <w:spacing w:line="240" w:lineRule="auto"/>
              <w:jc w:val="center"/>
              <w:rPr>
                <w:sz w:val="14"/>
                <w:szCs w:val="14"/>
              </w:rPr>
            </w:pPr>
            <w:r>
              <w:rPr>
                <w:sz w:val="14"/>
                <w:szCs w:val="14"/>
              </w:rPr>
              <w:t>9</w:t>
            </w:r>
          </w:p>
        </w:tc>
        <w:tc>
          <w:tcPr>
            <w:tcW w:w="1126" w:type="dxa"/>
          </w:tcPr>
          <w:p w14:paraId="107D5388" w14:textId="3BF3D295"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EA06DC">
              <w:rPr>
                <w:rFonts w:eastAsiaTheme="minorEastAsia"/>
                <w:sz w:val="14"/>
                <w:szCs w:val="14"/>
                <w:lang w:eastAsia="zh-CN"/>
              </w:rPr>
              <w:t>8</w:t>
            </w:r>
            <w:r>
              <w:rPr>
                <w:rFonts w:eastAsiaTheme="minorEastAsia"/>
                <w:sz w:val="14"/>
                <w:szCs w:val="14"/>
                <w:lang w:eastAsia="zh-CN"/>
              </w:rPr>
              <w:t>9</w:t>
            </w:r>
          </w:p>
        </w:tc>
        <w:tc>
          <w:tcPr>
            <w:tcW w:w="3715" w:type="dxa"/>
            <w:vAlign w:val="center"/>
          </w:tcPr>
          <w:p w14:paraId="63933DEA" w14:textId="06A47876" w:rsidR="00A46A09" w:rsidRPr="008355A0" w:rsidRDefault="00A46A09" w:rsidP="00A46A09">
            <w:pPr>
              <w:pStyle w:val="PostHeadPara"/>
              <w:spacing w:line="240" w:lineRule="auto"/>
              <w:jc w:val="center"/>
              <w:rPr>
                <w:sz w:val="14"/>
                <w:szCs w:val="14"/>
              </w:rPr>
            </w:pPr>
            <w:r w:rsidRPr="006C1D39">
              <w:rPr>
                <w:sz w:val="14"/>
                <w:szCs w:val="14"/>
              </w:rPr>
              <w:t>25.9, 36.</w:t>
            </w:r>
            <w:r>
              <w:rPr>
                <w:sz w:val="14"/>
                <w:szCs w:val="14"/>
              </w:rPr>
              <w:t>7</w:t>
            </w:r>
            <w:r w:rsidRPr="006C1D39">
              <w:rPr>
                <w:sz w:val="14"/>
                <w:szCs w:val="14"/>
              </w:rPr>
              <w:t>, 49.3, 59.</w:t>
            </w:r>
            <w:r>
              <w:rPr>
                <w:sz w:val="14"/>
                <w:szCs w:val="14"/>
              </w:rPr>
              <w:t>1</w:t>
            </w:r>
            <w:r w:rsidRPr="006C1D39">
              <w:rPr>
                <w:sz w:val="14"/>
                <w:szCs w:val="14"/>
              </w:rPr>
              <w:t>, 67.</w:t>
            </w:r>
            <w:r>
              <w:rPr>
                <w:sz w:val="14"/>
                <w:szCs w:val="14"/>
              </w:rPr>
              <w:t>7</w:t>
            </w:r>
            <w:r w:rsidRPr="006C1D39">
              <w:rPr>
                <w:sz w:val="14"/>
                <w:szCs w:val="14"/>
              </w:rPr>
              <w:t>, 84.</w:t>
            </w:r>
            <w:r>
              <w:rPr>
                <w:sz w:val="14"/>
                <w:szCs w:val="14"/>
              </w:rPr>
              <w:t>4</w:t>
            </w:r>
            <w:r w:rsidRPr="006C1D39">
              <w:rPr>
                <w:sz w:val="14"/>
                <w:szCs w:val="14"/>
              </w:rPr>
              <w:t>, 101.2, 111.2, 124.6</w:t>
            </w:r>
          </w:p>
        </w:tc>
      </w:tr>
    </w:tbl>
    <w:p w14:paraId="177E17F2" w14:textId="77777777" w:rsidR="00AD7AF3" w:rsidRDefault="00AD7AF3" w:rsidP="0055254E">
      <w:pPr>
        <w:pStyle w:val="PostHeadPara"/>
      </w:pPr>
    </w:p>
    <w:p w14:paraId="2A96C906" w14:textId="103E009E" w:rsidR="0055254E" w:rsidRDefault="00127948" w:rsidP="00A27798">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xml:space="preserve">, with a length </w:t>
      </w:r>
      <w:r w:rsidR="00B52939">
        <w:t xml:space="preserve">of </w:t>
      </w:r>
      <w:r w:rsidR="00B35F37">
        <w:t>around two minutes each, and rendered at 1080p resolution or more</w:t>
      </w:r>
      <w:r w:rsidR="0055254E">
        <w:t xml:space="preserve">. </w:t>
      </w:r>
    </w:p>
    <w:p w14:paraId="2FE2AF8F" w14:textId="41BEBC46" w:rsidR="006C74B3" w:rsidRPr="009B52B0" w:rsidRDefault="000745CA" w:rsidP="00B83086">
      <w:pPr>
        <w:pStyle w:val="Para"/>
        <w:ind w:firstLine="0"/>
      </w:pPr>
      <w:r>
        <w:rPr>
          <w:lang w:eastAsia="en-US"/>
        </w:rPr>
        <w:t>W</w:t>
      </w:r>
      <w:r w:rsidR="00B031AD">
        <w:rPr>
          <w:lang w:eastAsia="en-US"/>
        </w:rPr>
        <w:t xml:space="preserve">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0C4C2930" w14:textId="4D4996C1" w:rsidR="00E063EA" w:rsidRDefault="00E063EA" w:rsidP="00B83086">
      <w:pPr>
        <w:pStyle w:val="PostHeadPara"/>
        <w:numPr>
          <w:ilvl w:val="0"/>
          <w:numId w:val="28"/>
        </w:numPr>
      </w:pPr>
      <w:r w:rsidRPr="00B83086">
        <w:rPr>
          <w:b/>
          <w:bCs/>
        </w:rPr>
        <w:t>Scenario 1: Creating an Outlook e-mail rule</w:t>
      </w:r>
      <w:r w:rsidR="000745CA">
        <w:rPr>
          <w:b/>
          <w:bCs/>
        </w:rPr>
        <w:t xml:space="preserve"> (10 steps)</w:t>
      </w:r>
      <w:r w:rsidRPr="00B83086">
        <w:rPr>
          <w:b/>
          <w:bCs/>
        </w:rPr>
        <w:t>.</w:t>
      </w:r>
      <w:r>
        <w:t xml:space="preserve"> </w:t>
      </w:r>
      <w:r w:rsidRPr="005B2F9F">
        <w:t>Facebook has been sending you emails on a regular basis. You would like to have all emails from Facebook go automatically into its own folder called</w:t>
      </w:r>
      <w:r w:rsidR="00B22748">
        <w:t xml:space="preserve"> </w:t>
      </w:r>
      <w:r w:rsidRPr="005B2F9F">
        <w:t>"Facebook"</w:t>
      </w:r>
      <w:r w:rsidR="00B22748">
        <w:t xml:space="preserve"> </w:t>
      </w:r>
      <w:r w:rsidRPr="005B2F9F">
        <w:t>instead,</w:t>
      </w:r>
      <w:r w:rsidR="00B22748">
        <w:t xml:space="preserve"> </w:t>
      </w:r>
      <w:r w:rsidRPr="005B2F9F">
        <w:t>including</w:t>
      </w:r>
      <w:r w:rsidR="00B22748">
        <w:t xml:space="preserve"> </w:t>
      </w:r>
      <w:r w:rsidRPr="005B2F9F">
        <w:t>both</w:t>
      </w:r>
      <w:r w:rsidR="00B22748">
        <w:t xml:space="preserve"> </w:t>
      </w:r>
      <w:r w:rsidRPr="005B2F9F">
        <w:t>the</w:t>
      </w:r>
      <w:r w:rsidR="00B22748">
        <w:t xml:space="preserve"> </w:t>
      </w:r>
      <w:r w:rsidRPr="005B2F9F">
        <w:t>future</w:t>
      </w:r>
      <w:r w:rsidR="00B22748">
        <w:t xml:space="preserve"> </w:t>
      </w:r>
      <w:r w:rsidRPr="005B2F9F">
        <w:t>and</w:t>
      </w:r>
      <w:r w:rsidR="00B22748">
        <w:t xml:space="preserve"> </w:t>
      </w:r>
      <w:r w:rsidRPr="005B2F9F">
        <w:t>the</w:t>
      </w:r>
      <w:r w:rsidR="00B22748">
        <w:t xml:space="preserve"> </w:t>
      </w:r>
      <w:r w:rsidRPr="005B2F9F">
        <w:t>current</w:t>
      </w:r>
      <w:r w:rsidR="00B22748">
        <w:t xml:space="preserve"> </w:t>
      </w:r>
      <w:r w:rsidRPr="005B2F9F">
        <w:t>emails.</w:t>
      </w:r>
    </w:p>
    <w:p w14:paraId="56D5CD1E" w14:textId="1B295557" w:rsidR="00E063EA" w:rsidRPr="00B83086" w:rsidRDefault="00E063EA" w:rsidP="00B83086">
      <w:pPr>
        <w:pStyle w:val="PostHeadPara"/>
        <w:numPr>
          <w:ilvl w:val="0"/>
          <w:numId w:val="28"/>
        </w:numPr>
        <w:rPr>
          <w:i/>
          <w:iCs/>
        </w:rPr>
      </w:pPr>
      <w:r w:rsidRPr="00B83086">
        <w:rPr>
          <w:b/>
          <w:bCs/>
        </w:rPr>
        <w:t>Scenario</w:t>
      </w:r>
      <w:r w:rsidR="00B22748" w:rsidRPr="00B83086">
        <w:rPr>
          <w:b/>
          <w:bCs/>
        </w:rPr>
        <w:t xml:space="preserve"> </w:t>
      </w:r>
      <w:r w:rsidRPr="00B83086">
        <w:rPr>
          <w:b/>
          <w:bCs/>
        </w:rPr>
        <w:t>2:</w:t>
      </w:r>
      <w:r w:rsidR="00B22748" w:rsidRPr="00B83086">
        <w:rPr>
          <w:b/>
          <w:bCs/>
        </w:rPr>
        <w:t xml:space="preserve"> </w:t>
      </w:r>
      <w:r w:rsidRPr="00B83086">
        <w:rPr>
          <w:b/>
          <w:bCs/>
        </w:rPr>
        <w:t>Creating</w:t>
      </w:r>
      <w:r w:rsidR="00B22748" w:rsidRPr="00B83086">
        <w:rPr>
          <w:b/>
          <w:bCs/>
        </w:rPr>
        <w:t xml:space="preserve"> </w:t>
      </w:r>
      <w:r w:rsidRPr="00B83086">
        <w:rPr>
          <w:b/>
          <w:bCs/>
        </w:rPr>
        <w:t>a</w:t>
      </w:r>
      <w:r w:rsidR="00B22748" w:rsidRPr="00B83086">
        <w:rPr>
          <w:b/>
          <w:bCs/>
        </w:rPr>
        <w:t xml:space="preserve"> </w:t>
      </w:r>
      <w:r w:rsidRPr="00B83086">
        <w:rPr>
          <w:b/>
          <w:bCs/>
        </w:rPr>
        <w:t>YouTube</w:t>
      </w:r>
      <w:r w:rsidR="00B22748" w:rsidRPr="00B83086">
        <w:rPr>
          <w:b/>
          <w:bCs/>
        </w:rPr>
        <w:t xml:space="preserve"> </w:t>
      </w:r>
      <w:r w:rsidRPr="00B83086">
        <w:rPr>
          <w:b/>
          <w:bCs/>
        </w:rPr>
        <w:t>playlist</w:t>
      </w:r>
      <w:r w:rsidR="000745CA">
        <w:rPr>
          <w:b/>
          <w:bCs/>
        </w:rPr>
        <w:t xml:space="preserve"> (11 steps)</w:t>
      </w:r>
      <w:r w:rsidRPr="00B83086">
        <w:rPr>
          <w:b/>
          <w:bCs/>
        </w:rPr>
        <w:t>.</w:t>
      </w:r>
      <w:r w:rsidR="00B22748">
        <w:t xml:space="preserve"> </w:t>
      </w:r>
      <w:r w:rsidRPr="005B2F9F">
        <w:t>You</w:t>
      </w:r>
      <w:r w:rsidR="00B22748">
        <w:t xml:space="preserve"> </w:t>
      </w:r>
      <w:r w:rsidRPr="005B2F9F">
        <w:t>came</w:t>
      </w:r>
      <w:r w:rsidR="00B22748">
        <w:t xml:space="preserve"> </w:t>
      </w:r>
      <w:r w:rsidRPr="005B2F9F">
        <w:t>across</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on</w:t>
      </w:r>
      <w:r w:rsidR="00B22748">
        <w:t xml:space="preserve"> </w:t>
      </w:r>
      <w:r w:rsidRPr="005B2F9F">
        <w:t>YouTube:</w:t>
      </w:r>
      <w:r w:rsidR="00B22748">
        <w:t xml:space="preserve"> </w:t>
      </w:r>
      <w:r w:rsidRPr="005B2F9F">
        <w:rPr>
          <w:i/>
          <w:iCs/>
        </w:rPr>
        <w:t>Sara</w:t>
      </w:r>
      <w:r w:rsidR="00B22748">
        <w:rPr>
          <w:i/>
          <w:iCs/>
        </w:rPr>
        <w:t xml:space="preserve"> </w:t>
      </w:r>
      <w:r w:rsidRPr="005B2F9F">
        <w:rPr>
          <w:i/>
          <w:iCs/>
        </w:rPr>
        <w:t>Bareilles-Gravity,</w:t>
      </w:r>
      <w:r w:rsidR="00B22748">
        <w:rPr>
          <w:i/>
          <w:iCs/>
        </w:rPr>
        <w:t xml:space="preserve"> </w:t>
      </w:r>
      <w:r w:rsidRPr="005B2F9F">
        <w:rPr>
          <w:i/>
          <w:iCs/>
        </w:rPr>
        <w:t>Taylor</w:t>
      </w:r>
      <w:r w:rsidR="00B22748">
        <w:rPr>
          <w:i/>
          <w:iCs/>
        </w:rPr>
        <w:t xml:space="preserve"> </w:t>
      </w:r>
      <w:r w:rsidRPr="005B2F9F">
        <w:rPr>
          <w:i/>
          <w:iCs/>
        </w:rPr>
        <w:t>Swift-Love</w:t>
      </w:r>
      <w:r w:rsidR="00B22748">
        <w:rPr>
          <w:i/>
          <w:iCs/>
        </w:rPr>
        <w:t xml:space="preserve"> </w:t>
      </w:r>
      <w:r w:rsidRPr="005B2F9F">
        <w:rPr>
          <w:i/>
          <w:iCs/>
        </w:rPr>
        <w:t>Story</w:t>
      </w:r>
      <w:r w:rsidRPr="005B2F9F">
        <w:t>,</w:t>
      </w:r>
      <w:r w:rsidR="00B22748">
        <w:t xml:space="preserve"> </w:t>
      </w:r>
      <w:r w:rsidRPr="005B2F9F">
        <w:t>and</w:t>
      </w:r>
      <w:r w:rsidR="00B22748">
        <w:t xml:space="preserve"> </w:t>
      </w:r>
      <w:r w:rsidRPr="005B2F9F">
        <w:rPr>
          <w:i/>
          <w:iCs/>
        </w:rPr>
        <w:t>Katy</w:t>
      </w:r>
      <w:r w:rsidR="00B22748">
        <w:rPr>
          <w:i/>
          <w:iCs/>
        </w:rPr>
        <w:t xml:space="preserve"> </w:t>
      </w:r>
      <w:r w:rsidRPr="005B2F9F">
        <w:rPr>
          <w:i/>
          <w:iCs/>
        </w:rPr>
        <w:t>Perry-Roar</w:t>
      </w:r>
      <w:r w:rsidR="00B22748">
        <w:rPr>
          <w:i/>
          <w:iCs/>
        </w:rPr>
        <w:t xml:space="preserve"> </w:t>
      </w:r>
      <w:r w:rsidRPr="005B2F9F">
        <w:rPr>
          <w:i/>
          <w:iCs/>
        </w:rPr>
        <w:t>Official</w:t>
      </w:r>
      <w:r w:rsidRPr="005B2F9F">
        <w:t>.</w:t>
      </w:r>
      <w:r w:rsidR="00B22748">
        <w:t xml:space="preserve"> </w:t>
      </w:r>
      <w:r w:rsidRPr="005B2F9F">
        <w:t>You</w:t>
      </w:r>
      <w:r w:rsidR="00B22748">
        <w:t xml:space="preserve"> </w:t>
      </w:r>
      <w:r w:rsidRPr="005B2F9F">
        <w:t>really</w:t>
      </w:r>
      <w:r w:rsidR="00B22748">
        <w:t xml:space="preserve"> </w:t>
      </w:r>
      <w:r w:rsidRPr="005B2F9F">
        <w:t>liked</w:t>
      </w:r>
      <w:r w:rsidR="00B22748">
        <w:t xml:space="preserve"> </w:t>
      </w:r>
      <w:r w:rsidRPr="005B2F9F">
        <w:t>them.</w:t>
      </w:r>
      <w:r w:rsidR="00B22748">
        <w:t xml:space="preserve"> </w:t>
      </w:r>
      <w:r w:rsidRPr="005B2F9F">
        <w:t>Now</w:t>
      </w:r>
      <w:r w:rsidR="00B22748">
        <w:t xml:space="preserve"> </w:t>
      </w:r>
      <w:r w:rsidRPr="005B2F9F">
        <w:t>you</w:t>
      </w:r>
      <w:r w:rsidR="00B22748">
        <w:t xml:space="preserve"> </w:t>
      </w:r>
      <w:r w:rsidRPr="005B2F9F">
        <w:t>have</w:t>
      </w:r>
      <w:r w:rsidR="00B22748">
        <w:t xml:space="preserve"> </w:t>
      </w:r>
      <w:r w:rsidRPr="005B2F9F">
        <w:t>decided</w:t>
      </w:r>
      <w:r w:rsidR="00B22748">
        <w:t xml:space="preserve"> </w:t>
      </w:r>
      <w:r w:rsidRPr="005B2F9F">
        <w:t>to</w:t>
      </w:r>
      <w:r w:rsidR="00B22748">
        <w:t xml:space="preserve"> </w:t>
      </w:r>
      <w:r w:rsidRPr="005B2F9F">
        <w:t>find</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and</w:t>
      </w:r>
      <w:r w:rsidR="00B22748">
        <w:t xml:space="preserve"> </w:t>
      </w:r>
      <w:r w:rsidRPr="005B2F9F">
        <w:t>create</w:t>
      </w:r>
      <w:r w:rsidR="00B22748">
        <w:t xml:space="preserve"> </w:t>
      </w:r>
      <w:r w:rsidRPr="005B2F9F">
        <w:t>a</w:t>
      </w:r>
      <w:r w:rsidR="00B22748">
        <w:t xml:space="preserve"> </w:t>
      </w:r>
      <w:r w:rsidRPr="005B2F9F">
        <w:t>playlist</w:t>
      </w:r>
      <w:r w:rsidR="00B22748">
        <w:t xml:space="preserve"> </w:t>
      </w:r>
      <w:r>
        <w:t>with</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You</w:t>
      </w:r>
      <w:r w:rsidR="00B22748">
        <w:t xml:space="preserve"> </w:t>
      </w:r>
      <w:r>
        <w:t>want</w:t>
      </w:r>
      <w:r w:rsidR="00B22748">
        <w:t xml:space="preserve"> </w:t>
      </w:r>
      <w:r w:rsidRPr="005B2F9F">
        <w:t>to</w:t>
      </w:r>
      <w:r w:rsidR="00B22748">
        <w:t xml:space="preserve"> </w:t>
      </w:r>
      <w:r w:rsidRPr="005B2F9F">
        <w:t>name</w:t>
      </w:r>
      <w:r w:rsidR="00B22748">
        <w:t xml:space="preserve"> </w:t>
      </w:r>
      <w:r w:rsidRPr="005B2F9F">
        <w:t>this</w:t>
      </w:r>
      <w:r w:rsidR="00B22748">
        <w:t xml:space="preserve"> </w:t>
      </w:r>
      <w:r w:rsidRPr="005B2F9F">
        <w:t>playlist,</w:t>
      </w:r>
      <w:r w:rsidR="00B22748">
        <w:t xml:space="preserve"> </w:t>
      </w:r>
      <w:r w:rsidRPr="005B2F9F">
        <w:t>“My</w:t>
      </w:r>
      <w:r w:rsidR="00B22748">
        <w:t xml:space="preserve"> </w:t>
      </w:r>
      <w:r w:rsidRPr="005B2F9F">
        <w:t>Favourite</w:t>
      </w:r>
      <w:r w:rsidR="00B22748">
        <w:t xml:space="preserve"> </w:t>
      </w:r>
      <w:r w:rsidRPr="005B2F9F">
        <w:t>Songs”.</w:t>
      </w:r>
      <w:r w:rsidR="00B22748">
        <w:t xml:space="preserve"> </w:t>
      </w:r>
    </w:p>
    <w:p w14:paraId="1D456799" w14:textId="1BBB9B50" w:rsidR="0053677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3</w:t>
      </w:r>
      <w:r w:rsidR="002F55DF" w:rsidRPr="00B83086">
        <w:rPr>
          <w:b/>
          <w:bCs/>
        </w:rPr>
        <w:t>:</w:t>
      </w:r>
      <w:r w:rsidR="00B22748" w:rsidRPr="00B83086">
        <w:rPr>
          <w:b/>
          <w:bCs/>
        </w:rPr>
        <w:t xml:space="preserve"> </w:t>
      </w:r>
      <w:r w:rsidR="002F55DF" w:rsidRPr="00B83086">
        <w:rPr>
          <w:b/>
          <w:bCs/>
        </w:rPr>
        <w:t>Creating</w:t>
      </w:r>
      <w:r w:rsidR="00B22748" w:rsidRPr="00B83086">
        <w:rPr>
          <w:b/>
          <w:bCs/>
        </w:rPr>
        <w:t xml:space="preserve"> </w:t>
      </w:r>
      <w:r w:rsidR="002F55DF" w:rsidRPr="00B83086">
        <w:rPr>
          <w:b/>
          <w:bCs/>
        </w:rPr>
        <w:t>a</w:t>
      </w:r>
      <w:r w:rsidR="00B22748" w:rsidRPr="00B83086">
        <w:rPr>
          <w:b/>
          <w:bCs/>
        </w:rPr>
        <w:t xml:space="preserve"> </w:t>
      </w:r>
      <w:r w:rsidR="006231E4" w:rsidRPr="00B83086">
        <w:rPr>
          <w:b/>
          <w:bCs/>
        </w:rPr>
        <w:t>fo</w:t>
      </w:r>
      <w:r w:rsidR="0053677D" w:rsidRPr="00B83086">
        <w:rPr>
          <w:b/>
          <w:bCs/>
        </w:rPr>
        <w:t>lder</w:t>
      </w:r>
      <w:r w:rsidR="000745CA">
        <w:rPr>
          <w:b/>
          <w:bCs/>
          <w:lang w:eastAsia="en-US"/>
        </w:rPr>
        <w:t xml:space="preserve"> (9 steps)</w:t>
      </w:r>
      <w:r w:rsidR="002F55DF" w:rsidRPr="00B83086">
        <w:rPr>
          <w:b/>
          <w:bCs/>
        </w:rPr>
        <w:t>.</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are</w:t>
      </w:r>
      <w:r w:rsidR="00B22748">
        <w:rPr>
          <w:lang w:eastAsia="en-US"/>
        </w:rPr>
        <w:t xml:space="preserve"> </w:t>
      </w:r>
      <w:r w:rsidR="006231E4" w:rsidRPr="005B2F9F">
        <w:rPr>
          <w:lang w:eastAsia="en-US"/>
        </w:rPr>
        <w:t>planning</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create</w:t>
      </w:r>
      <w:r w:rsidR="00B22748">
        <w:rPr>
          <w:lang w:eastAsia="en-US"/>
        </w:rPr>
        <w:t xml:space="preserve"> </w:t>
      </w:r>
      <w:r w:rsidR="006231E4" w:rsidRPr="005B2F9F">
        <w:rPr>
          <w:lang w:eastAsia="en-US"/>
        </w:rPr>
        <w:t>a</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named</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photos"</w:t>
      </w:r>
      <w:r w:rsidR="00B22748">
        <w:rPr>
          <w:lang w:eastAsia="en-US"/>
        </w:rPr>
        <w:t xml:space="preserve"> </w:t>
      </w:r>
      <w:r w:rsidR="006231E4" w:rsidRPr="005B2F9F">
        <w:rPr>
          <w:lang w:eastAsia="en-US"/>
        </w:rPr>
        <w:t>on</w:t>
      </w:r>
      <w:r w:rsidR="00B22748">
        <w:rPr>
          <w:lang w:eastAsia="en-US"/>
        </w:rPr>
        <w:t xml:space="preserve"> </w:t>
      </w:r>
      <w:r w:rsidR="006231E4" w:rsidRPr="005B2F9F">
        <w:rPr>
          <w:lang w:eastAsia="en-US"/>
        </w:rPr>
        <w:t>Google</w:t>
      </w:r>
      <w:r w:rsidR="00B22748">
        <w:rPr>
          <w:lang w:eastAsia="en-US"/>
        </w:rPr>
        <w:t xml:space="preserve"> </w:t>
      </w:r>
      <w:r w:rsidR="006231E4" w:rsidRPr="005B2F9F">
        <w:rPr>
          <w:lang w:eastAsia="en-US"/>
        </w:rPr>
        <w:t>Drive</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store</w:t>
      </w:r>
      <w:r w:rsidR="00B22748">
        <w:rPr>
          <w:lang w:eastAsia="en-US"/>
        </w:rPr>
        <w:t xml:space="preserve"> </w:t>
      </w:r>
      <w:r w:rsidR="006231E4" w:rsidRPr="005B2F9F">
        <w:rPr>
          <w:lang w:eastAsia="en-US"/>
        </w:rPr>
        <w:t>all</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pictures</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have</w:t>
      </w:r>
      <w:r w:rsidR="00B22748">
        <w:rPr>
          <w:lang w:eastAsia="en-US"/>
        </w:rPr>
        <w:t xml:space="preserve"> </w:t>
      </w:r>
      <w:r w:rsidR="006231E4" w:rsidRPr="005B2F9F">
        <w:rPr>
          <w:lang w:eastAsia="en-US"/>
        </w:rPr>
        <w:t>taken</w:t>
      </w:r>
      <w:r w:rsidR="00B22748">
        <w:rPr>
          <w:lang w:eastAsia="en-US"/>
        </w:rPr>
        <w:t xml:space="preserve"> </w:t>
      </w:r>
      <w:r w:rsidR="006231E4" w:rsidRPr="005B2F9F">
        <w:rPr>
          <w:lang w:eastAsia="en-US"/>
        </w:rPr>
        <w:t>during</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last</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friend</w:t>
      </w:r>
      <w:r w:rsidR="00B22748">
        <w:rPr>
          <w:lang w:eastAsia="en-US"/>
        </w:rPr>
        <w:t xml:space="preserve"> </w:t>
      </w:r>
      <w:r w:rsidR="006231E4" w:rsidRPr="005B2F9F">
        <w:rPr>
          <w:lang w:eastAsia="en-US"/>
        </w:rPr>
        <w:t>Celine.</w:t>
      </w:r>
      <w:r w:rsidR="00B22748">
        <w:rPr>
          <w:lang w:eastAsia="en-US"/>
        </w:rPr>
        <w:t xml:space="preserve"> </w:t>
      </w:r>
      <w:r w:rsidR="006231E4" w:rsidRPr="005B2F9F">
        <w:rPr>
          <w:lang w:eastAsia="en-US"/>
        </w:rPr>
        <w:t>After</w:t>
      </w:r>
      <w:r w:rsidR="00B22748">
        <w:rPr>
          <w:lang w:eastAsia="en-US"/>
        </w:rPr>
        <w:t xml:space="preserve"> </w:t>
      </w:r>
      <w:r w:rsidR="006231E4" w:rsidRPr="005B2F9F">
        <w:rPr>
          <w:lang w:eastAsia="en-US"/>
        </w:rPr>
        <w:t>creating</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you</w:t>
      </w:r>
      <w:r w:rsidR="00B22748">
        <w:rPr>
          <w:lang w:eastAsia="en-US"/>
        </w:rPr>
        <w:t xml:space="preserve"> </w:t>
      </w:r>
      <w:r w:rsidR="00322645">
        <w:rPr>
          <w:lang w:eastAsia="en-US"/>
        </w:rPr>
        <w:t>want</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share</w:t>
      </w:r>
      <w:r w:rsidR="00B22748">
        <w:rPr>
          <w:lang w:eastAsia="en-US"/>
        </w:rPr>
        <w:t xml:space="preserve"> </w:t>
      </w:r>
      <w:r w:rsidR="006231E4" w:rsidRPr="005B2F9F">
        <w:rPr>
          <w:lang w:eastAsia="en-US"/>
        </w:rPr>
        <w:t>it</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Celine</w:t>
      </w:r>
      <w:r w:rsidR="00322645">
        <w:rPr>
          <w:lang w:eastAsia="en-US"/>
        </w:rPr>
        <w:t>,</w:t>
      </w:r>
      <w:r w:rsidR="00B22748">
        <w:rPr>
          <w:lang w:eastAsia="en-US"/>
        </w:rPr>
        <w:t xml:space="preserve"> </w:t>
      </w:r>
      <w:r w:rsidR="00322645">
        <w:rPr>
          <w:lang w:eastAsia="en-US"/>
        </w:rPr>
        <w:t>so</w:t>
      </w:r>
      <w:r w:rsidR="00B22748">
        <w:rPr>
          <w:lang w:eastAsia="en-US"/>
        </w:rPr>
        <w:t xml:space="preserve"> </w:t>
      </w:r>
      <w:r w:rsidR="00322645">
        <w:rPr>
          <w:lang w:eastAsia="en-US"/>
        </w:rPr>
        <w:t>that</w:t>
      </w:r>
      <w:r w:rsidR="00B22748">
        <w:rPr>
          <w:lang w:eastAsia="en-US"/>
        </w:rPr>
        <w:t xml:space="preserve"> </w:t>
      </w:r>
      <w:r w:rsidR="00322645">
        <w:rPr>
          <w:lang w:eastAsia="en-US"/>
        </w:rPr>
        <w:t>she</w:t>
      </w:r>
      <w:r w:rsidR="00B22748">
        <w:rPr>
          <w:lang w:eastAsia="en-US"/>
        </w:rPr>
        <w:t xml:space="preserve"> </w:t>
      </w:r>
      <w:r w:rsidR="006231E4" w:rsidRPr="005B2F9F">
        <w:rPr>
          <w:lang w:eastAsia="en-US"/>
        </w:rPr>
        <w:t>can</w:t>
      </w:r>
      <w:r w:rsidR="00B22748">
        <w:rPr>
          <w:lang w:eastAsia="en-US"/>
        </w:rPr>
        <w:t xml:space="preserve"> </w:t>
      </w:r>
      <w:r w:rsidR="006231E4" w:rsidRPr="005B2F9F">
        <w:rPr>
          <w:lang w:eastAsia="en-US"/>
        </w:rPr>
        <w:t>view</w:t>
      </w:r>
      <w:r w:rsidR="00B22748">
        <w:rPr>
          <w:lang w:eastAsia="en-US"/>
        </w:rPr>
        <w:t xml:space="preserve"> </w:t>
      </w:r>
      <w:r w:rsidR="006231E4" w:rsidRPr="005B2F9F">
        <w:rPr>
          <w:lang w:eastAsia="en-US"/>
        </w:rPr>
        <w:t>and</w:t>
      </w:r>
      <w:r w:rsidR="00B22748">
        <w:rPr>
          <w:lang w:eastAsia="en-US"/>
        </w:rPr>
        <w:t xml:space="preserve"> </w:t>
      </w:r>
      <w:r w:rsidR="006231E4" w:rsidRPr="005B2F9F">
        <w:rPr>
          <w:lang w:eastAsia="en-US"/>
        </w:rPr>
        <w:t>edit</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322645">
        <w:rPr>
          <w:lang w:eastAsia="en-US"/>
        </w:rPr>
        <w:t>,</w:t>
      </w:r>
      <w:r w:rsidR="00B22748">
        <w:rPr>
          <w:lang w:eastAsia="en-US"/>
        </w:rPr>
        <w:t xml:space="preserve"> </w:t>
      </w:r>
      <w:r w:rsidR="00322645">
        <w:rPr>
          <w:lang w:eastAsia="en-US"/>
        </w:rPr>
        <w:t>as</w:t>
      </w:r>
      <w:r w:rsidR="00B22748">
        <w:rPr>
          <w:lang w:eastAsia="en-US"/>
        </w:rPr>
        <w:t xml:space="preserve"> </w:t>
      </w:r>
      <w:r w:rsidR="00322645">
        <w:rPr>
          <w:lang w:eastAsia="en-US"/>
        </w:rPr>
        <w:t>well</w:t>
      </w:r>
      <w:r w:rsidR="00B22748">
        <w:rPr>
          <w:lang w:eastAsia="en-US"/>
        </w:rPr>
        <w:t xml:space="preserve"> </w:t>
      </w:r>
      <w:r w:rsidR="00322645">
        <w:rPr>
          <w:lang w:eastAsia="en-US"/>
        </w:rPr>
        <w:t>as</w:t>
      </w:r>
      <w:r w:rsidR="00B22748">
        <w:rPr>
          <w:lang w:eastAsia="en-US"/>
        </w:rPr>
        <w:t xml:space="preserve"> </w:t>
      </w:r>
      <w:r w:rsidR="006231E4" w:rsidRPr="005B2F9F">
        <w:rPr>
          <w:lang w:eastAsia="en-US"/>
        </w:rPr>
        <w:t>upload</w:t>
      </w:r>
      <w:r w:rsidR="00B22748">
        <w:rPr>
          <w:lang w:eastAsia="en-US"/>
        </w:rPr>
        <w:t xml:space="preserve"> </w:t>
      </w:r>
      <w:r w:rsidR="006231E4" w:rsidRPr="005B2F9F">
        <w:rPr>
          <w:lang w:eastAsia="en-US"/>
        </w:rPr>
        <w:t>her</w:t>
      </w:r>
      <w:r w:rsidR="00B22748">
        <w:rPr>
          <w:lang w:eastAsia="en-US"/>
        </w:rPr>
        <w:t xml:space="preserve"> </w:t>
      </w:r>
      <w:r w:rsidR="006231E4" w:rsidRPr="005B2F9F">
        <w:rPr>
          <w:lang w:eastAsia="en-US"/>
        </w:rPr>
        <w:t>pictures</w:t>
      </w:r>
      <w:r w:rsidR="00B22748">
        <w:rPr>
          <w:lang w:eastAsia="en-US"/>
        </w:rPr>
        <w:t xml:space="preserve"> </w:t>
      </w:r>
      <w:r w:rsidR="00322645">
        <w:rPr>
          <w:lang w:eastAsia="en-US"/>
        </w:rPr>
        <w:t>there</w:t>
      </w:r>
      <w:r w:rsidR="00B22748">
        <w:rPr>
          <w:lang w:eastAsia="en-US"/>
        </w:rPr>
        <w:t xml:space="preserve"> </w:t>
      </w:r>
      <w:r w:rsidR="006231E4" w:rsidRPr="005B2F9F">
        <w:rPr>
          <w:lang w:eastAsia="en-US"/>
        </w:rPr>
        <w:t>later.</w:t>
      </w:r>
    </w:p>
    <w:p w14:paraId="55733AF5" w14:textId="07420217" w:rsidR="00D67C1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4</w:t>
      </w:r>
      <w:r w:rsidR="001C3BA1" w:rsidRPr="00B83086">
        <w:rPr>
          <w:b/>
          <w:bCs/>
        </w:rPr>
        <w:t>:</w:t>
      </w:r>
      <w:r w:rsidR="00B22748" w:rsidRPr="00B83086">
        <w:rPr>
          <w:b/>
          <w:bCs/>
        </w:rPr>
        <w:t xml:space="preserve"> </w:t>
      </w:r>
      <w:r w:rsidR="001C3BA1" w:rsidRPr="00B83086">
        <w:rPr>
          <w:b/>
          <w:bCs/>
        </w:rPr>
        <w:t>Set</w:t>
      </w:r>
      <w:r w:rsidR="00441A56" w:rsidRPr="00B83086">
        <w:rPr>
          <w:b/>
          <w:bCs/>
        </w:rPr>
        <w:t>ting</w:t>
      </w:r>
      <w:r w:rsidR="00B22748" w:rsidRPr="00B83086">
        <w:rPr>
          <w:b/>
          <w:bCs/>
        </w:rPr>
        <w:t xml:space="preserve"> </w:t>
      </w:r>
      <w:r w:rsidR="0077241C" w:rsidRPr="00B83086">
        <w:rPr>
          <w:b/>
          <w:bCs/>
        </w:rPr>
        <w:t>an</w:t>
      </w:r>
      <w:r w:rsidR="00B22748" w:rsidRPr="00B83086">
        <w:rPr>
          <w:b/>
          <w:bCs/>
        </w:rPr>
        <w:t xml:space="preserve"> </w:t>
      </w:r>
      <w:r w:rsidR="001C3BA1" w:rsidRPr="00B83086">
        <w:rPr>
          <w:b/>
          <w:bCs/>
        </w:rPr>
        <w:t>auto</w:t>
      </w:r>
      <w:r w:rsidR="002C7F55" w:rsidRPr="00B83086">
        <w:rPr>
          <w:b/>
          <w:bCs/>
        </w:rPr>
        <w:t>-</w:t>
      </w:r>
      <w:r w:rsidR="001C3BA1" w:rsidRPr="00B83086">
        <w:rPr>
          <w:b/>
          <w:bCs/>
        </w:rPr>
        <w:t>reply</w:t>
      </w:r>
      <w:r w:rsidR="000745CA">
        <w:rPr>
          <w:b/>
          <w:bCs/>
          <w:lang w:eastAsia="en-US"/>
        </w:rPr>
        <w:t xml:space="preserve"> (8 steps)</w:t>
      </w:r>
      <w:r w:rsidR="001C3BA1" w:rsidRPr="00B83086">
        <w:rPr>
          <w:b/>
          <w:bCs/>
        </w:rPr>
        <w:t>.</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are</w:t>
      </w:r>
      <w:r w:rsidR="00B22748">
        <w:rPr>
          <w:lang w:eastAsia="en-US"/>
        </w:rPr>
        <w:t xml:space="preserve"> </w:t>
      </w:r>
      <w:r w:rsidR="0053677D" w:rsidRPr="005B2F9F">
        <w:rPr>
          <w:lang w:eastAsia="en-US"/>
        </w:rPr>
        <w:t>going</w:t>
      </w:r>
      <w:r w:rsidR="00B22748">
        <w:rPr>
          <w:lang w:eastAsia="en-US"/>
        </w:rPr>
        <w:t xml:space="preserve"> </w:t>
      </w:r>
      <w:r w:rsidR="0053677D" w:rsidRPr="005B2F9F">
        <w:rPr>
          <w:lang w:eastAsia="en-US"/>
        </w:rPr>
        <w:t>on</w:t>
      </w:r>
      <w:r w:rsidR="00B22748">
        <w:rPr>
          <w:lang w:eastAsia="en-US"/>
        </w:rPr>
        <w:t xml:space="preserve"> </w:t>
      </w:r>
      <w:r w:rsidR="0053677D" w:rsidRPr="005B2F9F">
        <w:rPr>
          <w:lang w:eastAsia="en-US"/>
        </w:rPr>
        <w:t>a</w:t>
      </w:r>
      <w:r w:rsidR="00B22748">
        <w:rPr>
          <w:lang w:eastAsia="en-US"/>
        </w:rPr>
        <w:t xml:space="preserve"> </w:t>
      </w:r>
      <w:r w:rsidR="0053677D" w:rsidRPr="005B2F9F">
        <w:rPr>
          <w:lang w:eastAsia="en-US"/>
        </w:rPr>
        <w:t>trip</w:t>
      </w:r>
      <w:r w:rsidR="00B22748">
        <w:rPr>
          <w:lang w:eastAsia="en-US"/>
        </w:rPr>
        <w:t xml:space="preserve"> </w:t>
      </w:r>
      <w:r w:rsidR="0053677D" w:rsidRPr="005B2F9F">
        <w:rPr>
          <w:lang w:eastAsia="en-US"/>
        </w:rPr>
        <w:t>from</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w:t>
      </w:r>
      <w:r w:rsidR="001428B8" w:rsidRPr="00CA50F5">
        <w:rPr>
          <w:vertAlign w:val="superscript"/>
          <w:lang w:eastAsia="en-US"/>
        </w:rPr>
        <w:t>st</w:t>
      </w:r>
      <w:r w:rsidR="00B22748">
        <w:rPr>
          <w:lang w:eastAsia="en-US"/>
        </w:rPr>
        <w:t xml:space="preserve"> </w:t>
      </w:r>
      <w:r w:rsidR="001428B8" w:rsidRPr="00CA50F5">
        <w:rPr>
          <w:lang w:eastAsia="en-US"/>
        </w:rPr>
        <w:t>to</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15</w:t>
      </w:r>
      <w:r w:rsidR="0053677D" w:rsidRPr="005B2F9F">
        <w:rPr>
          <w:vertAlign w:val="superscript"/>
          <w:lang w:eastAsia="en-US"/>
        </w:rPr>
        <w:t>th</w:t>
      </w:r>
      <w:r w:rsidR="00B22748">
        <w:rPr>
          <w:lang w:eastAsia="en-US"/>
        </w:rPr>
        <w:t xml:space="preserve"> </w:t>
      </w:r>
      <w:r w:rsidR="0053677D" w:rsidRPr="005B2F9F">
        <w:rPr>
          <w:lang w:eastAsia="en-US"/>
        </w:rPr>
        <w:t>and</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have</w:t>
      </w:r>
      <w:r w:rsidR="00B22748">
        <w:rPr>
          <w:lang w:eastAsia="en-US"/>
        </w:rPr>
        <w:t xml:space="preserve"> </w:t>
      </w:r>
      <w:r w:rsidR="0053677D" w:rsidRPr="005B2F9F">
        <w:rPr>
          <w:lang w:eastAsia="en-US"/>
        </w:rPr>
        <w:t>asked</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take</w:t>
      </w:r>
      <w:r w:rsidR="00B22748">
        <w:rPr>
          <w:lang w:eastAsia="en-US"/>
        </w:rPr>
        <w:t xml:space="preserve"> </w:t>
      </w:r>
      <w:r w:rsidR="0053677D" w:rsidRPr="005B2F9F">
        <w:rPr>
          <w:lang w:eastAsia="en-US"/>
        </w:rPr>
        <w:t>over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work</w:t>
      </w:r>
      <w:r w:rsidR="00B22748">
        <w:rPr>
          <w:lang w:eastAsia="en-US"/>
        </w:rPr>
        <w:t xml:space="preserve"> </w:t>
      </w:r>
      <w:r w:rsidR="0053677D" w:rsidRPr="005B2F9F">
        <w:rPr>
          <w:lang w:eastAsia="en-US"/>
        </w:rPr>
        <w:t>during</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vacation.</w:t>
      </w:r>
      <w:r w:rsidR="00B22748">
        <w:rPr>
          <w:lang w:eastAsia="en-US"/>
        </w:rPr>
        <w:t xml:space="preserve"> </w:t>
      </w:r>
      <w:r w:rsidR="0053677D" w:rsidRPr="005B2F9F">
        <w:rPr>
          <w:lang w:eastAsia="en-US"/>
        </w:rPr>
        <w:t>The</w:t>
      </w:r>
      <w:r w:rsidR="00B22748">
        <w:rPr>
          <w:lang w:eastAsia="en-US"/>
        </w:rPr>
        <w:t xml:space="preserve"> </w:t>
      </w:r>
      <w:r w:rsidR="0053677D" w:rsidRPr="005B2F9F">
        <w:rPr>
          <w:lang w:eastAsia="en-US"/>
        </w:rPr>
        <w:t>next</w:t>
      </w:r>
      <w:r w:rsidR="00B22748">
        <w:rPr>
          <w:lang w:eastAsia="en-US"/>
        </w:rPr>
        <w:t xml:space="preserve"> </w:t>
      </w:r>
      <w:r w:rsidR="0053677D" w:rsidRPr="005B2F9F">
        <w:rPr>
          <w:lang w:eastAsia="en-US"/>
        </w:rPr>
        <w:t>thing</w:t>
      </w:r>
      <w:r w:rsidR="00B22748">
        <w:rPr>
          <w:lang w:eastAsia="en-US"/>
        </w:rPr>
        <w:t xml:space="preserve"> </w:t>
      </w:r>
      <w:r w:rsidR="00322645">
        <w:rPr>
          <w:lang w:eastAsia="en-US"/>
        </w:rPr>
        <w:t>you</w:t>
      </w:r>
      <w:r w:rsidR="00B22748">
        <w:rPr>
          <w:lang w:eastAsia="en-US"/>
        </w:rPr>
        <w:t xml:space="preserve"> </w:t>
      </w:r>
      <w:r w:rsidR="00322645">
        <w:rPr>
          <w:lang w:eastAsia="en-US"/>
        </w:rPr>
        <w:t>want</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do</w:t>
      </w:r>
      <w:r w:rsidR="00B22748">
        <w:rPr>
          <w:lang w:eastAsia="en-US"/>
        </w:rPr>
        <w:t xml:space="preserve"> </w:t>
      </w:r>
      <w:r w:rsidR="0053677D" w:rsidRPr="005B2F9F">
        <w:rPr>
          <w:lang w:eastAsia="en-US"/>
        </w:rPr>
        <w:t>is</w:t>
      </w:r>
      <w:r w:rsidR="00B22748">
        <w:rPr>
          <w:lang w:eastAsia="en-US"/>
        </w:rPr>
        <w:t xml:space="preserve"> </w:t>
      </w:r>
      <w:r w:rsidR="0053677D" w:rsidRPr="005B2F9F">
        <w:rPr>
          <w:lang w:eastAsia="en-US"/>
        </w:rPr>
        <w:t>to</w:t>
      </w:r>
      <w:r w:rsidR="00B22748">
        <w:rPr>
          <w:lang w:eastAsia="en-US"/>
        </w:rPr>
        <w:t xml:space="preserve"> </w:t>
      </w:r>
      <w:r w:rsidR="00322645">
        <w:rPr>
          <w:lang w:eastAsia="en-US"/>
        </w:rPr>
        <w:t>have</w:t>
      </w:r>
      <w:r w:rsidR="00B22748">
        <w:rPr>
          <w:lang w:eastAsia="en-US"/>
        </w:rPr>
        <w:t xml:space="preserve"> </w:t>
      </w:r>
      <w:r w:rsidR="0053677D" w:rsidRPr="005B2F9F">
        <w:rPr>
          <w:lang w:eastAsia="en-US"/>
        </w:rPr>
        <w:t>Gmail</w:t>
      </w:r>
      <w:r w:rsidR="00B22748">
        <w:rPr>
          <w:lang w:eastAsia="en-US"/>
        </w:rPr>
        <w:t xml:space="preserve"> </w:t>
      </w:r>
      <w:r w:rsidR="0053677D" w:rsidRPr="005B2F9F">
        <w:rPr>
          <w:lang w:eastAsia="en-US"/>
        </w:rPr>
        <w:t>automatically</w:t>
      </w:r>
      <w:r w:rsidR="00B22748">
        <w:rPr>
          <w:lang w:eastAsia="en-US"/>
        </w:rPr>
        <w:t xml:space="preserve"> </w:t>
      </w:r>
      <w:r w:rsidR="0053677D" w:rsidRPr="005B2F9F">
        <w:rPr>
          <w:lang w:eastAsia="en-US"/>
        </w:rPr>
        <w:t>reply</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any</w:t>
      </w:r>
      <w:r w:rsidR="00B22748">
        <w:rPr>
          <w:lang w:eastAsia="en-US"/>
        </w:rPr>
        <w:t xml:space="preserve"> </w:t>
      </w:r>
      <w:r w:rsidR="0053677D" w:rsidRPr="005B2F9F">
        <w:rPr>
          <w:lang w:eastAsia="en-US"/>
        </w:rPr>
        <w:t>incoming</w:t>
      </w:r>
      <w:r w:rsidR="00B22748">
        <w:rPr>
          <w:lang w:eastAsia="en-US"/>
        </w:rPr>
        <w:t xml:space="preserve"> </w:t>
      </w:r>
      <w:r w:rsidR="0053677D" w:rsidRPr="005B2F9F">
        <w:rPr>
          <w:lang w:eastAsia="en-US"/>
        </w:rPr>
        <w:t>e-mails.</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for</w:t>
      </w:r>
      <w:r w:rsidR="00B22748">
        <w:rPr>
          <w:lang w:eastAsia="en-US"/>
        </w:rPr>
        <w:t xml:space="preserve"> </w:t>
      </w:r>
      <w:r w:rsidR="00322645">
        <w:rPr>
          <w:lang w:eastAsia="en-US"/>
        </w:rPr>
        <w:t>people</w:t>
      </w:r>
      <w:r w:rsidR="00B22748">
        <w:rPr>
          <w:lang w:eastAsia="en-US"/>
        </w:rPr>
        <w:t xml:space="preserve"> </w:t>
      </w:r>
      <w:r w:rsidR="00322645">
        <w:rPr>
          <w:lang w:eastAsia="en-US"/>
        </w:rPr>
        <w:t>to</w:t>
      </w:r>
      <w:r w:rsidR="00B22748">
        <w:rPr>
          <w:lang w:eastAsia="en-US"/>
        </w:rPr>
        <w:t xml:space="preserve"> </w:t>
      </w:r>
      <w:r w:rsidR="00322645">
        <w:rPr>
          <w:lang w:eastAsia="en-US"/>
        </w:rPr>
        <w:t>easily</w:t>
      </w:r>
      <w:r w:rsidR="00B22748">
        <w:rPr>
          <w:lang w:eastAsia="en-US"/>
        </w:rPr>
        <w:t xml:space="preserve"> </w:t>
      </w:r>
      <w:r w:rsidR="00322645">
        <w:rPr>
          <w:lang w:eastAsia="en-US"/>
        </w:rPr>
        <w:t>see</w:t>
      </w:r>
      <w:r w:rsidR="00B22748">
        <w:rPr>
          <w:lang w:eastAsia="en-US"/>
        </w:rPr>
        <w:t xml:space="preserve"> </w:t>
      </w:r>
      <w:r w:rsidR="00322645">
        <w:rPr>
          <w:lang w:eastAsia="en-US"/>
        </w:rPr>
        <w:t>in</w:t>
      </w:r>
      <w:r w:rsidR="00B22748">
        <w:rPr>
          <w:lang w:eastAsia="en-US"/>
        </w:rPr>
        <w:t xml:space="preserve"> </w:t>
      </w:r>
      <w:r w:rsidR="00322645">
        <w:rPr>
          <w:lang w:eastAsia="en-US"/>
        </w:rPr>
        <w:t>t</w:t>
      </w:r>
      <w:r w:rsidR="00322645" w:rsidRPr="005B2F9F">
        <w:rPr>
          <w:lang w:eastAsia="en-US"/>
        </w:rPr>
        <w:t>he</w:t>
      </w:r>
      <w:r w:rsidR="00B22748">
        <w:rPr>
          <w:lang w:eastAsia="en-US"/>
        </w:rPr>
        <w:t xml:space="preserve"> </w:t>
      </w:r>
      <w:r w:rsidR="0053677D" w:rsidRPr="005B2F9F">
        <w:rPr>
          <w:lang w:eastAsia="en-US"/>
        </w:rPr>
        <w:t>subject</w:t>
      </w:r>
      <w:r w:rsidR="00B22748">
        <w:rPr>
          <w:lang w:eastAsia="en-US"/>
        </w:rPr>
        <w:t xml:space="preserve"> </w:t>
      </w:r>
      <w:r w:rsidR="0053677D" w:rsidRPr="005B2F9F">
        <w:rPr>
          <w:lang w:eastAsia="en-US"/>
        </w:rPr>
        <w:t>for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auto</w:t>
      </w:r>
      <w:r w:rsidR="002C7F55">
        <w:rPr>
          <w:lang w:eastAsia="en-US"/>
        </w:rPr>
        <w:t>-</w:t>
      </w:r>
      <w:r w:rsidR="0053677D" w:rsidRPr="005B2F9F">
        <w:rPr>
          <w:lang w:eastAsia="en-US"/>
        </w:rPr>
        <w:t>reply</w:t>
      </w:r>
      <w:r w:rsidR="00B22748">
        <w:rPr>
          <w:lang w:eastAsia="en-US"/>
        </w:rPr>
        <w:t xml:space="preserve"> </w:t>
      </w:r>
      <w:r w:rsidR="00322645">
        <w:rPr>
          <w:lang w:eastAsia="en-US"/>
        </w:rPr>
        <w:t>that</w:t>
      </w:r>
      <w:r w:rsidR="00B22748">
        <w:rPr>
          <w:lang w:eastAsia="en-US"/>
        </w:rPr>
        <w:t xml:space="preserve"> </w:t>
      </w:r>
      <w:r w:rsidR="00322645">
        <w:rPr>
          <w:lang w:eastAsia="en-US"/>
        </w:rPr>
        <w:t>you’re</w:t>
      </w:r>
      <w:r w:rsidR="00B22748">
        <w:rPr>
          <w:lang w:eastAsia="en-US"/>
        </w:rPr>
        <w:t xml:space="preserve"> </w:t>
      </w:r>
      <w:r w:rsidR="00322645">
        <w:rPr>
          <w:lang w:eastAsia="en-US"/>
        </w:rPr>
        <w:t>o</w:t>
      </w:r>
      <w:r w:rsidR="00322645" w:rsidRPr="005B2F9F">
        <w:rPr>
          <w:lang w:eastAsia="en-US"/>
        </w:rPr>
        <w:t>n</w:t>
      </w:r>
      <w:r w:rsidR="00B22748">
        <w:rPr>
          <w:lang w:eastAsia="en-US"/>
        </w:rPr>
        <w:t xml:space="preserve"> </w:t>
      </w:r>
      <w:r w:rsidR="0053677D" w:rsidRPr="005B2F9F">
        <w:rPr>
          <w:lang w:eastAsia="en-US"/>
        </w:rPr>
        <w:t>vacation</w:t>
      </w:r>
      <w:r w:rsidR="00B22748">
        <w:rPr>
          <w:lang w:eastAsia="en-US"/>
        </w:rPr>
        <w:t xml:space="preserve"> </w:t>
      </w:r>
      <w:r w:rsidR="00322645">
        <w:rPr>
          <w:lang w:eastAsia="en-US"/>
        </w:rPr>
        <w:t>and</w:t>
      </w:r>
      <w:r w:rsidR="00B22748">
        <w:rPr>
          <w:lang w:eastAsia="en-US"/>
        </w:rPr>
        <w:t xml:space="preserve"> </w:t>
      </w:r>
      <w:r w:rsidR="00322645">
        <w:rPr>
          <w:lang w:eastAsia="en-US"/>
        </w:rPr>
        <w:t>will</w:t>
      </w:r>
      <w:r w:rsidR="00B22748">
        <w:rPr>
          <w:lang w:eastAsia="en-US"/>
        </w:rPr>
        <w:t xml:space="preserve"> </w:t>
      </w:r>
      <w:r w:rsidR="00322645">
        <w:rPr>
          <w:lang w:eastAsia="en-US"/>
        </w:rPr>
        <w:t>be</w:t>
      </w:r>
      <w:r w:rsidR="00B22748">
        <w:rPr>
          <w:lang w:eastAsia="en-US"/>
        </w:rPr>
        <w:t xml:space="preserve"> </w:t>
      </w:r>
      <w:r w:rsidR="00322645">
        <w:rPr>
          <w:lang w:eastAsia="en-US"/>
        </w:rPr>
        <w:t>b</w:t>
      </w:r>
      <w:r w:rsidR="00322645" w:rsidRPr="005B2F9F">
        <w:rPr>
          <w:lang w:eastAsia="en-US"/>
        </w:rPr>
        <w:t>ack</w:t>
      </w:r>
      <w:r w:rsidR="00B22748">
        <w:rPr>
          <w:lang w:eastAsia="en-US"/>
        </w:rPr>
        <w:t xml:space="preserve"> </w:t>
      </w:r>
      <w:r w:rsidR="0053677D" w:rsidRPr="005B2F9F">
        <w:rPr>
          <w:lang w:eastAsia="en-US"/>
        </w:rPr>
        <w:t>on</w:t>
      </w:r>
      <w:r w:rsidR="00B22748">
        <w:rPr>
          <w:lang w:eastAsia="en-US"/>
        </w:rPr>
        <w:t xml:space="preserve"> </w:t>
      </w:r>
      <w:r w:rsidR="00322645">
        <w:rPr>
          <w:lang w:eastAsia="en-US"/>
        </w:rPr>
        <w:t>July</w:t>
      </w:r>
      <w:r w:rsidR="00B22748">
        <w:rPr>
          <w:lang w:eastAsia="en-US"/>
        </w:rPr>
        <w:t xml:space="preserve"> </w:t>
      </w:r>
      <w:r w:rsidR="0053677D" w:rsidRPr="005B2F9F">
        <w:rPr>
          <w:lang w:eastAsia="en-US"/>
        </w:rPr>
        <w:t>15</w:t>
      </w:r>
      <w:r w:rsidR="00322645">
        <w:rPr>
          <w:lang w:eastAsia="en-US"/>
        </w:rPr>
        <w:t>.</w:t>
      </w:r>
      <w:r w:rsidR="00B22748">
        <w:rPr>
          <w:lang w:eastAsia="en-US"/>
        </w:rPr>
        <w:t xml:space="preserve"> </w:t>
      </w:r>
      <w:r w:rsidR="00322645">
        <w:rPr>
          <w:lang w:eastAsia="en-US"/>
        </w:rPr>
        <w:t>And</w:t>
      </w:r>
      <w:r w:rsidR="00B22748">
        <w:rPr>
          <w:lang w:eastAsia="en-US"/>
        </w:rPr>
        <w:t xml:space="preserve"> </w:t>
      </w:r>
      <w:r w:rsidR="00322645">
        <w:rPr>
          <w:lang w:eastAsia="en-US"/>
        </w:rPr>
        <w:t>if</w:t>
      </w:r>
      <w:r w:rsidR="00B22748">
        <w:rPr>
          <w:lang w:eastAsia="en-US"/>
        </w:rPr>
        <w:t xml:space="preserve"> </w:t>
      </w:r>
      <w:r w:rsidR="00322645">
        <w:rPr>
          <w:lang w:eastAsia="en-US"/>
        </w:rPr>
        <w:t>people</w:t>
      </w:r>
      <w:r w:rsidR="00B22748">
        <w:rPr>
          <w:lang w:eastAsia="en-US"/>
        </w:rPr>
        <w:t xml:space="preserve"> </w:t>
      </w:r>
      <w:r w:rsidR="00322645">
        <w:rPr>
          <w:lang w:eastAsia="en-US"/>
        </w:rPr>
        <w:t>read</w:t>
      </w:r>
      <w:r w:rsidR="00B22748">
        <w:rPr>
          <w:lang w:eastAsia="en-US"/>
        </w:rPr>
        <w:t xml:space="preserve"> </w:t>
      </w:r>
      <w:r w:rsidR="00322645">
        <w:rPr>
          <w:lang w:eastAsia="en-US"/>
        </w:rPr>
        <w:t>the</w:t>
      </w:r>
      <w:r w:rsidR="00B22748">
        <w:rPr>
          <w:lang w:eastAsia="en-US"/>
        </w:rPr>
        <w:t xml:space="preserve"> </w:t>
      </w:r>
      <w:r w:rsidR="0053677D" w:rsidRPr="005B2F9F">
        <w:rPr>
          <w:lang w:eastAsia="en-US"/>
        </w:rPr>
        <w:t>message</w:t>
      </w:r>
      <w:r w:rsidR="00B22748">
        <w:rPr>
          <w:lang w:eastAsia="en-US"/>
        </w:rPr>
        <w:t xml:space="preserve"> </w:t>
      </w:r>
      <w:r w:rsidR="0053677D" w:rsidRPr="005B2F9F">
        <w:rPr>
          <w:lang w:eastAsia="en-US"/>
        </w:rPr>
        <w:t>itself</w:t>
      </w:r>
      <w:r w:rsidR="00322645">
        <w:rPr>
          <w:lang w:eastAsia="en-US"/>
        </w:rPr>
        <w:t>,</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to</w:t>
      </w:r>
      <w:r w:rsidR="00B22748">
        <w:rPr>
          <w:lang w:eastAsia="en-US"/>
        </w:rPr>
        <w:t xml:space="preserve"> </w:t>
      </w:r>
      <w:r w:rsidR="00322645">
        <w:rPr>
          <w:lang w:eastAsia="en-US"/>
        </w:rPr>
        <w:t>tell</w:t>
      </w:r>
      <w:r w:rsidR="00B22748">
        <w:rPr>
          <w:lang w:eastAsia="en-US"/>
        </w:rPr>
        <w:t xml:space="preserve"> </w:t>
      </w:r>
      <w:r w:rsidR="00322645">
        <w:rPr>
          <w:lang w:eastAsia="en-US"/>
        </w:rPr>
        <w:t>them</w:t>
      </w:r>
      <w:r w:rsidR="00B22748">
        <w:rPr>
          <w:lang w:eastAsia="en-US"/>
        </w:rPr>
        <w:t xml:space="preserve"> </w:t>
      </w:r>
      <w:r w:rsidR="00322645">
        <w:rPr>
          <w:lang w:eastAsia="en-US"/>
        </w:rPr>
        <w:t>to</w:t>
      </w:r>
      <w:r w:rsidR="00B22748">
        <w:rPr>
          <w:lang w:eastAsia="en-US"/>
        </w:rPr>
        <w:t xml:space="preserve"> </w:t>
      </w:r>
      <w:r w:rsidR="0053677D" w:rsidRPr="005B2F9F">
        <w:rPr>
          <w:lang w:eastAsia="en-US"/>
        </w:rPr>
        <w:t>e-mail</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at</w:t>
      </w:r>
      <w:r w:rsidR="00B22748">
        <w:rPr>
          <w:lang w:eastAsia="en-US"/>
        </w:rPr>
        <w:t xml:space="preserve"> </w:t>
      </w:r>
      <w:r w:rsidR="00322645" w:rsidRPr="00CF5DC6">
        <w:t>alice@hotmail.com</w:t>
      </w:r>
      <w:r w:rsidR="00B22748">
        <w:rPr>
          <w:lang w:eastAsia="en-US"/>
        </w:rPr>
        <w:t xml:space="preserve"> </w:t>
      </w:r>
      <w:r w:rsidR="00322645">
        <w:rPr>
          <w:lang w:eastAsia="en-US"/>
        </w:rPr>
        <w:t>if</w:t>
      </w:r>
      <w:r w:rsidR="00B22748">
        <w:rPr>
          <w:lang w:eastAsia="en-US"/>
        </w:rPr>
        <w:t xml:space="preserve"> </w:t>
      </w:r>
      <w:r w:rsidR="00322645">
        <w:rPr>
          <w:lang w:eastAsia="en-US"/>
        </w:rPr>
        <w:t>they</w:t>
      </w:r>
      <w:r w:rsidR="00B22748">
        <w:rPr>
          <w:lang w:eastAsia="en-US"/>
        </w:rPr>
        <w:t xml:space="preserve"> </w:t>
      </w:r>
      <w:r w:rsidR="00322645">
        <w:rPr>
          <w:lang w:eastAsia="en-US"/>
        </w:rPr>
        <w:t>need</w:t>
      </w:r>
      <w:r w:rsidR="00B22748">
        <w:rPr>
          <w:lang w:eastAsia="en-US"/>
        </w:rPr>
        <w:t xml:space="preserve"> </w:t>
      </w:r>
      <w:r w:rsidR="00322645">
        <w:rPr>
          <w:lang w:eastAsia="en-US"/>
        </w:rPr>
        <w:t>immediate</w:t>
      </w:r>
      <w:r w:rsidR="00B22748">
        <w:rPr>
          <w:lang w:eastAsia="en-US"/>
        </w:rPr>
        <w:t xml:space="preserve"> </w:t>
      </w:r>
      <w:r w:rsidR="00322645">
        <w:rPr>
          <w:lang w:eastAsia="en-US"/>
        </w:rPr>
        <w:t>assistance</w:t>
      </w:r>
      <w:r w:rsidR="00D67C1D">
        <w:rPr>
          <w:lang w:eastAsia="en-US"/>
        </w:rPr>
        <w:t>.</w:t>
      </w:r>
    </w:p>
    <w:p w14:paraId="7BD70D10" w14:textId="0A56DE69" w:rsidR="00973461" w:rsidRPr="00CA50F5" w:rsidRDefault="00127948" w:rsidP="00B83086">
      <w:pPr>
        <w:pStyle w:val="Para"/>
        <w:numPr>
          <w:ilvl w:val="0"/>
          <w:numId w:val="28"/>
        </w:numPr>
        <w:rPr>
          <w:lang w:eastAsia="en-US"/>
        </w:rPr>
      </w:pPr>
      <w:r w:rsidRPr="00B83086">
        <w:rPr>
          <w:b/>
          <w:bCs/>
        </w:rPr>
        <w:lastRenderedPageBreak/>
        <w:t>Scenario</w:t>
      </w:r>
      <w:r w:rsidR="00B22748" w:rsidRPr="00B83086">
        <w:rPr>
          <w:b/>
          <w:bCs/>
        </w:rPr>
        <w:t xml:space="preserve"> </w:t>
      </w:r>
      <w:r w:rsidR="00E063EA" w:rsidRPr="00B83086">
        <w:rPr>
          <w:b/>
          <w:bCs/>
        </w:rPr>
        <w:t>5</w:t>
      </w:r>
      <w:r w:rsidR="00441A56" w:rsidRPr="00B83086">
        <w:rPr>
          <w:b/>
          <w:bCs/>
        </w:rPr>
        <w:t>:</w:t>
      </w:r>
      <w:r w:rsidR="00B22748" w:rsidRPr="00B83086">
        <w:rPr>
          <w:b/>
          <w:bCs/>
        </w:rPr>
        <w:t xml:space="preserve"> </w:t>
      </w:r>
      <w:r w:rsidR="00441A56" w:rsidRPr="00B83086">
        <w:rPr>
          <w:b/>
          <w:bCs/>
        </w:rPr>
        <w:t>Measuring</w:t>
      </w:r>
      <w:r w:rsidR="00B22748" w:rsidRPr="00B83086">
        <w:rPr>
          <w:b/>
          <w:bCs/>
        </w:rPr>
        <w:t xml:space="preserve"> </w:t>
      </w:r>
      <w:r w:rsidR="00441A56" w:rsidRPr="00B83086">
        <w:rPr>
          <w:b/>
          <w:bCs/>
        </w:rPr>
        <w:t>distance</w:t>
      </w:r>
      <w:r w:rsidR="000745CA">
        <w:rPr>
          <w:b/>
          <w:bCs/>
          <w:lang w:eastAsia="en-US"/>
        </w:rPr>
        <w:t xml:space="preserve"> (9 steps)</w:t>
      </w:r>
      <w:r w:rsidR="00441A56" w:rsidRPr="00B83086">
        <w:rPr>
          <w:b/>
          <w:bC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plan</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some</w:t>
      </w:r>
      <w:r w:rsidR="00B22748">
        <w:rPr>
          <w:lang w:eastAsia="en-US"/>
        </w:rPr>
        <w:t xml:space="preserve"> </w:t>
      </w:r>
      <w:r w:rsidR="00D67C1D" w:rsidRPr="005B2F9F">
        <w:rPr>
          <w:lang w:eastAsia="en-US"/>
        </w:rPr>
        <w:t>construction</w:t>
      </w:r>
      <w:r w:rsidR="00B22748">
        <w:rPr>
          <w:lang w:eastAsia="en-US"/>
        </w:rPr>
        <w:t xml:space="preserve"> </w:t>
      </w:r>
      <w:r w:rsidR="00D67C1D" w:rsidRPr="005B2F9F">
        <w:rPr>
          <w:lang w:eastAsia="en-US"/>
        </w:rPr>
        <w:t>work</w:t>
      </w:r>
      <w:r w:rsidR="00B22748">
        <w:rPr>
          <w:lang w:eastAsia="en-US"/>
        </w:rPr>
        <w:t xml:space="preserve"> </w:t>
      </w:r>
      <w:r w:rsidR="002C7F55">
        <w:rPr>
          <w:lang w:eastAsia="en-US"/>
        </w:rPr>
        <w:t>in</w:t>
      </w:r>
      <w:r w:rsidR="00B22748">
        <w:rPr>
          <w:lang w:eastAsia="en-US"/>
        </w:rPr>
        <w:t xml:space="preserve"> </w:t>
      </w:r>
      <w:r w:rsidR="00D67C1D" w:rsidRPr="005B2F9F">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this</w:t>
      </w:r>
      <w:r w:rsidR="00435987">
        <w:rPr>
          <w:lang w:eastAsia="en-U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need</w:t>
      </w:r>
      <w:r w:rsidR="00B22748">
        <w:rPr>
          <w:lang w:eastAsia="en-US"/>
        </w:rPr>
        <w:t xml:space="preserve"> </w:t>
      </w:r>
      <w:r w:rsidR="00D67C1D" w:rsidRPr="005B2F9F">
        <w:rPr>
          <w:lang w:eastAsia="en-US"/>
        </w:rPr>
        <w:t>to</w:t>
      </w:r>
      <w:r w:rsidR="00B22748">
        <w:rPr>
          <w:lang w:eastAsia="en-US"/>
        </w:rPr>
        <w:t xml:space="preserve"> </w:t>
      </w:r>
      <w:r w:rsidR="00322645" w:rsidRPr="005B2F9F">
        <w:rPr>
          <w:lang w:eastAsia="en-US"/>
        </w:rPr>
        <w:t>fi</w:t>
      </w:r>
      <w:r w:rsidR="00322645">
        <w:rPr>
          <w:lang w:eastAsia="en-US"/>
        </w:rPr>
        <w:t>gure</w:t>
      </w:r>
      <w:r w:rsidR="00B22748">
        <w:rPr>
          <w:lang w:eastAsia="en-US"/>
        </w:rPr>
        <w:t xml:space="preserve"> </w:t>
      </w:r>
      <w:r w:rsidR="00D67C1D" w:rsidRPr="005B2F9F">
        <w:rPr>
          <w:lang w:eastAsia="en-US"/>
        </w:rPr>
        <w:t>out</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perimeter</w:t>
      </w:r>
      <w:r w:rsidR="00B22748">
        <w:rPr>
          <w:lang w:eastAsia="en-US"/>
        </w:rPr>
        <w:t xml:space="preserve"> </w:t>
      </w:r>
      <w:r w:rsidR="00D67C1D" w:rsidRPr="005B2F9F">
        <w:rPr>
          <w:lang w:eastAsia="en-US"/>
        </w:rPr>
        <w:t>of</w:t>
      </w:r>
      <w:r w:rsidR="00B22748">
        <w:rPr>
          <w:lang w:eastAsia="en-US"/>
        </w:rPr>
        <w:t xml:space="preserve"> </w:t>
      </w:r>
      <w:r w:rsidR="00FE3891" w:rsidRPr="00D67C1D">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322645">
        <w:rPr>
          <w:lang w:eastAsia="en-US"/>
        </w:rPr>
        <w:t>for</w:t>
      </w:r>
      <w:r w:rsidR="00B22748">
        <w:rPr>
          <w:lang w:eastAsia="en-US"/>
        </w:rPr>
        <w:t xml:space="preserve"> </w:t>
      </w:r>
      <w:r w:rsidR="00322645">
        <w:rPr>
          <w:lang w:eastAsia="en-US"/>
        </w:rPr>
        <w:t>your</w:t>
      </w:r>
      <w:r w:rsidR="00B22748">
        <w:rPr>
          <w:lang w:eastAsia="en-US"/>
        </w:rPr>
        <w:t xml:space="preserve"> </w:t>
      </w:r>
      <w:r w:rsidR="00322645">
        <w:rPr>
          <w:lang w:eastAsia="en-US"/>
        </w:rPr>
        <w:t>home</w:t>
      </w:r>
      <w:r w:rsidR="00B22748">
        <w:rPr>
          <w:lang w:eastAsia="en-US"/>
        </w:rPr>
        <w:t xml:space="preserve"> </w:t>
      </w:r>
      <w:r w:rsidR="00322645">
        <w:rPr>
          <w:lang w:eastAsia="en-US"/>
        </w:rPr>
        <w:t>(</w:t>
      </w:r>
      <w:r w:rsidR="00322645" w:rsidRPr="00EA7A83">
        <w:rPr>
          <w:i/>
          <w:iCs/>
          <w:lang w:eastAsia="en-US"/>
        </w:rPr>
        <w:t>6107</w:t>
      </w:r>
      <w:r w:rsidR="00B22748">
        <w:rPr>
          <w:i/>
          <w:iCs/>
          <w:lang w:eastAsia="en-US"/>
        </w:rPr>
        <w:t xml:space="preserve"> </w:t>
      </w:r>
      <w:r w:rsidR="00322645" w:rsidRPr="00EA7A83">
        <w:rPr>
          <w:i/>
          <w:iCs/>
          <w:lang w:eastAsia="en-US"/>
        </w:rPr>
        <w:t>Long</w:t>
      </w:r>
      <w:r w:rsidR="00B22748">
        <w:rPr>
          <w:i/>
          <w:iCs/>
          <w:lang w:eastAsia="en-US"/>
        </w:rPr>
        <w:t xml:space="preserve"> </w:t>
      </w:r>
      <w:r w:rsidR="00322645" w:rsidRPr="00EA7A83">
        <w:rPr>
          <w:i/>
          <w:iCs/>
          <w:lang w:eastAsia="en-US"/>
        </w:rPr>
        <w:t>St,</w:t>
      </w:r>
      <w:r w:rsidR="00B22748">
        <w:rPr>
          <w:i/>
          <w:iCs/>
          <w:lang w:eastAsia="en-US"/>
        </w:rPr>
        <w:t xml:space="preserve"> </w:t>
      </w:r>
      <w:r w:rsidR="00322645" w:rsidRPr="00EA7A83">
        <w:rPr>
          <w:i/>
          <w:iCs/>
          <w:lang w:eastAsia="en-US"/>
        </w:rPr>
        <w:t>Los</w:t>
      </w:r>
      <w:r w:rsidR="00B22748">
        <w:rPr>
          <w:i/>
          <w:iCs/>
          <w:lang w:eastAsia="en-US"/>
        </w:rPr>
        <w:t xml:space="preserve"> </w:t>
      </w:r>
      <w:r w:rsidR="00322645" w:rsidRPr="00EA7A83">
        <w:rPr>
          <w:i/>
          <w:iCs/>
          <w:lang w:eastAsia="en-US"/>
        </w:rPr>
        <w:t>Angeles,</w:t>
      </w:r>
      <w:r w:rsidR="00B22748">
        <w:rPr>
          <w:i/>
          <w:iCs/>
          <w:lang w:eastAsia="en-US"/>
        </w:rPr>
        <w:t xml:space="preserve"> </w:t>
      </w:r>
      <w:r w:rsidR="00322645" w:rsidRPr="00EA7A83">
        <w:rPr>
          <w:i/>
          <w:iCs/>
          <w:lang w:eastAsia="en-US"/>
        </w:rPr>
        <w:t>CA</w:t>
      </w:r>
      <w:r w:rsidR="00B22748">
        <w:rPr>
          <w:i/>
          <w:iCs/>
          <w:lang w:eastAsia="en-US"/>
        </w:rPr>
        <w:t xml:space="preserve"> </w:t>
      </w:r>
      <w:r w:rsidR="00322645" w:rsidRPr="00EA7A83">
        <w:rPr>
          <w:i/>
          <w:iCs/>
          <w:lang w:eastAsia="en-US"/>
        </w:rPr>
        <w:t>90043</w:t>
      </w:r>
      <w:r w:rsidR="00322645">
        <w:rPr>
          <w:lang w:eastAsia="en-US"/>
        </w:rPr>
        <w:t>)</w:t>
      </w:r>
      <w:r w:rsidR="00B22748">
        <w:rPr>
          <w:lang w:eastAsia="en-US"/>
        </w:rPr>
        <w:t xml:space="preserve"> </w:t>
      </w:r>
      <w:r w:rsidR="00D67C1D" w:rsidRPr="005B2F9F">
        <w:rPr>
          <w:lang w:eastAsia="en-US"/>
        </w:rPr>
        <w:t>so</w:t>
      </w:r>
      <w:r w:rsidR="00B22748">
        <w:rPr>
          <w:lang w:eastAsia="en-US"/>
        </w:rPr>
        <w:t xml:space="preserve"> </w:t>
      </w:r>
      <w:r w:rsidR="00322645">
        <w:rPr>
          <w:lang w:eastAsia="en-US"/>
        </w:rPr>
        <w:t>that</w:t>
      </w:r>
      <w:r w:rsidR="00B22748">
        <w:rPr>
          <w:lang w:eastAsia="en-US"/>
        </w:rPr>
        <w:t xml:space="preserve"> </w:t>
      </w:r>
      <w:r w:rsidR="00D67C1D" w:rsidRPr="005B2F9F">
        <w:rPr>
          <w:lang w:eastAsia="en-US"/>
        </w:rPr>
        <w:t>you</w:t>
      </w:r>
      <w:r w:rsidR="00B22748">
        <w:rPr>
          <w:lang w:eastAsia="en-US"/>
        </w:rPr>
        <w:t xml:space="preserve"> </w:t>
      </w:r>
      <w:r w:rsidR="0063499E">
        <w:rPr>
          <w:lang w:eastAsia="en-US"/>
        </w:rPr>
        <w:t>can</w:t>
      </w:r>
      <w:r w:rsidR="00B22748">
        <w:rPr>
          <w:lang w:eastAsia="en-US"/>
        </w:rPr>
        <w:t xml:space="preserve"> </w:t>
      </w:r>
      <w:r w:rsidR="00D67C1D" w:rsidRPr="005B2F9F">
        <w:rPr>
          <w:lang w:eastAsia="en-US"/>
        </w:rPr>
        <w:t>estimate</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cost.</w:t>
      </w:r>
      <w:r w:rsidR="00B22748">
        <w:rPr>
          <w:lang w:eastAsia="en-US"/>
        </w:rPr>
        <w:t xml:space="preserve"> </w:t>
      </w:r>
    </w:p>
    <w:p w14:paraId="487F582D" w14:textId="54F1625C" w:rsidR="00AA473E" w:rsidRPr="00CA50F5" w:rsidRDefault="00127948" w:rsidP="00B83086">
      <w:pPr>
        <w:pStyle w:val="Para"/>
        <w:numPr>
          <w:ilvl w:val="0"/>
          <w:numId w:val="28"/>
        </w:numPr>
      </w:pPr>
      <w:r w:rsidRPr="00B83086">
        <w:rPr>
          <w:b/>
          <w:bCs/>
          <w:lang w:eastAsia="en-US"/>
        </w:rPr>
        <w:t>Scenario</w:t>
      </w:r>
      <w:r w:rsidR="00B22748" w:rsidRPr="00B83086">
        <w:rPr>
          <w:b/>
          <w:bCs/>
          <w:lang w:eastAsia="en-US"/>
        </w:rPr>
        <w:t xml:space="preserve"> </w:t>
      </w:r>
      <w:r w:rsidR="00E063EA" w:rsidRPr="00B83086">
        <w:rPr>
          <w:b/>
          <w:bCs/>
          <w:lang w:eastAsia="en-US"/>
        </w:rPr>
        <w:t>6</w:t>
      </w:r>
      <w:r w:rsidR="00973461" w:rsidRPr="00B83086">
        <w:rPr>
          <w:b/>
          <w:bCs/>
          <w:lang w:eastAsia="en-US"/>
        </w:rPr>
        <w:t>:</w:t>
      </w:r>
      <w:r w:rsidR="00B22748" w:rsidRPr="00B83086">
        <w:rPr>
          <w:b/>
          <w:bCs/>
          <w:lang w:eastAsia="en-US"/>
        </w:rPr>
        <w:t xml:space="preserve"> </w:t>
      </w:r>
      <w:r w:rsidR="00973461" w:rsidRPr="00B83086">
        <w:rPr>
          <w:b/>
          <w:bCs/>
          <w:lang w:eastAsia="en-US"/>
        </w:rPr>
        <w:t>Setting</w:t>
      </w:r>
      <w:r w:rsidR="00B22748" w:rsidRPr="00B83086">
        <w:rPr>
          <w:b/>
          <w:bCs/>
          <w:lang w:eastAsia="en-US"/>
        </w:rPr>
        <w:t xml:space="preserve"> </w:t>
      </w:r>
      <w:r w:rsidR="0077241C" w:rsidRPr="00B83086">
        <w:rPr>
          <w:b/>
          <w:bCs/>
          <w:lang w:eastAsia="en-US"/>
        </w:rPr>
        <w:t>a</w:t>
      </w:r>
      <w:r w:rsidR="00B22748" w:rsidRPr="00B83086">
        <w:rPr>
          <w:b/>
          <w:bCs/>
          <w:lang w:eastAsia="en-US"/>
        </w:rPr>
        <w:t xml:space="preserve"> </w:t>
      </w:r>
      <w:r w:rsidR="00973461" w:rsidRPr="00B83086">
        <w:rPr>
          <w:b/>
          <w:bCs/>
          <w:lang w:eastAsia="en-US"/>
        </w:rPr>
        <w:t>reminder</w:t>
      </w:r>
      <w:r w:rsidR="000745CA">
        <w:rPr>
          <w:b/>
          <w:bCs/>
          <w:lang w:eastAsia="en-US"/>
        </w:rPr>
        <w:t xml:space="preserve"> (10 steps)</w:t>
      </w:r>
      <w:r w:rsidR="00973461" w:rsidRPr="00B83086">
        <w:rPr>
          <w:b/>
          <w:bCs/>
          <w:lang w:eastAsia="en-US"/>
        </w:rPr>
        <w:t>.</w:t>
      </w:r>
      <w:r w:rsidR="00B22748">
        <w:rPr>
          <w:lang w:eastAsia="en-US"/>
        </w:rPr>
        <w:t xml:space="preserve"> </w:t>
      </w:r>
      <w:r w:rsidR="00973461" w:rsidRPr="005B2F9F">
        <w:rPr>
          <w:lang w:eastAsia="en-US"/>
        </w:rPr>
        <w:t>You</w:t>
      </w:r>
      <w:r w:rsidR="00B22748">
        <w:rPr>
          <w:lang w:eastAsia="en-US"/>
        </w:rPr>
        <w:t xml:space="preserve"> </w:t>
      </w:r>
      <w:r w:rsidR="00973461" w:rsidRPr="005B2F9F">
        <w:rPr>
          <w:lang w:eastAsia="en-US"/>
        </w:rPr>
        <w:t>have</w:t>
      </w:r>
      <w:r w:rsidR="00B22748">
        <w:rPr>
          <w:lang w:eastAsia="en-US"/>
        </w:rPr>
        <w:t xml:space="preserve"> </w:t>
      </w:r>
      <w:r w:rsidR="00973461" w:rsidRPr="005B2F9F">
        <w:rPr>
          <w:lang w:eastAsia="en-US"/>
        </w:rPr>
        <w:t>scheduled</w:t>
      </w:r>
      <w:r w:rsidR="00B22748">
        <w:rPr>
          <w:lang w:eastAsia="en-US"/>
        </w:rPr>
        <w:t xml:space="preserve"> </w:t>
      </w:r>
      <w:r w:rsidR="00973461" w:rsidRPr="005B2F9F">
        <w:rPr>
          <w:lang w:eastAsia="en-US"/>
        </w:rPr>
        <w:t>a</w:t>
      </w:r>
      <w:r w:rsidR="00B22748">
        <w:rPr>
          <w:lang w:eastAsia="en-US"/>
        </w:rPr>
        <w:t xml:space="preserve"> </w:t>
      </w:r>
      <w:r w:rsidR="00973461" w:rsidRPr="005B2F9F">
        <w:rPr>
          <w:lang w:eastAsia="en-US"/>
        </w:rPr>
        <w:t>regular</w:t>
      </w:r>
      <w:r w:rsidR="00B22748">
        <w:rPr>
          <w:lang w:eastAsia="en-US"/>
        </w:rPr>
        <w:t xml:space="preserve"> </w:t>
      </w:r>
      <w:r w:rsidR="00973461" w:rsidRPr="005B2F9F">
        <w:rPr>
          <w:lang w:eastAsia="en-US"/>
        </w:rPr>
        <w:t>medical</w:t>
      </w:r>
      <w:r w:rsidR="00B22748">
        <w:rPr>
          <w:lang w:eastAsia="en-US"/>
        </w:rPr>
        <w:t xml:space="preserve"> </w:t>
      </w:r>
      <w:r w:rsidR="00973461" w:rsidRPr="005B2F9F">
        <w:rPr>
          <w:lang w:eastAsia="en-US"/>
        </w:rPr>
        <w:t>checkup</w:t>
      </w:r>
      <w:r w:rsidR="00B22748">
        <w:rPr>
          <w:lang w:eastAsia="en-US"/>
        </w:rPr>
        <w:t xml:space="preserve"> </w:t>
      </w:r>
      <w:r w:rsidR="00973461" w:rsidRPr="005B2F9F">
        <w:rPr>
          <w:lang w:eastAsia="en-US"/>
        </w:rPr>
        <w:t>with</w:t>
      </w:r>
      <w:r w:rsidR="00B22748">
        <w:rPr>
          <w:lang w:eastAsia="en-US"/>
        </w:rPr>
        <w:t xml:space="preserve"> </w:t>
      </w:r>
      <w:r w:rsidR="00973461" w:rsidRPr="005B2F9F">
        <w:rPr>
          <w:lang w:eastAsia="en-US"/>
        </w:rPr>
        <w:t>your</w:t>
      </w:r>
      <w:r w:rsidR="00B22748">
        <w:rPr>
          <w:lang w:eastAsia="en-US"/>
        </w:rPr>
        <w:t xml:space="preserve"> </w:t>
      </w:r>
      <w:r w:rsidR="00973461" w:rsidRPr="005B2F9F">
        <w:rPr>
          <w:lang w:eastAsia="en-US"/>
        </w:rPr>
        <w:t>doctor</w:t>
      </w:r>
      <w:r w:rsidR="00B22748">
        <w:rPr>
          <w:lang w:eastAsia="en-US"/>
        </w:rPr>
        <w:t xml:space="preserve"> </w:t>
      </w:r>
      <w:r w:rsidR="00973461" w:rsidRPr="005B2F9F">
        <w:rPr>
          <w:lang w:eastAsia="en-US"/>
        </w:rPr>
        <w:t>at</w:t>
      </w:r>
      <w:r w:rsidR="00B22748">
        <w:rPr>
          <w:lang w:eastAsia="en-US"/>
        </w:rPr>
        <w:t xml:space="preserve"> </w:t>
      </w:r>
      <w:r w:rsidR="00B97BCF">
        <w:rPr>
          <w:lang w:eastAsia="en-US"/>
        </w:rPr>
        <w:t>11</w:t>
      </w:r>
      <w:r w:rsidR="00973461" w:rsidRPr="005B2F9F">
        <w:rPr>
          <w:lang w:eastAsia="en-US"/>
        </w:rPr>
        <w:t>:</w:t>
      </w:r>
      <w:r w:rsidR="00B97BCF">
        <w:rPr>
          <w:lang w:eastAsia="en-US"/>
        </w:rPr>
        <w:t>00</w:t>
      </w:r>
      <w:r w:rsidR="00B22748">
        <w:rPr>
          <w:lang w:eastAsia="en-US"/>
        </w:rPr>
        <w:t xml:space="preserve"> </w:t>
      </w:r>
      <w:r w:rsidR="00B97BCF">
        <w:rPr>
          <w:lang w:eastAsia="en-US"/>
        </w:rPr>
        <w:t>a</w:t>
      </w:r>
      <w:r w:rsidR="00973461" w:rsidRPr="005B2F9F">
        <w:rPr>
          <w:lang w:eastAsia="en-US"/>
        </w:rPr>
        <w:t>m</w:t>
      </w:r>
      <w:r w:rsidR="00B22748">
        <w:rPr>
          <w:lang w:eastAsia="en-US"/>
        </w:rPr>
        <w:t xml:space="preserve"> </w:t>
      </w:r>
      <w:r w:rsidR="00973461" w:rsidRPr="005B2F9F">
        <w:rPr>
          <w:lang w:eastAsia="en-US"/>
        </w:rPr>
        <w:t>from</w:t>
      </w:r>
      <w:r w:rsidR="00B22748">
        <w:rPr>
          <w:lang w:eastAsia="en-US"/>
        </w:rPr>
        <w:t xml:space="preserve"> </w:t>
      </w:r>
      <w:r w:rsidR="00973461" w:rsidRPr="005B2F9F">
        <w:rPr>
          <w:lang w:eastAsia="en-US"/>
        </w:rPr>
        <w:t>June</w:t>
      </w:r>
      <w:r w:rsidR="00B22748">
        <w:rPr>
          <w:lang w:eastAsia="en-US"/>
        </w:rPr>
        <w:t xml:space="preserve"> </w:t>
      </w:r>
      <w:r w:rsidR="00973461" w:rsidRPr="005B2F9F">
        <w:rPr>
          <w:lang w:eastAsia="en-US"/>
        </w:rPr>
        <w:t>28</w:t>
      </w:r>
      <w:r w:rsidR="00D065B2" w:rsidRPr="005B2F9F">
        <w:rPr>
          <w:vertAlign w:val="superscript"/>
          <w:lang w:eastAsia="en-US"/>
        </w:rPr>
        <w:t>th</w:t>
      </w:r>
      <w:r w:rsidR="00B22748">
        <w:rPr>
          <w:lang w:eastAsia="en-US"/>
        </w:rPr>
        <w:t xml:space="preserve"> </w:t>
      </w:r>
      <w:r w:rsidR="00D065B2" w:rsidRPr="005B2F9F">
        <w:rPr>
          <w:lang w:eastAsia="en-US"/>
        </w:rPr>
        <w:t>to</w:t>
      </w:r>
      <w:r w:rsidR="00B22748">
        <w:rPr>
          <w:lang w:eastAsia="en-US"/>
        </w:rPr>
        <w:t xml:space="preserve"> </w:t>
      </w:r>
      <w:r w:rsidR="00973461" w:rsidRPr="005B2F9F">
        <w:rPr>
          <w:lang w:eastAsia="en-US"/>
        </w:rPr>
        <w:t>July</w:t>
      </w:r>
      <w:r w:rsidR="00B22748">
        <w:rPr>
          <w:lang w:eastAsia="en-US"/>
        </w:rPr>
        <w:t xml:space="preserve"> </w:t>
      </w:r>
      <w:r w:rsidR="00973461" w:rsidRPr="005B2F9F">
        <w:rPr>
          <w:lang w:eastAsia="en-US"/>
        </w:rPr>
        <w:t>31</w:t>
      </w:r>
      <w:r w:rsidR="00973461" w:rsidRPr="005B2F9F">
        <w:rPr>
          <w:vertAlign w:val="superscript"/>
          <w:lang w:eastAsia="en-US"/>
        </w:rPr>
        <w:t>st</w:t>
      </w:r>
      <w:r w:rsidR="00B22748">
        <w:rPr>
          <w:lang w:eastAsia="en-US"/>
        </w:rPr>
        <w:t xml:space="preserve"> </w:t>
      </w:r>
      <w:r w:rsidR="00973461" w:rsidRPr="005B2F9F">
        <w:rPr>
          <w:lang w:eastAsia="en-US"/>
        </w:rPr>
        <w:t>every</w:t>
      </w:r>
      <w:r w:rsidR="00B22748">
        <w:rPr>
          <w:lang w:eastAsia="en-US"/>
        </w:rPr>
        <w:t xml:space="preserve"> </w:t>
      </w:r>
      <w:r w:rsidR="00973461" w:rsidRPr="005B2F9F">
        <w:rPr>
          <w:lang w:eastAsia="en-US"/>
        </w:rPr>
        <w:t>week</w:t>
      </w:r>
      <w:r w:rsidR="00B22748">
        <w:rPr>
          <w:lang w:eastAsia="en-US"/>
        </w:rPr>
        <w:t xml:space="preserve"> </w:t>
      </w:r>
      <w:r w:rsidR="00973461" w:rsidRPr="005B2F9F">
        <w:rPr>
          <w:lang w:eastAsia="en-US"/>
        </w:rPr>
        <w:t>on</w:t>
      </w:r>
      <w:r w:rsidR="00B22748">
        <w:rPr>
          <w:lang w:eastAsia="en-US"/>
        </w:rPr>
        <w:t xml:space="preserve"> </w:t>
      </w:r>
      <w:r w:rsidR="00973461" w:rsidRPr="005B2F9F">
        <w:rPr>
          <w:lang w:eastAsia="en-US"/>
        </w:rPr>
        <w:t>Monday</w:t>
      </w:r>
      <w:r w:rsidR="00B22748">
        <w:rPr>
          <w:lang w:eastAsia="en-US"/>
        </w:rPr>
        <w:t xml:space="preserve"> </w:t>
      </w:r>
      <w:r w:rsidR="00973461" w:rsidRPr="005B2F9F">
        <w:rPr>
          <w:lang w:eastAsia="en-US"/>
        </w:rPr>
        <w:t>and</w:t>
      </w:r>
      <w:r w:rsidR="00B22748">
        <w:rPr>
          <w:lang w:eastAsia="en-US"/>
        </w:rPr>
        <w:t xml:space="preserve"> </w:t>
      </w:r>
      <w:r w:rsidR="00973461" w:rsidRPr="005B2F9F">
        <w:rPr>
          <w:lang w:eastAsia="en-US"/>
        </w:rPr>
        <w:t>Wednesday.</w:t>
      </w:r>
      <w:r w:rsidR="00B22748">
        <w:rPr>
          <w:lang w:eastAsia="en-US"/>
        </w:rPr>
        <w:t xml:space="preserve"> </w:t>
      </w:r>
      <w:r w:rsidR="00973461" w:rsidRPr="005B2F9F">
        <w:rPr>
          <w:lang w:eastAsia="en-US"/>
        </w:rPr>
        <w:t>In</w:t>
      </w:r>
      <w:r w:rsidR="00B22748">
        <w:rPr>
          <w:lang w:eastAsia="en-US"/>
        </w:rPr>
        <w:t xml:space="preserve"> </w:t>
      </w:r>
      <w:r w:rsidR="00973461" w:rsidRPr="005B2F9F">
        <w:rPr>
          <w:lang w:eastAsia="en-US"/>
        </w:rPr>
        <w:t>case</w:t>
      </w:r>
      <w:r w:rsidR="00B22748">
        <w:rPr>
          <w:lang w:eastAsia="en-US"/>
        </w:rPr>
        <w:t xml:space="preserve"> </w:t>
      </w:r>
      <w:r w:rsidR="00973461" w:rsidRPr="005B2F9F">
        <w:rPr>
          <w:lang w:eastAsia="en-US"/>
        </w:rPr>
        <w:t>you</w:t>
      </w:r>
      <w:r w:rsidR="00B22748">
        <w:rPr>
          <w:lang w:eastAsia="en-US"/>
        </w:rPr>
        <w:t xml:space="preserve"> </w:t>
      </w:r>
      <w:r w:rsidR="00B2340D">
        <w:rPr>
          <w:lang w:eastAsia="en-US"/>
        </w:rPr>
        <w:t xml:space="preserve">might </w:t>
      </w:r>
      <w:r w:rsidR="00973461" w:rsidRPr="005B2F9F">
        <w:rPr>
          <w:lang w:eastAsia="en-US"/>
        </w:rPr>
        <w:t>forget</w:t>
      </w:r>
      <w:r w:rsidR="00B22748">
        <w:rPr>
          <w:lang w:eastAsia="en-US"/>
        </w:rPr>
        <w:t xml:space="preserve"> </w:t>
      </w:r>
      <w:r w:rsidR="00973461" w:rsidRPr="005B2F9F">
        <w:rPr>
          <w:lang w:eastAsia="en-US"/>
        </w:rPr>
        <w:t>about</w:t>
      </w:r>
      <w:r w:rsidR="00B22748">
        <w:rPr>
          <w:lang w:eastAsia="en-US"/>
        </w:rPr>
        <w:t xml:space="preserve"> </w:t>
      </w:r>
      <w:r w:rsidR="00973461" w:rsidRPr="005B2F9F">
        <w:rPr>
          <w:lang w:eastAsia="en-US"/>
        </w:rPr>
        <w:t>it,</w:t>
      </w:r>
      <w:r w:rsidR="00B22748">
        <w:rPr>
          <w:lang w:eastAsia="en-US"/>
        </w:rPr>
        <w:t xml:space="preserve"> </w:t>
      </w:r>
      <w:r w:rsidR="00973461" w:rsidRPr="005B2F9F">
        <w:rPr>
          <w:lang w:eastAsia="en-US"/>
        </w:rPr>
        <w:t>you</w:t>
      </w:r>
      <w:r w:rsidR="0036467D">
        <w:rPr>
          <w:lang w:eastAsia="en-US"/>
        </w:rPr>
        <w:t>’d</w:t>
      </w:r>
      <w:r w:rsidR="00B22748">
        <w:rPr>
          <w:lang w:eastAsia="en-US"/>
        </w:rPr>
        <w:t xml:space="preserve"> </w:t>
      </w:r>
      <w:r w:rsidR="0036467D">
        <w:rPr>
          <w:lang w:eastAsia="en-US"/>
        </w:rPr>
        <w:t>like</w:t>
      </w:r>
      <w:r w:rsidR="00B22748">
        <w:rPr>
          <w:lang w:eastAsia="en-US"/>
        </w:rPr>
        <w:t xml:space="preserve"> </w:t>
      </w:r>
      <w:r w:rsidR="0036467D">
        <w:rPr>
          <w:lang w:eastAsia="en-US"/>
        </w:rPr>
        <w:t>to</w:t>
      </w:r>
      <w:r w:rsidR="00B22748">
        <w:rPr>
          <w:lang w:eastAsia="en-US"/>
        </w:rPr>
        <w:t xml:space="preserve"> </w:t>
      </w:r>
      <w:r w:rsidR="0036467D">
        <w:rPr>
          <w:lang w:eastAsia="en-US"/>
        </w:rPr>
        <w:t>have</w:t>
      </w:r>
      <w:r w:rsidR="00B22748">
        <w:rPr>
          <w:lang w:eastAsia="en-US"/>
        </w:rPr>
        <w:t xml:space="preserve"> </w:t>
      </w:r>
      <w:r w:rsidR="0036467D">
        <w:rPr>
          <w:lang w:eastAsia="en-US"/>
        </w:rPr>
        <w:t>your</w:t>
      </w:r>
      <w:r w:rsidR="00B22748">
        <w:rPr>
          <w:lang w:eastAsia="en-US"/>
        </w:rPr>
        <w:t xml:space="preserve"> </w:t>
      </w:r>
      <w:r w:rsidR="0036467D">
        <w:rPr>
          <w:lang w:eastAsia="en-US"/>
        </w:rPr>
        <w:t>calendar</w:t>
      </w:r>
      <w:r w:rsidR="00B22748">
        <w:rPr>
          <w:lang w:eastAsia="en-US"/>
        </w:rPr>
        <w:t xml:space="preserve"> </w:t>
      </w:r>
      <w:r w:rsidR="00973461" w:rsidRPr="005B2F9F">
        <w:rPr>
          <w:lang w:eastAsia="en-US"/>
        </w:rPr>
        <w:t>to</w:t>
      </w:r>
      <w:r w:rsidR="00B22748">
        <w:rPr>
          <w:lang w:eastAsia="en-US"/>
        </w:rPr>
        <w:t xml:space="preserve"> </w:t>
      </w:r>
      <w:r w:rsidR="00973461" w:rsidRPr="005B2F9F">
        <w:rPr>
          <w:lang w:eastAsia="en-US"/>
        </w:rPr>
        <w:t>remind</w:t>
      </w:r>
      <w:r w:rsidR="00B22748">
        <w:rPr>
          <w:lang w:eastAsia="en-US"/>
        </w:rPr>
        <w:t xml:space="preserve"> </w:t>
      </w:r>
      <w:r w:rsidR="00973461" w:rsidRPr="005B2F9F">
        <w:rPr>
          <w:lang w:eastAsia="en-US"/>
        </w:rPr>
        <w:t>you</w:t>
      </w:r>
      <w:r w:rsidR="00B22748">
        <w:rPr>
          <w:lang w:eastAsia="en-US"/>
        </w:rPr>
        <w:t xml:space="preserve"> </w:t>
      </w:r>
      <w:r w:rsidR="0036467D">
        <w:rPr>
          <w:lang w:eastAsia="en-US"/>
        </w:rPr>
        <w:t>about</w:t>
      </w:r>
      <w:r w:rsidR="00B22748">
        <w:rPr>
          <w:lang w:eastAsia="en-US"/>
        </w:rPr>
        <w:t xml:space="preserve"> </w:t>
      </w:r>
      <w:r w:rsidR="0036467D">
        <w:rPr>
          <w:lang w:eastAsia="en-US"/>
        </w:rPr>
        <w:t>them</w:t>
      </w:r>
      <w:r w:rsidR="00B22748">
        <w:rPr>
          <w:lang w:eastAsia="en-US"/>
        </w:rPr>
        <w:t xml:space="preserve"> </w:t>
      </w:r>
      <w:r w:rsidR="00973461" w:rsidRPr="005B2F9F">
        <w:rPr>
          <w:lang w:eastAsia="en-US"/>
        </w:rPr>
        <w:t>2</w:t>
      </w:r>
      <w:r w:rsidR="00B22748">
        <w:rPr>
          <w:lang w:eastAsia="en-US"/>
        </w:rPr>
        <w:t xml:space="preserve"> </w:t>
      </w:r>
      <w:r w:rsidR="00973461" w:rsidRPr="005B2F9F">
        <w:rPr>
          <w:lang w:eastAsia="en-US"/>
        </w:rPr>
        <w:t>hours</w:t>
      </w:r>
      <w:r w:rsidR="00B22748">
        <w:rPr>
          <w:lang w:eastAsia="en-US"/>
        </w:rPr>
        <w:t xml:space="preserve"> </w:t>
      </w:r>
      <w:r w:rsidR="00973461" w:rsidRPr="005B2F9F">
        <w:rPr>
          <w:lang w:eastAsia="en-US"/>
        </w:rPr>
        <w:t>before</w:t>
      </w:r>
      <w:r w:rsidR="00B22748">
        <w:rPr>
          <w:lang w:eastAsia="en-US"/>
        </w:rPr>
        <w:t xml:space="preserve"> </w:t>
      </w:r>
      <w:r w:rsidR="0036467D">
        <w:rPr>
          <w:lang w:eastAsia="en-US"/>
        </w:rPr>
        <w:t>each</w:t>
      </w:r>
      <w:r w:rsidR="00B22748">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1A9D5DDD" w:rsidR="009F68B3" w:rsidRPr="005B2F9F" w:rsidRDefault="009F68B3" w:rsidP="005B2F9F">
      <w:pPr>
        <w:pStyle w:val="ad"/>
        <w:jc w:val="center"/>
        <w:rPr>
          <w:rFonts w:ascii="Linux Biolinum O" w:hAnsi="Linux Biolinum O" w:cs="Linux Biolinum O"/>
          <w:sz w:val="16"/>
        </w:rPr>
      </w:pPr>
      <w:bookmarkStart w:id="20" w:name="_Ref74928170"/>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066CC3">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20"/>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assignment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used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B22748">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AP</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“Automatic</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Pausing,”</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CTL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“Control,”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and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w:t>
      </w:r>
      <w:commentRangeStart w:id="21"/>
      <w:r w:rsidR="00240FA7">
        <w:rPr>
          <w:rFonts w:ascii="Linux Biolinum O" w:eastAsia="Cambria" w:hAnsi="Linux Biolinum O" w:cs="Linux Biolinum O"/>
          <w:i w:val="0"/>
          <w:iCs w:val="0"/>
          <w:color w:val="auto"/>
          <w:sz w:val="16"/>
          <w:szCs w:val="24"/>
          <w:lang w:eastAsia="ja-JP"/>
        </w:rPr>
        <w:t>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“Scenario.”</w:t>
      </w:r>
      <w:commentRangeEnd w:id="21"/>
      <w:r w:rsidR="002A2661">
        <w:rPr>
          <w:rStyle w:val="aa"/>
          <w:rFonts w:eastAsiaTheme="minorEastAsia"/>
          <w:i w:val="0"/>
          <w:iCs w:val="0"/>
          <w:color w:val="auto"/>
          <w:lang w:val="en-CA" w:eastAsia="zh-CN"/>
        </w:rPr>
        <w:commentReference w:id="21"/>
      </w:r>
    </w:p>
    <w:tbl>
      <w:tblPr>
        <w:tblStyle w:val="a9"/>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0D6F4D9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1</w:t>
            </w:r>
          </w:p>
        </w:tc>
        <w:tc>
          <w:tcPr>
            <w:tcW w:w="714" w:type="dxa"/>
          </w:tcPr>
          <w:p w14:paraId="749EE52B" w14:textId="0201960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2</w:t>
            </w:r>
          </w:p>
        </w:tc>
        <w:tc>
          <w:tcPr>
            <w:tcW w:w="714" w:type="dxa"/>
          </w:tcPr>
          <w:p w14:paraId="0ECA9557" w14:textId="11E5F03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3</w:t>
            </w:r>
          </w:p>
        </w:tc>
        <w:tc>
          <w:tcPr>
            <w:tcW w:w="714" w:type="dxa"/>
          </w:tcPr>
          <w:p w14:paraId="0CCFE1AE" w14:textId="3D3CA3F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4</w:t>
            </w:r>
          </w:p>
        </w:tc>
        <w:tc>
          <w:tcPr>
            <w:tcW w:w="719" w:type="dxa"/>
          </w:tcPr>
          <w:p w14:paraId="1E119718" w14:textId="5A6AA6C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5</w:t>
            </w:r>
          </w:p>
        </w:tc>
        <w:tc>
          <w:tcPr>
            <w:tcW w:w="714" w:type="dxa"/>
          </w:tcPr>
          <w:p w14:paraId="23DE471E" w14:textId="488DD4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69ADFC2F" w:rsidR="0032676D" w:rsidRDefault="00222F7F" w:rsidP="002A003D">
      <w:pPr>
        <w:pStyle w:val="PostHeadPara"/>
      </w:pPr>
      <w:r>
        <w:t>We compared two content delivery methods (</w:t>
      </w:r>
      <w:r w:rsidRPr="00B83086">
        <w:rPr>
          <w:i/>
          <w:iCs/>
        </w:rPr>
        <w:t>Method</w:t>
      </w:r>
      <w:r>
        <w:t>): control (</w:t>
      </w:r>
      <w:r w:rsidRPr="00B83086">
        <w:rPr>
          <w:i/>
          <w:iCs/>
        </w:rPr>
        <w:t>CTL</w:t>
      </w:r>
      <w:r>
        <w:t>) and auto-pausing (</w:t>
      </w:r>
      <w:r>
        <w:rPr>
          <w:i/>
          <w:iCs/>
        </w:rPr>
        <w:t>AP</w:t>
      </w:r>
      <w:r w:rsidRPr="00B83086">
        <w:t>)</w:t>
      </w:r>
      <w:r>
        <w:t xml:space="preserve">. </w:t>
      </w:r>
      <w:r w:rsidR="007A37B8">
        <w:t>T</w:t>
      </w:r>
      <w:r w:rsidR="00E902A4">
        <w:t>he</w:t>
      </w:r>
      <w:r w:rsidR="00B22748">
        <w:t xml:space="preserve"> </w:t>
      </w:r>
      <w:r w:rsidR="00024F01" w:rsidRPr="00222F7F">
        <w:rPr>
          <w:i/>
          <w:iCs/>
        </w:rPr>
        <w:t>CTL</w:t>
      </w:r>
      <w:r w:rsidR="00B22748">
        <w:t xml:space="preserve"> </w:t>
      </w:r>
      <w:r w:rsidR="00E902A4">
        <w:t>condition</w:t>
      </w:r>
      <w:r w:rsidR="00B22748">
        <w:t xml:space="preserve"> </w:t>
      </w:r>
      <w:r w:rsidR="00E902A4">
        <w:t>left</w:t>
      </w:r>
      <w:r w:rsidR="00B22748">
        <w:t xml:space="preserve"> </w:t>
      </w:r>
      <w:r w:rsidR="00E902A4">
        <w:t>the</w:t>
      </w:r>
      <w:r w:rsidR="00B22748">
        <w:t xml:space="preserve"> </w:t>
      </w:r>
      <w:r w:rsidR="00E902A4">
        <w:t>video</w:t>
      </w:r>
      <w:r w:rsidR="00B22748">
        <w:t xml:space="preserve"> </w:t>
      </w:r>
      <w:r w:rsidR="00E902A4">
        <w:t>speed</w:t>
      </w:r>
      <w:r w:rsidR="00B22748">
        <w:t xml:space="preserve"> </w:t>
      </w:r>
      <w:r w:rsidR="00E902A4">
        <w:t>unaltered,</w:t>
      </w:r>
      <w:r w:rsidR="00B22748">
        <w:t xml:space="preserve"> </w:t>
      </w:r>
      <w:r w:rsidR="00E902A4">
        <w:t>while</w:t>
      </w:r>
      <w:r w:rsidR="00B22748">
        <w:t xml:space="preserve"> </w:t>
      </w:r>
      <w:r w:rsidR="00E902A4">
        <w:t>the</w:t>
      </w:r>
      <w:r w:rsidR="00B22748">
        <w:t xml:space="preserve"> </w:t>
      </w:r>
      <w:r w:rsidR="00021B39" w:rsidRPr="00222F7F">
        <w:rPr>
          <w:i/>
          <w:iCs/>
        </w:rPr>
        <w:t>A</w:t>
      </w:r>
      <w:r w:rsidR="00643B1D" w:rsidRPr="00222F7F">
        <w:rPr>
          <w:i/>
          <w:iCs/>
        </w:rPr>
        <w:t>P</w:t>
      </w:r>
      <w:r w:rsidR="00B22748">
        <w:t xml:space="preserve"> </w:t>
      </w:r>
      <w:r w:rsidR="00E902A4">
        <w:t>condition</w:t>
      </w:r>
      <w:r w:rsidR="00B22748">
        <w:t xml:space="preserve"> </w:t>
      </w:r>
      <w:r w:rsidR="00E902A4">
        <w:t>inserted</w:t>
      </w:r>
      <w:r w:rsidR="00B22748">
        <w:t xml:space="preserve"> </w:t>
      </w:r>
      <w:r w:rsidR="00021B39">
        <w:t>automatic</w:t>
      </w:r>
      <w:r w:rsidR="00B22748">
        <w:t xml:space="preserve"> </w:t>
      </w:r>
      <w:r w:rsidR="00E902A4">
        <w:t>pauses</w:t>
      </w:r>
      <w:r w:rsidR="00B22748">
        <w:t xml:space="preserve"> </w:t>
      </w:r>
      <w:r w:rsidR="00E902A4">
        <w:t>in</w:t>
      </w:r>
      <w:r w:rsidR="00B22748">
        <w:t xml:space="preserve"> </w:t>
      </w:r>
      <w:r w:rsidR="00E902A4">
        <w:t>the</w:t>
      </w:r>
      <w:r w:rsidR="00B22748">
        <w:t xml:space="preserve"> </w:t>
      </w:r>
      <w:r w:rsidR="00A74D9F">
        <w:t>instructional</w:t>
      </w:r>
      <w:r w:rsidR="00B22748">
        <w:t xml:space="preserve"> </w:t>
      </w:r>
      <w:r w:rsidR="00A74D9F">
        <w:t>video</w:t>
      </w:r>
      <w:r w:rsidR="00E902A4">
        <w:t>s</w:t>
      </w:r>
      <w:r w:rsidR="00B22748">
        <w:t xml:space="preserve"> </w:t>
      </w:r>
      <w:r w:rsidR="00E700F2">
        <w:t>by</w:t>
      </w:r>
      <w:r w:rsidR="00B22748">
        <w:t xml:space="preserve"> </w:t>
      </w:r>
      <w:r w:rsidR="00E700F2">
        <w:t>following</w:t>
      </w:r>
      <w:r w:rsidR="00B22748">
        <w:t xml:space="preserve"> </w:t>
      </w:r>
      <w:r w:rsidR="00E700F2">
        <w:t>the</w:t>
      </w:r>
      <w:r w:rsidR="00B22748">
        <w:t xml:space="preserve"> </w:t>
      </w:r>
      <w:r w:rsidR="00E700F2">
        <w:t>two</w:t>
      </w:r>
      <w:r w:rsidR="00B22748">
        <w:t xml:space="preserve"> </w:t>
      </w:r>
      <w:r w:rsidR="00E700F2">
        <w:t>criteria</w:t>
      </w:r>
      <w:r w:rsidR="00B22748">
        <w:t xml:space="preserve"> </w:t>
      </w:r>
      <w:r w:rsidR="00E700F2">
        <w:t>discussed</w:t>
      </w:r>
      <w:r w:rsidR="00B22748">
        <w:t xml:space="preserve"> </w:t>
      </w:r>
      <w:r w:rsidR="00055AC7">
        <w:t>in</w:t>
      </w:r>
      <w:r w:rsidR="00B22748">
        <w:t xml:space="preserve"> </w:t>
      </w:r>
      <w:r w:rsidR="00021B39">
        <w:t>Section</w:t>
      </w:r>
      <w:r w:rsidR="00B22748">
        <w:t xml:space="preserve"> </w:t>
      </w:r>
      <w:r w:rsidR="00021B39">
        <w:t>4.2</w:t>
      </w:r>
      <w:r w:rsidR="00E700F2">
        <w:t>.</w:t>
      </w:r>
      <w:r w:rsidR="00B22748">
        <w:t xml:space="preserve"> </w:t>
      </w:r>
      <w:r w:rsidR="00D24E40">
        <w:t>More</w:t>
      </w:r>
      <w:r w:rsidR="00B22748">
        <w:t xml:space="preserve"> </w:t>
      </w:r>
      <w:r w:rsidR="00D24E40">
        <w:t>d</w:t>
      </w:r>
      <w:r w:rsidR="004C19C6">
        <w:t>etails</w:t>
      </w:r>
      <w:r w:rsidR="00B22748">
        <w:t xml:space="preserve"> </w:t>
      </w:r>
      <w:r w:rsidR="004C19C6">
        <w:t>can</w:t>
      </w:r>
      <w:r w:rsidR="00B22748">
        <w:t xml:space="preserve"> </w:t>
      </w:r>
      <w:r w:rsidR="004C19C6">
        <w:t>be</w:t>
      </w:r>
      <w:r w:rsidR="00B22748">
        <w:t xml:space="preserve"> </w:t>
      </w:r>
      <w:r w:rsidR="004C19C6">
        <w:t>found</w:t>
      </w:r>
      <w:r w:rsidR="00B22748">
        <w:t xml:space="preserve"> </w:t>
      </w:r>
      <w:r w:rsidR="004C19C6">
        <w:t>in</w:t>
      </w:r>
      <w:r w:rsidR="00B22748">
        <w:t xml:space="preserve"> </w:t>
      </w:r>
      <w:r w:rsidR="004C19C6">
        <w:fldChar w:fldCharType="begin"/>
      </w:r>
      <w:r w:rsidR="004C19C6">
        <w:instrText xml:space="preserve"> REF _Ref80040100 \h </w:instrText>
      </w:r>
      <w:r w:rsidR="004C19C6">
        <w:fldChar w:fldCharType="separate"/>
      </w:r>
      <w:r w:rsidR="00066CC3">
        <w:t xml:space="preserve">Table </w:t>
      </w:r>
      <w:r w:rsidR="00066CC3">
        <w:rPr>
          <w:noProof/>
        </w:rPr>
        <w:t>7</w:t>
      </w:r>
      <w:r w:rsidR="004C19C6">
        <w:fldChar w:fldCharType="end"/>
      </w:r>
      <w:r w:rsidR="004C19C6">
        <w:t>.</w:t>
      </w:r>
    </w:p>
    <w:p w14:paraId="5A33B892" w14:textId="7E82BD91" w:rsidR="00EF7EE3" w:rsidRPr="009B52B0" w:rsidRDefault="00814B78" w:rsidP="005B2F9F">
      <w:pPr>
        <w:pStyle w:val="ParaContinue"/>
        <w:rPr>
          <w:lang w:eastAsia="en-US"/>
        </w:rPr>
      </w:pPr>
      <w:r>
        <w:rPr>
          <w:lang w:eastAsia="en-US"/>
        </w:rPr>
        <w:t>In</w:t>
      </w:r>
      <w:r w:rsidR="00B22748">
        <w:rPr>
          <w:lang w:eastAsia="en-US"/>
        </w:rPr>
        <w:t xml:space="preserve"> </w:t>
      </w:r>
      <w:r w:rsidR="0022078B">
        <w:rPr>
          <w:lang w:eastAsia="en-US"/>
        </w:rPr>
        <w:t>Study</w:t>
      </w:r>
      <w:r w:rsidR="00B22748">
        <w:rPr>
          <w:lang w:eastAsia="en-US"/>
        </w:rPr>
        <w:t xml:space="preserve"> </w:t>
      </w:r>
      <w:r w:rsidR="0022078B">
        <w:rPr>
          <w:lang w:eastAsia="en-US"/>
        </w:rPr>
        <w:t>2</w:t>
      </w:r>
      <w:r>
        <w:rPr>
          <w:lang w:eastAsia="en-US"/>
        </w:rPr>
        <w:t>,</w:t>
      </w:r>
      <w:r w:rsidR="00B22748">
        <w:rPr>
          <w:lang w:eastAsia="en-US"/>
        </w:rPr>
        <w:t xml:space="preserve"> </w:t>
      </w:r>
      <w:r>
        <w:rPr>
          <w:lang w:eastAsia="en-US"/>
        </w:rPr>
        <w:t>we</w:t>
      </w:r>
      <w:r w:rsidR="00B22748">
        <w:rPr>
          <w:lang w:eastAsia="en-US"/>
        </w:rPr>
        <w:t xml:space="preserve"> </w:t>
      </w:r>
      <w:r>
        <w:rPr>
          <w:lang w:eastAsia="en-US"/>
        </w:rPr>
        <w:t>asked</w:t>
      </w:r>
      <w:r w:rsidR="00B22748">
        <w:rPr>
          <w:lang w:eastAsia="en-US"/>
        </w:rPr>
        <w:t xml:space="preserve"> </w:t>
      </w:r>
      <w:r>
        <w:rPr>
          <w:lang w:eastAsia="en-US"/>
        </w:rPr>
        <w:t>each</w:t>
      </w:r>
      <w:r w:rsidR="00B22748">
        <w:rPr>
          <w:lang w:eastAsia="en-US"/>
        </w:rPr>
        <w:t xml:space="preserve"> </w:t>
      </w:r>
      <w:r>
        <w:rPr>
          <w:lang w:eastAsia="en-US"/>
        </w:rPr>
        <w:t>participant</w:t>
      </w:r>
      <w:r w:rsidR="00B22748">
        <w:rPr>
          <w:lang w:eastAsia="en-US"/>
        </w:rPr>
        <w:t xml:space="preserve"> </w:t>
      </w:r>
      <w:r>
        <w:rPr>
          <w:lang w:eastAsia="en-US"/>
        </w:rPr>
        <w:t>to</w:t>
      </w:r>
      <w:r w:rsidR="00B22748">
        <w:rPr>
          <w:lang w:eastAsia="en-US"/>
        </w:rPr>
        <w:t xml:space="preserve"> </w:t>
      </w:r>
      <w:r w:rsidR="0048549B">
        <w:rPr>
          <w:lang w:eastAsia="en-US"/>
        </w:rPr>
        <w:t>complete</w:t>
      </w:r>
      <w:r w:rsidR="00B22748">
        <w:rPr>
          <w:lang w:eastAsia="en-US"/>
        </w:rPr>
        <w:t xml:space="preserve"> </w:t>
      </w:r>
      <w:r w:rsidR="00210A2D">
        <w:rPr>
          <w:lang w:eastAsia="en-US"/>
        </w:rPr>
        <w:t>six</w:t>
      </w:r>
      <w:r w:rsidR="00B22748">
        <w:rPr>
          <w:lang w:eastAsia="en-US"/>
        </w:rPr>
        <w:t xml:space="preserve"> </w:t>
      </w:r>
      <w:r w:rsidR="0048549B">
        <w:rPr>
          <w:lang w:eastAsia="en-US"/>
        </w:rPr>
        <w:t>different</w:t>
      </w:r>
      <w:r w:rsidR="00B22748">
        <w:rPr>
          <w:lang w:eastAsia="en-US"/>
        </w:rPr>
        <w:t xml:space="preserve"> </w:t>
      </w:r>
      <w:r w:rsidR="0022078B">
        <w:rPr>
          <w:lang w:eastAsia="en-US"/>
        </w:rPr>
        <w:t>scenarios</w:t>
      </w:r>
      <w:r w:rsidR="00B22748">
        <w:rPr>
          <w:lang w:eastAsia="en-US"/>
        </w:rPr>
        <w:t xml:space="preserve"> </w:t>
      </w:r>
      <w:r w:rsidR="0048549B">
        <w:rPr>
          <w:lang w:eastAsia="en-US"/>
        </w:rPr>
        <w:t>under</w:t>
      </w:r>
      <w:r w:rsidR="00B22748">
        <w:rPr>
          <w:lang w:eastAsia="en-US"/>
        </w:rPr>
        <w:t xml:space="preserve"> </w:t>
      </w:r>
      <w:r w:rsidR="0048549B">
        <w:rPr>
          <w:lang w:eastAsia="en-US"/>
        </w:rPr>
        <w:t>two</w:t>
      </w:r>
      <w:r w:rsidR="00B22748">
        <w:rPr>
          <w:lang w:eastAsia="en-US"/>
        </w:rPr>
        <w:t xml:space="preserve"> </w:t>
      </w:r>
      <w:r w:rsidR="0048549B">
        <w:rPr>
          <w:lang w:eastAsia="en-US"/>
        </w:rPr>
        <w:t>conditions</w:t>
      </w:r>
      <w:r w:rsidR="00403737">
        <w:rPr>
          <w:lang w:eastAsia="en-US"/>
        </w:rPr>
        <w:t>:</w:t>
      </w:r>
      <w:r w:rsidR="00B22748">
        <w:rPr>
          <w:lang w:eastAsia="en-US"/>
        </w:rPr>
        <w:t xml:space="preserve"> </w:t>
      </w:r>
      <w:r w:rsidR="0022078B">
        <w:rPr>
          <w:lang w:eastAsia="en-US"/>
        </w:rPr>
        <w:t>three</w:t>
      </w:r>
      <w:r w:rsidR="00B22748">
        <w:rPr>
          <w:lang w:eastAsia="en-US"/>
        </w:rPr>
        <w:t xml:space="preserve"> </w:t>
      </w:r>
      <w:r w:rsidR="0022078B">
        <w:rPr>
          <w:lang w:eastAsia="en-US"/>
        </w:rPr>
        <w:t>scenarios</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AP</w:t>
      </w:r>
      <w:r w:rsidR="00B22748">
        <w:rPr>
          <w:lang w:eastAsia="en-US"/>
        </w:rPr>
        <w:t xml:space="preserve"> </w:t>
      </w:r>
      <w:r w:rsidR="00403737">
        <w:rPr>
          <w:lang w:eastAsia="en-US"/>
        </w:rPr>
        <w:t>condition</w:t>
      </w:r>
      <w:r w:rsidR="00B22748">
        <w:rPr>
          <w:lang w:eastAsia="en-US"/>
        </w:rPr>
        <w:t xml:space="preserve"> </w:t>
      </w:r>
      <w:r w:rsidR="00403737">
        <w:rPr>
          <w:lang w:eastAsia="en-US"/>
        </w:rPr>
        <w:t>and</w:t>
      </w:r>
      <w:r w:rsidR="00B22748">
        <w:rPr>
          <w:lang w:eastAsia="en-US"/>
        </w:rPr>
        <w:t xml:space="preserve"> </w:t>
      </w:r>
      <w:r w:rsidR="00403737">
        <w:rPr>
          <w:lang w:eastAsia="en-US"/>
        </w:rPr>
        <w:t>another</w:t>
      </w:r>
      <w:r w:rsidR="00B22748">
        <w:rPr>
          <w:lang w:eastAsia="en-US"/>
        </w:rPr>
        <w:t xml:space="preserve"> </w:t>
      </w:r>
      <w:r w:rsidR="0022078B">
        <w:rPr>
          <w:lang w:eastAsia="en-US"/>
        </w:rPr>
        <w:t>three</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CTL</w:t>
      </w:r>
      <w:r w:rsidR="00B22748">
        <w:rPr>
          <w:lang w:eastAsia="en-US"/>
        </w:rPr>
        <w:t xml:space="preserve"> </w:t>
      </w:r>
      <w:r w:rsidR="00403737">
        <w:rPr>
          <w:lang w:eastAsia="en-US"/>
        </w:rPr>
        <w:t>condition.</w:t>
      </w:r>
      <w:r w:rsidR="00B22748">
        <w:rPr>
          <w:lang w:eastAsia="en-US"/>
        </w:rPr>
        <w:t xml:space="preserve"> </w:t>
      </w:r>
      <w:r w:rsidR="00021B39">
        <w:rPr>
          <w:lang w:eastAsia="en-US"/>
        </w:rPr>
        <w:t>W</w:t>
      </w:r>
      <w:r w:rsidR="00762A53">
        <w:rPr>
          <w:lang w:eastAsia="en-US"/>
        </w:rPr>
        <w:t>e</w:t>
      </w:r>
      <w:r w:rsidR="00B22748">
        <w:rPr>
          <w:lang w:eastAsia="en-US"/>
        </w:rPr>
        <w:t xml:space="preserve"> </w:t>
      </w:r>
      <w:r w:rsidR="00762A53">
        <w:rPr>
          <w:lang w:eastAsia="en-US"/>
        </w:rPr>
        <w:t>counterbalanced</w:t>
      </w:r>
      <w:r w:rsidR="00B22748">
        <w:rPr>
          <w:lang w:eastAsia="en-US"/>
        </w:rPr>
        <w:t xml:space="preserve"> </w:t>
      </w:r>
      <w:r w:rsidR="00762A53">
        <w:rPr>
          <w:lang w:eastAsia="en-US"/>
        </w:rPr>
        <w:t>the</w:t>
      </w:r>
      <w:r w:rsidR="00B22748">
        <w:rPr>
          <w:lang w:eastAsia="en-US"/>
        </w:rPr>
        <w:t xml:space="preserve"> </w:t>
      </w:r>
      <w:r w:rsidR="00762A53">
        <w:rPr>
          <w:lang w:eastAsia="en-US"/>
        </w:rPr>
        <w:t>order</w:t>
      </w:r>
      <w:r w:rsidR="00B22748">
        <w:rPr>
          <w:lang w:eastAsia="en-US"/>
        </w:rPr>
        <w:t xml:space="preserve"> </w:t>
      </w:r>
      <w:r w:rsidR="00762A53">
        <w:rPr>
          <w:lang w:eastAsia="en-US"/>
        </w:rPr>
        <w:t>of</w:t>
      </w:r>
      <w:r w:rsidR="00B22748">
        <w:rPr>
          <w:lang w:eastAsia="en-US"/>
        </w:rPr>
        <w:t xml:space="preserve"> </w:t>
      </w:r>
      <w:r w:rsidR="00762A53">
        <w:rPr>
          <w:lang w:eastAsia="en-US"/>
        </w:rPr>
        <w:t>the</w:t>
      </w:r>
      <w:r w:rsidR="00B22748">
        <w:rPr>
          <w:lang w:eastAsia="en-US"/>
        </w:rPr>
        <w:t xml:space="preserve"> </w:t>
      </w:r>
      <w:r w:rsidR="00EA1EBB">
        <w:rPr>
          <w:lang w:eastAsia="en-US"/>
        </w:rPr>
        <w:t>six</w:t>
      </w:r>
      <w:r w:rsidR="00B22748">
        <w:rPr>
          <w:lang w:eastAsia="en-US"/>
        </w:rPr>
        <w:t xml:space="preserve"> </w:t>
      </w:r>
      <w:r w:rsidR="00762A53">
        <w:rPr>
          <w:lang w:eastAsia="en-US"/>
        </w:rPr>
        <w:t>tasks</w:t>
      </w:r>
      <w:r w:rsidR="002D134F">
        <w:rPr>
          <w:lang w:eastAsia="en-US"/>
        </w:rPr>
        <w:t>,</w:t>
      </w:r>
      <w:r w:rsidR="00B22748">
        <w:rPr>
          <w:lang w:eastAsia="en-US"/>
        </w:rPr>
        <w:t xml:space="preserve"> </w:t>
      </w:r>
      <w:r w:rsidR="002D134F">
        <w:rPr>
          <w:lang w:eastAsia="en-US"/>
        </w:rPr>
        <w:t>as</w:t>
      </w:r>
      <w:r w:rsidR="00B22748">
        <w:rPr>
          <w:lang w:eastAsia="en-US"/>
        </w:rPr>
        <w:t xml:space="preserve"> </w:t>
      </w:r>
      <w:r w:rsidR="002D134F">
        <w:rPr>
          <w:lang w:eastAsia="en-US"/>
        </w:rPr>
        <w:t>shown</w:t>
      </w:r>
      <w:r w:rsidR="00B22748">
        <w:rPr>
          <w:lang w:eastAsia="en-US"/>
        </w:rPr>
        <w:t xml:space="preserve"> </w:t>
      </w:r>
      <w:r w:rsidR="002D134F">
        <w:rPr>
          <w:lang w:eastAsia="en-US"/>
        </w:rPr>
        <w:t>in</w:t>
      </w:r>
      <w:r w:rsidR="00B22748">
        <w:rPr>
          <w:lang w:eastAsia="en-US"/>
        </w:rPr>
        <w:t xml:space="preserve">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066CC3" w:rsidRPr="00066CC3">
        <w:rPr>
          <w:lang w:eastAsia="en-US"/>
        </w:rPr>
        <w:t>Table 8</w:t>
      </w:r>
      <w:r w:rsidR="009C40DE">
        <w:rPr>
          <w:lang w:eastAsia="en-US"/>
        </w:rPr>
        <w:fldChar w:fldCharType="end"/>
      </w:r>
      <w:r w:rsidR="00B22748">
        <w:rPr>
          <w:lang w:eastAsia="en-US"/>
        </w:rPr>
        <w:t xml:space="preserve"> </w:t>
      </w:r>
      <w:r w:rsidR="00455342" w:rsidRPr="002047BB">
        <w:rPr>
          <w:lang w:eastAsia="en-US"/>
        </w:rPr>
        <w:t>ordering</w:t>
      </w:r>
      <w:r w:rsidR="00B22748">
        <w:rPr>
          <w:lang w:eastAsia="en-US"/>
        </w:rPr>
        <w:t xml:space="preserve"> </w:t>
      </w:r>
      <w:r w:rsidR="00455342" w:rsidRPr="002047BB">
        <w:rPr>
          <w:lang w:eastAsia="en-US"/>
        </w:rPr>
        <w:t>of</w:t>
      </w:r>
      <w:r w:rsidR="00B22748">
        <w:rPr>
          <w:lang w:eastAsia="en-US"/>
        </w:rPr>
        <w:t xml:space="preserve"> </w:t>
      </w:r>
      <w:r w:rsidR="00455342" w:rsidRPr="002047BB">
        <w:rPr>
          <w:lang w:eastAsia="en-US"/>
        </w:rPr>
        <w:t>the</w:t>
      </w:r>
      <w:r w:rsidR="00B22748">
        <w:rPr>
          <w:lang w:eastAsia="en-US"/>
        </w:rPr>
        <w:t xml:space="preserve"> </w:t>
      </w:r>
      <w:r w:rsidR="00455342" w:rsidRPr="002047BB">
        <w:rPr>
          <w:lang w:eastAsia="en-US"/>
        </w:rPr>
        <w:t>tasks</w:t>
      </w:r>
      <w:r w:rsidR="00B22748">
        <w:rPr>
          <w:lang w:eastAsia="en-US"/>
        </w:rPr>
        <w:t xml:space="preserve"> </w:t>
      </w:r>
      <w:r w:rsidR="00966F5D">
        <w:rPr>
          <w:lang w:eastAsia="en-US"/>
        </w:rPr>
        <w:t>(w</w:t>
      </w:r>
      <w:r w:rsidR="00616B5C">
        <w:rPr>
          <w:lang w:eastAsia="en-US"/>
        </w:rPr>
        <w:t>here</w:t>
      </w:r>
      <w:r w:rsidR="00B22748">
        <w:rPr>
          <w:lang w:eastAsia="en-US"/>
        </w:rPr>
        <w:t xml:space="preserve"> </w:t>
      </w:r>
      <w:r w:rsidR="00616B5C">
        <w:rPr>
          <w:lang w:eastAsia="en-US"/>
        </w:rPr>
        <w:t>AP</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w:t>
      </w:r>
      <w:r w:rsidR="00240FA7">
        <w:rPr>
          <w:lang w:eastAsia="en-US"/>
        </w:rPr>
        <w:t>A</w:t>
      </w:r>
      <w:r w:rsidR="00616B5C">
        <w:rPr>
          <w:lang w:eastAsia="en-US"/>
        </w:rPr>
        <w:t>utomatic</w:t>
      </w:r>
      <w:r w:rsidR="00B22748">
        <w:rPr>
          <w:lang w:eastAsia="en-US"/>
        </w:rPr>
        <w:t xml:space="preserve"> </w:t>
      </w:r>
      <w:r w:rsidR="00240FA7">
        <w:rPr>
          <w:lang w:eastAsia="en-US"/>
        </w:rPr>
        <w:t>Pausing,</w:t>
      </w:r>
      <w:r w:rsidR="00616B5C">
        <w:rPr>
          <w:lang w:eastAsia="en-US"/>
        </w:rPr>
        <w:t>”</w:t>
      </w:r>
      <w:r w:rsidR="00B22748">
        <w:rPr>
          <w:lang w:eastAsia="en-US"/>
        </w:rPr>
        <w:t xml:space="preserve"> </w:t>
      </w:r>
      <w:r w:rsidR="00616B5C">
        <w:rPr>
          <w:lang w:eastAsia="en-US"/>
        </w:rPr>
        <w:t>CTL</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“Control</w:t>
      </w:r>
      <w:r w:rsidR="00240FA7">
        <w:rPr>
          <w:lang w:eastAsia="en-US"/>
        </w:rPr>
        <w:t>,</w:t>
      </w:r>
      <w:r w:rsidR="00616B5C">
        <w:rPr>
          <w:lang w:eastAsia="en-US"/>
        </w:rPr>
        <w:t>”</w:t>
      </w:r>
      <w:r w:rsidR="00B22748">
        <w:rPr>
          <w:lang w:eastAsia="en-US"/>
        </w:rPr>
        <w:t xml:space="preserve"> </w:t>
      </w:r>
      <w:r w:rsidR="00616B5C">
        <w:rPr>
          <w:lang w:eastAsia="en-US"/>
        </w:rPr>
        <w:t>and</w:t>
      </w:r>
      <w:r w:rsidR="00B22748">
        <w:rPr>
          <w:lang w:eastAsia="en-US"/>
        </w:rPr>
        <w:t xml:space="preserve"> </w:t>
      </w:r>
      <w:r w:rsidR="00966F5D">
        <w:rPr>
          <w:lang w:eastAsia="en-US"/>
        </w:rPr>
        <w:t>S</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240FA7">
        <w:rPr>
          <w:lang w:eastAsia="en-US"/>
        </w:rPr>
        <w:t>“Scenario”</w:t>
      </w:r>
      <w:r w:rsidR="00966F5D">
        <w:rPr>
          <w:lang w:eastAsia="en-US"/>
        </w:rPr>
        <w:t>)</w:t>
      </w:r>
      <w:r w:rsidR="00616B5C">
        <w:rPr>
          <w:lang w:eastAsia="en-US"/>
        </w:rPr>
        <w:t>.</w:t>
      </w:r>
      <w:r w:rsidR="00B22748">
        <w:rPr>
          <w:lang w:eastAsia="en-US"/>
        </w:rPr>
        <w:t xml:space="preserve"> </w:t>
      </w:r>
    </w:p>
    <w:p w14:paraId="3641C750" w14:textId="71DEBA09" w:rsidR="00082773" w:rsidRDefault="00082773" w:rsidP="00082773">
      <w:pPr>
        <w:pStyle w:val="Head2"/>
      </w:pPr>
      <w:r>
        <w:t>Dependent</w:t>
      </w:r>
      <w:r w:rsidR="00B22748">
        <w:t xml:space="preserve"> </w:t>
      </w:r>
      <w:r>
        <w:t>variables</w:t>
      </w:r>
    </w:p>
    <w:p w14:paraId="0C8DC817" w14:textId="4BFB9E91" w:rsidR="00082773" w:rsidRDefault="00240FA7" w:rsidP="00F63460">
      <w:pPr>
        <w:pStyle w:val="PostHeadPara"/>
      </w:pPr>
      <w:r>
        <w:t>Beyond</w:t>
      </w:r>
      <w:r w:rsidR="00B22748">
        <w:t xml:space="preserve"> </w:t>
      </w:r>
      <w:r w:rsidR="00082773" w:rsidRPr="00D8636B">
        <w:t>completion</w:t>
      </w:r>
      <w:r w:rsidR="00B22748">
        <w:t xml:space="preserve"> </w:t>
      </w:r>
      <w:r w:rsidR="00082773" w:rsidRPr="00D8636B">
        <w:t>time</w:t>
      </w:r>
      <w:r w:rsidR="00082773">
        <w:t>,</w:t>
      </w:r>
      <w:r w:rsidR="00B22748">
        <w:t xml:space="preserve"> </w:t>
      </w:r>
      <w:r w:rsidR="00DC6278">
        <w:t>the</w:t>
      </w:r>
      <w:r w:rsidR="00B22748">
        <w:t xml:space="preserve"> </w:t>
      </w:r>
      <w:r w:rsidR="00DC6278">
        <w:t>number</w:t>
      </w:r>
      <w:r w:rsidR="00B22748">
        <w:t xml:space="preserve"> </w:t>
      </w:r>
      <w:r w:rsidR="00DC6278">
        <w:t>of</w:t>
      </w:r>
      <w:r w:rsidR="00B22748">
        <w:t xml:space="preserve"> </w:t>
      </w:r>
      <w:r w:rsidR="00DC6278">
        <w:t>manual</w:t>
      </w:r>
      <w:r w:rsidR="00B22748">
        <w:t xml:space="preserve"> </w:t>
      </w:r>
      <w:r w:rsidR="00DC6278">
        <w:t>pauses</w:t>
      </w:r>
      <w:r w:rsidR="00082773">
        <w:t>,</w:t>
      </w:r>
      <w:r w:rsidR="00B22748">
        <w:t xml:space="preserve"> </w:t>
      </w:r>
      <w:r w:rsidR="00E60EC9">
        <w:t>we</w:t>
      </w:r>
      <w:r w:rsidR="00B22748">
        <w:t xml:space="preserve"> </w:t>
      </w:r>
      <w:r w:rsidR="00E60EC9">
        <w:t>include</w:t>
      </w:r>
      <w:r w:rsidR="006323AA">
        <w:t>d</w:t>
      </w:r>
      <w:r w:rsidR="00B22748">
        <w:t xml:space="preserve"> </w:t>
      </w:r>
      <w:r w:rsidR="00B2340D">
        <w:t>two</w:t>
      </w:r>
      <w:r w:rsidR="00B22748">
        <w:t xml:space="preserve"> </w:t>
      </w:r>
      <w:r w:rsidR="00E60EC9">
        <w:t>additional</w:t>
      </w:r>
      <w:r w:rsidR="00B22748">
        <w:t xml:space="preserve"> </w:t>
      </w:r>
      <w:r w:rsidR="00E60EC9">
        <w:t>variables</w:t>
      </w:r>
      <w:r w:rsidR="00B22748">
        <w:t xml:space="preserve"> </w:t>
      </w:r>
      <w:r w:rsidR="00E60EC9">
        <w:t>in</w:t>
      </w:r>
      <w:r w:rsidR="00B22748">
        <w:t xml:space="preserve"> </w:t>
      </w:r>
      <w:r w:rsidR="00E60EC9">
        <w:t>the</w:t>
      </w:r>
      <w:r w:rsidR="00B22748">
        <w:t xml:space="preserve"> </w:t>
      </w:r>
      <w:r w:rsidR="00E60EC9">
        <w:t>second</w:t>
      </w:r>
      <w:r w:rsidR="00B22748">
        <w:t xml:space="preserve"> </w:t>
      </w:r>
      <w:r w:rsidR="00E60EC9">
        <w:t>study:</w:t>
      </w:r>
      <w:r w:rsidR="00B22748">
        <w:t xml:space="preserve"> </w:t>
      </w:r>
      <w:r w:rsidR="0091148A">
        <w:t>the</w:t>
      </w:r>
      <w:r w:rsidR="00B22748">
        <w:t xml:space="preserve"> </w:t>
      </w:r>
      <w:r w:rsidR="00DC6278">
        <w:t>number</w:t>
      </w:r>
      <w:r w:rsidR="00B22748">
        <w:t xml:space="preserve"> </w:t>
      </w:r>
      <w:r w:rsidR="00DC6278">
        <w:t>of</w:t>
      </w:r>
      <w:r w:rsidR="00B22748">
        <w:t xml:space="preserve"> </w:t>
      </w:r>
      <w:r w:rsidR="00DC6278">
        <w:t>replays</w:t>
      </w:r>
      <w:r w:rsidR="006A012C">
        <w:t>,</w:t>
      </w:r>
      <w:r w:rsidR="00B22748">
        <w:t xml:space="preserve"> </w:t>
      </w:r>
      <w:r w:rsidR="00DC6278">
        <w:t>and</w:t>
      </w:r>
      <w:r w:rsidR="00B22748">
        <w:t xml:space="preserve"> </w:t>
      </w:r>
      <w:r w:rsidR="00DC6278">
        <w:t>the</w:t>
      </w:r>
      <w:r w:rsidR="00B22748">
        <w:t xml:space="preserve"> </w:t>
      </w:r>
      <w:r w:rsidR="00DC6278">
        <w:t>replay</w:t>
      </w:r>
      <w:r w:rsidR="00B22748">
        <w:t xml:space="preserve"> </w:t>
      </w:r>
      <w:r w:rsidR="00DC6278">
        <w:t>time</w:t>
      </w:r>
      <w:r w:rsidR="00082773">
        <w:t>.</w:t>
      </w:r>
      <w:r w:rsidR="00B22748">
        <w:t xml:space="preserve"> </w:t>
      </w:r>
      <w:r w:rsidR="00C02E44">
        <w:t>We</w:t>
      </w:r>
      <w:r w:rsidR="009464DC" w:rsidRPr="00611D57">
        <w:rPr>
          <w:rFonts w:hint="eastAsia"/>
        </w:rPr>
        <w:t xml:space="preserve"> </w:t>
      </w:r>
      <w:r w:rsidR="009464DC">
        <w:t>added</w:t>
      </w:r>
      <w:r w:rsidR="009464DC" w:rsidRPr="00611D57">
        <w:rPr>
          <w:rFonts w:hint="eastAsia"/>
        </w:rPr>
        <w:t xml:space="preserve"> </w:t>
      </w:r>
      <w:r w:rsidR="009464DC">
        <w:t>these</w:t>
      </w:r>
      <w:r w:rsidR="009464DC" w:rsidRPr="00611D57">
        <w:rPr>
          <w:rFonts w:hint="eastAsia"/>
        </w:rPr>
        <w:t xml:space="preserve"> </w:t>
      </w:r>
      <w:r w:rsidR="009464DC">
        <w:t>two</w:t>
      </w:r>
      <w:r w:rsidR="009464DC" w:rsidRPr="00611D57">
        <w:rPr>
          <w:rFonts w:hint="eastAsia"/>
        </w:rPr>
        <w:t xml:space="preserve"> </w:t>
      </w:r>
      <w:r w:rsidR="009464DC">
        <w:t>variables</w:t>
      </w:r>
      <w:r w:rsidR="006E311E" w:rsidRPr="00611D57">
        <w:rPr>
          <w:rFonts w:hint="eastAsia"/>
        </w:rPr>
        <w:t xml:space="preserve"> </w:t>
      </w:r>
      <w:r w:rsidR="006E311E">
        <w:t>for</w:t>
      </w:r>
      <w:r w:rsidR="006E311E" w:rsidRPr="00611D57">
        <w:rPr>
          <w:rFonts w:hint="eastAsia"/>
        </w:rPr>
        <w:t xml:space="preserve"> </w:t>
      </w:r>
      <w:r w:rsidR="006E311E">
        <w:t>study</w:t>
      </w:r>
      <w:r w:rsidR="006E311E" w:rsidRPr="00611D57">
        <w:rPr>
          <w:rFonts w:hint="eastAsia"/>
        </w:rPr>
        <w:t xml:space="preserve"> 2</w:t>
      </w:r>
      <w:r w:rsidR="009464DC" w:rsidRPr="00611D57">
        <w:rPr>
          <w:rFonts w:hint="eastAsia"/>
        </w:rPr>
        <w:t xml:space="preserve"> </w:t>
      </w:r>
      <w:r w:rsidR="009464DC">
        <w:t>because</w:t>
      </w:r>
      <w:r w:rsidR="009464DC" w:rsidRPr="00611D57">
        <w:rPr>
          <w:rFonts w:hint="eastAsia"/>
        </w:rPr>
        <w:t xml:space="preserve"> </w:t>
      </w:r>
      <w:r w:rsidR="00BE050A">
        <w:t>in</w:t>
      </w:r>
      <w:r w:rsidR="00BE050A" w:rsidRPr="00611D57">
        <w:rPr>
          <w:rFonts w:hint="eastAsia"/>
        </w:rPr>
        <w:t xml:space="preserve"> </w:t>
      </w:r>
      <w:r w:rsidR="00BE050A">
        <w:t>study</w:t>
      </w:r>
      <w:r w:rsidR="00187D79" w:rsidRPr="00611D57">
        <w:rPr>
          <w:rFonts w:hint="eastAsia"/>
        </w:rPr>
        <w:t xml:space="preserve"> 1</w:t>
      </w:r>
      <w:r w:rsidR="00BE050A" w:rsidRPr="00611D57">
        <w:rPr>
          <w:rFonts w:hint="eastAsia"/>
        </w:rPr>
        <w:t xml:space="preserve"> </w:t>
      </w:r>
      <w:r w:rsidR="00BE050A">
        <w:t>we</w:t>
      </w:r>
      <w:r w:rsidR="00BE050A" w:rsidRPr="00611D57">
        <w:rPr>
          <w:rFonts w:hint="eastAsia"/>
        </w:rPr>
        <w:t xml:space="preserve"> </w:t>
      </w:r>
      <w:r w:rsidR="00BE050A">
        <w:t>observed</w:t>
      </w:r>
      <w:r w:rsidR="00BE050A" w:rsidRPr="00611D57">
        <w:rPr>
          <w:rFonts w:hint="eastAsia"/>
        </w:rPr>
        <w:t xml:space="preserve"> </w:t>
      </w:r>
      <w:r w:rsidR="00BE050A">
        <w:t>that</w:t>
      </w:r>
      <w:r w:rsidR="00595490" w:rsidRPr="00611D57">
        <w:rPr>
          <w:rFonts w:hint="eastAsia"/>
        </w:rPr>
        <w:t xml:space="preserve"> </w:t>
      </w:r>
      <w:r w:rsidR="00B76B44" w:rsidRPr="00611D57">
        <w:t>the</w:t>
      </w:r>
      <w:r w:rsidR="00B76B44" w:rsidRPr="00611D57">
        <w:rPr>
          <w:rFonts w:hint="eastAsia"/>
        </w:rPr>
        <w:t xml:space="preserve"> </w:t>
      </w:r>
      <w:r w:rsidR="00B76B44" w:rsidRPr="00611D57">
        <w:t>action</w:t>
      </w:r>
      <w:r w:rsidR="00B76B44" w:rsidRPr="00611D57">
        <w:rPr>
          <w:rFonts w:hint="eastAsia"/>
        </w:rPr>
        <w:t xml:space="preserve"> </w:t>
      </w:r>
      <w:r w:rsidR="00B76B44" w:rsidRPr="00611D57">
        <w:t>of</w:t>
      </w:r>
      <w:r w:rsidR="00B76B44" w:rsidRPr="00611D57">
        <w:rPr>
          <w:rFonts w:hint="eastAsia"/>
        </w:rPr>
        <w:t xml:space="preserve"> </w:t>
      </w:r>
      <w:r w:rsidR="00595490">
        <w:t>repl</w:t>
      </w:r>
      <w:r w:rsidR="00F0774C">
        <w:t>aying</w:t>
      </w:r>
      <w:r w:rsidR="00B76B44" w:rsidRPr="00611D57">
        <w:rPr>
          <w:rFonts w:hint="eastAsia"/>
        </w:rPr>
        <w:t xml:space="preserve"> </w:t>
      </w:r>
      <w:r w:rsidR="00F0774C">
        <w:t>the</w:t>
      </w:r>
      <w:r w:rsidR="00F0774C" w:rsidRPr="00611D57">
        <w:rPr>
          <w:rFonts w:hint="eastAsia"/>
        </w:rPr>
        <w:t xml:space="preserve"> </w:t>
      </w:r>
      <w:r w:rsidR="00F0774C">
        <w:t>video</w:t>
      </w:r>
      <w:r w:rsidR="00B76B44" w:rsidRPr="00611D57">
        <w:rPr>
          <w:rFonts w:hint="eastAsia"/>
        </w:rPr>
        <w:t xml:space="preserve"> </w:t>
      </w:r>
      <w:r w:rsidR="001F50C9" w:rsidRPr="00611D57">
        <w:t>occurred</w:t>
      </w:r>
      <w:r w:rsidR="001F50C9" w:rsidRPr="00611D57">
        <w:rPr>
          <w:rFonts w:hint="eastAsia"/>
        </w:rPr>
        <w:t xml:space="preserve"> </w:t>
      </w:r>
      <w:r w:rsidR="001F50C9" w:rsidRPr="00611D57">
        <w:t>more</w:t>
      </w:r>
      <w:r w:rsidR="001F50C9" w:rsidRPr="00611D57">
        <w:rPr>
          <w:rFonts w:hint="eastAsia"/>
        </w:rPr>
        <w:t xml:space="preserve"> </w:t>
      </w:r>
      <w:r w:rsidR="001F50C9" w:rsidRPr="00611D57">
        <w:t>frequently</w:t>
      </w:r>
      <w:r w:rsidR="001F50C9" w:rsidRPr="00611D57">
        <w:rPr>
          <w:rFonts w:hint="eastAsia"/>
        </w:rPr>
        <w:t xml:space="preserve"> </w:t>
      </w:r>
      <w:r w:rsidR="001F50C9" w:rsidRPr="00611D57">
        <w:t>than</w:t>
      </w:r>
      <w:r w:rsidR="001F50C9" w:rsidRPr="00611D57">
        <w:rPr>
          <w:rFonts w:hint="eastAsia"/>
        </w:rPr>
        <w:t xml:space="preserve"> </w:t>
      </w:r>
      <w:r w:rsidR="001F50C9" w:rsidRPr="00611D57">
        <w:t>we</w:t>
      </w:r>
      <w:r w:rsidR="001F50C9" w:rsidRPr="00611D57">
        <w:rPr>
          <w:rFonts w:hint="eastAsia"/>
        </w:rPr>
        <w:t xml:space="preserve"> </w:t>
      </w:r>
      <w:r w:rsidR="001F50C9" w:rsidRPr="00611D57">
        <w:t>expected</w:t>
      </w:r>
      <w:r w:rsidR="000626B0" w:rsidRPr="00611D57">
        <w:rPr>
          <w:rFonts w:hint="eastAsia"/>
        </w:rPr>
        <w:t xml:space="preserve"> </w:t>
      </w:r>
      <w:r w:rsidR="000626B0" w:rsidRPr="00611D57">
        <w:t>but</w:t>
      </w:r>
      <w:r w:rsidR="00184A35" w:rsidRPr="00611D57">
        <w:rPr>
          <w:rFonts w:hint="eastAsia"/>
        </w:rPr>
        <w:t xml:space="preserve"> </w:t>
      </w:r>
      <w:r w:rsidR="00184A35" w:rsidRPr="00611D57">
        <w:t>we</w:t>
      </w:r>
      <w:r w:rsidR="00184A35" w:rsidRPr="00611D57">
        <w:rPr>
          <w:rFonts w:hint="eastAsia"/>
        </w:rPr>
        <w:t xml:space="preserve"> </w:t>
      </w:r>
      <w:r w:rsidR="00184A35" w:rsidRPr="00611D57">
        <w:t>did</w:t>
      </w:r>
      <w:r w:rsidR="00184A35" w:rsidRPr="00611D57">
        <w:rPr>
          <w:rFonts w:hint="eastAsia"/>
        </w:rPr>
        <w:t xml:space="preserve"> </w:t>
      </w:r>
      <w:r w:rsidR="00184A35" w:rsidRPr="00611D57">
        <w:t>not</w:t>
      </w:r>
      <w:r w:rsidR="00184A35" w:rsidRPr="00611D57">
        <w:rPr>
          <w:rFonts w:hint="eastAsia"/>
        </w:rPr>
        <w:t xml:space="preserve"> </w:t>
      </w:r>
      <w:r w:rsidR="00184A35" w:rsidRPr="00611D57">
        <w:t>capture</w:t>
      </w:r>
      <w:r w:rsidR="00184A35" w:rsidRPr="00611D57">
        <w:rPr>
          <w:rFonts w:hint="eastAsia"/>
        </w:rPr>
        <w:t xml:space="preserve"> </w:t>
      </w:r>
      <w:r w:rsidR="00184A35" w:rsidRPr="00611D57">
        <w:t>this</w:t>
      </w:r>
      <w:r w:rsidR="00184A35" w:rsidRPr="00611D57">
        <w:rPr>
          <w:rFonts w:hint="eastAsia"/>
        </w:rPr>
        <w:t xml:space="preserve"> </w:t>
      </w:r>
      <w:r w:rsidR="00184A35" w:rsidRPr="00611D57">
        <w:t>data</w:t>
      </w:r>
      <w:r w:rsidR="006E311E" w:rsidRPr="00611D57">
        <w:rPr>
          <w:rFonts w:hint="eastAsia"/>
        </w:rPr>
        <w:t xml:space="preserve">. </w:t>
      </w:r>
      <w:r w:rsidR="0051632C">
        <w:t>We</w:t>
      </w:r>
      <w:r w:rsidR="00B22748">
        <w:t xml:space="preserve"> </w:t>
      </w:r>
      <w:r w:rsidR="0051632C">
        <w:t>define</w:t>
      </w:r>
      <w:r w:rsidR="006323AA">
        <w:t>d</w:t>
      </w:r>
      <w:r w:rsidR="00B22748">
        <w:t xml:space="preserve"> </w:t>
      </w:r>
      <w:r w:rsidR="0051632C">
        <w:t>t</w:t>
      </w:r>
      <w:r w:rsidR="0051632C" w:rsidRPr="005B2F9F">
        <w:t>he</w:t>
      </w:r>
      <w:r w:rsidR="00B22748">
        <w:t xml:space="preserve"> </w:t>
      </w:r>
      <w:r w:rsidR="00D62E24" w:rsidRPr="005B2F9F">
        <w:t>number</w:t>
      </w:r>
      <w:r w:rsidR="00B22748">
        <w:t xml:space="preserve"> </w:t>
      </w:r>
      <w:r w:rsidR="00D62E24" w:rsidRPr="005B2F9F">
        <w:t>of</w:t>
      </w:r>
      <w:r w:rsidR="00B22748">
        <w:t xml:space="preserve"> </w:t>
      </w:r>
      <w:r w:rsidR="00D62E24" w:rsidRPr="005B2F9F">
        <w:t>replays</w:t>
      </w:r>
      <w:r w:rsidR="00B22748">
        <w:t xml:space="preserve"> </w:t>
      </w:r>
      <w:r w:rsidR="00D62E24" w:rsidRPr="005B2F9F">
        <w:t>as</w:t>
      </w:r>
      <w:r w:rsidR="00B22748">
        <w:t xml:space="preserve"> </w:t>
      </w:r>
      <w:r w:rsidR="00563413" w:rsidRPr="005B2F9F">
        <w:t>the</w:t>
      </w:r>
      <w:r w:rsidR="00B22748">
        <w:t xml:space="preserve"> </w:t>
      </w:r>
      <w:r w:rsidR="00563413" w:rsidRPr="005B2F9F">
        <w:t>number</w:t>
      </w:r>
      <w:r w:rsidR="00B22748">
        <w:t xml:space="preserve"> </w:t>
      </w:r>
      <w:r w:rsidR="00563413" w:rsidRPr="005B2F9F">
        <w:t>of</w:t>
      </w:r>
      <w:r w:rsidR="00B22748">
        <w:t xml:space="preserve"> </w:t>
      </w:r>
      <w:r w:rsidR="00563413" w:rsidRPr="005B2F9F">
        <w:t>times</w:t>
      </w:r>
      <w:r w:rsidR="00B22748">
        <w:t xml:space="preserve"> </w:t>
      </w:r>
      <w:r w:rsidR="00563413" w:rsidRPr="005B2F9F">
        <w:t>a</w:t>
      </w:r>
      <w:r w:rsidR="00B22748">
        <w:t xml:space="preserve"> </w:t>
      </w:r>
      <w:r w:rsidR="00563413" w:rsidRPr="005B2F9F">
        <w:t>participant</w:t>
      </w:r>
      <w:r w:rsidR="00B22748">
        <w:t xml:space="preserve"> </w:t>
      </w:r>
      <w:r w:rsidR="00055236">
        <w:t>rewatch</w:t>
      </w:r>
      <w:r w:rsidR="00021B39">
        <w:t>ed</w:t>
      </w:r>
      <w:r w:rsidR="00B22748">
        <w:t xml:space="preserve"> </w:t>
      </w:r>
      <w:r w:rsidR="00021B39">
        <w:t>a</w:t>
      </w:r>
      <w:r w:rsidR="00B22748">
        <w:t xml:space="preserve"> </w:t>
      </w:r>
      <w:r w:rsidR="00021B39">
        <w:t>portion</w:t>
      </w:r>
      <w:r w:rsidR="00B22748">
        <w:t xml:space="preserve"> </w:t>
      </w:r>
      <w:r w:rsidR="00021B39">
        <w:t>of</w:t>
      </w:r>
      <w:r w:rsidR="00B22748">
        <w:t xml:space="preserve"> </w:t>
      </w:r>
      <w:r w:rsidR="003822FC" w:rsidRPr="005B2F9F">
        <w:t>the</w:t>
      </w:r>
      <w:r w:rsidR="00B22748">
        <w:t xml:space="preserve"> </w:t>
      </w:r>
      <w:r w:rsidR="003822FC" w:rsidRPr="005B2F9F">
        <w:t>video</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often</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any</w:t>
      </w:r>
      <w:r w:rsidR="00B22748">
        <w:t xml:space="preserve"> </w:t>
      </w:r>
      <w:r w:rsidR="001348C7">
        <w:t>portion</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define</w:t>
      </w:r>
      <w:r w:rsidR="006323AA">
        <w:t>d</w:t>
      </w:r>
      <w:r w:rsidR="00B22748">
        <w:t xml:space="preserve"> </w:t>
      </w:r>
      <w:r w:rsidR="0051632C">
        <w:t>the</w:t>
      </w:r>
      <w:r w:rsidR="00B22748">
        <w:t xml:space="preserve"> </w:t>
      </w:r>
      <w:r w:rsidR="009E725D">
        <w:t>replay</w:t>
      </w:r>
      <w:r w:rsidR="00B22748">
        <w:t xml:space="preserve"> </w:t>
      </w:r>
      <w:r w:rsidR="009E725D">
        <w:t>time</w:t>
      </w:r>
      <w:r w:rsidR="00B22748">
        <w:t xml:space="preserve"> </w:t>
      </w:r>
      <w:r w:rsidR="009E725D">
        <w:t>as</w:t>
      </w:r>
      <w:r w:rsidR="00B22748">
        <w:t xml:space="preserve"> </w:t>
      </w:r>
      <w:r w:rsidR="0051632C">
        <w:t>how</w:t>
      </w:r>
      <w:r w:rsidR="00B22748">
        <w:t xml:space="preserve"> </w:t>
      </w:r>
      <w:r w:rsidR="0051632C">
        <w:lastRenderedPageBreak/>
        <w:t>long</w:t>
      </w:r>
      <w:r w:rsidR="00B22748">
        <w:t xml:space="preserve"> </w:t>
      </w:r>
      <w:r w:rsidR="009E725D">
        <w:t>a</w:t>
      </w:r>
      <w:r w:rsidR="00B22748">
        <w:t xml:space="preserve"> </w:t>
      </w:r>
      <w:r w:rsidR="009E725D">
        <w:t>participant</w:t>
      </w:r>
      <w:r w:rsidR="00B22748">
        <w:t xml:space="preserve"> </w:t>
      </w:r>
      <w:r w:rsidR="009E725D">
        <w:t>spend</w:t>
      </w:r>
      <w:r w:rsidR="006A012C">
        <w:t>s</w:t>
      </w:r>
      <w:r w:rsidR="00B22748">
        <w:t xml:space="preserve"> </w:t>
      </w:r>
      <w:r w:rsidR="00387EC4">
        <w:t>rewatching</w:t>
      </w:r>
      <w:r w:rsidR="00B22748">
        <w:t xml:space="preserve"> </w:t>
      </w:r>
      <w:r w:rsidR="0051632C">
        <w:t>parts</w:t>
      </w:r>
      <w:r w:rsidR="00B22748">
        <w:t xml:space="preserve"> </w:t>
      </w:r>
      <w:r w:rsidR="0051632C">
        <w:t>of</w:t>
      </w:r>
      <w:r w:rsidR="00B22748">
        <w:t xml:space="preserve"> </w:t>
      </w:r>
      <w:r w:rsidR="0051632C">
        <w:t>the</w:t>
      </w:r>
      <w:r w:rsidR="00B22748">
        <w:t xml:space="preserve"> </w:t>
      </w:r>
      <w:r w:rsidR="001B6FB4">
        <w:t>video</w:t>
      </w:r>
      <w:r w:rsidR="00B22748">
        <w:t xml:space="preserve"> </w:t>
      </w:r>
      <w:r w:rsidR="001348C7">
        <w:t>that</w:t>
      </w:r>
      <w:r w:rsidR="00B22748">
        <w:t xml:space="preserve"> </w:t>
      </w:r>
      <w:r w:rsidR="0051632C">
        <w:t>she</w:t>
      </w:r>
      <w:r w:rsidR="00B22748">
        <w:t xml:space="preserve"> </w:t>
      </w:r>
      <w:r w:rsidR="0051632C">
        <w:t>has</w:t>
      </w:r>
      <w:r w:rsidR="00B22748">
        <w:t xml:space="preserve"> </w:t>
      </w:r>
      <w:r w:rsidR="0051632C">
        <w:t>already</w:t>
      </w:r>
      <w:r w:rsidR="00B22748">
        <w:t xml:space="preserve"> </w:t>
      </w:r>
      <w:r w:rsidR="0051632C">
        <w:t>viewed</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much</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again</w:t>
      </w:r>
      <w:r w:rsidR="00B22748">
        <w:t xml:space="preserve"> </w:t>
      </w:r>
      <w:r w:rsidR="0051632C">
        <w:t>collected</w:t>
      </w:r>
      <w:r w:rsidR="00B22748">
        <w:t xml:space="preserve"> </w:t>
      </w:r>
      <w:r w:rsidR="00082773">
        <w:t>the</w:t>
      </w:r>
      <w:r w:rsidR="00B22748">
        <w:t xml:space="preserve"> </w:t>
      </w:r>
      <w:r w:rsidR="009D3816">
        <w:t>participants</w:t>
      </w:r>
      <w:r w:rsidR="00082773">
        <w:t>’</w:t>
      </w:r>
      <w:r w:rsidR="00B22748">
        <w:t xml:space="preserve"> </w:t>
      </w:r>
      <w:r w:rsidR="009D07E4">
        <w:t>satisfaction</w:t>
      </w:r>
      <w:r w:rsidR="00B22748">
        <w:t xml:space="preserve"> </w:t>
      </w:r>
      <w:r w:rsidR="00082773">
        <w:t>rating</w:t>
      </w:r>
      <w:r w:rsidR="00B22748">
        <w:t xml:space="preserve"> </w:t>
      </w:r>
      <w:r w:rsidR="00082773">
        <w:t>of</w:t>
      </w:r>
      <w:r w:rsidR="00B22748">
        <w:t xml:space="preserve"> </w:t>
      </w:r>
      <w:r w:rsidR="00082773">
        <w:t>each</w:t>
      </w:r>
      <w:r w:rsidR="00B22748">
        <w:t xml:space="preserve"> </w:t>
      </w:r>
      <w:r w:rsidR="00082773">
        <w:t>condition</w:t>
      </w:r>
      <w:r w:rsidR="00B22748">
        <w:t xml:space="preserve"> </w:t>
      </w:r>
      <w:r w:rsidR="0051632C">
        <w:t>as</w:t>
      </w:r>
      <w:r w:rsidR="00B22748">
        <w:t xml:space="preserve"> </w:t>
      </w:r>
      <w:r w:rsidR="0051632C">
        <w:t>a</w:t>
      </w:r>
      <w:r w:rsidR="00B22748">
        <w:t xml:space="preserve"> </w:t>
      </w:r>
      <w:r w:rsidR="0051632C">
        <w:t>subjective</w:t>
      </w:r>
      <w:r w:rsidR="00B22748">
        <w:t xml:space="preserve"> </w:t>
      </w:r>
      <w:r w:rsidR="0051632C">
        <w:t>measure.</w:t>
      </w:r>
      <w:r w:rsidR="00B22748">
        <w:t xml:space="preserve"> </w:t>
      </w:r>
      <w:r w:rsidR="0051632C">
        <w:t>In</w:t>
      </w:r>
      <w:r w:rsidR="00B22748">
        <w:t xml:space="preserve"> </w:t>
      </w:r>
      <w:r w:rsidR="0051632C">
        <w:t>Study</w:t>
      </w:r>
      <w:r w:rsidR="00B22748">
        <w:t xml:space="preserve"> </w:t>
      </w:r>
      <w:r w:rsidR="0051632C">
        <w:t>2</w:t>
      </w:r>
      <w:r w:rsidR="009D07E4">
        <w:t>,</w:t>
      </w:r>
      <w:r w:rsidR="00B22748">
        <w:t xml:space="preserve"> </w:t>
      </w:r>
      <w:r w:rsidR="0051632C">
        <w:t>we</w:t>
      </w:r>
      <w:r w:rsidR="00B22748">
        <w:t xml:space="preserve"> </w:t>
      </w:r>
      <w:r w:rsidR="0051632C">
        <w:t>used</w:t>
      </w:r>
      <w:r w:rsidR="00B22748">
        <w:t xml:space="preserve"> </w:t>
      </w:r>
      <w:r w:rsidR="0051632C">
        <w:t>a</w:t>
      </w:r>
      <w:r w:rsidR="00B22748">
        <w:t xml:space="preserve"> </w:t>
      </w:r>
      <w:r w:rsidR="00BA17C3">
        <w:t>7-point</w:t>
      </w:r>
      <w:r w:rsidR="00B22748">
        <w:t xml:space="preserve"> </w:t>
      </w:r>
      <w:r w:rsidR="0051632C">
        <w:t>scale</w:t>
      </w:r>
      <w:r w:rsidR="00B22748">
        <w:t xml:space="preserve"> </w:t>
      </w:r>
      <w:r w:rsidR="009D07E4">
        <w:t>ranging</w:t>
      </w:r>
      <w:r w:rsidR="00B22748">
        <w:t xml:space="preserve"> </w:t>
      </w:r>
      <w:r w:rsidR="009D07E4">
        <w:t>from</w:t>
      </w:r>
      <w:r w:rsidR="00B22748">
        <w:t xml:space="preserve"> </w:t>
      </w:r>
      <w:r w:rsidR="009D07E4">
        <w:t>1</w:t>
      </w:r>
      <w:r w:rsidR="00B22748">
        <w:t xml:space="preserve"> </w:t>
      </w:r>
      <w:r w:rsidR="009D07E4">
        <w:t>(very</w:t>
      </w:r>
      <w:r w:rsidR="00B22748">
        <w:t xml:space="preserve"> </w:t>
      </w:r>
      <w:r w:rsidR="009D07E4">
        <w:t>dissatisfied)</w:t>
      </w:r>
      <w:r w:rsidR="00B22748">
        <w:t xml:space="preserve"> </w:t>
      </w:r>
      <w:r w:rsidR="009D07E4">
        <w:t>to</w:t>
      </w:r>
      <w:r w:rsidR="00B22748">
        <w:t xml:space="preserve"> </w:t>
      </w:r>
      <w:r w:rsidR="009D07E4">
        <w:t>7</w:t>
      </w:r>
      <w:r w:rsidR="00B22748">
        <w:t xml:space="preserve"> </w:t>
      </w:r>
      <w:r w:rsidR="009D07E4">
        <w:t>(very</w:t>
      </w:r>
      <w:r w:rsidR="00B22748">
        <w:t xml:space="preserve"> </w:t>
      </w:r>
      <w:r w:rsidR="009D07E4">
        <w:t>satisfied).</w:t>
      </w:r>
      <w:r w:rsidR="00B22748">
        <w:t xml:space="preserve"> </w:t>
      </w:r>
    </w:p>
    <w:p w14:paraId="57A91394" w14:textId="77777777" w:rsidR="00071270" w:rsidRDefault="00071270" w:rsidP="00071270">
      <w:pPr>
        <w:pStyle w:val="Head2"/>
      </w:pPr>
      <w:r>
        <w:t>Analysis</w:t>
      </w:r>
    </w:p>
    <w:p w14:paraId="0C60FE6B" w14:textId="5F6D4EB8" w:rsidR="00071270" w:rsidRPr="007F490C" w:rsidRDefault="00071270" w:rsidP="00071270">
      <w:pPr>
        <w:pStyle w:val="PostHeadPara"/>
      </w:pPr>
      <w:r>
        <w:t xml:space="preserve">Similar to study 1, we used a General Linear Model (multi-factor ANOVA) with two independent variables (delivery rate and task type) to analyze the task performance data. We analyzed the satisfaction ratings for each content delivery method with a Friedman test. </w:t>
      </w:r>
    </w:p>
    <w:p w14:paraId="59E5959A" w14:textId="77777777" w:rsidR="00071270" w:rsidRPr="005B2F9F" w:rsidRDefault="00071270" w:rsidP="00F63460">
      <w:pPr>
        <w:pStyle w:val="PostHeadPara"/>
      </w:pPr>
    </w:p>
    <w:p w14:paraId="6304EB59" w14:textId="76616864" w:rsidR="00942741" w:rsidRDefault="00942741" w:rsidP="002B5259">
      <w:pPr>
        <w:pStyle w:val="Head2"/>
      </w:pPr>
      <w:r>
        <w:t>Result</w:t>
      </w:r>
      <w:r w:rsidR="00F94282">
        <w:t>s</w:t>
      </w:r>
    </w:p>
    <w:p w14:paraId="2F4B6E9E" w14:textId="68BB4F64" w:rsidR="009F68B3" w:rsidRPr="005B2F9F" w:rsidRDefault="009F68B3" w:rsidP="005B2F9F">
      <w:pPr>
        <w:pStyle w:val="ad"/>
        <w:jc w:val="center"/>
        <w:rPr>
          <w:rFonts w:ascii="Linux Biolinum O" w:hAnsi="Linux Biolinum O" w:cs="Linux Biolinum O"/>
          <w:sz w:val="16"/>
          <w:lang w:eastAsia="ja-JP"/>
        </w:rPr>
      </w:pPr>
      <w:bookmarkStart w:id="22" w:name="_Ref74928309"/>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066CC3">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22"/>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Summary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of</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comparison</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results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indicates</w:t>
      </w:r>
      <w:r w:rsidR="00B22748">
        <w:rPr>
          <w:rFonts w:ascii="Linux Biolinum O" w:eastAsia="Cambria" w:hAnsi="Linux Biolinum O" w:cs="Linux Biolinum O"/>
          <w:i w:val="0"/>
          <w:iCs w:val="0"/>
          <w:color w:val="auto"/>
          <w:sz w:val="16"/>
          <w:szCs w:val="24"/>
          <w:lang w:eastAsia="ja-JP"/>
        </w:rPr>
        <w:t xml:space="preserve"> </w:t>
      </w:r>
      <w:commentRangeStart w:id="23"/>
      <w:r w:rsidRPr="005B2F9F">
        <w:rPr>
          <w:rFonts w:ascii="Linux Biolinum O" w:eastAsia="Cambria" w:hAnsi="Linux Biolinum O" w:cs="Linux Biolinum O"/>
          <w:i w:val="0"/>
          <w:iCs w:val="0"/>
          <w:color w:val="auto"/>
          <w:sz w:val="16"/>
          <w:szCs w:val="24"/>
          <w:lang w:eastAsia="ja-JP"/>
        </w:rPr>
        <w:t>significance</w:t>
      </w:r>
      <w:commentRangeEnd w:id="23"/>
      <w:r w:rsidR="002A2661">
        <w:rPr>
          <w:rStyle w:val="aa"/>
          <w:rFonts w:eastAsiaTheme="minorEastAsia"/>
          <w:i w:val="0"/>
          <w:iCs w:val="0"/>
          <w:color w:val="auto"/>
          <w:lang w:val="en-CA" w:eastAsia="zh-CN"/>
        </w:rPr>
        <w:commentReference w:id="23"/>
      </w:r>
      <w:r w:rsidRPr="005B2F9F">
        <w:rPr>
          <w:rFonts w:ascii="Linux Biolinum O" w:eastAsia="Cambria" w:hAnsi="Linux Biolinum O" w:cs="Linux Biolinum O"/>
          <w:i w:val="0"/>
          <w:iCs w:val="0"/>
          <w:color w:val="auto"/>
          <w:sz w:val="16"/>
          <w:szCs w:val="24"/>
          <w:lang w:eastAsia="ja-JP"/>
        </w:rPr>
        <w:t>)</w:t>
      </w:r>
    </w:p>
    <w:tbl>
      <w:tblPr>
        <w:tblStyle w:val="a9"/>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C826C7">
            <w:pPr>
              <w:pStyle w:val="TableCell"/>
              <w:spacing w:before="60" w:after="60" w:line="240" w:lineRule="auto"/>
              <w:jc w:val="center"/>
            </w:pPr>
            <w:r>
              <w:t>Variable</w:t>
            </w:r>
          </w:p>
        </w:tc>
        <w:tc>
          <w:tcPr>
            <w:tcW w:w="1980" w:type="dxa"/>
            <w:tcBorders>
              <w:top w:val="single" w:sz="4" w:space="0" w:color="auto"/>
              <w:left w:val="nil"/>
              <w:bottom w:val="single" w:sz="4" w:space="0" w:color="auto"/>
              <w:right w:val="nil"/>
            </w:tcBorders>
            <w:hideMark/>
          </w:tcPr>
          <w:p w14:paraId="75ADB4D8" w14:textId="10176DD5" w:rsidR="00870C42" w:rsidRPr="00ED43D7" w:rsidRDefault="00ED43D7" w:rsidP="00C826C7">
            <w:pPr>
              <w:pStyle w:val="TableCell"/>
              <w:tabs>
                <w:tab w:val="left" w:pos="193"/>
                <w:tab w:val="center" w:pos="1206"/>
              </w:tabs>
              <w:spacing w:before="60" w:after="60" w:line="240" w:lineRule="auto"/>
              <w:ind w:firstLine="0"/>
              <w:jc w:val="center"/>
              <w:rPr>
                <w:i/>
                <w:iCs/>
              </w:rPr>
            </w:pPr>
            <w:r w:rsidRPr="00ED43D7">
              <w:rPr>
                <w:i/>
                <w:iCs/>
              </w:rPr>
              <w:t>CTL</w:t>
            </w:r>
          </w:p>
        </w:tc>
        <w:tc>
          <w:tcPr>
            <w:tcW w:w="1307" w:type="dxa"/>
            <w:tcBorders>
              <w:top w:val="single" w:sz="4" w:space="0" w:color="auto"/>
              <w:left w:val="nil"/>
              <w:bottom w:val="single" w:sz="4" w:space="0" w:color="auto"/>
              <w:right w:val="nil"/>
            </w:tcBorders>
            <w:hideMark/>
          </w:tcPr>
          <w:p w14:paraId="23FFADEB" w14:textId="59FBF773" w:rsidR="00870C42" w:rsidRPr="00ED43D7" w:rsidRDefault="00ED43D7" w:rsidP="00C826C7">
            <w:pPr>
              <w:pStyle w:val="TableCell"/>
              <w:spacing w:before="60" w:after="60" w:line="240" w:lineRule="auto"/>
              <w:ind w:firstLine="0"/>
              <w:jc w:val="center"/>
              <w:rPr>
                <w:i/>
                <w:iCs/>
              </w:rPr>
            </w:pPr>
            <w:r w:rsidRPr="00ED43D7">
              <w:rPr>
                <w:i/>
                <w:iCs/>
              </w:rPr>
              <w:t>AP</w:t>
            </w:r>
          </w:p>
        </w:tc>
        <w:tc>
          <w:tcPr>
            <w:tcW w:w="2653" w:type="dxa"/>
            <w:tcBorders>
              <w:top w:val="single" w:sz="4" w:space="0" w:color="auto"/>
              <w:left w:val="nil"/>
              <w:bottom w:val="single" w:sz="4" w:space="0" w:color="auto"/>
              <w:right w:val="nil"/>
            </w:tcBorders>
            <w:hideMark/>
          </w:tcPr>
          <w:p w14:paraId="22BFD622" w14:textId="32DA3F65" w:rsidR="00870C42" w:rsidRDefault="000C78A1" w:rsidP="00C826C7">
            <w:pPr>
              <w:pStyle w:val="TableCell"/>
              <w:spacing w:before="60" w:after="60" w:line="240" w:lineRule="auto"/>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42D1422" w:rsidR="00870C42" w:rsidRDefault="00870C42" w:rsidP="00C826C7">
            <w:pPr>
              <w:pStyle w:val="TableCell"/>
              <w:spacing w:before="60" w:after="60" w:line="240" w:lineRule="auto"/>
              <w:jc w:val="center"/>
            </w:pPr>
            <w:r>
              <w:t>Completion</w:t>
            </w:r>
            <w:r w:rsidR="00B22748">
              <w:t xml:space="preserve"> </w:t>
            </w:r>
            <w:r>
              <w:t>time</w:t>
            </w:r>
          </w:p>
          <w:p w14:paraId="6ECF0161" w14:textId="5AF58A41" w:rsidR="00870C42" w:rsidRDefault="00454248" w:rsidP="00C826C7">
            <w:pPr>
              <w:pStyle w:val="TableCell"/>
              <w:spacing w:before="60" w:after="60" w:line="240" w:lineRule="auto"/>
              <w:jc w:val="center"/>
            </w:pPr>
            <w:r>
              <w:t>#</w:t>
            </w:r>
            <w:r w:rsidR="00B22748">
              <w:t xml:space="preserve"> </w:t>
            </w:r>
            <w:r w:rsidR="00870C42">
              <w:t>of</w:t>
            </w:r>
            <w:r w:rsidR="00B22748">
              <w:t xml:space="preserve"> </w:t>
            </w:r>
            <w:r w:rsidR="00CC3BCF">
              <w:t>manual</w:t>
            </w:r>
            <w:r w:rsidR="00B22748">
              <w:t xml:space="preserve"> </w:t>
            </w:r>
            <w:r w:rsidR="00870C42">
              <w:t>pauses</w:t>
            </w:r>
          </w:p>
          <w:p w14:paraId="1D14353F" w14:textId="7638A3F6" w:rsidR="000C78A1" w:rsidRDefault="00454248" w:rsidP="00C826C7">
            <w:pPr>
              <w:pStyle w:val="TableCell"/>
              <w:spacing w:before="60" w:after="60" w:line="240" w:lineRule="auto"/>
              <w:jc w:val="center"/>
            </w:pPr>
            <w:r>
              <w:t>#</w:t>
            </w:r>
            <w:r w:rsidR="00B22748">
              <w:t xml:space="preserve"> </w:t>
            </w:r>
            <w:r w:rsidR="000C78A1">
              <w:t>of</w:t>
            </w:r>
            <w:r w:rsidR="00B22748">
              <w:t xml:space="preserve"> </w:t>
            </w:r>
            <w:r w:rsidR="000C78A1">
              <w:t>replays</w:t>
            </w:r>
          </w:p>
          <w:p w14:paraId="082B9F10" w14:textId="75F70A3A" w:rsidR="000C78A1" w:rsidRDefault="000C78A1" w:rsidP="00C826C7">
            <w:pPr>
              <w:pStyle w:val="TableCell"/>
              <w:spacing w:before="60" w:after="60" w:line="240" w:lineRule="auto"/>
              <w:jc w:val="center"/>
            </w:pPr>
            <w:r>
              <w:t>Replay</w:t>
            </w:r>
            <w:r w:rsidR="00B22748">
              <w:t xml:space="preserve"> </w:t>
            </w:r>
            <w:r>
              <w:t>time</w:t>
            </w:r>
          </w:p>
          <w:p w14:paraId="11850851" w14:textId="215048A3" w:rsidR="000C78A1" w:rsidRDefault="000C78A1" w:rsidP="00C826C7">
            <w:pPr>
              <w:pStyle w:val="TableCell"/>
              <w:spacing w:before="60" w:after="60" w:line="240" w:lineRule="auto"/>
              <w:jc w:val="center"/>
            </w:pPr>
            <w:r>
              <w:t>Satisfaction</w:t>
            </w:r>
            <w:r w:rsidR="00B22748">
              <w:t xml:space="preserve"> </w:t>
            </w:r>
            <w:r w:rsidR="000A0B00">
              <w:t>(median)</w:t>
            </w:r>
          </w:p>
        </w:tc>
        <w:tc>
          <w:tcPr>
            <w:tcW w:w="1980" w:type="dxa"/>
            <w:tcBorders>
              <w:top w:val="single" w:sz="4" w:space="0" w:color="auto"/>
              <w:left w:val="nil"/>
              <w:bottom w:val="nil"/>
              <w:right w:val="nil"/>
            </w:tcBorders>
            <w:hideMark/>
          </w:tcPr>
          <w:p w14:paraId="379CC7E5" w14:textId="3293A408" w:rsidR="00870C42" w:rsidRDefault="001F5B2F" w:rsidP="00C826C7">
            <w:pPr>
              <w:pStyle w:val="TableCell"/>
              <w:spacing w:before="60" w:after="60" w:line="240" w:lineRule="auto"/>
              <w:ind w:firstLine="0"/>
              <w:jc w:val="center"/>
            </w:pPr>
            <w:r>
              <w:t>579.05</w:t>
            </w:r>
            <w:r w:rsidR="00B22748">
              <w:t xml:space="preserve"> </w:t>
            </w:r>
            <w:r w:rsidR="009B25F6" w:rsidRPr="00892E20">
              <w:rPr>
                <w:sz w:val="14"/>
                <w:szCs w:val="14"/>
              </w:rPr>
              <w:t>±</w:t>
            </w:r>
            <w:r w:rsidR="009B25F6">
              <w:rPr>
                <w:sz w:val="14"/>
                <w:szCs w:val="14"/>
              </w:rPr>
              <w:t xml:space="preserve"> </w:t>
            </w:r>
            <w:r w:rsidR="00C43FA0">
              <w:t>1</w:t>
            </w:r>
            <w:r>
              <w:t>84.44</w:t>
            </w:r>
          </w:p>
          <w:p w14:paraId="14AD6613" w14:textId="7A960256" w:rsidR="00870C42" w:rsidRDefault="001F5B2F" w:rsidP="00C826C7">
            <w:pPr>
              <w:pStyle w:val="TableCell"/>
              <w:spacing w:before="60" w:after="60" w:line="240" w:lineRule="auto"/>
              <w:ind w:firstLine="0"/>
              <w:jc w:val="center"/>
            </w:pPr>
            <w:r>
              <w:t>10.28</w:t>
            </w:r>
            <w:r w:rsidR="00B22748">
              <w:t xml:space="preserve"> </w:t>
            </w:r>
            <w:r w:rsidR="009B25F6" w:rsidRPr="00892E20">
              <w:rPr>
                <w:sz w:val="14"/>
                <w:szCs w:val="14"/>
              </w:rPr>
              <w:t>±</w:t>
            </w:r>
            <w:r w:rsidR="009B25F6">
              <w:rPr>
                <w:sz w:val="14"/>
                <w:szCs w:val="14"/>
              </w:rPr>
              <w:t xml:space="preserve"> </w:t>
            </w:r>
            <w:r>
              <w:t>2.77</w:t>
            </w:r>
          </w:p>
          <w:p w14:paraId="3FBE849D" w14:textId="09FF66D7" w:rsidR="00CE01B0" w:rsidRDefault="001F5B2F" w:rsidP="00C826C7">
            <w:pPr>
              <w:pStyle w:val="TableCell"/>
              <w:spacing w:before="60" w:after="60" w:line="240" w:lineRule="auto"/>
              <w:ind w:firstLine="0"/>
              <w:jc w:val="center"/>
            </w:pPr>
            <w:r>
              <w:t>7.14</w:t>
            </w:r>
            <w:r w:rsidR="00B22748">
              <w:t xml:space="preserve"> </w:t>
            </w:r>
            <w:r w:rsidR="009B25F6" w:rsidRPr="00892E20">
              <w:rPr>
                <w:sz w:val="14"/>
                <w:szCs w:val="14"/>
              </w:rPr>
              <w:t>±</w:t>
            </w:r>
            <w:r w:rsidR="009B25F6">
              <w:rPr>
                <w:sz w:val="14"/>
                <w:szCs w:val="14"/>
              </w:rPr>
              <w:t xml:space="preserve"> </w:t>
            </w:r>
            <w:r>
              <w:t>3.47</w:t>
            </w:r>
          </w:p>
          <w:p w14:paraId="153D0697" w14:textId="4F1CBE13" w:rsidR="00CE01B0" w:rsidRDefault="00F4162D" w:rsidP="00C826C7">
            <w:pPr>
              <w:pStyle w:val="TableCell"/>
              <w:spacing w:before="60" w:after="60" w:line="240" w:lineRule="auto"/>
              <w:ind w:firstLine="0"/>
              <w:jc w:val="center"/>
            </w:pPr>
            <w:r>
              <w:t>1</w:t>
            </w:r>
            <w:r w:rsidR="001F5B2F">
              <w:t>51.33</w:t>
            </w:r>
            <w:r w:rsidR="00B22748">
              <w:t xml:space="preserve"> </w:t>
            </w:r>
            <w:r w:rsidR="009B25F6" w:rsidRPr="00892E20">
              <w:rPr>
                <w:sz w:val="14"/>
                <w:szCs w:val="14"/>
              </w:rPr>
              <w:t>±</w:t>
            </w:r>
            <w:r w:rsidR="009B25F6">
              <w:rPr>
                <w:sz w:val="14"/>
                <w:szCs w:val="14"/>
              </w:rPr>
              <w:t xml:space="preserve"> </w:t>
            </w:r>
            <w:r w:rsidR="001F5B2F">
              <w:t>45.73</w:t>
            </w:r>
          </w:p>
          <w:p w14:paraId="5A36DC9E" w14:textId="2BC8CDAB" w:rsidR="00F4162D" w:rsidRDefault="001F5B2F" w:rsidP="00C826C7">
            <w:pPr>
              <w:pStyle w:val="TableCell"/>
              <w:spacing w:before="60" w:after="60" w:line="240" w:lineRule="auto"/>
              <w:ind w:firstLine="0"/>
              <w:jc w:val="center"/>
            </w:pPr>
            <w:r>
              <w:t>6</w:t>
            </w:r>
          </w:p>
          <w:p w14:paraId="5B319E20" w14:textId="77777777" w:rsidR="00870C42" w:rsidRDefault="00870C42" w:rsidP="00C826C7">
            <w:pPr>
              <w:pStyle w:val="TableCell"/>
              <w:spacing w:before="60" w:after="60" w:line="240" w:lineRule="auto"/>
              <w:ind w:firstLine="0"/>
              <w:jc w:val="center"/>
            </w:pPr>
          </w:p>
        </w:tc>
        <w:tc>
          <w:tcPr>
            <w:tcW w:w="1307" w:type="dxa"/>
            <w:tcBorders>
              <w:top w:val="single" w:sz="4" w:space="0" w:color="auto"/>
              <w:left w:val="nil"/>
              <w:bottom w:val="nil"/>
              <w:right w:val="nil"/>
            </w:tcBorders>
            <w:hideMark/>
          </w:tcPr>
          <w:p w14:paraId="444DFCBB" w14:textId="2E1C761C" w:rsidR="00870C42" w:rsidRDefault="001F5B2F" w:rsidP="00C826C7">
            <w:pPr>
              <w:pStyle w:val="TableCell"/>
              <w:spacing w:before="60" w:after="60" w:line="240" w:lineRule="auto"/>
              <w:ind w:firstLine="0"/>
              <w:jc w:val="center"/>
            </w:pPr>
            <w:r>
              <w:t>495.52</w:t>
            </w:r>
            <w:r w:rsidR="00B22748">
              <w:t xml:space="preserve"> </w:t>
            </w:r>
            <w:r w:rsidR="009B25F6" w:rsidRPr="00892E20">
              <w:rPr>
                <w:sz w:val="14"/>
                <w:szCs w:val="14"/>
              </w:rPr>
              <w:t>±</w:t>
            </w:r>
            <w:r w:rsidR="009B25F6">
              <w:rPr>
                <w:sz w:val="14"/>
                <w:szCs w:val="14"/>
              </w:rPr>
              <w:t xml:space="preserve"> </w:t>
            </w:r>
            <w:r>
              <w:t>171.28</w:t>
            </w:r>
          </w:p>
          <w:p w14:paraId="7EE56999" w14:textId="66F5C169" w:rsidR="0041605E" w:rsidRDefault="001F5B2F" w:rsidP="00C826C7">
            <w:pPr>
              <w:pStyle w:val="TableCell"/>
              <w:spacing w:before="60" w:after="60" w:line="240" w:lineRule="auto"/>
              <w:ind w:firstLine="0"/>
              <w:jc w:val="center"/>
            </w:pPr>
            <w:r>
              <w:t>2.33</w:t>
            </w:r>
            <w:r w:rsidR="00B22748">
              <w:t xml:space="preserve"> </w:t>
            </w:r>
            <w:r w:rsidR="009B25F6" w:rsidRPr="00892E20">
              <w:rPr>
                <w:sz w:val="14"/>
                <w:szCs w:val="14"/>
              </w:rPr>
              <w:t>±</w:t>
            </w:r>
            <w:r w:rsidR="009B25F6">
              <w:rPr>
                <w:sz w:val="14"/>
                <w:szCs w:val="14"/>
              </w:rPr>
              <w:t xml:space="preserve"> </w:t>
            </w:r>
            <w:r>
              <w:t>1.37</w:t>
            </w:r>
          </w:p>
          <w:p w14:paraId="496AD075" w14:textId="0B19D9B8" w:rsidR="0041605E" w:rsidRDefault="001F5B2F" w:rsidP="00C826C7">
            <w:pPr>
              <w:pStyle w:val="TableCell"/>
              <w:spacing w:before="60" w:after="60" w:line="240" w:lineRule="auto"/>
              <w:ind w:firstLine="0"/>
              <w:jc w:val="center"/>
            </w:pPr>
            <w:r>
              <w:t>4.0</w:t>
            </w:r>
            <w:r w:rsidR="000C2826">
              <w:t>2</w:t>
            </w:r>
            <w:r w:rsidR="00B22748">
              <w:t xml:space="preserve"> </w:t>
            </w:r>
            <w:r w:rsidR="009B25F6" w:rsidRPr="00892E20">
              <w:rPr>
                <w:sz w:val="14"/>
                <w:szCs w:val="14"/>
              </w:rPr>
              <w:t>±</w:t>
            </w:r>
            <w:r w:rsidR="009B25F6">
              <w:rPr>
                <w:sz w:val="14"/>
                <w:szCs w:val="14"/>
              </w:rPr>
              <w:t xml:space="preserve"> </w:t>
            </w:r>
            <w:r w:rsidR="0078554B">
              <w:t>1.</w:t>
            </w:r>
            <w:r>
              <w:t>80</w:t>
            </w:r>
            <w:r w:rsidR="00B22748">
              <w:t xml:space="preserve"> </w:t>
            </w:r>
          </w:p>
          <w:p w14:paraId="64A3A875" w14:textId="4EFDCB89" w:rsidR="0078554B" w:rsidRDefault="0078554B" w:rsidP="00C826C7">
            <w:pPr>
              <w:pStyle w:val="TableCell"/>
              <w:spacing w:before="60" w:after="60" w:line="240" w:lineRule="auto"/>
              <w:ind w:firstLine="0"/>
              <w:jc w:val="center"/>
            </w:pPr>
            <w:r>
              <w:t>1</w:t>
            </w:r>
            <w:r w:rsidR="001F5B2F">
              <w:t>2</w:t>
            </w:r>
            <w:r w:rsidR="003132B5">
              <w:t>0</w:t>
            </w:r>
            <w:r w:rsidR="000C2826">
              <w:t>.</w:t>
            </w:r>
            <w:r w:rsidR="003132B5">
              <w:t>58</w:t>
            </w:r>
            <w:r w:rsidR="00B22748">
              <w:t xml:space="preserve"> </w:t>
            </w:r>
            <w:r w:rsidR="009B25F6" w:rsidRPr="00892E20">
              <w:rPr>
                <w:sz w:val="14"/>
                <w:szCs w:val="14"/>
              </w:rPr>
              <w:t>±</w:t>
            </w:r>
            <w:r w:rsidR="009B25F6">
              <w:rPr>
                <w:sz w:val="14"/>
                <w:szCs w:val="14"/>
              </w:rPr>
              <w:t xml:space="preserve"> </w:t>
            </w:r>
            <w:r w:rsidR="003132B5">
              <w:t>36.50</w:t>
            </w:r>
          </w:p>
          <w:p w14:paraId="05CE2BB6" w14:textId="4A8042DA" w:rsidR="008E2942" w:rsidRPr="001F5B2F" w:rsidRDefault="001F5B2F" w:rsidP="00C826C7">
            <w:pPr>
              <w:pStyle w:val="TableCell"/>
              <w:spacing w:before="60" w:after="60" w:line="240" w:lineRule="auto"/>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C826C7">
            <w:pPr>
              <w:pStyle w:val="TableCell"/>
              <w:spacing w:before="60" w:after="60" w:line="240" w:lineRule="auto"/>
              <w:ind w:firstLine="0"/>
              <w:jc w:val="center"/>
            </w:pPr>
          </w:p>
        </w:tc>
        <w:tc>
          <w:tcPr>
            <w:tcW w:w="2653" w:type="dxa"/>
            <w:tcBorders>
              <w:top w:val="single" w:sz="4" w:space="0" w:color="auto"/>
              <w:left w:val="nil"/>
              <w:bottom w:val="nil"/>
              <w:right w:val="nil"/>
            </w:tcBorders>
            <w:hideMark/>
          </w:tcPr>
          <w:p w14:paraId="3496FDCE" w14:textId="5FBDE518" w:rsidR="000C78A1" w:rsidRDefault="00ED43D7" w:rsidP="00C826C7">
            <w:pPr>
              <w:pStyle w:val="TableCell"/>
              <w:spacing w:before="60" w:after="60" w:line="240" w:lineRule="auto"/>
              <w:ind w:firstLine="0"/>
              <w:jc w:val="center"/>
            </w:pPr>
            <w:r w:rsidRPr="00ED43D7">
              <w:rPr>
                <w:i/>
                <w:iCs/>
              </w:rPr>
              <w:t>AP</w:t>
            </w:r>
            <w:r w:rsidR="00B22748">
              <w:t xml:space="preserve"> </w:t>
            </w:r>
            <w:r w:rsidR="000C78A1">
              <w:t>&lt;</w:t>
            </w:r>
            <w:r w:rsidR="00B22748">
              <w:t xml:space="preserve"> </w:t>
            </w:r>
            <w:r w:rsidRPr="00ED43D7">
              <w:rPr>
                <w:i/>
                <w:iCs/>
              </w:rPr>
              <w:t>CTL</w:t>
            </w:r>
            <w:r w:rsidR="00B22748">
              <w:t xml:space="preserve"> </w:t>
            </w:r>
            <w:r w:rsidR="000C78A1">
              <w:t>*</w:t>
            </w:r>
          </w:p>
          <w:p w14:paraId="6F6E6950" w14:textId="7811804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7C98CE5E" w14:textId="0208402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2BE00E92" w14:textId="7FF36A10" w:rsidR="00870C42"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33E75E90" w14:textId="400880F5" w:rsidR="009647BD" w:rsidRDefault="00ED43D7" w:rsidP="00C826C7">
            <w:pPr>
              <w:pStyle w:val="TableCell"/>
              <w:spacing w:before="60" w:after="60" w:line="240" w:lineRule="auto"/>
              <w:ind w:firstLine="0"/>
              <w:jc w:val="center"/>
            </w:pPr>
            <w:r w:rsidRPr="00ED43D7">
              <w:rPr>
                <w:i/>
                <w:iCs/>
              </w:rPr>
              <w:t>AP</w:t>
            </w:r>
            <w:r w:rsidR="00B22748">
              <w:t xml:space="preserve"> </w:t>
            </w:r>
            <w:r w:rsidR="00082D0A">
              <w:t>&lt;</w:t>
            </w:r>
            <w:r w:rsidR="00B22748">
              <w:t xml:space="preserve"> </w:t>
            </w:r>
            <w:r w:rsidRPr="00ED43D7">
              <w:rPr>
                <w:i/>
                <w:iCs/>
              </w:rPr>
              <w:t>CTL</w:t>
            </w:r>
            <w:r w:rsidR="00B22748">
              <w:t xml:space="preserve"> </w:t>
            </w:r>
            <w:r w:rsidR="00082D0A">
              <w:t>*</w:t>
            </w:r>
          </w:p>
          <w:p w14:paraId="68FA6F56" w14:textId="77777777" w:rsidR="00870C42" w:rsidRDefault="00870C42" w:rsidP="00C826C7">
            <w:pPr>
              <w:pStyle w:val="TableCell"/>
              <w:spacing w:before="60" w:after="60" w:line="240" w:lineRule="auto"/>
              <w:ind w:firstLine="0"/>
              <w:jc w:val="center"/>
            </w:pPr>
          </w:p>
        </w:tc>
      </w:tr>
    </w:tbl>
    <w:p w14:paraId="33A0FED9" w14:textId="6E41E44D" w:rsidR="007832E7" w:rsidRDefault="004A38BA" w:rsidP="007832E7">
      <w:pPr>
        <w:pStyle w:val="PostHeadPara"/>
      </w:pPr>
      <w:r>
        <w:t>W</w:t>
      </w:r>
      <w:r w:rsidR="00FA74D9">
        <w:t>e</w:t>
      </w:r>
      <w:r w:rsidR="00B22748">
        <w:t xml:space="preserve"> </w:t>
      </w:r>
      <w:r w:rsidR="00FA74D9">
        <w:t>use</w:t>
      </w:r>
      <w:r w:rsidR="00B22748">
        <w:t xml:space="preserve"> </w:t>
      </w:r>
      <w:r w:rsidR="00FA74D9">
        <w:t>a</w:t>
      </w:r>
      <w:r w:rsidR="00B22748">
        <w:t xml:space="preserve"> </w:t>
      </w:r>
      <w:r w:rsidR="00FA74D9">
        <w:t>General</w:t>
      </w:r>
      <w:r w:rsidR="00B22748">
        <w:t xml:space="preserve"> </w:t>
      </w:r>
      <w:r w:rsidR="00FA74D9">
        <w:t>Linear</w:t>
      </w:r>
      <w:r w:rsidR="00B22748">
        <w:t xml:space="preserve"> </w:t>
      </w:r>
      <w:r w:rsidR="00FA74D9">
        <w:t>Model</w:t>
      </w:r>
      <w:r w:rsidR="00B22748">
        <w:t xml:space="preserve"> </w:t>
      </w:r>
      <w:r w:rsidR="00FA74D9">
        <w:t>(multi-factor</w:t>
      </w:r>
      <w:r w:rsidR="00B22748">
        <w:t xml:space="preserve"> </w:t>
      </w:r>
      <w:r w:rsidR="00FA74D9">
        <w:t>ANOVA)</w:t>
      </w:r>
      <w:r w:rsidR="00B22748">
        <w:t xml:space="preserve"> </w:t>
      </w:r>
      <w:r w:rsidR="00FA74D9">
        <w:t>with</w:t>
      </w:r>
      <w:r w:rsidR="00B22748">
        <w:t xml:space="preserve"> </w:t>
      </w:r>
      <w:r w:rsidR="00FA74D9">
        <w:t>two</w:t>
      </w:r>
      <w:r w:rsidR="00B22748">
        <w:t xml:space="preserve"> </w:t>
      </w:r>
      <w:r w:rsidR="00FA74D9">
        <w:t>independent</w:t>
      </w:r>
      <w:r w:rsidR="00B22748">
        <w:t xml:space="preserve"> </w:t>
      </w:r>
      <w:r w:rsidR="00FA74D9">
        <w:t>variables</w:t>
      </w:r>
      <w:r w:rsidR="00B22748">
        <w:t xml:space="preserve"> </w:t>
      </w:r>
      <w:r w:rsidR="00FA74D9">
        <w:t>(</w:t>
      </w:r>
      <w:r w:rsidR="00C441EB">
        <w:t>content</w:t>
      </w:r>
      <w:r w:rsidR="00B22748">
        <w:t xml:space="preserve"> </w:t>
      </w:r>
      <w:r w:rsidR="00FA74D9">
        <w:t>delivery</w:t>
      </w:r>
      <w:r w:rsidR="00B22748">
        <w:t xml:space="preserve"> </w:t>
      </w:r>
      <w:r w:rsidR="00706844">
        <w:t>method</w:t>
      </w:r>
      <w:r w:rsidR="00B22748">
        <w:t xml:space="preserve"> </w:t>
      </w:r>
      <w:r w:rsidR="00FA74D9">
        <w:t>and</w:t>
      </w:r>
      <w:r w:rsidR="00B22748">
        <w:t xml:space="preserve"> </w:t>
      </w:r>
      <w:r w:rsidR="00FA74D9">
        <w:t>task</w:t>
      </w:r>
      <w:r w:rsidR="00B22748">
        <w:t xml:space="preserve"> </w:t>
      </w:r>
      <w:r w:rsidR="00706844">
        <w:t>scenario</w:t>
      </w:r>
      <w:r w:rsidR="00FA74D9">
        <w:t>)</w:t>
      </w:r>
      <w:r w:rsidR="00B22748">
        <w:t xml:space="preserve"> </w:t>
      </w:r>
      <w:r w:rsidR="00FA74D9">
        <w:t>to</w:t>
      </w:r>
      <w:r w:rsidR="00B22748">
        <w:t xml:space="preserve"> </w:t>
      </w:r>
      <w:r w:rsidR="00FA74D9">
        <w:t>analyze</w:t>
      </w:r>
      <w:r w:rsidR="00B22748">
        <w:t xml:space="preserve"> </w:t>
      </w:r>
      <w:r w:rsidR="00FA74D9">
        <w:t>the</w:t>
      </w:r>
      <w:r w:rsidR="00B22748">
        <w:t xml:space="preserve"> </w:t>
      </w:r>
      <w:r w:rsidR="00FA74D9">
        <w:t>task</w:t>
      </w:r>
      <w:r w:rsidR="00B22748">
        <w:t xml:space="preserve"> </w:t>
      </w:r>
      <w:r w:rsidR="00FA74D9">
        <w:t>performance</w:t>
      </w:r>
      <w:r w:rsidR="00B22748">
        <w:t xml:space="preserve"> </w:t>
      </w:r>
      <w:r w:rsidR="00FA74D9">
        <w:t>data.</w:t>
      </w:r>
      <w:r w:rsidR="00B22748">
        <w:t xml:space="preserve"> </w:t>
      </w:r>
      <w:r w:rsidR="00FA74D9">
        <w:t>We</w:t>
      </w:r>
      <w:r w:rsidR="00B22748">
        <w:t xml:space="preserve"> </w:t>
      </w:r>
      <w:r>
        <w:t>summarize</w:t>
      </w:r>
      <w:r w:rsidR="00B22748">
        <w:t xml:space="preserve"> </w:t>
      </w:r>
      <w:r w:rsidR="00FA74D9">
        <w:t>our</w:t>
      </w:r>
      <w:r w:rsidR="00B22748">
        <w:t xml:space="preserve"> </w:t>
      </w:r>
      <w:r w:rsidR="00FA74D9">
        <w:t>findings</w:t>
      </w:r>
      <w:r w:rsidR="00B22748">
        <w:t xml:space="preserve"> </w:t>
      </w:r>
      <w:r w:rsidR="00FA74D9">
        <w:t>in</w:t>
      </w:r>
      <w:r w:rsidR="00B22748">
        <w:t xml:space="preserve"> </w:t>
      </w:r>
      <w:r w:rsidR="006872CD">
        <w:fldChar w:fldCharType="begin"/>
      </w:r>
      <w:r w:rsidR="006872CD">
        <w:instrText xml:space="preserve"> REF _Ref74928309 \h  \* MERGEFORMAT </w:instrText>
      </w:r>
      <w:r w:rsidR="006872CD">
        <w:fldChar w:fldCharType="separate"/>
      </w:r>
      <w:r w:rsidR="00066CC3" w:rsidRPr="00066CC3">
        <w:t>Table 9</w:t>
      </w:r>
      <w:r w:rsidR="006872CD">
        <w:fldChar w:fldCharType="end"/>
      </w:r>
      <w:r w:rsidR="009A1B5C">
        <w:t>.</w:t>
      </w:r>
      <w:r w:rsidR="00B22748">
        <w:t xml:space="preserve"> </w:t>
      </w:r>
    </w:p>
    <w:p w14:paraId="028C773C" w14:textId="1F7E34ED" w:rsidR="00227BE2" w:rsidRDefault="007832E7" w:rsidP="00227BE2">
      <w:pPr>
        <w:pStyle w:val="Para"/>
        <w:rPr>
          <w:lang w:eastAsia="en-US"/>
        </w:rPr>
      </w:pPr>
      <w:r w:rsidRPr="00B83086">
        <w:rPr>
          <w:b/>
          <w:bCs/>
          <w:lang w:eastAsia="en-US"/>
        </w:rPr>
        <w:t>Completion</w:t>
      </w:r>
      <w:r w:rsidR="00B22748" w:rsidRPr="00B83086">
        <w:rPr>
          <w:b/>
          <w:bCs/>
          <w:lang w:eastAsia="en-US"/>
        </w:rPr>
        <w:t xml:space="preserve"> </w:t>
      </w:r>
      <w:r w:rsidRPr="00B83086">
        <w:rPr>
          <w:b/>
          <w:bCs/>
          <w:lang w:eastAsia="en-US"/>
        </w:rPr>
        <w:t>time</w:t>
      </w:r>
      <w:r w:rsidRPr="00B83086">
        <w:rPr>
          <w:b/>
          <w:bCs/>
        </w:rPr>
        <w:t>.</w:t>
      </w:r>
      <w:r w:rsidR="00B22748">
        <w:t xml:space="preserve"> </w:t>
      </w:r>
      <w:r w:rsidR="00E2162A">
        <w:t>The</w:t>
      </w:r>
      <w:r w:rsidR="00B22748">
        <w:t xml:space="preserve"> </w:t>
      </w:r>
      <w:r w:rsidR="00E2162A">
        <w:t>results</w:t>
      </w:r>
      <w:r w:rsidR="00B22748">
        <w:t xml:space="preserve"> </w:t>
      </w:r>
      <w:r w:rsidR="00E2162A">
        <w:t>indicated</w:t>
      </w:r>
      <w:r w:rsidR="00B22748">
        <w:t xml:space="preserve"> </w:t>
      </w:r>
      <w:r w:rsidR="00E2162A">
        <w:t>that</w:t>
      </w:r>
      <w:r w:rsidR="00B22748">
        <w:t xml:space="preserve"> </w:t>
      </w:r>
      <w:r w:rsidR="00E2162A">
        <w:t>there</w:t>
      </w:r>
      <w:r w:rsidR="00B22748">
        <w:t xml:space="preserve"> </w:t>
      </w:r>
      <w:r w:rsidR="00AF734B">
        <w:t>was</w:t>
      </w:r>
      <w:r w:rsidR="00B22748">
        <w:t xml:space="preserve"> </w:t>
      </w:r>
      <w:r w:rsidR="00AF734B">
        <w:t>a</w:t>
      </w:r>
      <w:r w:rsidR="00B22748">
        <w:t xml:space="preserve"> </w:t>
      </w:r>
      <w:r w:rsidR="00AF734B">
        <w:t>significant</w:t>
      </w:r>
      <w:r w:rsidR="00B22748">
        <w:t xml:space="preserve"> </w:t>
      </w:r>
      <w:r w:rsidR="00AF734B">
        <w:t>effect</w:t>
      </w:r>
      <w:r w:rsidR="00B22748">
        <w:t xml:space="preserve"> </w:t>
      </w:r>
      <w:r w:rsidR="00AF734B">
        <w:t>of</w:t>
      </w:r>
      <w:r w:rsidR="00B22748">
        <w:t xml:space="preserve"> </w:t>
      </w:r>
      <w:r w:rsidR="005E45DE">
        <w:t>the</w:t>
      </w:r>
      <w:r w:rsidR="00B22748">
        <w:t xml:space="preserve"> </w:t>
      </w:r>
      <w:r w:rsidR="00C441EB">
        <w:t>content</w:t>
      </w:r>
      <w:r w:rsidR="00B22748">
        <w:t xml:space="preserve"> </w:t>
      </w:r>
      <w:r w:rsidR="005E45DE">
        <w:t>delivery</w:t>
      </w:r>
      <w:r w:rsidR="00B22748">
        <w:t xml:space="preserve"> </w:t>
      </w:r>
      <w:r w:rsidR="00706844">
        <w:t>method</w:t>
      </w:r>
      <w:r w:rsidR="00B22748">
        <w:t xml:space="preserve"> </w:t>
      </w:r>
      <w:r w:rsidR="005E45DE">
        <w:t>on</w:t>
      </w:r>
      <w:r w:rsidR="00B22748">
        <w:t xml:space="preserve"> </w:t>
      </w:r>
      <w:r w:rsidR="005E45DE">
        <w:t>the</w:t>
      </w:r>
      <w:r w:rsidR="00B22748">
        <w:t xml:space="preserve"> </w:t>
      </w:r>
      <w:r w:rsidR="005E45DE">
        <w:t>completion</w:t>
      </w:r>
      <w:r w:rsidR="00B22748">
        <w:t xml:space="preserve"> </w:t>
      </w:r>
      <w:r w:rsidR="005E45DE">
        <w:t>time</w:t>
      </w:r>
      <w:r w:rsidR="00B22748">
        <w:t xml:space="preserve"> </w:t>
      </w:r>
      <w:r w:rsidR="005E45DE">
        <w:t>(F</w:t>
      </w:r>
      <w:r w:rsidR="00B22748">
        <w:t xml:space="preserve"> </w:t>
      </w:r>
      <w:r w:rsidR="005E45DE">
        <w:t>(1,</w:t>
      </w:r>
      <w:r w:rsidR="001F5B2F">
        <w:t>6</w:t>
      </w:r>
      <w:r w:rsidR="005E45DE">
        <w:t>0)</w:t>
      </w:r>
      <w:r w:rsidR="00B22748">
        <w:t xml:space="preserve"> </w:t>
      </w:r>
      <w:r w:rsidR="005E45DE">
        <w:t>=</w:t>
      </w:r>
      <w:r w:rsidR="001F5B2F">
        <w:t>4</w:t>
      </w:r>
      <w:r w:rsidR="005E45DE">
        <w:t>.</w:t>
      </w:r>
      <w:r w:rsidR="001F5B2F">
        <w:t>46</w:t>
      </w:r>
      <w:r w:rsidR="005E45DE">
        <w:t>,</w:t>
      </w:r>
      <w:r w:rsidR="00B22748">
        <w:t xml:space="preserve"> </w:t>
      </w:r>
      <w:r w:rsidR="005E45DE">
        <w:t>p</w:t>
      </w:r>
      <w:r w:rsidR="00B22748">
        <w:t xml:space="preserve"> </w:t>
      </w:r>
      <w:r w:rsidR="005E45DE">
        <w:t>=</w:t>
      </w:r>
      <w:r w:rsidR="00B22748">
        <w:t xml:space="preserve"> </w:t>
      </w:r>
      <w:r w:rsidR="005E45DE">
        <w:t>&lt;0.05,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5E45DE">
        <w:t>=</w:t>
      </w:r>
      <w:r w:rsidR="00B22748">
        <w:t xml:space="preserve"> </w:t>
      </w:r>
      <w:r w:rsidR="005E45DE">
        <w:t>0.0</w:t>
      </w:r>
      <w:r w:rsidR="001F5B2F">
        <w:t>57</w:t>
      </w:r>
      <w:r w:rsidR="005E45DE">
        <w:t>).</w:t>
      </w:r>
      <w:r w:rsidR="00B22748">
        <w:t xml:space="preserve"> </w:t>
      </w:r>
      <w:r w:rsidR="003609AF">
        <w:t>More</w:t>
      </w:r>
      <w:r w:rsidR="00B22748">
        <w:t xml:space="preserve"> </w:t>
      </w:r>
      <w:r w:rsidR="003609AF">
        <w:t>specifically,</w:t>
      </w:r>
      <w:r w:rsidR="00B22748">
        <w:t xml:space="preserve"> </w:t>
      </w:r>
      <w:r w:rsidR="000415C9">
        <w:t>the</w:t>
      </w:r>
      <w:r w:rsidR="00B22748">
        <w:t xml:space="preserve"> </w:t>
      </w:r>
      <w:r w:rsidR="000415C9">
        <w:t>completion</w:t>
      </w:r>
      <w:r w:rsidR="00B22748">
        <w:t xml:space="preserve"> </w:t>
      </w:r>
      <w:r w:rsidR="000415C9">
        <w:t>time</w:t>
      </w:r>
      <w:r w:rsidR="00B22748">
        <w:t xml:space="preserve"> </w:t>
      </w:r>
      <w:r w:rsidR="000415C9">
        <w:t>for</w:t>
      </w:r>
      <w:r w:rsidR="00B22748">
        <w:t xml:space="preserve"> </w:t>
      </w:r>
      <w:r w:rsidR="000415C9">
        <w:t>the</w:t>
      </w:r>
      <w:r w:rsidR="00B22748">
        <w:t xml:space="preserve"> </w:t>
      </w:r>
      <w:r w:rsidR="00ED43D7" w:rsidRPr="00ED43D7">
        <w:rPr>
          <w:i/>
          <w:iCs/>
        </w:rPr>
        <w:t>AP</w:t>
      </w:r>
      <w:r w:rsidR="00B22748">
        <w:t xml:space="preserve"> </w:t>
      </w:r>
      <w:r w:rsidR="00CB5CC5">
        <w:t>condition</w:t>
      </w:r>
      <w:r w:rsidR="00B22748">
        <w:t xml:space="preserve"> </w:t>
      </w:r>
      <w:r w:rsidR="000415C9">
        <w:t>(</w:t>
      </w:r>
      <w:r w:rsidR="006D7043">
        <w:t>M=</w:t>
      </w:r>
      <w:r w:rsidR="001F5B2F">
        <w:t>495.52</w:t>
      </w:r>
      <w:r w:rsidR="006D7043">
        <w:t>,</w:t>
      </w:r>
      <w:r w:rsidR="00B22748">
        <w:t xml:space="preserve"> </w:t>
      </w:r>
      <w:r w:rsidR="006D7043">
        <w:t>SD</w:t>
      </w:r>
      <w:r w:rsidR="00B22748">
        <w:t xml:space="preserve"> </w:t>
      </w:r>
      <w:r w:rsidR="006D7043">
        <w:t>=</w:t>
      </w:r>
      <w:r w:rsidR="00B22748">
        <w:t xml:space="preserve"> </w:t>
      </w:r>
      <w:r w:rsidR="001F5B2F">
        <w:t>171.28</w:t>
      </w:r>
      <w:r w:rsidR="000415C9">
        <w:t>)</w:t>
      </w:r>
      <w:r w:rsidR="00B22748">
        <w:t xml:space="preserve"> </w:t>
      </w:r>
      <w:r w:rsidR="000415C9">
        <w:t>was</w:t>
      </w:r>
      <w:r w:rsidR="00B22748">
        <w:t xml:space="preserve"> </w:t>
      </w:r>
      <w:r w:rsidR="000415C9">
        <w:t>significantly</w:t>
      </w:r>
      <w:r w:rsidR="00B22748">
        <w:t xml:space="preserve"> </w:t>
      </w:r>
      <w:r w:rsidR="000415C9">
        <w:t>less</w:t>
      </w:r>
      <w:r w:rsidR="00B22748">
        <w:t xml:space="preserve"> </w:t>
      </w:r>
      <w:r w:rsidR="000415C9">
        <w:t>than</w:t>
      </w:r>
      <w:r w:rsidR="00B22748">
        <w:t xml:space="preserve"> </w:t>
      </w:r>
      <w:r w:rsidR="000415C9">
        <w:t>that</w:t>
      </w:r>
      <w:r w:rsidR="00B22748">
        <w:t xml:space="preserve"> </w:t>
      </w:r>
      <w:r w:rsidR="000415C9">
        <w:t>for</w:t>
      </w:r>
      <w:r w:rsidR="00B22748">
        <w:t xml:space="preserve"> </w:t>
      </w:r>
      <w:r w:rsidR="000415C9">
        <w:t>the</w:t>
      </w:r>
      <w:r w:rsidR="00B22748">
        <w:t xml:space="preserve"> </w:t>
      </w:r>
      <w:r w:rsidR="00ED43D7" w:rsidRPr="00ED43D7">
        <w:rPr>
          <w:i/>
          <w:iCs/>
        </w:rPr>
        <w:t>CTL</w:t>
      </w:r>
      <w:r w:rsidR="00B22748">
        <w:t xml:space="preserve"> </w:t>
      </w:r>
      <w:r w:rsidR="000415C9">
        <w:t>condition</w:t>
      </w:r>
      <w:r w:rsidR="00B22748">
        <w:t xml:space="preserve"> </w:t>
      </w:r>
      <w:r w:rsidR="006D7043">
        <w:t>(M=</w:t>
      </w:r>
      <w:r w:rsidR="001F5B2F">
        <w:t>579.05</w:t>
      </w:r>
      <w:r w:rsidR="006D7043">
        <w:t>,</w:t>
      </w:r>
      <w:r w:rsidR="00B22748">
        <w:t xml:space="preserve"> </w:t>
      </w:r>
      <w:r w:rsidR="006D7043">
        <w:t>SD</w:t>
      </w:r>
      <w:r w:rsidR="00B22748">
        <w:t xml:space="preserve"> </w:t>
      </w:r>
      <w:r w:rsidR="006D7043">
        <w:t>=</w:t>
      </w:r>
      <w:r w:rsidR="00B22748">
        <w:t xml:space="preserve"> </w:t>
      </w:r>
      <w:r w:rsidR="00CD6C63">
        <w:t>1</w:t>
      </w:r>
      <w:r w:rsidR="001F5B2F">
        <w:t>84.44</w:t>
      </w:r>
      <w:r w:rsidR="006D7043">
        <w:t>)</w:t>
      </w:r>
      <w:r w:rsidR="00352989">
        <w:t>,</w:t>
      </w:r>
      <w:r w:rsidR="000E50F1">
        <w:t xml:space="preserve"> unlike the first study where there was no significant difference between the </w:t>
      </w:r>
      <w:r w:rsidR="00020599" w:rsidRPr="00ED43D7">
        <w:rPr>
          <w:i/>
          <w:iCs/>
        </w:rPr>
        <w:t>AP</w:t>
      </w:r>
      <w:r w:rsidR="00020599">
        <w:t xml:space="preserve"> condition and the </w:t>
      </w:r>
      <w:r w:rsidR="00020599" w:rsidRPr="00ED43D7">
        <w:rPr>
          <w:i/>
          <w:iCs/>
        </w:rPr>
        <w:t>CTL</w:t>
      </w:r>
      <w:r w:rsidR="00020599">
        <w:t xml:space="preserve"> condition.</w:t>
      </w:r>
      <w:r w:rsidR="00B22748">
        <w:t xml:space="preserve"> </w:t>
      </w:r>
      <w:r w:rsidR="002063EB">
        <w:t>The</w:t>
      </w:r>
      <w:r w:rsidR="00B22748">
        <w:t xml:space="preserve"> </w:t>
      </w:r>
      <w:r w:rsidR="002063EB">
        <w:t>t</w:t>
      </w:r>
      <w:r w:rsidR="00691084">
        <w:t>ask</w:t>
      </w:r>
      <w:r w:rsidR="00B22748">
        <w:t xml:space="preserve"> </w:t>
      </w:r>
      <w:r w:rsidR="00706844">
        <w:t>scenario</w:t>
      </w:r>
      <w:r w:rsidR="00B22748">
        <w:t xml:space="preserve"> </w:t>
      </w:r>
      <w:r w:rsidR="00691084">
        <w:t>had</w:t>
      </w:r>
      <w:r w:rsidR="00B22748">
        <w:t xml:space="preserve"> </w:t>
      </w:r>
      <w:r w:rsidR="00691084">
        <w:t>no</w:t>
      </w:r>
      <w:r w:rsidR="00B22748">
        <w:t xml:space="preserve"> </w:t>
      </w:r>
      <w:r w:rsidR="00691084">
        <w:t>effect</w:t>
      </w:r>
      <w:r w:rsidR="00B22748">
        <w:t xml:space="preserve"> </w:t>
      </w:r>
      <w:r w:rsidR="00691084">
        <w:t>on</w:t>
      </w:r>
      <w:r w:rsidR="00B22748">
        <w:t xml:space="preserve"> </w:t>
      </w:r>
      <w:r w:rsidR="00691084">
        <w:t>the</w:t>
      </w:r>
      <w:r w:rsidR="00B22748">
        <w:t xml:space="preserve"> </w:t>
      </w:r>
      <w:r w:rsidR="00691084">
        <w:t>completion</w:t>
      </w:r>
      <w:r w:rsidR="00B22748">
        <w:t xml:space="preserve"> </w:t>
      </w:r>
      <w:r w:rsidR="00691084">
        <w:t>time</w:t>
      </w:r>
      <w:r w:rsidR="00B22748">
        <w:t xml:space="preserve"> </w:t>
      </w:r>
      <w:r w:rsidR="00691084">
        <w:t>(F</w:t>
      </w:r>
      <w:r w:rsidR="00B22748">
        <w:t xml:space="preserve"> </w:t>
      </w:r>
      <w:r w:rsidR="00691084">
        <w:t>(</w:t>
      </w:r>
      <w:r w:rsidR="001F5B2F">
        <w:t>5</w:t>
      </w:r>
      <w:r w:rsidR="00691084">
        <w:t>,</w:t>
      </w:r>
      <w:r w:rsidR="001F5B2F">
        <w:t>6</w:t>
      </w:r>
      <w:r w:rsidR="00691084">
        <w:t>0)</w:t>
      </w:r>
      <w:r w:rsidR="00B22748">
        <w:t xml:space="preserve"> </w:t>
      </w:r>
      <w:r w:rsidR="00691084">
        <w:t>=</w:t>
      </w:r>
      <w:r w:rsidR="00BA17C3">
        <w:t xml:space="preserve"> </w:t>
      </w:r>
      <w:r w:rsidR="00691084">
        <w:t>0.</w:t>
      </w:r>
      <w:r w:rsidR="001F5B2F">
        <w:t>94</w:t>
      </w:r>
      <w:r w:rsidR="00691084">
        <w:t>,</w:t>
      </w:r>
      <w:r w:rsidR="00B22748">
        <w:t xml:space="preserve"> </w:t>
      </w:r>
      <w:r w:rsidR="00691084">
        <w:t>p</w:t>
      </w:r>
      <w:r w:rsidR="00B22748">
        <w:t xml:space="preserve"> </w:t>
      </w:r>
      <w:r w:rsidR="00691084">
        <w:t>=</w:t>
      </w:r>
      <w:r w:rsidR="00B22748">
        <w:t xml:space="preserve">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691084">
        <w:t>=</w:t>
      </w:r>
      <w:r w:rsidR="00B22748">
        <w:t xml:space="preserve"> </w:t>
      </w:r>
      <w:r w:rsidR="00691084">
        <w:t>0.0</w:t>
      </w:r>
      <w:r w:rsidR="001F5B2F">
        <w:t>61</w:t>
      </w:r>
      <w:r w:rsidR="00691084">
        <w:t>).</w:t>
      </w:r>
      <w:r w:rsidR="00B22748">
        <w:t xml:space="preserve"> </w:t>
      </w:r>
      <w:r w:rsidR="00CD6C63">
        <w:t>The</w:t>
      </w:r>
      <w:r w:rsidR="00B22748">
        <w:t xml:space="preserve"> </w:t>
      </w:r>
      <w:r w:rsidR="00C441EB">
        <w:t>content</w:t>
      </w:r>
      <w:r w:rsidR="00B22748">
        <w:t xml:space="preserve"> </w:t>
      </w:r>
      <w:r w:rsidR="00CD6C63">
        <w:t>delivery</w:t>
      </w:r>
      <w:r w:rsidR="00B22748">
        <w:t xml:space="preserve"> </w:t>
      </w:r>
      <w:r w:rsidR="00706844">
        <w:t>method</w:t>
      </w:r>
      <w:r w:rsidR="00B22748">
        <w:t xml:space="preserve"> </w:t>
      </w:r>
      <w:r w:rsidR="00706844">
        <w:rPr>
          <w:rFonts w:ascii="Arial" w:hAnsi="Arial" w:cs="Arial"/>
        </w:rPr>
        <w:t>×</w:t>
      </w:r>
      <w:r w:rsidR="00B22748">
        <w:t xml:space="preserve"> </w:t>
      </w:r>
      <w:r w:rsidR="00CD6C63">
        <w:t>task</w:t>
      </w:r>
      <w:r w:rsidR="00B22748">
        <w:t xml:space="preserve"> </w:t>
      </w:r>
      <w:r w:rsidR="00706844">
        <w:t>scenario</w:t>
      </w:r>
      <w:r w:rsidR="00B22748">
        <w:t xml:space="preserve"> </w:t>
      </w:r>
      <w:r w:rsidR="00CD6C63">
        <w:t>interaction</w:t>
      </w:r>
      <w:r w:rsidR="00B22748">
        <w:t xml:space="preserve"> </w:t>
      </w:r>
      <w:r w:rsidR="00CD6C63">
        <w:t>effect</w:t>
      </w:r>
      <w:r w:rsidR="00B22748">
        <w:t xml:space="preserve"> </w:t>
      </w:r>
      <w:r w:rsidR="00CD6C63">
        <w:t>was</w:t>
      </w:r>
      <w:r w:rsidR="00B22748">
        <w:t xml:space="preserve"> </w:t>
      </w:r>
      <w:r w:rsidR="00CD6C63">
        <w:t>not</w:t>
      </w:r>
      <w:r w:rsidR="00B22748">
        <w:t xml:space="preserve"> </w:t>
      </w:r>
      <w:r w:rsidR="00CD6C63">
        <w:t>significant</w:t>
      </w:r>
      <w:r w:rsidR="00B22748">
        <w:t xml:space="preserve"> </w:t>
      </w:r>
      <w:r w:rsidR="00CD6C63">
        <w:t>(F</w:t>
      </w:r>
      <w:r w:rsidR="00B22748">
        <w:t xml:space="preserve"> </w:t>
      </w:r>
      <w:r w:rsidR="00CD6C63">
        <w:t>(</w:t>
      </w:r>
      <w:r w:rsidR="001F5B2F">
        <w:t>5</w:t>
      </w:r>
      <w:r w:rsidR="00CD6C63">
        <w:t>,0)</w:t>
      </w:r>
      <w:r w:rsidR="00B22748">
        <w:t xml:space="preserve"> </w:t>
      </w:r>
      <w:r w:rsidR="00CD6C63">
        <w:t>=</w:t>
      </w:r>
      <w:r w:rsidR="001F5B2F">
        <w:t>1.74</w:t>
      </w:r>
      <w:r w:rsidR="00CD6C63">
        <w:t>,</w:t>
      </w:r>
      <w:r w:rsidR="00B22748">
        <w:t xml:space="preserve"> </w:t>
      </w:r>
      <w:r w:rsidR="00CD6C63">
        <w:t>p</w:t>
      </w:r>
      <w:r w:rsidR="00B22748">
        <w:t xml:space="preserve"> </w:t>
      </w:r>
      <w:r w:rsidR="00CD6C63">
        <w:t>=</w:t>
      </w:r>
      <w:r w:rsidR="00B22748">
        <w:t xml:space="preserve">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w:t>
      </w:r>
      <w:r w:rsidR="00B22748">
        <w:t xml:space="preserve"> </w:t>
      </w:r>
      <w:r w:rsidR="00CD6C63">
        <w:t>0.1).</w:t>
      </w:r>
      <w:r w:rsidR="00B22748">
        <w:t xml:space="preserve"> </w:t>
      </w:r>
    </w:p>
    <w:p w14:paraId="6CECAF3F" w14:textId="72F5BF7D" w:rsidR="004B109B" w:rsidRDefault="003E4274" w:rsidP="004B109B">
      <w:pPr>
        <w:pStyle w:val="Para"/>
      </w:pPr>
      <w:r w:rsidRPr="00B83086">
        <w:rPr>
          <w:b/>
          <w:bCs/>
        </w:rPr>
        <w:t>The</w:t>
      </w:r>
      <w:r w:rsidR="00B22748" w:rsidRPr="00B83086">
        <w:rPr>
          <w:b/>
          <w:bCs/>
        </w:rPr>
        <w:t xml:space="preserve"> </w:t>
      </w:r>
      <w:r w:rsidRPr="00B83086">
        <w:rPr>
          <w:b/>
          <w:bCs/>
        </w:rPr>
        <w:t>n</w:t>
      </w:r>
      <w:r w:rsidR="009658AC" w:rsidRPr="00B83086">
        <w:rPr>
          <w:b/>
          <w:bCs/>
        </w:rPr>
        <w:t>umber</w:t>
      </w:r>
      <w:r w:rsidR="00B22748" w:rsidRPr="00B83086">
        <w:rPr>
          <w:b/>
          <w:bCs/>
        </w:rPr>
        <w:t xml:space="preserve"> </w:t>
      </w:r>
      <w:r w:rsidR="009658AC" w:rsidRPr="00B83086">
        <w:rPr>
          <w:b/>
          <w:bCs/>
        </w:rPr>
        <w:t>of</w:t>
      </w:r>
      <w:r w:rsidR="00B22748" w:rsidRPr="00B83086">
        <w:rPr>
          <w:b/>
          <w:bCs/>
        </w:rPr>
        <w:t xml:space="preserve"> </w:t>
      </w:r>
      <w:r w:rsidR="00CC3BCF" w:rsidRPr="00B83086">
        <w:rPr>
          <w:b/>
          <w:bCs/>
        </w:rPr>
        <w:t>manual</w:t>
      </w:r>
      <w:r w:rsidR="00B22748" w:rsidRPr="00B83086">
        <w:rPr>
          <w:b/>
          <w:bCs/>
        </w:rPr>
        <w:t xml:space="preserve"> </w:t>
      </w:r>
      <w:r w:rsidR="009658AC" w:rsidRPr="00B83086">
        <w:rPr>
          <w:b/>
          <w:bCs/>
        </w:rPr>
        <w:t>pauses.</w:t>
      </w:r>
      <w:r w:rsidR="00B22748">
        <w:t xml:space="preserve"> </w:t>
      </w:r>
      <w:r w:rsidR="009658AC">
        <w:t>The</w:t>
      </w:r>
      <w:r w:rsidR="00B22748">
        <w:t xml:space="preserve"> </w:t>
      </w:r>
      <w:r w:rsidR="009658AC">
        <w:t>results</w:t>
      </w:r>
      <w:r w:rsidR="00B22748">
        <w:t xml:space="preserve"> </w:t>
      </w:r>
      <w:r w:rsidR="009658AC">
        <w:t>showed</w:t>
      </w:r>
      <w:r w:rsidR="00B22748">
        <w:t xml:space="preserve"> </w:t>
      </w:r>
      <w:r w:rsidR="009658AC">
        <w:t>that</w:t>
      </w:r>
      <w:r w:rsidR="00B22748">
        <w:t xml:space="preserve"> </w:t>
      </w:r>
      <w:r w:rsidR="009658AC">
        <w:t>the</w:t>
      </w:r>
      <w:r w:rsidR="00B22748">
        <w:t xml:space="preserve"> </w:t>
      </w:r>
      <w:r w:rsidR="009658AC">
        <w:t>effect</w:t>
      </w:r>
      <w:r w:rsidR="00B22748">
        <w:t xml:space="preserve"> </w:t>
      </w:r>
      <w:r w:rsidR="009658AC">
        <w:t>of</w:t>
      </w:r>
      <w:r w:rsidR="00B22748">
        <w:t xml:space="preserve"> </w:t>
      </w:r>
      <w:r w:rsidR="009658AC">
        <w:t>the</w:t>
      </w:r>
      <w:r w:rsidR="00B22748">
        <w:t xml:space="preserve"> </w:t>
      </w:r>
      <w:r w:rsidR="00C441EB">
        <w:t>content</w:t>
      </w:r>
      <w:r w:rsidR="00B22748">
        <w:t xml:space="preserve"> </w:t>
      </w:r>
      <w:r w:rsidR="009658AC">
        <w:t>delivery</w:t>
      </w:r>
      <w:r w:rsidR="00B22748">
        <w:t xml:space="preserve"> </w:t>
      </w:r>
      <w:r w:rsidR="006C6D35">
        <w:t>method</w:t>
      </w:r>
      <w:r w:rsidR="00B22748">
        <w:t xml:space="preserve"> </w:t>
      </w:r>
      <w:r w:rsidR="009658AC">
        <w:t>on</w:t>
      </w:r>
      <w:r w:rsidR="00B22748">
        <w:t xml:space="preserve"> </w:t>
      </w:r>
      <w:r w:rsidR="009658AC">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was</w:t>
      </w:r>
      <w:r w:rsidR="00B22748">
        <w:t xml:space="preserve"> </w:t>
      </w:r>
      <w:r w:rsidR="00530CD4">
        <w:t>significant</w:t>
      </w:r>
      <w:r w:rsidR="00B22748">
        <w:t xml:space="preserve"> </w:t>
      </w:r>
      <w:r w:rsidR="00530CD4">
        <w:t>(F</w:t>
      </w:r>
      <w:r w:rsidR="00B22748">
        <w:t xml:space="preserve"> </w:t>
      </w:r>
      <w:r w:rsidR="00530CD4">
        <w:t>(1</w:t>
      </w:r>
      <w:r w:rsidR="00470EA9" w:rsidRPr="00470EA9">
        <w:t>,</w:t>
      </w:r>
      <w:r w:rsidR="00470EA9">
        <w:t>6</w:t>
      </w:r>
      <w:r w:rsidR="00470EA9" w:rsidRPr="00470EA9">
        <w:t>0</w:t>
      </w:r>
      <w:r w:rsidR="00530CD4">
        <w:t>)</w:t>
      </w:r>
      <w:r w:rsidR="00B22748">
        <w:t xml:space="preserve"> </w:t>
      </w:r>
      <w:r w:rsidR="00530CD4">
        <w:t>=</w:t>
      </w:r>
      <w:r w:rsidR="00470EA9">
        <w:t>77.58</w:t>
      </w:r>
      <w:r w:rsidR="00530CD4">
        <w:t>,</w:t>
      </w:r>
      <w:r w:rsidR="00B22748">
        <w:t xml:space="preserve"> </w:t>
      </w:r>
      <w:r w:rsidR="00530CD4">
        <w:t>p</w:t>
      </w:r>
      <w:r w:rsidR="00B22748">
        <w:t xml:space="preserve"> </w:t>
      </w:r>
      <w:r w:rsidR="00530CD4">
        <w:t>&lt;0.01,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w:t>
      </w:r>
      <w:r w:rsidR="00B22748">
        <w:t xml:space="preserve"> </w:t>
      </w:r>
      <w:r w:rsidR="00530CD4">
        <w:t>0.</w:t>
      </w:r>
      <w:r w:rsidR="00470EA9">
        <w:t>54</w:t>
      </w:r>
      <w:r w:rsidR="00530CD4">
        <w:t>).</w:t>
      </w:r>
      <w:r w:rsidR="00B22748">
        <w:t xml:space="preserve"> </w:t>
      </w:r>
      <w:r w:rsidR="00530CD4">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for</w:t>
      </w:r>
      <w:r w:rsidR="00B22748">
        <w:t xml:space="preserve"> </w:t>
      </w:r>
      <w:r w:rsidR="00530CD4">
        <w:t>the</w:t>
      </w:r>
      <w:r w:rsidR="00B22748">
        <w:t xml:space="preserve"> </w:t>
      </w:r>
      <w:r w:rsidR="00ED43D7" w:rsidRPr="00ED43D7">
        <w:rPr>
          <w:i/>
          <w:iCs/>
        </w:rPr>
        <w:t>AP</w:t>
      </w:r>
      <w:r w:rsidR="00B22748">
        <w:t xml:space="preserve"> </w:t>
      </w:r>
      <w:r w:rsidR="00CB5CC5">
        <w:t>condition</w:t>
      </w:r>
      <w:r w:rsidR="00B22748">
        <w:t xml:space="preserve"> </w:t>
      </w:r>
      <w:r w:rsidR="00470EA9">
        <w:t>(M=2.33,</w:t>
      </w:r>
      <w:r w:rsidR="00B22748">
        <w:t xml:space="preserve"> </w:t>
      </w:r>
      <w:r w:rsidR="00470EA9">
        <w:t>SD</w:t>
      </w:r>
      <w:r w:rsidR="00B22748">
        <w:t xml:space="preserve"> </w:t>
      </w:r>
      <w:r w:rsidR="00470EA9">
        <w:t>=</w:t>
      </w:r>
      <w:r w:rsidR="00B22748">
        <w:t xml:space="preserve"> </w:t>
      </w:r>
      <w:r w:rsidR="00470EA9">
        <w:t>1.37)</w:t>
      </w:r>
      <w:r w:rsidR="00B22748">
        <w:t xml:space="preserve"> </w:t>
      </w:r>
      <w:r w:rsidR="002063EB">
        <w:t>was</w:t>
      </w:r>
      <w:r w:rsidR="00B22748">
        <w:t xml:space="preserve"> </w:t>
      </w:r>
      <w:r w:rsidR="002063EB">
        <w:t>significantly</w:t>
      </w:r>
      <w:r w:rsidR="00B22748">
        <w:t xml:space="preserve"> </w:t>
      </w:r>
      <w:r w:rsidR="002063EB">
        <w:t>smaller</w:t>
      </w:r>
      <w:r w:rsidR="00B22748">
        <w:t xml:space="preserve"> </w:t>
      </w:r>
      <w:r w:rsidR="002063EB">
        <w:t>than</w:t>
      </w:r>
      <w:r w:rsidR="00B22748">
        <w:t xml:space="preserve"> </w:t>
      </w:r>
      <w:r w:rsidR="00116B10">
        <w:t>the</w:t>
      </w:r>
      <w:r w:rsidR="00B22748">
        <w:t xml:space="preserve"> </w:t>
      </w:r>
      <w:r w:rsidR="00116B10">
        <w:t>number</w:t>
      </w:r>
      <w:r w:rsidR="00B22748">
        <w:t xml:space="preserve"> </w:t>
      </w:r>
      <w:r w:rsidR="00116B10">
        <w:t>of</w:t>
      </w:r>
      <w:r w:rsidR="00B22748">
        <w:t xml:space="preserve"> </w:t>
      </w:r>
      <w:r w:rsidR="00116B10">
        <w:t>pauses</w:t>
      </w:r>
      <w:r w:rsidR="00B22748">
        <w:t xml:space="preserve"> </w:t>
      </w:r>
      <w:r w:rsidR="002063EB">
        <w:t>for</w:t>
      </w:r>
      <w:r w:rsidR="00B22748">
        <w:t xml:space="preserve"> </w:t>
      </w:r>
      <w:r w:rsidR="002063EB">
        <w:t>the</w:t>
      </w:r>
      <w:r w:rsidR="00B22748">
        <w:t xml:space="preserve"> </w:t>
      </w:r>
      <w:r w:rsidR="00ED43D7" w:rsidRPr="00ED43D7">
        <w:rPr>
          <w:i/>
          <w:iCs/>
        </w:rPr>
        <w:t>CTL</w:t>
      </w:r>
      <w:r w:rsidR="00B22748">
        <w:t xml:space="preserve"> </w:t>
      </w:r>
      <w:r w:rsidR="007A417F">
        <w:t>condition</w:t>
      </w:r>
      <w:r w:rsidR="00B22748">
        <w:t xml:space="preserve"> </w:t>
      </w:r>
      <w:r w:rsidR="007A417F">
        <w:t>(</w:t>
      </w:r>
      <w:r w:rsidR="00470EA9">
        <w:t>M=10.28,</w:t>
      </w:r>
      <w:r w:rsidR="00B22748">
        <w:t xml:space="preserve"> </w:t>
      </w:r>
      <w:r w:rsidR="00470EA9">
        <w:t>SD</w:t>
      </w:r>
      <w:r w:rsidR="00B22748">
        <w:t xml:space="preserve"> </w:t>
      </w:r>
      <w:r w:rsidR="00470EA9">
        <w:t>=</w:t>
      </w:r>
      <w:r w:rsidR="00B22748">
        <w:t xml:space="preserve"> </w:t>
      </w:r>
      <w:r w:rsidR="00470EA9">
        <w:t>2.77)</w:t>
      </w:r>
      <w:r w:rsidR="002063EB">
        <w:t>.</w:t>
      </w:r>
      <w:r w:rsidR="00B22748">
        <w:t xml:space="preserve"> </w:t>
      </w:r>
      <w:r w:rsidR="002063EB">
        <w:t>The</w:t>
      </w:r>
      <w:r w:rsidR="00B22748">
        <w:t xml:space="preserve"> </w:t>
      </w:r>
      <w:r w:rsidR="002063EB">
        <w:t>task</w:t>
      </w:r>
      <w:r w:rsidR="00B22748">
        <w:t xml:space="preserve"> </w:t>
      </w:r>
      <w:r w:rsidR="006C6D35">
        <w:t>scenario</w:t>
      </w:r>
      <w:r w:rsidR="00B22748">
        <w:t xml:space="preserve"> </w:t>
      </w:r>
      <w:r w:rsidR="002063EB">
        <w:t>had</w:t>
      </w:r>
      <w:r w:rsidR="00B22748">
        <w:t xml:space="preserve"> </w:t>
      </w:r>
      <w:r w:rsidR="002063EB">
        <w:t>no</w:t>
      </w:r>
      <w:r w:rsidR="00B22748">
        <w:t xml:space="preserve"> </w:t>
      </w:r>
      <w:r w:rsidR="002063EB">
        <w:t>effect</w:t>
      </w:r>
      <w:r w:rsidR="00B22748">
        <w:t xml:space="preserve"> </w:t>
      </w:r>
      <w:r w:rsidR="002063EB">
        <w:t>on</w:t>
      </w:r>
      <w:r w:rsidR="00B22748">
        <w:t xml:space="preserve"> </w:t>
      </w:r>
      <w:r w:rsidR="002063EB">
        <w:t>the</w:t>
      </w:r>
      <w:r w:rsidR="00B22748">
        <w:t xml:space="preserve"> </w:t>
      </w:r>
      <w:r w:rsidR="002063EB">
        <w:t>number</w:t>
      </w:r>
      <w:r w:rsidR="00B22748">
        <w:t xml:space="preserve"> </w:t>
      </w:r>
      <w:r w:rsidR="002063EB">
        <w:t>of</w:t>
      </w:r>
      <w:r w:rsidR="00B22748">
        <w:t xml:space="preserve"> </w:t>
      </w:r>
      <w:r w:rsidR="002063EB">
        <w:t>pauses</w:t>
      </w:r>
      <w:r w:rsidR="00B22748">
        <w:t xml:space="preserve"> </w:t>
      </w:r>
      <w:r w:rsidR="002063EB">
        <w:t>(F</w:t>
      </w:r>
      <w:r w:rsidR="00B22748">
        <w:t xml:space="preserve"> </w:t>
      </w:r>
      <w:r w:rsidR="002063EB">
        <w:t>(</w:t>
      </w:r>
      <w:r w:rsidR="00470EA9">
        <w:t>5</w:t>
      </w:r>
      <w:r w:rsidR="002063EB">
        <w:t>,</w:t>
      </w:r>
      <w:r w:rsidR="00470EA9">
        <w:t>6</w:t>
      </w:r>
      <w:r w:rsidR="002063EB">
        <w:t>0)</w:t>
      </w:r>
      <w:r w:rsidR="00B22748">
        <w:t xml:space="preserve"> </w:t>
      </w:r>
      <w:r w:rsidR="002063EB">
        <w:t>=</w:t>
      </w:r>
      <w:r w:rsidR="00470EA9">
        <w:t>1.14</w:t>
      </w:r>
      <w:r w:rsidR="002063EB">
        <w:t>,</w:t>
      </w:r>
      <w:r w:rsidR="00B22748">
        <w:t xml:space="preserve"> </w:t>
      </w:r>
      <w:r w:rsidR="002063EB">
        <w:t>p</w:t>
      </w:r>
      <w:r w:rsidR="00B22748">
        <w:t xml:space="preserve"> </w:t>
      </w:r>
      <w:r w:rsidR="002063EB">
        <w:t>=</w:t>
      </w:r>
      <w:r w:rsidR="00B22748">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w:t>
      </w:r>
      <w:r w:rsidR="00B22748">
        <w:t xml:space="preserve"> </w:t>
      </w:r>
      <w:r w:rsidR="00CE64CD">
        <w:t>0.0</w:t>
      </w:r>
      <w:r w:rsidR="00470EA9">
        <w:t>038</w:t>
      </w:r>
      <w:r w:rsidR="002063EB">
        <w:t>)</w:t>
      </w:r>
      <w:r w:rsidR="00CE64CD">
        <w:t>.</w:t>
      </w:r>
      <w:r w:rsidR="00B22748">
        <w:t xml:space="preserve"> </w:t>
      </w:r>
      <w:r w:rsidR="00CE64CD">
        <w:t>Moreover,</w:t>
      </w:r>
      <w:r w:rsidR="00B22748">
        <w:t xml:space="preserve"> </w:t>
      </w:r>
      <w:r w:rsidR="00CE64CD">
        <w:t>the</w:t>
      </w:r>
      <w:r w:rsidR="00B22748">
        <w:t xml:space="preserve"> </w:t>
      </w:r>
      <w:r w:rsidR="00C441EB">
        <w:t>content</w:t>
      </w:r>
      <w:r w:rsidR="00B22748">
        <w:t xml:space="preserve"> </w:t>
      </w:r>
      <w:r w:rsidR="00CE64CD">
        <w:t>delivery</w:t>
      </w:r>
      <w:r w:rsidR="00B22748">
        <w:t xml:space="preserve"> </w:t>
      </w:r>
      <w:r w:rsidR="006C6D35">
        <w:t>method</w:t>
      </w:r>
      <w:r w:rsidR="00B22748">
        <w:t xml:space="preserve"> </w:t>
      </w:r>
      <w:r w:rsidR="006C6D35">
        <w:rPr>
          <w:rFonts w:ascii="Arial" w:hAnsi="Arial" w:cs="Arial"/>
        </w:rPr>
        <w:t>×</w:t>
      </w:r>
      <w:r w:rsidR="00B22748">
        <w:t xml:space="preserve"> </w:t>
      </w:r>
      <w:r w:rsidR="00CE64CD">
        <w:t>task</w:t>
      </w:r>
      <w:r w:rsidR="00B22748">
        <w:t xml:space="preserve"> </w:t>
      </w:r>
      <w:r w:rsidR="006C6D35">
        <w:t>scenario</w:t>
      </w:r>
      <w:r w:rsidR="00B22748">
        <w:t xml:space="preserve"> </w:t>
      </w:r>
      <w:r w:rsidR="00CE64CD">
        <w:t>interaction</w:t>
      </w:r>
      <w:r w:rsidR="00B22748">
        <w:t xml:space="preserve"> </w:t>
      </w:r>
      <w:r w:rsidR="00CE64CD">
        <w:t>effect</w:t>
      </w:r>
      <w:r w:rsidR="00B22748">
        <w:t xml:space="preserve"> </w:t>
      </w:r>
      <w:r w:rsidR="00CE64CD">
        <w:t>was</w:t>
      </w:r>
      <w:r w:rsidR="00B22748">
        <w:t xml:space="preserve"> </w:t>
      </w:r>
      <w:r w:rsidR="00CE64CD">
        <w:t>not</w:t>
      </w:r>
      <w:r w:rsidR="00B22748">
        <w:t xml:space="preserve"> </w:t>
      </w:r>
      <w:r w:rsidR="00CE64CD">
        <w:t>significant</w:t>
      </w:r>
      <w:r w:rsidR="00B22748">
        <w:t xml:space="preserve"> </w:t>
      </w:r>
      <w:r w:rsidR="00CE64CD">
        <w:t>(F</w:t>
      </w:r>
      <w:r w:rsidR="00B22748">
        <w:t xml:space="preserve"> </w:t>
      </w:r>
      <w:r w:rsidR="00CE64CD">
        <w:t>(</w:t>
      </w:r>
      <w:r w:rsidR="00470EA9">
        <w:t>5</w:t>
      </w:r>
      <w:r w:rsidR="00CE64CD">
        <w:t>,</w:t>
      </w:r>
      <w:r w:rsidR="00470EA9">
        <w:t>6</w:t>
      </w:r>
      <w:r w:rsidR="00CE64CD">
        <w:t>0)</w:t>
      </w:r>
      <w:r w:rsidR="00B22748">
        <w:t xml:space="preserve"> </w:t>
      </w:r>
      <w:r w:rsidR="00CE64CD">
        <w:t>=1.</w:t>
      </w:r>
      <w:r w:rsidR="00470EA9">
        <w:t>70</w:t>
      </w:r>
      <w:r w:rsidR="00CE64CD">
        <w:t>,</w:t>
      </w:r>
      <w:r w:rsidR="00B22748">
        <w:t xml:space="preserve"> </w:t>
      </w:r>
      <w:r w:rsidR="00CE64CD">
        <w:t>p</w:t>
      </w:r>
      <w:r w:rsidR="00B22748">
        <w:t xml:space="preserve"> </w:t>
      </w:r>
      <w:r w:rsidR="00CE64CD">
        <w:t>=0.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w:t>
      </w:r>
      <w:r w:rsidR="00B22748">
        <w:t xml:space="preserve"> </w:t>
      </w:r>
      <w:r w:rsidR="00CE64CD">
        <w:t>0.0</w:t>
      </w:r>
      <w:r w:rsidR="00470EA9">
        <w:t>56</w:t>
      </w:r>
      <w:r w:rsidR="00CE64CD">
        <w:t>).</w:t>
      </w:r>
      <w:r w:rsidR="00B22748">
        <w:t xml:space="preserve"> </w:t>
      </w:r>
      <w:r w:rsidR="0029123D">
        <w:t>Similar</w:t>
      </w:r>
      <w:r w:rsidR="00B22748">
        <w:t xml:space="preserve"> </w:t>
      </w:r>
      <w:r w:rsidR="0029123D">
        <w:t>to</w:t>
      </w:r>
      <w:r w:rsidR="00B22748">
        <w:t xml:space="preserve"> </w:t>
      </w:r>
      <w:r w:rsidR="006C6D35">
        <w:t>Study</w:t>
      </w:r>
      <w:r w:rsidR="00B22748">
        <w:t xml:space="preserve"> </w:t>
      </w:r>
      <w:r w:rsidR="0029123D">
        <w:t>1,</w:t>
      </w:r>
      <w:r w:rsidR="00B22748">
        <w:t xml:space="preserve"> </w:t>
      </w:r>
      <w:r w:rsidR="0029123D">
        <w:t>the</w:t>
      </w:r>
      <w:r w:rsidR="00B22748">
        <w:t xml:space="preserve"> </w:t>
      </w:r>
      <w:r w:rsidR="001734B3">
        <w:t>auto-pause</w:t>
      </w:r>
      <w:r w:rsidR="0029123D">
        <w:t>s</w:t>
      </w:r>
      <w:r w:rsidR="00B22748">
        <w:t xml:space="preserve"> </w:t>
      </w:r>
      <w:r w:rsidR="0029123D">
        <w:t>reduced</w:t>
      </w:r>
      <w:r w:rsidR="00B22748">
        <w:t xml:space="preserve"> </w:t>
      </w:r>
      <w:r w:rsidR="0029123D">
        <w:t>the</w:t>
      </w:r>
      <w:r w:rsidR="00B22748">
        <w:t xml:space="preserve"> </w:t>
      </w:r>
      <w:r w:rsidR="0029123D">
        <w:t>number</w:t>
      </w:r>
      <w:r w:rsidR="00B22748">
        <w:t xml:space="preserve"> </w:t>
      </w:r>
      <w:r w:rsidR="0029123D">
        <w:t>of</w:t>
      </w:r>
      <w:r w:rsidR="00B22748">
        <w:t xml:space="preserve"> </w:t>
      </w:r>
      <w:r w:rsidR="0029123D">
        <w:t>manual</w:t>
      </w:r>
      <w:r w:rsidR="00B22748">
        <w:t xml:space="preserve"> </w:t>
      </w:r>
      <w:r w:rsidR="0029123D">
        <w:t>pauses</w:t>
      </w:r>
      <w:r w:rsidR="00B22748">
        <w:t xml:space="preserve"> </w:t>
      </w:r>
      <w:r w:rsidR="0029123D">
        <w:t>the</w:t>
      </w:r>
      <w:r w:rsidR="00B22748">
        <w:t xml:space="preserve"> </w:t>
      </w:r>
      <w:r w:rsidR="0029123D">
        <w:t>participants</w:t>
      </w:r>
      <w:r w:rsidR="00B22748">
        <w:t xml:space="preserve"> </w:t>
      </w:r>
      <w:r w:rsidR="004A38BA">
        <w:t>needed</w:t>
      </w:r>
      <w:r w:rsidR="00B22748">
        <w:t xml:space="preserve"> </w:t>
      </w:r>
      <w:r w:rsidR="0029123D">
        <w:t>to</w:t>
      </w:r>
      <w:r w:rsidR="00B22748">
        <w:t xml:space="preserve"> </w:t>
      </w:r>
      <w:r w:rsidR="0029123D">
        <w:t>make.</w:t>
      </w:r>
      <w:r w:rsidR="00B22748">
        <w:t xml:space="preserve"> </w:t>
      </w:r>
    </w:p>
    <w:p w14:paraId="3257555B" w14:textId="590DB0B3" w:rsidR="00DA4A5E" w:rsidRDefault="003E4274" w:rsidP="00DA4A5E">
      <w:pPr>
        <w:pStyle w:val="ParaContinue"/>
      </w:pPr>
      <w:r w:rsidRPr="00B83086">
        <w:rPr>
          <w:b/>
          <w:bCs/>
        </w:rPr>
        <w:t>The</w:t>
      </w:r>
      <w:r w:rsidR="00B22748" w:rsidRPr="00B83086">
        <w:rPr>
          <w:b/>
          <w:bCs/>
        </w:rPr>
        <w:t xml:space="preserve"> </w:t>
      </w:r>
      <w:r w:rsidRPr="00B83086">
        <w:rPr>
          <w:b/>
          <w:bCs/>
        </w:rPr>
        <w:t>n</w:t>
      </w:r>
      <w:r w:rsidR="0024338B" w:rsidRPr="00B83086">
        <w:rPr>
          <w:b/>
          <w:bCs/>
        </w:rPr>
        <w:t>umber</w:t>
      </w:r>
      <w:r w:rsidR="00B22748" w:rsidRPr="00B83086">
        <w:rPr>
          <w:b/>
          <w:bCs/>
        </w:rPr>
        <w:t xml:space="preserve"> </w:t>
      </w:r>
      <w:r w:rsidR="0024338B" w:rsidRPr="00B83086">
        <w:rPr>
          <w:b/>
          <w:bCs/>
        </w:rPr>
        <w:t>of</w:t>
      </w:r>
      <w:r w:rsidR="00B22748" w:rsidRPr="00B83086">
        <w:rPr>
          <w:b/>
          <w:bCs/>
        </w:rPr>
        <w:t xml:space="preserve"> </w:t>
      </w:r>
      <w:r w:rsidR="0024338B" w:rsidRPr="00B83086">
        <w:rPr>
          <w:b/>
          <w:bCs/>
        </w:rPr>
        <w:t>replays.</w:t>
      </w:r>
      <w:r w:rsidR="00B22748">
        <w:t xml:space="preserve"> </w:t>
      </w:r>
      <w:r w:rsidR="0024338B">
        <w:t>A</w:t>
      </w:r>
      <w:r w:rsidR="00B22748">
        <w:t xml:space="preserve"> </w:t>
      </w:r>
      <w:r w:rsidR="0024338B">
        <w:t>significant</w:t>
      </w:r>
      <w:r w:rsidR="00B22748">
        <w:t xml:space="preserve"> </w:t>
      </w:r>
      <w:r w:rsidR="0024338B">
        <w:t>effect</w:t>
      </w:r>
      <w:r w:rsidR="00B22748">
        <w:t xml:space="preserve"> </w:t>
      </w:r>
      <w:r w:rsidR="0024338B">
        <w:t>of</w:t>
      </w:r>
      <w:r w:rsidR="00B22748">
        <w:t xml:space="preserve"> </w:t>
      </w:r>
      <w:r w:rsidR="0024338B">
        <w:t>the</w:t>
      </w:r>
      <w:r w:rsidR="00B22748">
        <w:t xml:space="preserve"> </w:t>
      </w:r>
      <w:r w:rsidR="00C441EB">
        <w:t>content</w:t>
      </w:r>
      <w:r w:rsidR="00B22748">
        <w:t xml:space="preserve"> </w:t>
      </w:r>
      <w:r w:rsidR="0024338B">
        <w:t>delivery</w:t>
      </w:r>
      <w:r w:rsidR="00B22748">
        <w:t xml:space="preserve"> </w:t>
      </w:r>
      <w:r w:rsidR="00F06DF9">
        <w:t>method</w:t>
      </w:r>
      <w:r w:rsidR="00B22748">
        <w:t xml:space="preserve"> </w:t>
      </w:r>
      <w:r w:rsidR="000B53F3">
        <w:t>on</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was</w:t>
      </w:r>
      <w:r w:rsidR="00B22748">
        <w:t xml:space="preserve"> </w:t>
      </w:r>
      <w:r w:rsidR="000B53F3">
        <w:t>found</w:t>
      </w:r>
      <w:r w:rsidR="00B22748">
        <w:t xml:space="preserve"> </w:t>
      </w:r>
      <w:r w:rsidR="000B53F3">
        <w:t>(F</w:t>
      </w:r>
      <w:r w:rsidR="00B22748">
        <w:t xml:space="preserve"> </w:t>
      </w:r>
      <w:r w:rsidR="000B53F3">
        <w:t>(1,</w:t>
      </w:r>
      <w:r w:rsidR="00470EA9">
        <w:t>6</w:t>
      </w:r>
      <w:r w:rsidR="000B53F3">
        <w:t>0)</w:t>
      </w:r>
      <w:r w:rsidR="00B22748">
        <w:t xml:space="preserve"> </w:t>
      </w:r>
      <w:r w:rsidR="000B53F3">
        <w:t>=</w:t>
      </w:r>
      <w:r w:rsidR="00E10068">
        <w:t>26.42</w:t>
      </w:r>
      <w:r w:rsidR="000B53F3">
        <w:t>,</w:t>
      </w:r>
      <w:r w:rsidR="00B22748">
        <w:t xml:space="preserve"> </w:t>
      </w:r>
      <w:r w:rsidR="000B53F3">
        <w:t>p</w:t>
      </w:r>
      <w:r w:rsidR="00B22748">
        <w:t xml:space="preserve"> </w:t>
      </w:r>
      <w:r w:rsidR="000B53F3">
        <w:t>=</w:t>
      </w:r>
      <w:r w:rsidR="00B22748">
        <w:t xml:space="preserve"> </w:t>
      </w:r>
      <w:r w:rsidR="000B53F3">
        <w:t>&lt;0.01,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w:t>
      </w:r>
      <w:r w:rsidR="00B22748">
        <w:t xml:space="preserve"> </w:t>
      </w:r>
      <w:r w:rsidR="000B53F3">
        <w:t>0.</w:t>
      </w:r>
      <w:r w:rsidR="00470EA9">
        <w:t>2</w:t>
      </w:r>
      <w:r w:rsidR="00E10068">
        <w:t>9</w:t>
      </w:r>
      <w:r w:rsidR="000B53F3">
        <w:t>)</w:t>
      </w:r>
      <w:r w:rsidR="00B50281">
        <w:t>,</w:t>
      </w:r>
      <w:r w:rsidR="00B22748">
        <w:t xml:space="preserve"> </w:t>
      </w:r>
      <w:r w:rsidR="00B50281">
        <w:t>but</w:t>
      </w:r>
      <w:r w:rsidR="00B22748">
        <w:t xml:space="preserve"> </w:t>
      </w:r>
      <w:r w:rsidR="00B50281">
        <w:t>the</w:t>
      </w:r>
      <w:r w:rsidR="00B22748">
        <w:t xml:space="preserve"> </w:t>
      </w:r>
      <w:r w:rsidR="00B50281">
        <w:t>effect</w:t>
      </w:r>
      <w:r w:rsidR="00B22748">
        <w:t xml:space="preserve"> </w:t>
      </w:r>
      <w:r w:rsidR="00B50281">
        <w:t>of</w:t>
      </w:r>
      <w:r w:rsidR="00B22748">
        <w:t xml:space="preserve"> </w:t>
      </w:r>
      <w:r w:rsidR="00B50281">
        <w:t>the</w:t>
      </w:r>
      <w:r w:rsidR="00B22748">
        <w:t xml:space="preserve"> </w:t>
      </w:r>
      <w:r w:rsidR="00B50281">
        <w:t>task</w:t>
      </w:r>
      <w:r w:rsidR="00B22748">
        <w:t xml:space="preserve"> </w:t>
      </w:r>
      <w:r w:rsidR="00F06DF9">
        <w:t>scenario</w:t>
      </w:r>
      <w:r w:rsidR="00B22748">
        <w:t xml:space="preserve"> </w:t>
      </w:r>
      <w:r w:rsidR="00B50281">
        <w:t>was</w:t>
      </w:r>
      <w:r w:rsidR="00B22748">
        <w:t xml:space="preserve"> </w:t>
      </w:r>
      <w:r w:rsidR="00B50281">
        <w:t>not</w:t>
      </w:r>
      <w:r w:rsidR="00B22748">
        <w:t xml:space="preserve"> </w:t>
      </w:r>
      <w:r w:rsidR="00F06DF9">
        <w:t>observed</w:t>
      </w:r>
      <w:r w:rsidR="00B22748">
        <w:t xml:space="preserve"> </w:t>
      </w:r>
      <w:r w:rsidR="00B50281">
        <w:t>(F</w:t>
      </w:r>
      <w:r w:rsidR="00B22748">
        <w:t xml:space="preserve"> </w:t>
      </w:r>
      <w:r w:rsidR="00B50281">
        <w:t>(</w:t>
      </w:r>
      <w:r w:rsidR="00470EA9">
        <w:t>5</w:t>
      </w:r>
      <w:r w:rsidR="00B50281">
        <w:t>,</w:t>
      </w:r>
      <w:r w:rsidR="00470EA9">
        <w:t>6</w:t>
      </w:r>
      <w:r w:rsidR="00B50281">
        <w:t>0)</w:t>
      </w:r>
      <w:r w:rsidR="00B22748">
        <w:t xml:space="preserve"> </w:t>
      </w:r>
      <w:r w:rsidR="00B50281">
        <w:t>=</w:t>
      </w:r>
      <w:r w:rsidR="002D109A">
        <w:t>0.</w:t>
      </w:r>
      <w:r w:rsidR="00470EA9">
        <w:t>61</w:t>
      </w:r>
      <w:r w:rsidR="00B50281">
        <w:t>,</w:t>
      </w:r>
      <w:r w:rsidR="00B22748">
        <w:t xml:space="preserve"> </w:t>
      </w:r>
      <w:r w:rsidR="00B50281">
        <w:t>p</w:t>
      </w:r>
      <w:r w:rsidR="00B22748">
        <w:t xml:space="preserve"> </w:t>
      </w:r>
      <w:r w:rsidR="00B50281">
        <w:t>=</w:t>
      </w:r>
      <w:r w:rsidR="00B22748">
        <w:t xml:space="preserve">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w:t>
      </w:r>
      <w:r w:rsidR="00B22748">
        <w:t xml:space="preserve"> </w:t>
      </w:r>
      <w:r w:rsidR="00DA4A5E">
        <w:t>0</w:t>
      </w:r>
      <w:r w:rsidR="00470EA9">
        <w:t>.</w:t>
      </w:r>
      <w:r w:rsidR="00E10068">
        <w:t>032</w:t>
      </w:r>
      <w:r w:rsidR="00B50281">
        <w:t>)</w:t>
      </w:r>
      <w:r w:rsidR="000B53F3">
        <w:t>.</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in</w:t>
      </w:r>
      <w:r w:rsidR="00B22748">
        <w:t xml:space="preserve"> </w:t>
      </w:r>
      <w:r w:rsidR="000B53F3">
        <w:t>the</w:t>
      </w:r>
      <w:r w:rsidR="00B22748">
        <w:t xml:space="preserve"> </w:t>
      </w:r>
      <w:r w:rsidR="00ED43D7" w:rsidRPr="00ED43D7">
        <w:rPr>
          <w:i/>
          <w:iCs/>
        </w:rPr>
        <w:t>AP</w:t>
      </w:r>
      <w:r w:rsidR="00B22748">
        <w:t xml:space="preserve"> </w:t>
      </w:r>
      <w:r w:rsidR="00CB5CC5">
        <w:t>condition</w:t>
      </w:r>
      <w:r w:rsidR="00B22748">
        <w:t xml:space="preserve"> </w:t>
      </w:r>
      <w:r w:rsidR="005B023B">
        <w:t>(M</w:t>
      </w:r>
      <w:r w:rsidR="00B22748">
        <w:t xml:space="preserve"> </w:t>
      </w:r>
      <w:r w:rsidR="005B023B">
        <w:t>=</w:t>
      </w:r>
      <w:r w:rsidR="00B22748">
        <w:t xml:space="preserve"> </w:t>
      </w:r>
      <w:r w:rsidR="00470EA9">
        <w:t>4.0</w:t>
      </w:r>
      <w:r w:rsidR="000C2826">
        <w:t>2</w:t>
      </w:r>
      <w:r w:rsidR="005B023B">
        <w:t>,</w:t>
      </w:r>
      <w:r w:rsidR="00B22748">
        <w:t xml:space="preserve"> </w:t>
      </w:r>
      <w:r w:rsidR="005B023B">
        <w:t>SD</w:t>
      </w:r>
      <w:r w:rsidR="00B22748">
        <w:t xml:space="preserve"> </w:t>
      </w:r>
      <w:r w:rsidR="005B023B">
        <w:t>=</w:t>
      </w:r>
      <w:r w:rsidR="00B22748">
        <w:t xml:space="preserve"> </w:t>
      </w:r>
      <w:r w:rsidR="005B023B">
        <w:t>1</w:t>
      </w:r>
      <w:r w:rsidR="00470EA9">
        <w:t>.80</w:t>
      </w:r>
      <w:r w:rsidR="005B023B">
        <w:t>)</w:t>
      </w:r>
      <w:r w:rsidR="00B22748">
        <w:t xml:space="preserve"> </w:t>
      </w:r>
      <w:r w:rsidR="000B53F3">
        <w:t>was</w:t>
      </w:r>
      <w:r w:rsidR="00B22748">
        <w:t xml:space="preserve"> </w:t>
      </w:r>
      <w:r w:rsidR="000B53F3">
        <w:t>significantly</w:t>
      </w:r>
      <w:r w:rsidR="00B22748">
        <w:t xml:space="preserve"> </w:t>
      </w:r>
      <w:r w:rsidR="000B53F3">
        <w:t>less</w:t>
      </w:r>
      <w:r w:rsidR="00B22748">
        <w:t xml:space="preserve"> </w:t>
      </w:r>
      <w:r w:rsidR="000B53F3">
        <w:t>than</w:t>
      </w:r>
      <w:r w:rsidR="00B22748">
        <w:t xml:space="preserve"> </w:t>
      </w:r>
      <w:r w:rsidR="00871840">
        <w:t>in</w:t>
      </w:r>
      <w:r w:rsidR="00B22748">
        <w:t xml:space="preserve"> </w:t>
      </w:r>
      <w:r w:rsidR="00871840">
        <w:t>the</w:t>
      </w:r>
      <w:r w:rsidR="00B22748">
        <w:t xml:space="preserve"> </w:t>
      </w:r>
      <w:r w:rsidR="00ED43D7" w:rsidRPr="00ED43D7">
        <w:rPr>
          <w:i/>
          <w:iCs/>
        </w:rPr>
        <w:t>CTL</w:t>
      </w:r>
      <w:r w:rsidR="00B22748">
        <w:t xml:space="preserve"> </w:t>
      </w:r>
      <w:r w:rsidR="00871840">
        <w:t>condition</w:t>
      </w:r>
      <w:r w:rsidR="00B22748">
        <w:t xml:space="preserve"> </w:t>
      </w:r>
      <w:r w:rsidR="005B023B">
        <w:t>(M=</w:t>
      </w:r>
      <w:r w:rsidR="000C2826">
        <w:t>7.14</w:t>
      </w:r>
      <w:r w:rsidR="00300D73">
        <w:t>.</w:t>
      </w:r>
      <w:r w:rsidR="00B22748">
        <w:t xml:space="preserve"> </w:t>
      </w:r>
      <w:r w:rsidR="00300D73">
        <w:t>SD</w:t>
      </w:r>
      <w:r w:rsidR="00B22748">
        <w:t xml:space="preserve"> </w:t>
      </w:r>
      <w:r w:rsidR="00300D73">
        <w:t>=</w:t>
      </w:r>
      <w:r w:rsidR="00B22748">
        <w:t xml:space="preserve"> </w:t>
      </w:r>
      <w:r w:rsidR="000C2826">
        <w:t>3</w:t>
      </w:r>
      <w:r w:rsidR="00300D73">
        <w:t>.</w:t>
      </w:r>
      <w:r w:rsidR="000C2826">
        <w:t>47</w:t>
      </w:r>
      <w:r w:rsidR="005B023B">
        <w:t>)</w:t>
      </w:r>
      <w:r w:rsidR="00871840">
        <w:t>.</w:t>
      </w:r>
      <w:r w:rsidR="00B22748">
        <w:t xml:space="preserve"> </w:t>
      </w:r>
      <w:r w:rsidR="00300D73">
        <w:t>Additionally,</w:t>
      </w:r>
      <w:r w:rsidR="00B22748">
        <w:t xml:space="preserve"> </w:t>
      </w:r>
      <w:r w:rsidR="00300D73">
        <w:t>the</w:t>
      </w:r>
      <w:r w:rsidR="00B22748">
        <w:t xml:space="preserve"> </w:t>
      </w:r>
      <w:r w:rsidR="00C441EB">
        <w:t>content</w:t>
      </w:r>
      <w:r w:rsidR="00B22748">
        <w:t xml:space="preserve"> </w:t>
      </w:r>
      <w:r w:rsidR="00300D73">
        <w:t>delivery</w:t>
      </w:r>
      <w:r w:rsidR="00B22748">
        <w:t xml:space="preserve"> </w:t>
      </w:r>
      <w:r w:rsidR="00F06DF9">
        <w:t>method</w:t>
      </w:r>
      <w:r w:rsidR="00B22748">
        <w:t xml:space="preserve"> </w:t>
      </w:r>
      <w:r w:rsidR="00F06DF9">
        <w:rPr>
          <w:rFonts w:ascii="Arial" w:hAnsi="Arial" w:cs="Arial"/>
        </w:rPr>
        <w:t>×</w:t>
      </w:r>
      <w:r w:rsidR="00B22748">
        <w:t xml:space="preserve"> </w:t>
      </w:r>
      <w:r w:rsidR="00300D73">
        <w:t>task</w:t>
      </w:r>
      <w:r w:rsidR="00B22748">
        <w:t xml:space="preserve"> </w:t>
      </w:r>
      <w:r w:rsidR="00F06DF9">
        <w:t>scenario</w:t>
      </w:r>
      <w:r w:rsidR="00B22748">
        <w:t xml:space="preserve"> </w:t>
      </w:r>
      <w:r w:rsidR="00300D73">
        <w:t>interaction</w:t>
      </w:r>
      <w:r w:rsidR="00B22748">
        <w:t xml:space="preserve"> </w:t>
      </w:r>
      <w:r w:rsidR="00300D73">
        <w:t>effect</w:t>
      </w:r>
      <w:r w:rsidR="00B22748">
        <w:t xml:space="preserve"> </w:t>
      </w:r>
      <w:r w:rsidR="00300D73">
        <w:t>was</w:t>
      </w:r>
      <w:r w:rsidR="00B22748">
        <w:t xml:space="preserve"> </w:t>
      </w:r>
      <w:r w:rsidR="00300D73">
        <w:t>not</w:t>
      </w:r>
      <w:r w:rsidR="00B22748">
        <w:t xml:space="preserve"> </w:t>
      </w:r>
      <w:r w:rsidR="00300D73">
        <w:t>significant</w:t>
      </w:r>
      <w:r w:rsidR="00B22748">
        <w:t xml:space="preserve"> </w:t>
      </w:r>
      <w:r w:rsidR="00300D73">
        <w:t>(F</w:t>
      </w:r>
      <w:r w:rsidR="00B22748">
        <w:t xml:space="preserve"> </w:t>
      </w:r>
      <w:r w:rsidR="00300D73">
        <w:t>(</w:t>
      </w:r>
      <w:r w:rsidR="000C2826">
        <w:t>5</w:t>
      </w:r>
      <w:r w:rsidR="00300D73">
        <w:t>,</w:t>
      </w:r>
      <w:r w:rsidR="000C2826">
        <w:t>6</w:t>
      </w:r>
      <w:r w:rsidR="00300D73">
        <w:t>0)</w:t>
      </w:r>
      <w:r w:rsidR="00B22748">
        <w:t xml:space="preserve"> </w:t>
      </w:r>
      <w:r w:rsidR="00300D73">
        <w:t>=0.</w:t>
      </w:r>
      <w:r w:rsidR="000C2826">
        <w:t>61</w:t>
      </w:r>
      <w:r w:rsidR="00300D73">
        <w:t>,</w:t>
      </w:r>
      <w:r w:rsidR="00B22748">
        <w:t xml:space="preserve"> </w:t>
      </w:r>
      <w:r w:rsidR="00300D73">
        <w:t>p</w:t>
      </w:r>
      <w:r w:rsidR="00B22748">
        <w:t xml:space="preserve"> </w:t>
      </w:r>
      <w:r w:rsidR="00300D73">
        <w:t>=</w:t>
      </w:r>
      <w:r w:rsidR="00B22748">
        <w:t xml:space="preserve"> </w:t>
      </w:r>
      <w:r w:rsidR="00300D73">
        <w:t>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w:t>
      </w:r>
      <w:r w:rsidR="00B22748">
        <w:t xml:space="preserve"> </w:t>
      </w:r>
      <w:r w:rsidR="00300D73">
        <w:t>0.0</w:t>
      </w:r>
      <w:r w:rsidR="000C2826">
        <w:t>35</w:t>
      </w:r>
      <w:r w:rsidR="00300D73">
        <w:t>).</w:t>
      </w:r>
      <w:r w:rsidR="00B22748">
        <w:t xml:space="preserve"> </w:t>
      </w:r>
      <w:r w:rsidR="009F3BF5">
        <w:t>The</w:t>
      </w:r>
      <w:r w:rsidR="00B22748">
        <w:t xml:space="preserve"> </w:t>
      </w:r>
      <w:r w:rsidR="009F3BF5">
        <w:t>results</w:t>
      </w:r>
      <w:r w:rsidR="00B22748">
        <w:t xml:space="preserve"> </w:t>
      </w:r>
      <w:r w:rsidR="009F3BF5">
        <w:t>indicated</w:t>
      </w:r>
      <w:r w:rsidR="00B22748">
        <w:t xml:space="preserve"> </w:t>
      </w:r>
      <w:r w:rsidR="009F3BF5">
        <w:t>the</w:t>
      </w:r>
      <w:r w:rsidR="00B22748">
        <w:t xml:space="preserve"> </w:t>
      </w:r>
      <w:r w:rsidR="001734B3">
        <w:t>auto-pause</w:t>
      </w:r>
      <w:r w:rsidR="00B22748">
        <w:t xml:space="preserve"> </w:t>
      </w:r>
      <w:r w:rsidR="00454248">
        <w:t>method</w:t>
      </w:r>
      <w:r w:rsidR="00B22748">
        <w:t xml:space="preserve"> </w:t>
      </w:r>
      <w:r w:rsidR="009F3BF5">
        <w:t>reduced</w:t>
      </w:r>
      <w:r w:rsidR="00B22748">
        <w:t xml:space="preserve"> </w:t>
      </w:r>
      <w:r w:rsidR="009F3BF5">
        <w:t>the</w:t>
      </w:r>
      <w:r w:rsidR="00B22748">
        <w:t xml:space="preserve"> </w:t>
      </w:r>
      <w:r w:rsidR="009F3BF5">
        <w:t>number</w:t>
      </w:r>
      <w:r w:rsidR="00B22748">
        <w:t xml:space="preserve"> </w:t>
      </w:r>
      <w:r w:rsidR="009F3BF5">
        <w:t>of</w:t>
      </w:r>
      <w:r w:rsidR="00B22748">
        <w:t xml:space="preserve"> </w:t>
      </w:r>
      <w:r w:rsidR="009F3BF5">
        <w:t>times</w:t>
      </w:r>
      <w:r w:rsidR="00B22748">
        <w:t xml:space="preserve"> </w:t>
      </w:r>
      <w:r w:rsidR="00F06DF9">
        <w:t>that</w:t>
      </w:r>
      <w:r w:rsidR="00B22748">
        <w:t xml:space="preserve"> </w:t>
      </w:r>
      <w:r w:rsidR="009F3BF5">
        <w:t>participants</w:t>
      </w:r>
      <w:r w:rsidR="00B22748">
        <w:t xml:space="preserve"> </w:t>
      </w:r>
      <w:r w:rsidR="009F3BF5">
        <w:t>need</w:t>
      </w:r>
      <w:r w:rsidR="00F06DF9">
        <w:t>ed</w:t>
      </w:r>
      <w:r w:rsidR="00B22748">
        <w:t xml:space="preserve"> </w:t>
      </w:r>
      <w:r w:rsidR="009F3BF5">
        <w:t>to</w:t>
      </w:r>
      <w:r w:rsidR="00B22748">
        <w:t xml:space="preserve"> </w:t>
      </w:r>
      <w:r w:rsidR="009F3BF5">
        <w:t>rewatch</w:t>
      </w:r>
      <w:r w:rsidR="00B22748">
        <w:t xml:space="preserve"> </w:t>
      </w:r>
      <w:r w:rsidR="00F06DF9">
        <w:t>any</w:t>
      </w:r>
      <w:r w:rsidR="00B22748">
        <w:t xml:space="preserve"> </w:t>
      </w:r>
      <w:r w:rsidR="00F06DF9">
        <w:t>part</w:t>
      </w:r>
      <w:r w:rsidR="00B22748">
        <w:t xml:space="preserve"> </w:t>
      </w:r>
      <w:r w:rsidR="00F06DF9">
        <w:t>of</w:t>
      </w:r>
      <w:r w:rsidR="00B22748">
        <w:t xml:space="preserve"> </w:t>
      </w:r>
      <w:r w:rsidR="009F3BF5">
        <w:t>the</w:t>
      </w:r>
      <w:r w:rsidR="00B22748">
        <w:t xml:space="preserve"> </w:t>
      </w:r>
      <w:r w:rsidR="009F3BF5">
        <w:t>video.</w:t>
      </w:r>
      <w:r w:rsidR="00B22748">
        <w:t xml:space="preserve"> </w:t>
      </w:r>
    </w:p>
    <w:p w14:paraId="4FDA5D64" w14:textId="3674F84A" w:rsidR="000C2826" w:rsidRPr="000C2826" w:rsidRDefault="00120579" w:rsidP="000C2826">
      <w:pPr>
        <w:pStyle w:val="ParaContinue"/>
        <w:rPr>
          <w:rFonts w:eastAsia="Yu Mincho"/>
        </w:rPr>
      </w:pPr>
      <w:r w:rsidRPr="00B83086">
        <w:rPr>
          <w:b/>
          <w:bCs/>
        </w:rPr>
        <w:lastRenderedPageBreak/>
        <w:t>Replay</w:t>
      </w:r>
      <w:r w:rsidR="00B22748" w:rsidRPr="00B83086">
        <w:rPr>
          <w:b/>
          <w:bCs/>
        </w:rPr>
        <w:t xml:space="preserve"> </w:t>
      </w:r>
      <w:r w:rsidRPr="00B83086">
        <w:rPr>
          <w:b/>
          <w:bCs/>
        </w:rPr>
        <w:t>time.</w:t>
      </w:r>
      <w:r w:rsidR="00B22748">
        <w:t xml:space="preserve"> </w:t>
      </w:r>
      <w:r>
        <w:t>The</w:t>
      </w:r>
      <w:r w:rsidR="00B22748">
        <w:t xml:space="preserve"> </w:t>
      </w:r>
      <w:r>
        <w:t>effect</w:t>
      </w:r>
      <w:r w:rsidR="00B22748">
        <w:t xml:space="preserve"> </w:t>
      </w:r>
      <w:r>
        <w:t>of</w:t>
      </w:r>
      <w:r w:rsidR="00B22748">
        <w:t xml:space="preserve"> </w:t>
      </w:r>
      <w:r>
        <w:t>the</w:t>
      </w:r>
      <w:r w:rsidR="00B22748">
        <w:t xml:space="preserve"> </w:t>
      </w:r>
      <w:r w:rsidR="00C441EB">
        <w:t>content</w:t>
      </w:r>
      <w:r w:rsidR="00B22748">
        <w:t xml:space="preserve"> </w:t>
      </w:r>
      <w:r>
        <w:t>delivery</w:t>
      </w:r>
      <w:r w:rsidR="00B22748">
        <w:t xml:space="preserve"> </w:t>
      </w:r>
      <w:r w:rsidR="00F06DF9">
        <w:t>method</w:t>
      </w:r>
      <w:r w:rsidR="00B22748">
        <w:t xml:space="preserve"> </w:t>
      </w:r>
      <w:r>
        <w:t>on</w:t>
      </w:r>
      <w:r w:rsidR="00B22748">
        <w:t xml:space="preserve"> </w:t>
      </w:r>
      <w:r>
        <w:t>the</w:t>
      </w:r>
      <w:r w:rsidR="00B22748">
        <w:t xml:space="preserve"> </w:t>
      </w:r>
      <w:r>
        <w:t>replay</w:t>
      </w:r>
      <w:r w:rsidR="00B22748">
        <w:t xml:space="preserve"> </w:t>
      </w:r>
      <w:r>
        <w:t>time</w:t>
      </w:r>
      <w:r w:rsidR="00B22748">
        <w:t xml:space="preserve"> </w:t>
      </w:r>
      <w:r w:rsidR="007931C7">
        <w:t>was</w:t>
      </w:r>
      <w:r w:rsidR="00B22748">
        <w:t xml:space="preserve"> </w:t>
      </w:r>
      <w:r w:rsidR="007931C7">
        <w:t>significant</w:t>
      </w:r>
      <w:r w:rsidR="00B22748">
        <w:t xml:space="preserve"> </w:t>
      </w:r>
      <w:r w:rsidR="007931C7">
        <w:t>(</w:t>
      </w:r>
      <w:r w:rsidR="007931C7" w:rsidRPr="003E72D4">
        <w:rPr>
          <w:lang w:eastAsia="en-US"/>
        </w:rPr>
        <w:t>F</w:t>
      </w:r>
      <w:r w:rsidR="00B22748">
        <w:rPr>
          <w:lang w:eastAsia="en-US"/>
        </w:rPr>
        <w:t xml:space="preserve"> </w:t>
      </w:r>
      <w:r w:rsidR="007931C7" w:rsidRPr="003E72D4">
        <w:rPr>
          <w:lang w:eastAsia="en-US"/>
        </w:rPr>
        <w:t>(1,</w:t>
      </w:r>
      <w:r w:rsidR="000C2826">
        <w:rPr>
          <w:lang w:eastAsia="en-US"/>
        </w:rPr>
        <w:t>6</w:t>
      </w:r>
      <w:r w:rsidR="007931C7" w:rsidRPr="003E72D4">
        <w:rPr>
          <w:lang w:eastAsia="en-US"/>
        </w:rPr>
        <w:t>0)</w:t>
      </w:r>
      <w:r w:rsidR="00B22748">
        <w:rPr>
          <w:lang w:eastAsia="en-US"/>
        </w:rPr>
        <w:t xml:space="preserve"> </w:t>
      </w:r>
      <w:r w:rsidR="007931C7" w:rsidRPr="003E72D4">
        <w:rPr>
          <w:lang w:eastAsia="en-US"/>
        </w:rPr>
        <w:t>=</w:t>
      </w:r>
      <w:r w:rsidR="00E10068">
        <w:rPr>
          <w:lang w:eastAsia="en-US"/>
        </w:rPr>
        <w:t>10.12</w:t>
      </w:r>
      <w:r w:rsidR="007931C7" w:rsidRPr="003E72D4">
        <w:rPr>
          <w:lang w:eastAsia="en-US"/>
        </w:rPr>
        <w:t>,</w:t>
      </w:r>
      <w:r w:rsidR="00B22748">
        <w:rPr>
          <w:lang w:eastAsia="en-US"/>
        </w:rPr>
        <w:t xml:space="preserve"> </w:t>
      </w:r>
      <w:r w:rsidR="006464F7" w:rsidRPr="003E72D4">
        <w:rPr>
          <w:lang w:eastAsia="en-US"/>
        </w:rPr>
        <w:t>p</w:t>
      </w:r>
      <w:r w:rsidR="00B22748">
        <w:rPr>
          <w:lang w:eastAsia="en-US"/>
        </w:rPr>
        <w:t xml:space="preserve"> </w:t>
      </w:r>
      <w:r w:rsidR="006464F7" w:rsidRPr="003E72D4">
        <w:rPr>
          <w:lang w:eastAsia="en-US"/>
        </w:rPr>
        <w:t>&lt;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w:t>
      </w:r>
      <w:r w:rsidR="00B22748">
        <w:t xml:space="preserve"> </w:t>
      </w:r>
      <w:r w:rsidR="007931C7" w:rsidRPr="007C1F47">
        <w:t>0.</w:t>
      </w:r>
      <w:r w:rsidR="00E10068">
        <w:t>124</w:t>
      </w:r>
      <w:r w:rsidR="007931C7">
        <w:t>),</w:t>
      </w:r>
      <w:r w:rsidR="00B22748">
        <w:t xml:space="preserve"> </w:t>
      </w:r>
      <w:r w:rsidR="007931C7">
        <w:t>while</w:t>
      </w:r>
      <w:r w:rsidR="00B22748">
        <w:t xml:space="preserve"> </w:t>
      </w:r>
      <w:r w:rsidR="007931C7">
        <w:t>the</w:t>
      </w:r>
      <w:r w:rsidR="00B22748">
        <w:t xml:space="preserve"> </w:t>
      </w:r>
      <w:r w:rsidR="007931C7">
        <w:t>effect</w:t>
      </w:r>
      <w:r w:rsidR="00B22748">
        <w:t xml:space="preserve"> </w:t>
      </w:r>
      <w:r w:rsidR="007931C7">
        <w:t>of</w:t>
      </w:r>
      <w:r w:rsidR="00B22748">
        <w:t xml:space="preserve"> </w:t>
      </w:r>
      <w:r w:rsidR="007931C7">
        <w:t>the</w:t>
      </w:r>
      <w:r w:rsidR="00B22748">
        <w:t xml:space="preserve"> </w:t>
      </w:r>
      <w:r w:rsidR="007931C7">
        <w:t>task</w:t>
      </w:r>
      <w:r w:rsidR="00B22748">
        <w:t xml:space="preserve"> </w:t>
      </w:r>
      <w:r w:rsidR="00F06DF9">
        <w:t>scenario</w:t>
      </w:r>
      <w:r w:rsidR="00B22748">
        <w:t xml:space="preserve"> </w:t>
      </w:r>
      <w:r w:rsidR="007931C7">
        <w:t>was</w:t>
      </w:r>
      <w:r w:rsidR="00B22748">
        <w:t xml:space="preserve"> </w:t>
      </w:r>
      <w:r w:rsidR="007931C7">
        <w:t>not</w:t>
      </w:r>
      <w:r w:rsidR="00B22748">
        <w:t xml:space="preserve"> </w:t>
      </w:r>
      <w:r w:rsidR="007931C7">
        <w:t>significant</w:t>
      </w:r>
      <w:r w:rsidR="00B22748">
        <w:t xml:space="preserve"> </w:t>
      </w:r>
      <w:r w:rsidR="007931C7">
        <w:t>(</w:t>
      </w:r>
      <w:r w:rsidR="00DA4A5E" w:rsidRPr="003E72D4">
        <w:rPr>
          <w:lang w:eastAsia="en-US"/>
        </w:rPr>
        <w:t>F</w:t>
      </w:r>
      <w:r w:rsidR="00B22748">
        <w:rPr>
          <w:lang w:eastAsia="en-US"/>
        </w:rPr>
        <w:t xml:space="preserve"> </w:t>
      </w:r>
      <w:r w:rsidR="00DA4A5E" w:rsidRPr="003E72D4">
        <w:rPr>
          <w:lang w:eastAsia="en-US"/>
        </w:rPr>
        <w:t>(</w:t>
      </w:r>
      <w:r w:rsidR="000C2826">
        <w:rPr>
          <w:lang w:eastAsia="en-US"/>
        </w:rPr>
        <w:t>5</w:t>
      </w:r>
      <w:r w:rsidR="00DA4A5E" w:rsidRPr="003E72D4">
        <w:rPr>
          <w:lang w:eastAsia="en-US"/>
        </w:rPr>
        <w:t>,</w:t>
      </w:r>
      <w:r w:rsidR="000C2826">
        <w:rPr>
          <w:lang w:eastAsia="en-US"/>
        </w:rPr>
        <w:t>6</w:t>
      </w:r>
      <w:r w:rsidR="00DA4A5E" w:rsidRPr="003E72D4">
        <w:rPr>
          <w:lang w:eastAsia="en-US"/>
        </w:rPr>
        <w:t>0)</w:t>
      </w:r>
      <w:r w:rsidR="00B22748">
        <w:rPr>
          <w:lang w:eastAsia="en-US"/>
        </w:rPr>
        <w:t xml:space="preserve"> </w:t>
      </w:r>
      <w:r w:rsidR="00DA4A5E" w:rsidRPr="003E72D4">
        <w:rPr>
          <w:lang w:eastAsia="en-US"/>
        </w:rPr>
        <w:t>=</w:t>
      </w:r>
      <w:r w:rsidR="00B22748">
        <w:rPr>
          <w:lang w:eastAsia="en-US"/>
        </w:rPr>
        <w:t xml:space="preserve"> </w:t>
      </w:r>
      <w:r w:rsidR="000C2826">
        <w:rPr>
          <w:lang w:eastAsia="en-US"/>
        </w:rPr>
        <w:t>1.82</w:t>
      </w:r>
      <w:r w:rsidR="00DA4A5E" w:rsidRPr="003E72D4">
        <w:rPr>
          <w:lang w:eastAsia="en-US"/>
        </w:rPr>
        <w:t>,</w:t>
      </w:r>
      <w:r w:rsidR="00B22748">
        <w:rPr>
          <w:lang w:eastAsia="en-US"/>
        </w:rPr>
        <w:t xml:space="preserve"> </w:t>
      </w:r>
      <w:r w:rsidR="00DA4A5E" w:rsidRPr="003E72D4">
        <w:rPr>
          <w:lang w:eastAsia="en-US"/>
        </w:rPr>
        <w:t>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w:t>
      </w:r>
      <w:r w:rsidR="00B22748">
        <w:t xml:space="preserve"> </w:t>
      </w:r>
      <w:r w:rsidR="001625AB">
        <w:t>0.</w:t>
      </w:r>
      <w:r w:rsidR="000C2826">
        <w:t>11</w:t>
      </w:r>
      <w:r w:rsidR="007931C7">
        <w:t>).</w:t>
      </w:r>
      <w:r w:rsidR="00B22748">
        <w:t xml:space="preserve"> </w:t>
      </w:r>
      <w:r w:rsidR="000D5D50">
        <w:t>The</w:t>
      </w:r>
      <w:r w:rsidR="00B22748">
        <w:t xml:space="preserve"> </w:t>
      </w:r>
      <w:r w:rsidR="00ED43D7" w:rsidRPr="00ED43D7">
        <w:rPr>
          <w:i/>
          <w:iCs/>
        </w:rPr>
        <w:t>AP</w:t>
      </w:r>
      <w:r w:rsidR="00B22748">
        <w:t xml:space="preserve"> </w:t>
      </w:r>
      <w:r w:rsidR="00CB5CC5">
        <w:t>condition</w:t>
      </w:r>
      <w:r w:rsidR="00B22748">
        <w:t xml:space="preserve"> </w:t>
      </w:r>
      <w:r w:rsidR="004B5C2A">
        <w:t>(M</w:t>
      </w:r>
      <w:r w:rsidR="00B22748">
        <w:t xml:space="preserve"> </w:t>
      </w:r>
      <w:r w:rsidR="004B5C2A">
        <w:t>=</w:t>
      </w:r>
      <w:r w:rsidR="00B22748">
        <w:t xml:space="preserve"> </w:t>
      </w:r>
      <w:r w:rsidR="00211950">
        <w:t>120.58</w:t>
      </w:r>
      <w:r w:rsidR="004B5C2A">
        <w:t>,</w:t>
      </w:r>
      <w:r w:rsidR="00B22748">
        <w:t xml:space="preserve"> </w:t>
      </w:r>
      <w:r w:rsidR="004B5C2A">
        <w:t>SD</w:t>
      </w:r>
      <w:r w:rsidR="00B22748">
        <w:t xml:space="preserve"> </w:t>
      </w:r>
      <w:r w:rsidR="004B5C2A">
        <w:t>=</w:t>
      </w:r>
      <w:r w:rsidR="00B22748">
        <w:t xml:space="preserve"> </w:t>
      </w:r>
      <w:r w:rsidR="00211950">
        <w:t>36.50</w:t>
      </w:r>
      <w:r w:rsidR="004B5C2A">
        <w:t>)</w:t>
      </w:r>
      <w:r w:rsidR="00B22748">
        <w:t xml:space="preserve"> </w:t>
      </w:r>
      <w:r w:rsidR="004B5C2A">
        <w:t>took</w:t>
      </w:r>
      <w:r w:rsidR="00B22748">
        <w:t xml:space="preserve"> </w:t>
      </w:r>
      <w:r w:rsidR="000D5D50">
        <w:t>significantly</w:t>
      </w:r>
      <w:r w:rsidR="00B22748">
        <w:t xml:space="preserve"> </w:t>
      </w:r>
      <w:r w:rsidR="000D5D50">
        <w:t>less</w:t>
      </w:r>
      <w:r w:rsidR="00B22748">
        <w:t xml:space="preserve"> </w:t>
      </w:r>
      <w:r w:rsidR="000D5D50">
        <w:t>replay</w:t>
      </w:r>
      <w:r w:rsidR="00B22748">
        <w:t xml:space="preserve"> </w:t>
      </w:r>
      <w:r w:rsidR="000D5D50">
        <w:t>time</w:t>
      </w:r>
      <w:r w:rsidR="00B22748">
        <w:t xml:space="preserve"> </w:t>
      </w:r>
      <w:r w:rsidR="000D5D50">
        <w:t>than</w:t>
      </w:r>
      <w:r w:rsidR="00B22748">
        <w:t xml:space="preserve"> </w:t>
      </w:r>
      <w:r w:rsidR="000D5D50">
        <w:t>the</w:t>
      </w:r>
      <w:r w:rsidR="00B22748">
        <w:t xml:space="preserve"> </w:t>
      </w:r>
      <w:r w:rsidR="00ED43D7" w:rsidRPr="00ED43D7">
        <w:rPr>
          <w:i/>
          <w:iCs/>
        </w:rPr>
        <w:t>CTL</w:t>
      </w:r>
      <w:r w:rsidR="00B22748">
        <w:t xml:space="preserve"> </w:t>
      </w:r>
      <w:r w:rsidR="000D5D50">
        <w:t>condition</w:t>
      </w:r>
      <w:r w:rsidR="00B22748">
        <w:t xml:space="preserve"> </w:t>
      </w:r>
      <w:r w:rsidR="00727A62">
        <w:t>(M=</w:t>
      </w:r>
      <w:r w:rsidR="000C2826">
        <w:t>151.33</w:t>
      </w:r>
      <w:r w:rsidR="00727A62">
        <w:t>,</w:t>
      </w:r>
      <w:r w:rsidR="00B22748">
        <w:t xml:space="preserve"> </w:t>
      </w:r>
      <w:r w:rsidR="00727A62">
        <w:t>SD=</w:t>
      </w:r>
      <w:r w:rsidR="000C2826">
        <w:t>45.73</w:t>
      </w:r>
      <w:r w:rsidR="00727A62">
        <w:t>)</w:t>
      </w:r>
      <w:r w:rsidR="000D5D50">
        <w:t>.</w:t>
      </w:r>
      <w:r w:rsidR="00B22748">
        <w:t xml:space="preserve"> </w:t>
      </w:r>
      <w:r w:rsidR="00B93C50">
        <w:t>Also,</w:t>
      </w:r>
      <w:r w:rsidR="00B22748">
        <w:t xml:space="preserve"> </w:t>
      </w:r>
      <w:r w:rsidR="00B93C50">
        <w:t>the</w:t>
      </w:r>
      <w:r w:rsidR="00B22748">
        <w:t xml:space="preserve"> </w:t>
      </w:r>
      <w:r w:rsidR="00903B01">
        <w:t>content</w:t>
      </w:r>
      <w:r w:rsidR="00B22748">
        <w:t xml:space="preserve"> </w:t>
      </w:r>
      <w:r w:rsidR="00B93C50">
        <w:t>d</w:t>
      </w:r>
      <w:r w:rsidR="000A2841">
        <w:t>elivery</w:t>
      </w:r>
      <w:r w:rsidR="00B22748">
        <w:t xml:space="preserve"> </w:t>
      </w:r>
      <w:r w:rsidR="00903B01">
        <w:t>method</w:t>
      </w:r>
      <w:r w:rsidR="00B22748">
        <w:t xml:space="preserve"> </w:t>
      </w:r>
      <w:r w:rsidR="00903B01">
        <w:rPr>
          <w:rFonts w:ascii="Arial" w:hAnsi="Arial" w:cs="Arial"/>
        </w:rPr>
        <w:t>×</w:t>
      </w:r>
      <w:r w:rsidR="00B22748">
        <w:t xml:space="preserve"> </w:t>
      </w:r>
      <w:r w:rsidR="00B06FF9">
        <w:t>task</w:t>
      </w:r>
      <w:r w:rsidR="00B22748">
        <w:t xml:space="preserve"> </w:t>
      </w:r>
      <w:r w:rsidR="007A5820">
        <w:t>interaction</w:t>
      </w:r>
      <w:r w:rsidR="00B22748">
        <w:t xml:space="preserve"> </w:t>
      </w:r>
      <w:r w:rsidR="00B93C50">
        <w:t>was</w:t>
      </w:r>
      <w:r w:rsidR="00B22748">
        <w:t xml:space="preserve"> </w:t>
      </w:r>
      <w:r w:rsidR="00B93C50">
        <w:t>not</w:t>
      </w:r>
      <w:r w:rsidR="00B22748">
        <w:t xml:space="preserve"> </w:t>
      </w:r>
      <w:r w:rsidR="00B93C50">
        <w:t>significant</w:t>
      </w:r>
      <w:r w:rsidR="00B22748">
        <w:t xml:space="preserve"> </w:t>
      </w:r>
      <w:r w:rsidR="00B93C50">
        <w:t>(</w:t>
      </w:r>
      <w:r w:rsidR="007A5820">
        <w:t>F</w:t>
      </w:r>
      <w:r w:rsidR="00B22748">
        <w:t xml:space="preserve"> </w:t>
      </w:r>
      <w:r w:rsidR="007A5820">
        <w:t>(</w:t>
      </w:r>
      <w:r w:rsidR="000C2826">
        <w:t>5</w:t>
      </w:r>
      <w:r w:rsidR="007A5820">
        <w:t>,</w:t>
      </w:r>
      <w:r w:rsidR="000C2826">
        <w:t>6</w:t>
      </w:r>
      <w:r w:rsidR="007A5820">
        <w:t>0)</w:t>
      </w:r>
      <w:r w:rsidR="00B22748">
        <w:t xml:space="preserve"> </w:t>
      </w:r>
      <w:r w:rsidR="007A5820">
        <w:t>=</w:t>
      </w:r>
      <w:r w:rsidR="00E10068">
        <w:t>0.89</w:t>
      </w:r>
      <w:r w:rsidR="006D2BE9">
        <w:t>,</w:t>
      </w:r>
      <w:r w:rsidR="00B22748">
        <w:t xml:space="preserve"> </w:t>
      </w:r>
      <w:r w:rsidR="007A5820">
        <w:t>p</w:t>
      </w:r>
      <w:r w:rsidR="00B22748">
        <w:t xml:space="preserve"> </w:t>
      </w:r>
      <w:r w:rsidR="007A5820">
        <w:t>=</w:t>
      </w:r>
      <w:r w:rsidR="00B22748">
        <w:t xml:space="preserve">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w:t>
      </w:r>
      <w:r w:rsidR="00B22748">
        <w:t xml:space="preserve"> </w:t>
      </w:r>
      <w:r w:rsidR="000330CE">
        <w:t>0.0</w:t>
      </w:r>
      <w:r w:rsidR="00E10068">
        <w:t>55</w:t>
      </w:r>
      <w:r w:rsidR="00B93C50">
        <w:t>).</w:t>
      </w:r>
      <w:r w:rsidR="00B22748">
        <w:t xml:space="preserve"> </w:t>
      </w:r>
      <w:r w:rsidR="009F3BF5">
        <w:t>The</w:t>
      </w:r>
      <w:r w:rsidR="00B22748">
        <w:t xml:space="preserve"> </w:t>
      </w:r>
      <w:r w:rsidR="009F3BF5">
        <w:t>results</w:t>
      </w:r>
      <w:r w:rsidR="00B22748">
        <w:t xml:space="preserve"> </w:t>
      </w:r>
      <w:r w:rsidR="009F3BF5">
        <w:t>showed</w:t>
      </w:r>
      <w:r w:rsidR="00B22748">
        <w:t xml:space="preserve"> </w:t>
      </w:r>
      <w:r w:rsidR="00F06DF9">
        <w:t>that</w:t>
      </w:r>
      <w:r w:rsidR="00B22748">
        <w:t xml:space="preserve"> </w:t>
      </w:r>
      <w:r w:rsidR="009F3BF5">
        <w:t>the</w:t>
      </w:r>
      <w:r w:rsidR="00B22748">
        <w:t xml:space="preserve"> </w:t>
      </w:r>
      <w:r w:rsidR="001734B3">
        <w:t>auto-pause</w:t>
      </w:r>
      <w:r w:rsidR="00B22748">
        <w:t xml:space="preserve"> </w:t>
      </w:r>
      <w:r w:rsidR="00F06DF9">
        <w:t>method</w:t>
      </w:r>
      <w:r w:rsidR="00B22748">
        <w:t xml:space="preserve"> </w:t>
      </w:r>
      <w:r w:rsidR="003C03C8">
        <w:t>reduce</w:t>
      </w:r>
      <w:r w:rsidR="00F06DF9">
        <w:t>s</w:t>
      </w:r>
      <w:r w:rsidR="00B22748">
        <w:t xml:space="preserve"> </w:t>
      </w:r>
      <w:r w:rsidR="003C03C8">
        <w:t>the</w:t>
      </w:r>
      <w:r w:rsidR="00B22748">
        <w:t xml:space="preserve"> </w:t>
      </w:r>
      <w:r w:rsidR="003C03C8">
        <w:t>time</w:t>
      </w:r>
      <w:r w:rsidR="00B22748">
        <w:t xml:space="preserve"> </w:t>
      </w:r>
      <w:r w:rsidR="007F6433">
        <w:t>the</w:t>
      </w:r>
      <w:r w:rsidR="00B22748">
        <w:t xml:space="preserve"> </w:t>
      </w:r>
      <w:r w:rsidR="007F6433">
        <w:t>participants</w:t>
      </w:r>
      <w:r w:rsidR="00B22748">
        <w:t xml:space="preserve"> </w:t>
      </w:r>
      <w:r w:rsidR="007F6433">
        <w:t>spent</w:t>
      </w:r>
      <w:r w:rsidR="00B22748">
        <w:t xml:space="preserve"> </w:t>
      </w:r>
      <w:r w:rsidR="007F6433">
        <w:t>rewatching</w:t>
      </w:r>
      <w:r w:rsidR="00B22748">
        <w:t xml:space="preserve"> </w:t>
      </w:r>
      <w:r w:rsidR="007F6433">
        <w:t>the</w:t>
      </w:r>
      <w:r w:rsidR="00B22748">
        <w:t xml:space="preserve"> </w:t>
      </w:r>
      <w:r w:rsidR="007F6433">
        <w:t>video,</w:t>
      </w:r>
      <w:r w:rsidR="00B22748">
        <w:t xml:space="preserve"> </w:t>
      </w:r>
      <w:r w:rsidR="007F6433">
        <w:t>which</w:t>
      </w:r>
      <w:r w:rsidR="00B22748">
        <w:t xml:space="preserve"> </w:t>
      </w:r>
      <w:r w:rsidR="00F06DF9">
        <w:t>potentially</w:t>
      </w:r>
      <w:r w:rsidR="00B22748">
        <w:t xml:space="preserve"> </w:t>
      </w:r>
      <w:r w:rsidR="007F6433">
        <w:t>contribute</w:t>
      </w:r>
      <w:r w:rsidR="00F06DF9">
        <w:t>d</w:t>
      </w:r>
      <w:r w:rsidR="00B22748">
        <w:t xml:space="preserve"> </w:t>
      </w:r>
      <w:r w:rsidR="007F6433">
        <w:t>to</w:t>
      </w:r>
      <w:r w:rsidR="00B22748">
        <w:t xml:space="preserve"> </w:t>
      </w:r>
      <w:r w:rsidR="007F6433">
        <w:t>the</w:t>
      </w:r>
      <w:r w:rsidR="00B22748">
        <w:t xml:space="preserve"> </w:t>
      </w:r>
      <w:r w:rsidR="007F6433">
        <w:t>overall</w:t>
      </w:r>
      <w:r w:rsidR="00B22748">
        <w:t xml:space="preserve"> </w:t>
      </w:r>
      <w:r w:rsidR="007F6433">
        <w:t>reduction</w:t>
      </w:r>
      <w:r w:rsidR="00B22748">
        <w:t xml:space="preserve"> </w:t>
      </w:r>
      <w:r w:rsidR="007F6433">
        <w:t>in</w:t>
      </w:r>
      <w:r w:rsidR="00B22748">
        <w:t xml:space="preserve"> </w:t>
      </w:r>
      <w:r w:rsidR="007F6433">
        <w:t>the</w:t>
      </w:r>
      <w:r w:rsidR="00B22748">
        <w:t xml:space="preserve"> </w:t>
      </w:r>
      <w:r w:rsidR="007F6433">
        <w:t>completion</w:t>
      </w:r>
      <w:r w:rsidR="00B22748">
        <w:t xml:space="preserve"> </w:t>
      </w:r>
      <w:r w:rsidR="007F6433">
        <w:t>time.</w:t>
      </w:r>
      <w:r w:rsidR="00B22748">
        <w:t xml:space="preserve"> </w:t>
      </w:r>
    </w:p>
    <w:p w14:paraId="00FECCD4" w14:textId="25DC6DB5" w:rsidR="00A17CAE" w:rsidRDefault="002A0058" w:rsidP="005B2F9F">
      <w:pPr>
        <w:pStyle w:val="ParaContinue"/>
        <w:rPr>
          <w:lang w:eastAsia="en-US"/>
        </w:rPr>
      </w:pPr>
      <w:r w:rsidRPr="00B83086">
        <w:rPr>
          <w:b/>
          <w:bCs/>
        </w:rPr>
        <w:t>Satisfaction</w:t>
      </w:r>
      <w:r w:rsidR="00B22748" w:rsidRPr="00B83086">
        <w:rPr>
          <w:b/>
          <w:bCs/>
        </w:rPr>
        <w:t xml:space="preserve"> </w:t>
      </w:r>
      <w:r w:rsidRPr="00B83086">
        <w:rPr>
          <w:b/>
          <w:bCs/>
        </w:rPr>
        <w:t>rating.</w:t>
      </w:r>
      <w:r w:rsidR="00B22748">
        <w:t xml:space="preserve"> </w:t>
      </w:r>
      <w:r>
        <w:rPr>
          <w:lang w:eastAsia="en-US"/>
        </w:rPr>
        <w:t>A</w:t>
      </w:r>
      <w:r w:rsidR="00B22748">
        <w:rPr>
          <w:lang w:eastAsia="en-US"/>
        </w:rPr>
        <w:t xml:space="preserve"> </w:t>
      </w:r>
      <w:r w:rsidR="00B06FF9">
        <w:rPr>
          <w:lang w:eastAsia="en-US"/>
        </w:rPr>
        <w:t>Friedman</w:t>
      </w:r>
      <w:r w:rsidR="00B22748">
        <w:rPr>
          <w:lang w:eastAsia="en-US"/>
        </w:rPr>
        <w:t xml:space="preserve"> </w:t>
      </w:r>
      <w:r w:rsidR="00B06FF9">
        <w:rPr>
          <w:lang w:eastAsia="en-US"/>
        </w:rPr>
        <w:t>test</w:t>
      </w:r>
      <w:r w:rsidR="00B22748">
        <w:rPr>
          <w:lang w:eastAsia="en-US"/>
        </w:rPr>
        <w:t xml:space="preserve"> </w:t>
      </w:r>
      <w:r w:rsidR="00037245">
        <w:rPr>
          <w:lang w:eastAsia="en-US"/>
        </w:rPr>
        <w:t>was</w:t>
      </w:r>
      <w:r w:rsidR="00B22748">
        <w:rPr>
          <w:lang w:eastAsia="en-US"/>
        </w:rPr>
        <w:t xml:space="preserve"> </w:t>
      </w:r>
      <w:r w:rsidR="00037245">
        <w:rPr>
          <w:lang w:eastAsia="en-US"/>
        </w:rPr>
        <w:t>performed</w:t>
      </w:r>
      <w:r w:rsidR="00B22748">
        <w:rPr>
          <w:lang w:eastAsia="en-US"/>
        </w:rPr>
        <w:t xml:space="preserve"> </w:t>
      </w:r>
      <w:r w:rsidR="00037245">
        <w:rPr>
          <w:lang w:eastAsia="en-US"/>
        </w:rPr>
        <w:t>on</w:t>
      </w:r>
      <w:r w:rsidR="00B22748">
        <w:rPr>
          <w:lang w:eastAsia="en-US"/>
        </w:rPr>
        <w:t xml:space="preserve"> </w:t>
      </w:r>
      <w:r w:rsidR="00037245">
        <w:rPr>
          <w:lang w:eastAsia="en-US"/>
        </w:rPr>
        <w:t>the</w:t>
      </w:r>
      <w:r w:rsidR="00B22748">
        <w:rPr>
          <w:lang w:eastAsia="en-US"/>
        </w:rPr>
        <w:t xml:space="preserve"> </w:t>
      </w:r>
      <w:r w:rsidR="00037245">
        <w:rPr>
          <w:lang w:eastAsia="en-US"/>
        </w:rPr>
        <w:t>ratings,</w:t>
      </w:r>
      <w:r w:rsidR="00B22748">
        <w:rPr>
          <w:lang w:eastAsia="en-US"/>
        </w:rPr>
        <w:t xml:space="preserve"> </w:t>
      </w:r>
      <w:r w:rsidR="000A61D5">
        <w:rPr>
          <w:lang w:eastAsia="en-US"/>
        </w:rPr>
        <w:t>and</w:t>
      </w:r>
      <w:r w:rsidR="00B22748">
        <w:rPr>
          <w:lang w:eastAsia="en-US"/>
        </w:rPr>
        <w:t xml:space="preserve"> </w:t>
      </w:r>
      <w:r w:rsidR="000A61D5">
        <w:rPr>
          <w:lang w:eastAsia="en-US"/>
        </w:rPr>
        <w:t>a</w:t>
      </w:r>
      <w:r w:rsidR="00B22748">
        <w:rPr>
          <w:lang w:eastAsia="en-US"/>
        </w:rPr>
        <w:t xml:space="preserve"> </w:t>
      </w:r>
      <w:r w:rsidR="00037245">
        <w:rPr>
          <w:lang w:eastAsia="en-US"/>
        </w:rPr>
        <w:t>significant</w:t>
      </w:r>
      <w:r w:rsidR="00B22748">
        <w:rPr>
          <w:lang w:eastAsia="en-US"/>
        </w:rPr>
        <w:t xml:space="preserve"> </w:t>
      </w:r>
      <w:r w:rsidR="00037245">
        <w:rPr>
          <w:lang w:eastAsia="en-US"/>
        </w:rPr>
        <w:t>effect</w:t>
      </w:r>
      <w:r w:rsidR="00B22748">
        <w:rPr>
          <w:lang w:eastAsia="en-US"/>
        </w:rPr>
        <w:t xml:space="preserve"> </w:t>
      </w:r>
      <w:r w:rsidR="00037245">
        <w:rPr>
          <w:lang w:eastAsia="en-US"/>
        </w:rPr>
        <w:t>was</w:t>
      </w:r>
      <w:r w:rsidR="00B22748">
        <w:rPr>
          <w:lang w:eastAsia="en-US"/>
        </w:rPr>
        <w:t xml:space="preserve"> </w:t>
      </w:r>
      <w:r w:rsidR="00A86091">
        <w:rPr>
          <w:lang w:eastAsia="en-US"/>
        </w:rPr>
        <w:t>found</w:t>
      </w:r>
      <w:r w:rsidR="00B22748">
        <w:rPr>
          <w:lang w:eastAsia="en-US"/>
        </w:rPr>
        <w:t xml:space="preserve"> </w:t>
      </w:r>
      <w:r w:rsidR="00A86091">
        <w:rPr>
          <w:lang w:eastAsia="en-US"/>
        </w:rPr>
        <w:t>between</w:t>
      </w:r>
      <w:r w:rsidR="00B22748">
        <w:rPr>
          <w:lang w:eastAsia="en-US"/>
        </w:rPr>
        <w:t xml:space="preserve"> </w:t>
      </w:r>
      <w:r w:rsidR="00A86091">
        <w:rPr>
          <w:lang w:eastAsia="en-US"/>
        </w:rPr>
        <w:t>the</w:t>
      </w:r>
      <w:r w:rsidR="00B22748">
        <w:rPr>
          <w:lang w:eastAsia="en-US"/>
        </w:rPr>
        <w:t xml:space="preserve"> </w:t>
      </w:r>
      <w:r w:rsidR="00A86091">
        <w:rPr>
          <w:lang w:eastAsia="en-US"/>
        </w:rPr>
        <w:t>two</w:t>
      </w:r>
      <w:r w:rsidR="00B22748">
        <w:rPr>
          <w:lang w:eastAsia="en-US"/>
        </w:rPr>
        <w:t xml:space="preserve"> </w:t>
      </w:r>
      <w:r w:rsidR="00903B01">
        <w:rPr>
          <w:lang w:eastAsia="en-US"/>
        </w:rPr>
        <w:t>content</w:t>
      </w:r>
      <w:r w:rsidR="00B22748">
        <w:rPr>
          <w:lang w:eastAsia="en-US"/>
        </w:rPr>
        <w:t xml:space="preserve"> </w:t>
      </w:r>
      <w:r w:rsidR="00A86091">
        <w:rPr>
          <w:lang w:eastAsia="en-US"/>
        </w:rPr>
        <w:t>delivery</w:t>
      </w:r>
      <w:r w:rsidR="00B22748">
        <w:rPr>
          <w:lang w:eastAsia="en-US"/>
        </w:rPr>
        <w:t xml:space="preserve"> </w:t>
      </w:r>
      <w:r w:rsidR="00F06DF9">
        <w:rPr>
          <w:lang w:eastAsia="en-US"/>
        </w:rPr>
        <w:t>methods</w:t>
      </w:r>
      <w:r w:rsidR="00B22748">
        <w:rPr>
          <w:lang w:eastAsia="en-US"/>
        </w:rPr>
        <w:t xml:space="preserve"> </w:t>
      </w:r>
      <w:r w:rsidR="00300C52">
        <w:rPr>
          <w:lang w:eastAsia="en-US"/>
        </w:rPr>
        <w:t>(</w:t>
      </w:r>
      <w:r w:rsidR="00B22748">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B22748">
        <w:rPr>
          <w:lang w:eastAsia="en-US"/>
        </w:rPr>
        <w:t xml:space="preserve"> </w:t>
      </w:r>
      <w:r w:rsidR="000A61D5">
        <w:rPr>
          <w:lang w:eastAsia="en-US"/>
        </w:rPr>
        <w:t>The</w:t>
      </w:r>
      <w:r w:rsidR="00B22748">
        <w:rPr>
          <w:lang w:eastAsia="en-US"/>
        </w:rPr>
        <w:t xml:space="preserve"> </w:t>
      </w:r>
      <w:r w:rsidR="000A61D5">
        <w:rPr>
          <w:lang w:eastAsia="en-US"/>
        </w:rPr>
        <w:t>result</w:t>
      </w:r>
      <w:r w:rsidR="00B22748">
        <w:rPr>
          <w:lang w:eastAsia="en-US"/>
        </w:rPr>
        <w:t xml:space="preserve"> </w:t>
      </w:r>
      <w:r w:rsidR="000A61D5">
        <w:rPr>
          <w:lang w:eastAsia="en-US"/>
        </w:rPr>
        <w:t>suggested</w:t>
      </w:r>
      <w:r w:rsidR="00B22748">
        <w:rPr>
          <w:lang w:eastAsia="en-US"/>
        </w:rPr>
        <w:t xml:space="preserve"> </w:t>
      </w:r>
      <w:r w:rsidR="00A05906">
        <w:rPr>
          <w:lang w:eastAsia="en-US"/>
        </w:rPr>
        <w:t>participants</w:t>
      </w:r>
      <w:r w:rsidR="00B22748">
        <w:rPr>
          <w:lang w:eastAsia="en-US"/>
        </w:rPr>
        <w:t xml:space="preserve"> </w:t>
      </w:r>
      <w:r w:rsidR="00A05906">
        <w:rPr>
          <w:lang w:eastAsia="en-US"/>
        </w:rPr>
        <w:t>were</w:t>
      </w:r>
      <w:r w:rsidR="00B22748">
        <w:rPr>
          <w:lang w:eastAsia="en-US"/>
        </w:rPr>
        <w:t xml:space="preserve"> </w:t>
      </w:r>
      <w:r w:rsidR="00A05906">
        <w:rPr>
          <w:lang w:eastAsia="en-US"/>
        </w:rPr>
        <w:t>more</w:t>
      </w:r>
      <w:r w:rsidR="00B22748">
        <w:rPr>
          <w:lang w:eastAsia="en-US"/>
        </w:rPr>
        <w:t xml:space="preserve"> </w:t>
      </w:r>
      <w:r w:rsidR="00A05906">
        <w:rPr>
          <w:lang w:eastAsia="en-US"/>
        </w:rPr>
        <w:t>satisfied</w:t>
      </w:r>
      <w:r w:rsidR="00B22748">
        <w:rPr>
          <w:lang w:eastAsia="en-US"/>
        </w:rPr>
        <w:t xml:space="preserve"> </w:t>
      </w:r>
      <w:r w:rsidR="00A05906">
        <w:rPr>
          <w:lang w:eastAsia="en-US"/>
        </w:rPr>
        <w:t>with</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AP</w:t>
      </w:r>
      <w:r w:rsidR="00B22748">
        <w:rPr>
          <w:lang w:eastAsia="en-US"/>
        </w:rPr>
        <w:t xml:space="preserve"> </w:t>
      </w:r>
      <w:r w:rsidR="00A05906">
        <w:rPr>
          <w:lang w:eastAsia="en-US"/>
        </w:rPr>
        <w:t>condition</w:t>
      </w:r>
      <w:r w:rsidR="00B22748">
        <w:rPr>
          <w:lang w:eastAsia="en-US"/>
        </w:rPr>
        <w:t xml:space="preserve"> </w:t>
      </w:r>
      <w:r w:rsidR="00A05906">
        <w:rPr>
          <w:lang w:eastAsia="en-US"/>
        </w:rPr>
        <w:t>(Median</w:t>
      </w:r>
      <w:r w:rsidR="00B22748">
        <w:rPr>
          <w:lang w:eastAsia="en-US"/>
        </w:rPr>
        <w:t xml:space="preserve"> </w:t>
      </w:r>
      <w:r w:rsidR="00A05906">
        <w:rPr>
          <w:lang w:eastAsia="en-US"/>
        </w:rPr>
        <w:t>=</w:t>
      </w:r>
      <w:r w:rsidR="00B22748">
        <w:rPr>
          <w:lang w:eastAsia="en-US"/>
        </w:rPr>
        <w:t xml:space="preserve"> </w:t>
      </w:r>
      <w:r w:rsidR="00A05906">
        <w:rPr>
          <w:lang w:eastAsia="en-US"/>
        </w:rPr>
        <w:t>6.5)</w:t>
      </w:r>
      <w:r w:rsidR="00B22748">
        <w:rPr>
          <w:lang w:eastAsia="en-US"/>
        </w:rPr>
        <w:t xml:space="preserve"> </w:t>
      </w:r>
      <w:r w:rsidR="00A05906">
        <w:rPr>
          <w:lang w:eastAsia="en-US"/>
        </w:rPr>
        <w:t>than</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CTL</w:t>
      </w:r>
      <w:r w:rsidR="00B22748">
        <w:rPr>
          <w:lang w:eastAsia="en-US"/>
        </w:rPr>
        <w:t xml:space="preserve"> </w:t>
      </w:r>
      <w:r w:rsidR="00A05906">
        <w:rPr>
          <w:lang w:eastAsia="en-US"/>
        </w:rPr>
        <w:t>condition</w:t>
      </w:r>
      <w:r w:rsidR="00B22748">
        <w:rPr>
          <w:lang w:eastAsia="en-US"/>
        </w:rPr>
        <w:t xml:space="preserve"> </w:t>
      </w:r>
      <w:r w:rsidR="00A05906">
        <w:rPr>
          <w:lang w:eastAsia="en-US"/>
        </w:rPr>
        <w:t>(Median=6).</w:t>
      </w:r>
      <w:r w:rsidR="00B22748">
        <w:rPr>
          <w:lang w:eastAsia="en-US"/>
        </w:rPr>
        <w:t xml:space="preserve">  </w:t>
      </w:r>
    </w:p>
    <w:p w14:paraId="4BD0B118" w14:textId="71D0EE63" w:rsidR="00BA17C3" w:rsidRDefault="00517B40" w:rsidP="00D92770">
      <w:pPr>
        <w:pStyle w:val="ParaContinue"/>
      </w:pPr>
      <w:r w:rsidRPr="00B83086">
        <w:rPr>
          <w:b/>
          <w:bCs/>
        </w:rPr>
        <w:t>Participant’s</w:t>
      </w:r>
      <w:r w:rsidR="00B22748" w:rsidRPr="00B83086">
        <w:rPr>
          <w:b/>
          <w:bCs/>
        </w:rPr>
        <w:t xml:space="preserve"> </w:t>
      </w:r>
      <w:r w:rsidR="002B070E" w:rsidRPr="00B83086">
        <w:rPr>
          <w:b/>
          <w:bCs/>
        </w:rPr>
        <w:t>feedback.</w:t>
      </w:r>
      <w:r w:rsidR="00B22748">
        <w:t xml:space="preserve"> </w:t>
      </w:r>
      <w:r w:rsidR="00021149" w:rsidRPr="00827C0F">
        <w:t>The</w:t>
      </w:r>
      <w:r w:rsidR="00B22748">
        <w:t xml:space="preserve"> </w:t>
      </w:r>
      <w:r w:rsidR="00021149" w:rsidRPr="00827C0F">
        <w:t>participants’</w:t>
      </w:r>
      <w:r w:rsidR="00B22748">
        <w:t xml:space="preserve"> </w:t>
      </w:r>
      <w:r w:rsidR="001356A9">
        <w:t xml:space="preserve">feedback </w:t>
      </w:r>
      <w:r w:rsidR="00BA17C3">
        <w:t xml:space="preserve">regarding </w:t>
      </w:r>
      <w:r w:rsidR="00903B01">
        <w:t>the</w:t>
      </w:r>
      <w:r w:rsidR="00B22748">
        <w:t xml:space="preserve"> </w:t>
      </w:r>
      <w:r w:rsidR="00ED43D7" w:rsidRPr="00ED43D7">
        <w:rPr>
          <w:i/>
          <w:iCs/>
        </w:rPr>
        <w:t>AP</w:t>
      </w:r>
      <w:r w:rsidR="00B22748">
        <w:t xml:space="preserve"> </w:t>
      </w:r>
      <w:r w:rsidR="00903B01">
        <w:t>of</w:t>
      </w:r>
      <w:r w:rsidR="00B22748">
        <w:t xml:space="preserve"> </w:t>
      </w:r>
      <w:r w:rsidR="00352187" w:rsidRPr="00827C0F">
        <w:t>the</w:t>
      </w:r>
      <w:r w:rsidR="00B22748">
        <w:t xml:space="preserve"> </w:t>
      </w:r>
      <w:r w:rsidR="00021149" w:rsidRPr="00827C0F">
        <w:t>instruction</w:t>
      </w:r>
      <w:r w:rsidR="002C1F38" w:rsidRPr="00827C0F">
        <w:t>al</w:t>
      </w:r>
      <w:r w:rsidR="00B22748">
        <w:t xml:space="preserve"> </w:t>
      </w:r>
      <w:r w:rsidR="002C1F38" w:rsidRPr="00827C0F">
        <w:t>videos</w:t>
      </w:r>
      <w:r w:rsidR="00B22748">
        <w:t xml:space="preserve"> </w:t>
      </w:r>
      <w:r w:rsidR="00BA17C3">
        <w:t xml:space="preserve">was </w:t>
      </w:r>
      <w:r w:rsidR="00B43AF7" w:rsidRPr="00827C0F">
        <w:t>generally</w:t>
      </w:r>
      <w:r w:rsidR="00B22748">
        <w:t xml:space="preserve"> </w:t>
      </w:r>
      <w:r w:rsidR="00E64B33" w:rsidRPr="00827C0F">
        <w:t>positive</w:t>
      </w:r>
      <w:r w:rsidR="00140A89">
        <w:t>.</w:t>
      </w:r>
      <w:r w:rsidR="00B22748">
        <w:t xml:space="preserve"> </w:t>
      </w:r>
      <w:r w:rsidR="00140A89">
        <w:t>Similar</w:t>
      </w:r>
      <w:r w:rsidR="00B22748">
        <w:t xml:space="preserve"> </w:t>
      </w:r>
      <w:r w:rsidR="00140A89">
        <w:t>to</w:t>
      </w:r>
      <w:r w:rsidR="00B22748">
        <w:t xml:space="preserve"> </w:t>
      </w:r>
      <w:r w:rsidR="00903B01">
        <w:t>S</w:t>
      </w:r>
      <w:r w:rsidR="00140A89">
        <w:t>tudy</w:t>
      </w:r>
      <w:r w:rsidR="00B22748">
        <w:t xml:space="preserve"> </w:t>
      </w:r>
      <w:r w:rsidR="00140A89">
        <w:t>1,</w:t>
      </w:r>
      <w:r w:rsidR="00B22748">
        <w:t xml:space="preserve"> </w:t>
      </w:r>
      <w:r w:rsidR="008A252F">
        <w:t>the</w:t>
      </w:r>
      <w:r w:rsidR="00B22748">
        <w:t xml:space="preserve"> </w:t>
      </w:r>
      <w:r w:rsidR="008A252F">
        <w:t>participants’</w:t>
      </w:r>
      <w:r w:rsidR="00B22748">
        <w:t xml:space="preserve"> </w:t>
      </w:r>
      <w:r w:rsidR="008A252F">
        <w:t>feedback</w:t>
      </w:r>
      <w:r w:rsidR="00B22748">
        <w:t xml:space="preserve"> </w:t>
      </w:r>
      <w:r w:rsidR="00CF60A8">
        <w:t>echo</w:t>
      </w:r>
      <w:r w:rsidR="008A252F">
        <w:t>ed</w:t>
      </w:r>
      <w:r w:rsidR="00B22748">
        <w:t xml:space="preserve"> </w:t>
      </w:r>
      <w:r w:rsidR="00CF60A8">
        <w:t>the</w:t>
      </w:r>
      <w:r w:rsidR="00BA17C3">
        <w:t xml:space="preserve"> sentiment that</w:t>
      </w:r>
      <w:r w:rsidR="00B22748">
        <w:t xml:space="preserve"> </w:t>
      </w:r>
      <w:r w:rsidR="00CF60A8">
        <w:t>auto</w:t>
      </w:r>
      <w:r w:rsidR="00BA17C3">
        <w:t>-</w:t>
      </w:r>
      <w:r w:rsidR="00CF60A8">
        <w:t>pause</w:t>
      </w:r>
      <w:r w:rsidR="00B22748">
        <w:t xml:space="preserve"> </w:t>
      </w:r>
      <w:r w:rsidR="00BA17C3">
        <w:t>serves as a buffer for their memory</w:t>
      </w:r>
      <w:r w:rsidR="008A252F">
        <w:t>.</w:t>
      </w:r>
      <w:r w:rsidR="00B22748">
        <w:t xml:space="preserve"> </w:t>
      </w:r>
      <w:r w:rsidR="008A252F">
        <w:t>For</w:t>
      </w:r>
      <w:r w:rsidR="00B22748">
        <w:t xml:space="preserve"> </w:t>
      </w:r>
      <w:r w:rsidR="008A252F">
        <w:t>example,</w:t>
      </w:r>
      <w:r w:rsidR="00B22748">
        <w:t xml:space="preserve"> </w:t>
      </w:r>
      <w:r w:rsidR="008A252F">
        <w:t>P2</w:t>
      </w:r>
      <w:r w:rsidR="00B22748">
        <w:t xml:space="preserve"> </w:t>
      </w:r>
      <w:r w:rsidR="008A252F">
        <w:t>said</w:t>
      </w:r>
      <w:r w:rsidR="00B22748">
        <w:t xml:space="preserve"> </w:t>
      </w:r>
      <w:r w:rsidR="008A252F">
        <w:t>“</w:t>
      </w:r>
      <w:r w:rsidR="00082D0A">
        <w:t>…</w:t>
      </w:r>
      <w:r w:rsidR="00B22748">
        <w:t xml:space="preserve"> </w:t>
      </w:r>
      <w:r w:rsidR="00082D0A">
        <w:t>(</w:t>
      </w:r>
      <w:r w:rsidR="00046585">
        <w:t>with</w:t>
      </w:r>
      <w:r w:rsidR="00B22748">
        <w:t xml:space="preserve"> </w:t>
      </w:r>
      <w:r w:rsidR="00046585">
        <w:t>auto-pause)</w:t>
      </w:r>
      <w:r w:rsidR="00B22748">
        <w:t xml:space="preserve"> </w:t>
      </w:r>
      <w:r w:rsidR="00046585">
        <w:t>I</w:t>
      </w:r>
      <w:r w:rsidR="00B22748">
        <w:t xml:space="preserve"> </w:t>
      </w:r>
      <w:r w:rsidR="00046585">
        <w:t>had</w:t>
      </w:r>
      <w:r w:rsidR="00B22748">
        <w:t xml:space="preserve"> </w:t>
      </w:r>
      <w:r w:rsidR="00046585">
        <w:t>more</w:t>
      </w:r>
      <w:r w:rsidR="00B22748">
        <w:t xml:space="preserve"> </w:t>
      </w:r>
      <w:r w:rsidR="008A252F">
        <w:t>time</w:t>
      </w:r>
      <w:r w:rsidR="00B22748">
        <w:t xml:space="preserve"> </w:t>
      </w:r>
      <w:r w:rsidR="008A252F">
        <w:t>to</w:t>
      </w:r>
      <w:r w:rsidR="00B22748">
        <w:t xml:space="preserve"> </w:t>
      </w:r>
      <w:r w:rsidR="00140A89">
        <w:t>digest</w:t>
      </w:r>
      <w:r w:rsidR="00B22748">
        <w:t xml:space="preserve"> </w:t>
      </w:r>
      <w:r w:rsidR="00140A89">
        <w:t>all</w:t>
      </w:r>
      <w:r w:rsidR="00B22748">
        <w:t xml:space="preserve"> </w:t>
      </w:r>
      <w:r w:rsidR="00140A89">
        <w:t>the</w:t>
      </w:r>
      <w:r w:rsidR="00B22748">
        <w:t xml:space="preserve"> </w:t>
      </w:r>
      <w:r w:rsidR="00140A89">
        <w:t>information</w:t>
      </w:r>
      <w:r w:rsidR="00B22748">
        <w:t xml:space="preserve"> </w:t>
      </w:r>
      <w:r w:rsidR="00140A89">
        <w:t>and</w:t>
      </w:r>
      <w:r w:rsidR="00B22748">
        <w:t xml:space="preserve"> </w:t>
      </w:r>
      <w:r w:rsidR="00140A89">
        <w:t>do</w:t>
      </w:r>
      <w:r w:rsidR="00B22748">
        <w:t xml:space="preserve"> </w:t>
      </w:r>
      <w:r w:rsidR="00140A89">
        <w:t>the</w:t>
      </w:r>
      <w:r w:rsidR="00B22748">
        <w:t xml:space="preserve"> </w:t>
      </w:r>
      <w:r w:rsidR="00140A89">
        <w:t>task</w:t>
      </w:r>
      <w:r w:rsidR="00F10DCA">
        <w:t>.</w:t>
      </w:r>
      <w:r w:rsidR="008A252F">
        <w:t>”</w:t>
      </w:r>
      <w:r w:rsidR="00BA17C3">
        <w:t xml:space="preserve"> P</w:t>
      </w:r>
      <w:r w:rsidR="00827C0F" w:rsidRPr="00827C0F">
        <w:t>ar</w:t>
      </w:r>
      <w:r w:rsidR="00055AC7">
        <w:t>ti</w:t>
      </w:r>
      <w:r w:rsidR="00827C0F" w:rsidRPr="00827C0F">
        <w:t>cipants</w:t>
      </w:r>
      <w:r w:rsidR="00B22748">
        <w:t xml:space="preserve"> </w:t>
      </w:r>
      <w:r w:rsidR="00BA17C3">
        <w:t xml:space="preserve">also </w:t>
      </w:r>
      <w:r w:rsidR="0064586C">
        <w:t>viewed</w:t>
      </w:r>
      <w:r w:rsidR="00B22748">
        <w:t xml:space="preserve"> </w:t>
      </w:r>
      <w:r w:rsidR="00827C0F" w:rsidRPr="00827C0F">
        <w:t>the</w:t>
      </w:r>
      <w:r w:rsidR="00B22748">
        <w:t xml:space="preserve"> </w:t>
      </w:r>
      <w:r w:rsidR="00827C0F" w:rsidRPr="00827C0F">
        <w:t>auto-pause</w:t>
      </w:r>
      <w:r w:rsidR="00B22748">
        <w:t xml:space="preserve"> </w:t>
      </w:r>
      <w:r w:rsidR="00827C0F">
        <w:t>system</w:t>
      </w:r>
      <w:r w:rsidR="00B22748">
        <w:t xml:space="preserve"> </w:t>
      </w:r>
      <w:r w:rsidR="00827C0F" w:rsidRPr="00827C0F">
        <w:t>as</w:t>
      </w:r>
      <w:r w:rsidR="00B22748">
        <w:t xml:space="preserve"> </w:t>
      </w:r>
      <w:r w:rsidR="00827C0F" w:rsidRPr="00827C0F">
        <w:t>a</w:t>
      </w:r>
      <w:r w:rsidR="00B22748">
        <w:t xml:space="preserve"> </w:t>
      </w:r>
      <w:r w:rsidR="00827C0F" w:rsidRPr="00827C0F">
        <w:t>“</w:t>
      </w:r>
      <w:r w:rsidR="00140A89">
        <w:rPr>
          <w:lang w:eastAsia="zh-CN"/>
        </w:rPr>
        <w:t>highlighter</w:t>
      </w:r>
      <w:r w:rsidR="00827C0F" w:rsidRPr="00827C0F">
        <w:t>”</w:t>
      </w:r>
      <w:r w:rsidR="00B22748">
        <w:t xml:space="preserve"> </w:t>
      </w:r>
      <w:r w:rsidR="00D60676">
        <w:t>that</w:t>
      </w:r>
      <w:r w:rsidR="00B22748">
        <w:t xml:space="preserve"> </w:t>
      </w:r>
      <w:r w:rsidR="0063501D">
        <w:t>marked</w:t>
      </w:r>
      <w:r w:rsidR="00B22748">
        <w:t xml:space="preserve"> </w:t>
      </w:r>
      <w:r w:rsidR="00140A89">
        <w:t>potentially</w:t>
      </w:r>
      <w:r w:rsidR="00B22748">
        <w:t xml:space="preserve"> </w:t>
      </w:r>
      <w:r w:rsidR="0063501D">
        <w:t>important</w:t>
      </w:r>
      <w:r w:rsidR="00B22748">
        <w:t xml:space="preserve"> </w:t>
      </w:r>
      <w:r w:rsidR="00140A89">
        <w:t>point</w:t>
      </w:r>
      <w:r w:rsidR="0063501D">
        <w:t>s</w:t>
      </w:r>
      <w:r w:rsidR="00B22748">
        <w:t xml:space="preserve"> </w:t>
      </w:r>
      <w:r w:rsidR="00140A89">
        <w:t>in</w:t>
      </w:r>
      <w:r w:rsidR="00B22748">
        <w:t xml:space="preserve"> </w:t>
      </w:r>
      <w:r w:rsidR="00140A89">
        <w:t>the</w:t>
      </w:r>
      <w:r w:rsidR="00B22748">
        <w:t xml:space="preserve"> </w:t>
      </w:r>
      <w:r w:rsidR="00140A89">
        <w:t>video.</w:t>
      </w:r>
      <w:r w:rsidR="00B22748">
        <w:t xml:space="preserve"> </w:t>
      </w:r>
      <w:r w:rsidR="00D60676">
        <w:t>For</w:t>
      </w:r>
      <w:r w:rsidR="00B22748">
        <w:t xml:space="preserve"> </w:t>
      </w:r>
      <w:r w:rsidR="00D60676">
        <w:t>e</w:t>
      </w:r>
      <w:r w:rsidR="008D4062">
        <w:t>xample,</w:t>
      </w:r>
      <w:r w:rsidR="00B22748">
        <w:t xml:space="preserve"> </w:t>
      </w:r>
      <w:r w:rsidR="00D442CC">
        <w:t>P5</w:t>
      </w:r>
      <w:r w:rsidR="00B22748">
        <w:t xml:space="preserve"> </w:t>
      </w:r>
      <w:r w:rsidR="00D442CC">
        <w:t>commented</w:t>
      </w:r>
      <w:r w:rsidR="00B22748">
        <w:t xml:space="preserve"> </w:t>
      </w:r>
      <w:r w:rsidR="00D442CC">
        <w:t>“…</w:t>
      </w:r>
      <w:r w:rsidR="00F10DCA">
        <w:t>t</w:t>
      </w:r>
      <w:r w:rsidR="0009699C">
        <w:t>o</w:t>
      </w:r>
      <w:r w:rsidR="00B22748">
        <w:t xml:space="preserve"> </w:t>
      </w:r>
      <w:r w:rsidR="0009699C">
        <w:t>me</w:t>
      </w:r>
      <w:r w:rsidR="00BA17C3">
        <w:t>,</w:t>
      </w:r>
      <w:r w:rsidR="00B22748">
        <w:t xml:space="preserve"> </w:t>
      </w:r>
      <w:r w:rsidR="0009699C">
        <w:t>the</w:t>
      </w:r>
      <w:r w:rsidR="00B22748">
        <w:t xml:space="preserve"> </w:t>
      </w:r>
      <w:r w:rsidR="0009699C">
        <w:t>pause</w:t>
      </w:r>
      <w:r w:rsidR="00046585">
        <w:t>s</w:t>
      </w:r>
      <w:r w:rsidR="00B22748">
        <w:t xml:space="preserve"> </w:t>
      </w:r>
      <w:r w:rsidR="0009699C">
        <w:t>are</w:t>
      </w:r>
      <w:r w:rsidR="00B22748">
        <w:t xml:space="preserve"> </w:t>
      </w:r>
      <w:r w:rsidR="0063501D">
        <w:t>like</w:t>
      </w:r>
      <w:r w:rsidR="00B22748">
        <w:t xml:space="preserve"> </w:t>
      </w:r>
      <w:r w:rsidR="0009699C">
        <w:t>the</w:t>
      </w:r>
      <w:r w:rsidR="00B22748">
        <w:t xml:space="preserve"> </w:t>
      </w:r>
      <w:r w:rsidR="0063501D">
        <w:t>video’s</w:t>
      </w:r>
      <w:r w:rsidR="00B22748">
        <w:t xml:space="preserve"> </w:t>
      </w:r>
      <w:r w:rsidR="0063501D">
        <w:t>highlights</w:t>
      </w:r>
      <w:r w:rsidR="00B22748">
        <w:t xml:space="preserve"> </w:t>
      </w:r>
      <w:r w:rsidR="0009699C">
        <w:t>so</w:t>
      </w:r>
      <w:r w:rsidR="00B22748">
        <w:t xml:space="preserve"> </w:t>
      </w:r>
      <w:r w:rsidR="0009699C">
        <w:t>I</w:t>
      </w:r>
      <w:r w:rsidR="00B22748">
        <w:t xml:space="preserve"> </w:t>
      </w:r>
      <w:r w:rsidR="0009699C">
        <w:t>know</w:t>
      </w:r>
      <w:r w:rsidR="00B22748">
        <w:t xml:space="preserve"> </w:t>
      </w:r>
      <w:r w:rsidR="0009699C">
        <w:t>where</w:t>
      </w:r>
      <w:r w:rsidR="00B22748">
        <w:t xml:space="preserve"> </w:t>
      </w:r>
      <w:r w:rsidR="0009699C">
        <w:t>to</w:t>
      </w:r>
      <w:r w:rsidR="00B22748">
        <w:t xml:space="preserve"> </w:t>
      </w:r>
      <w:r w:rsidR="0009699C">
        <w:t>look</w:t>
      </w:r>
      <w:r w:rsidR="00B22748">
        <w:t xml:space="preserve"> </w:t>
      </w:r>
      <w:r w:rsidR="0009699C">
        <w:t>in</w:t>
      </w:r>
      <w:r w:rsidR="00B22748">
        <w:t xml:space="preserve"> </w:t>
      </w:r>
      <w:r w:rsidR="0009699C">
        <w:t>the</w:t>
      </w:r>
      <w:r w:rsidR="00B22748">
        <w:t xml:space="preserve"> </w:t>
      </w:r>
      <w:r w:rsidR="0009699C">
        <w:t>video</w:t>
      </w:r>
      <w:r w:rsidR="00FA3501">
        <w:t>…</w:t>
      </w:r>
      <w:r w:rsidR="0063501D">
        <w:t>I</w:t>
      </w:r>
      <w:r w:rsidR="00B22748">
        <w:t xml:space="preserve"> </w:t>
      </w:r>
      <w:r w:rsidR="0063501D">
        <w:t>could</w:t>
      </w:r>
      <w:r w:rsidR="00B22748">
        <w:t xml:space="preserve"> </w:t>
      </w:r>
      <w:r w:rsidR="00F24E7A">
        <w:t>quickly</w:t>
      </w:r>
      <w:r w:rsidR="00B22748">
        <w:t xml:space="preserve"> </w:t>
      </w:r>
      <w:r w:rsidR="00F24E7A">
        <w:t>find</w:t>
      </w:r>
      <w:r w:rsidR="00B22748">
        <w:t xml:space="preserve"> </w:t>
      </w:r>
      <w:r w:rsidR="00F24E7A">
        <w:t>a</w:t>
      </w:r>
      <w:r w:rsidR="00B22748">
        <w:t xml:space="preserve"> </w:t>
      </w:r>
      <w:r w:rsidR="00F24E7A">
        <w:t>particular</w:t>
      </w:r>
      <w:r w:rsidR="00B22748">
        <w:t xml:space="preserve"> </w:t>
      </w:r>
      <w:r w:rsidR="00F24E7A">
        <w:t>step</w:t>
      </w:r>
      <w:r w:rsidR="00B22748">
        <w:t xml:space="preserve"> </w:t>
      </w:r>
      <w:r w:rsidR="00F24E7A">
        <w:t>just</w:t>
      </w:r>
      <w:r w:rsidR="00B22748">
        <w:t xml:space="preserve"> </w:t>
      </w:r>
      <w:r w:rsidR="00F24E7A">
        <w:t>by</w:t>
      </w:r>
      <w:r w:rsidR="00B22748">
        <w:t xml:space="preserve"> </w:t>
      </w:r>
      <w:r w:rsidR="00F24E7A">
        <w:t>looking</w:t>
      </w:r>
      <w:r w:rsidR="00B22748">
        <w:t xml:space="preserve"> </w:t>
      </w:r>
      <w:r w:rsidR="00F24E7A">
        <w:t>at</w:t>
      </w:r>
      <w:r w:rsidR="00B22748">
        <w:t xml:space="preserve"> </w:t>
      </w:r>
      <w:r w:rsidR="00F24E7A">
        <w:t>the</w:t>
      </w:r>
      <w:r w:rsidR="00B22748">
        <w:t xml:space="preserve"> </w:t>
      </w:r>
      <w:r w:rsidR="00F24E7A">
        <w:t>video’s</w:t>
      </w:r>
      <w:r w:rsidR="00B22748">
        <w:t xml:space="preserve"> </w:t>
      </w:r>
      <w:r w:rsidR="00F24E7A">
        <w:t>timeline</w:t>
      </w:r>
      <w:r w:rsidR="00F10DCA">
        <w:t>.</w:t>
      </w:r>
      <w:r w:rsidR="00D442CC">
        <w:t>”</w:t>
      </w:r>
      <w:r w:rsidR="00B22748">
        <w:t xml:space="preserve"> </w:t>
      </w:r>
    </w:p>
    <w:p w14:paraId="2D65DF2A" w14:textId="25A50BF8" w:rsidR="000C0FC4" w:rsidRDefault="006A620E" w:rsidP="00D92770">
      <w:pPr>
        <w:pStyle w:val="ParaContinue"/>
      </w:pPr>
      <w:r>
        <w:t>Additionally</w:t>
      </w:r>
      <w:r w:rsidR="008D4062">
        <w:t>,</w:t>
      </w:r>
      <w:r w:rsidR="00B22748">
        <w:t xml:space="preserve"> </w:t>
      </w:r>
      <w:r w:rsidR="008D4062">
        <w:t>the</w:t>
      </w:r>
      <w:r w:rsidR="00B22748">
        <w:t xml:space="preserve"> </w:t>
      </w:r>
      <w:r w:rsidR="00ED43D7" w:rsidRPr="00ED43D7">
        <w:rPr>
          <w:i/>
          <w:iCs/>
        </w:rPr>
        <w:t>AP</w:t>
      </w:r>
      <w:r w:rsidR="00B22748">
        <w:t xml:space="preserve"> </w:t>
      </w:r>
      <w:r w:rsidR="008D4062">
        <w:t>condition</w:t>
      </w:r>
      <w:r w:rsidR="00B22748">
        <w:t xml:space="preserve"> </w:t>
      </w:r>
      <w:r w:rsidR="00903B01">
        <w:t>made</w:t>
      </w:r>
      <w:r w:rsidR="00B22748">
        <w:t xml:space="preserve"> </w:t>
      </w:r>
      <w:r w:rsidR="00903B01">
        <w:t>watching</w:t>
      </w:r>
      <w:r w:rsidR="00B22748">
        <w:t xml:space="preserve"> </w:t>
      </w:r>
      <w:r w:rsidR="00903B01">
        <w:t>the</w:t>
      </w:r>
      <w:r w:rsidR="00B22748">
        <w:t xml:space="preserve"> </w:t>
      </w:r>
      <w:r w:rsidR="00903B01">
        <w:t>instructional</w:t>
      </w:r>
      <w:r w:rsidR="00B22748">
        <w:t xml:space="preserve"> </w:t>
      </w:r>
      <w:r w:rsidR="00903B01">
        <w:t>videos</w:t>
      </w:r>
      <w:r w:rsidR="00B22748">
        <w:t xml:space="preserve"> </w:t>
      </w:r>
      <w:r w:rsidR="00903B01">
        <w:t>less</w:t>
      </w:r>
      <w:r w:rsidR="00B22748">
        <w:t xml:space="preserve"> </w:t>
      </w:r>
      <w:r w:rsidR="00903B01">
        <w:t>stressful</w:t>
      </w:r>
      <w:r w:rsidR="008D4062">
        <w:t>.</w:t>
      </w:r>
      <w:r w:rsidR="00B22748">
        <w:t xml:space="preserve"> </w:t>
      </w:r>
      <w:r w:rsidR="008D4062">
        <w:t>For</w:t>
      </w:r>
      <w:r w:rsidR="00B22748">
        <w:t xml:space="preserve"> </w:t>
      </w:r>
      <w:r w:rsidR="008D4062">
        <w:t>example,</w:t>
      </w:r>
      <w:r w:rsidR="00B22748">
        <w:t xml:space="preserve"> </w:t>
      </w:r>
      <w:r w:rsidR="008D4062">
        <w:t>P</w:t>
      </w:r>
      <w:r w:rsidR="009240B5">
        <w:t>9</w:t>
      </w:r>
      <w:r w:rsidR="00B22748">
        <w:t xml:space="preserve"> </w:t>
      </w:r>
      <w:r w:rsidR="00D82D01">
        <w:t>reported</w:t>
      </w:r>
      <w:r w:rsidR="00055AC7">
        <w:t>,</w:t>
      </w:r>
      <w:r w:rsidR="00B22748">
        <w:t xml:space="preserve"> </w:t>
      </w:r>
      <w:r w:rsidR="008D4062">
        <w:t>“</w:t>
      </w:r>
      <w:r w:rsidR="00046585">
        <w:t>…</w:t>
      </w:r>
      <w:r w:rsidR="0097345D">
        <w:t>Trying</w:t>
      </w:r>
      <w:r w:rsidR="00B22748">
        <w:t xml:space="preserve"> </w:t>
      </w:r>
      <w:r w:rsidR="0097345D">
        <w:t>to</w:t>
      </w:r>
      <w:r w:rsidR="00B22748">
        <w:t xml:space="preserve"> </w:t>
      </w:r>
      <w:r w:rsidR="00D82D01">
        <w:t>keep</w:t>
      </w:r>
      <w:r w:rsidR="00B22748">
        <w:t xml:space="preserve"> </w:t>
      </w:r>
      <w:r w:rsidR="00D82D01">
        <w:t>up</w:t>
      </w:r>
      <w:r w:rsidR="00B22748">
        <w:t xml:space="preserve"> </w:t>
      </w:r>
      <w:r w:rsidR="00D82D01">
        <w:t>with</w:t>
      </w:r>
      <w:r w:rsidR="00B22748">
        <w:t xml:space="preserve"> </w:t>
      </w:r>
      <w:r w:rsidR="00D82D01">
        <w:t>the</w:t>
      </w:r>
      <w:r w:rsidR="00B22748">
        <w:t xml:space="preserve"> </w:t>
      </w:r>
      <w:r w:rsidR="00D82D01">
        <w:t>video</w:t>
      </w:r>
      <w:r w:rsidR="00B22748">
        <w:t xml:space="preserve"> </w:t>
      </w:r>
      <w:r w:rsidR="00D82D01">
        <w:t>at</w:t>
      </w:r>
      <w:r w:rsidR="00B22748">
        <w:t xml:space="preserve"> </w:t>
      </w:r>
      <w:r w:rsidR="00D82D01">
        <w:t>its</w:t>
      </w:r>
      <w:r w:rsidR="00B22748">
        <w:t xml:space="preserve"> </w:t>
      </w:r>
      <w:r w:rsidR="00D1185B">
        <w:t>regular</w:t>
      </w:r>
      <w:r w:rsidR="00B22748">
        <w:t xml:space="preserve"> </w:t>
      </w:r>
      <w:r w:rsidR="00D82D01">
        <w:t>speed</w:t>
      </w:r>
      <w:r w:rsidR="00B22748">
        <w:t xml:space="preserve"> </w:t>
      </w:r>
      <w:r w:rsidR="00D82D01">
        <w:t>stresses</w:t>
      </w:r>
      <w:r w:rsidR="00B22748">
        <w:t xml:space="preserve"> </w:t>
      </w:r>
      <w:r w:rsidR="00D82D01">
        <w:t>me</w:t>
      </w:r>
      <w:r w:rsidR="00B22748">
        <w:t xml:space="preserve"> </w:t>
      </w:r>
      <w:r w:rsidR="00D82D01">
        <w:t>out</w:t>
      </w:r>
      <w:r w:rsidR="00046585">
        <w:t>…</w:t>
      </w:r>
      <w:r w:rsidR="00D82D01">
        <w:t>auto-pause</w:t>
      </w:r>
      <w:r w:rsidR="00B22748">
        <w:t xml:space="preserve"> </w:t>
      </w:r>
      <w:r w:rsidR="00D82D01">
        <w:t>gives</w:t>
      </w:r>
      <w:r w:rsidR="00B22748">
        <w:t xml:space="preserve"> </w:t>
      </w:r>
      <w:r w:rsidR="00D82D01">
        <w:t>me</w:t>
      </w:r>
      <w:r w:rsidR="00B22748">
        <w:t xml:space="preserve"> </w:t>
      </w:r>
      <w:r w:rsidR="00D82D01">
        <w:t>some</w:t>
      </w:r>
      <w:r w:rsidR="00B22748">
        <w:t xml:space="preserve"> </w:t>
      </w:r>
      <w:r w:rsidR="00D82D01">
        <w:t>breathing</w:t>
      </w:r>
      <w:r w:rsidR="00B22748">
        <w:t xml:space="preserve"> </w:t>
      </w:r>
      <w:r w:rsidR="00D82D01">
        <w:t>room</w:t>
      </w:r>
      <w:r w:rsidR="00F10DCA">
        <w:t>.</w:t>
      </w:r>
      <w:r w:rsidR="008D4062">
        <w:t>”</w:t>
      </w:r>
      <w:r w:rsidR="00B22748">
        <w:t xml:space="preserve"> </w:t>
      </w:r>
      <w:r>
        <w:t>However,</w:t>
      </w:r>
      <w:r w:rsidR="00B22748">
        <w:t xml:space="preserve"> </w:t>
      </w:r>
      <w:r>
        <w:t>the</w:t>
      </w:r>
      <w:r w:rsidR="00B22748">
        <w:t xml:space="preserve"> </w:t>
      </w:r>
      <w:r w:rsidR="00ED43D7" w:rsidRPr="00ED43D7">
        <w:rPr>
          <w:i/>
          <w:iCs/>
        </w:rPr>
        <w:t>AP</w:t>
      </w:r>
      <w:r w:rsidR="00B22748">
        <w:t xml:space="preserve"> </w:t>
      </w:r>
      <w:r w:rsidR="00BA17C3">
        <w:t>method was</w:t>
      </w:r>
      <w:r w:rsidR="00B22748">
        <w:t xml:space="preserve"> </w:t>
      </w:r>
      <w:r>
        <w:t>not</w:t>
      </w:r>
      <w:r w:rsidR="00B22748">
        <w:t xml:space="preserve"> </w:t>
      </w:r>
      <w:r>
        <w:t>without</w:t>
      </w:r>
      <w:r w:rsidR="00B22748">
        <w:t xml:space="preserve"> </w:t>
      </w:r>
      <w:r>
        <w:t>problems</w:t>
      </w:r>
      <w:r w:rsidR="004C2C5A">
        <w:rPr>
          <w:rFonts w:hint="eastAsia"/>
          <w:lang w:eastAsia="zh-CN"/>
        </w:rPr>
        <w:t xml:space="preserve">: </w:t>
      </w:r>
      <w:r w:rsidR="004C2C5A">
        <w:t>p</w:t>
      </w:r>
      <w:r w:rsidR="00CF60A8">
        <w:t>artic</w:t>
      </w:r>
      <w:r w:rsidR="00D1185B">
        <w:t>ip</w:t>
      </w:r>
      <w:r w:rsidR="00CF60A8">
        <w:t>ants</w:t>
      </w:r>
      <w:r w:rsidR="00B22748">
        <w:t xml:space="preserve"> </w:t>
      </w:r>
      <w:r w:rsidR="00CF60A8">
        <w:t>had</w:t>
      </w:r>
      <w:r w:rsidR="00B22748">
        <w:t xml:space="preserve"> </w:t>
      </w:r>
      <w:r w:rsidR="00CF60A8">
        <w:t>divided</w:t>
      </w:r>
      <w:r w:rsidR="00B22748">
        <w:t xml:space="preserve"> </w:t>
      </w:r>
      <w:r w:rsidR="00CF60A8">
        <w:t>opinions</w:t>
      </w:r>
      <w:r w:rsidR="00B22748">
        <w:t xml:space="preserve"> </w:t>
      </w:r>
      <w:r w:rsidR="00CF60A8">
        <w:t>on</w:t>
      </w:r>
      <w:r w:rsidR="00B22748">
        <w:t xml:space="preserve"> </w:t>
      </w:r>
      <w:r w:rsidR="00CF60A8">
        <w:t>the</w:t>
      </w:r>
      <w:r w:rsidR="00B22748">
        <w:t xml:space="preserve"> </w:t>
      </w:r>
      <w:r w:rsidR="00CF60A8">
        <w:t>suitable</w:t>
      </w:r>
      <w:r w:rsidR="00B22748">
        <w:t xml:space="preserve"> </w:t>
      </w:r>
      <w:r w:rsidR="00CF60A8">
        <w:t>number</w:t>
      </w:r>
      <w:r w:rsidR="00B22748">
        <w:t xml:space="preserve"> </w:t>
      </w:r>
      <w:r w:rsidR="00CF60A8">
        <w:t>of</w:t>
      </w:r>
      <w:r w:rsidR="00B22748">
        <w:t xml:space="preserve"> </w:t>
      </w:r>
      <w:r w:rsidR="00CF60A8">
        <w:t>auto-generated</w:t>
      </w:r>
      <w:r w:rsidR="00B22748">
        <w:t xml:space="preserve"> </w:t>
      </w:r>
      <w:r w:rsidR="00CF60A8">
        <w:t>pauses</w:t>
      </w:r>
      <w:r w:rsidR="00B22748">
        <w:t xml:space="preserve"> </w:t>
      </w:r>
      <w:r w:rsidR="00CF60A8">
        <w:t>in</w:t>
      </w:r>
      <w:r w:rsidR="00B22748">
        <w:t xml:space="preserve"> </w:t>
      </w:r>
      <w:r w:rsidR="00CF60A8">
        <w:t>the</w:t>
      </w:r>
      <w:r w:rsidR="00B22748">
        <w:t xml:space="preserve"> </w:t>
      </w:r>
      <w:r w:rsidR="00CF60A8">
        <w:t>videos.</w:t>
      </w:r>
      <w:r w:rsidR="00B22748">
        <w:t xml:space="preserve"> </w:t>
      </w:r>
      <w:r w:rsidR="009240B5">
        <w:t>P4</w:t>
      </w:r>
      <w:r w:rsidR="00B22748">
        <w:t xml:space="preserve"> </w:t>
      </w:r>
      <w:r w:rsidR="00A92E18">
        <w:t>desired</w:t>
      </w:r>
      <w:r w:rsidR="00B22748">
        <w:t xml:space="preserve"> </w:t>
      </w:r>
      <w:r w:rsidR="00A92E18">
        <w:t>fewer</w:t>
      </w:r>
      <w:r w:rsidR="00B22748">
        <w:t xml:space="preserve"> </w:t>
      </w:r>
      <w:r w:rsidR="00A92E18">
        <w:t>pauses</w:t>
      </w:r>
      <w:r w:rsidR="00BA17C3">
        <w:t>, saying</w:t>
      </w:r>
      <w:r w:rsidR="007A417F">
        <w:t>,</w:t>
      </w:r>
      <w:r w:rsidR="00B22748">
        <w:t xml:space="preserve"> </w:t>
      </w:r>
      <w:r w:rsidR="007A417F">
        <w:t>“</w:t>
      </w:r>
      <w:r w:rsidR="00A92E18">
        <w:t>…There</w:t>
      </w:r>
      <w:r w:rsidR="00B22748">
        <w:t xml:space="preserve"> </w:t>
      </w:r>
      <w:r w:rsidR="00A92E18">
        <w:t>are</w:t>
      </w:r>
      <w:r w:rsidR="00B22748">
        <w:t xml:space="preserve"> </w:t>
      </w:r>
      <w:r w:rsidR="00A92E18">
        <w:t>way</w:t>
      </w:r>
      <w:r w:rsidR="00B22748">
        <w:t xml:space="preserve"> </w:t>
      </w:r>
      <w:r w:rsidR="00A92E18">
        <w:t>too</w:t>
      </w:r>
      <w:r w:rsidR="00B22748">
        <w:t xml:space="preserve"> </w:t>
      </w:r>
      <w:r w:rsidR="00A92E18">
        <w:t>many</w:t>
      </w:r>
      <w:r w:rsidR="00B22748">
        <w:t xml:space="preserve"> </w:t>
      </w:r>
      <w:r w:rsidR="00A92E18">
        <w:t>pauses</w:t>
      </w:r>
      <w:r w:rsidR="00866283">
        <w:t>…</w:t>
      </w:r>
      <w:r w:rsidR="00A92E18">
        <w:t>I</w:t>
      </w:r>
      <w:r w:rsidR="00B22748">
        <w:t xml:space="preserve"> </w:t>
      </w:r>
      <w:r w:rsidR="00A92E18">
        <w:t>can</w:t>
      </w:r>
      <w:r w:rsidR="00B22748">
        <w:t xml:space="preserve"> </w:t>
      </w:r>
      <w:r w:rsidR="00A92E18">
        <w:t>memorize</w:t>
      </w:r>
      <w:r w:rsidR="00B22748">
        <w:t xml:space="preserve"> </w:t>
      </w:r>
      <w:r w:rsidR="00866283">
        <w:t>many</w:t>
      </w:r>
      <w:r w:rsidR="00B22748">
        <w:t xml:space="preserve"> </w:t>
      </w:r>
      <w:r w:rsidR="00866283">
        <w:t>of</w:t>
      </w:r>
      <w:r w:rsidR="00B22748">
        <w:t xml:space="preserve"> </w:t>
      </w:r>
      <w:r w:rsidR="00866283">
        <w:t>the</w:t>
      </w:r>
      <w:r w:rsidR="00B22748">
        <w:t xml:space="preserve"> </w:t>
      </w:r>
      <w:r w:rsidR="00A92E18">
        <w:t>steps</w:t>
      </w:r>
      <w:r w:rsidR="00B22748">
        <w:t xml:space="preserve"> </w:t>
      </w:r>
      <w:r w:rsidR="00A92E18">
        <w:t>so</w:t>
      </w:r>
      <w:r w:rsidR="00B22748">
        <w:t xml:space="preserve"> </w:t>
      </w:r>
      <w:r w:rsidR="00866283">
        <w:t>most</w:t>
      </w:r>
      <w:r w:rsidR="00B22748">
        <w:t xml:space="preserve"> </w:t>
      </w:r>
      <w:r w:rsidR="00A92E18">
        <w:t>of</w:t>
      </w:r>
      <w:r w:rsidR="00B22748">
        <w:t xml:space="preserve"> </w:t>
      </w:r>
      <w:r w:rsidR="00A92E18">
        <w:t>the</w:t>
      </w:r>
      <w:r w:rsidR="00B22748">
        <w:t xml:space="preserve"> </w:t>
      </w:r>
      <w:r w:rsidR="00A92E18">
        <w:t>pauses</w:t>
      </w:r>
      <w:r w:rsidR="00B22748">
        <w:t xml:space="preserve"> </w:t>
      </w:r>
      <w:r w:rsidR="00A92E18">
        <w:t>are</w:t>
      </w:r>
      <w:r w:rsidR="00B22748">
        <w:t xml:space="preserve"> </w:t>
      </w:r>
      <w:r w:rsidR="00E37774">
        <w:t>un</w:t>
      </w:r>
      <w:r w:rsidR="00A92E18">
        <w:t>necessary</w:t>
      </w:r>
      <w:r w:rsidR="00B22748">
        <w:t xml:space="preserve"> </w:t>
      </w:r>
      <w:r w:rsidR="00A92E18">
        <w:t>to</w:t>
      </w:r>
      <w:r w:rsidR="00B22748">
        <w:t xml:space="preserve"> </w:t>
      </w:r>
      <w:r w:rsidR="00A92E18">
        <w:t>me…I’d</w:t>
      </w:r>
      <w:r w:rsidR="00B22748">
        <w:t xml:space="preserve"> </w:t>
      </w:r>
      <w:r w:rsidR="00A92E18">
        <w:t>say</w:t>
      </w:r>
      <w:r w:rsidR="00B22748">
        <w:t xml:space="preserve"> </w:t>
      </w:r>
      <w:r w:rsidR="00A92E18">
        <w:t>five</w:t>
      </w:r>
      <w:r w:rsidR="00B22748">
        <w:t xml:space="preserve"> </w:t>
      </w:r>
      <w:r w:rsidR="00A92E18">
        <w:t>pauses</w:t>
      </w:r>
      <w:r w:rsidR="00B22748">
        <w:t xml:space="preserve"> </w:t>
      </w:r>
      <w:r w:rsidR="00A92E18">
        <w:t>are</w:t>
      </w:r>
      <w:r w:rsidR="00B22748">
        <w:t xml:space="preserve"> </w:t>
      </w:r>
      <w:r w:rsidR="00A92E18">
        <w:t>more</w:t>
      </w:r>
      <w:r w:rsidR="00B22748">
        <w:t xml:space="preserve"> </w:t>
      </w:r>
      <w:r w:rsidR="00A92E18">
        <w:t>than</w:t>
      </w:r>
      <w:r w:rsidR="00B22748">
        <w:t xml:space="preserve"> </w:t>
      </w:r>
      <w:r w:rsidR="00A92E18">
        <w:t>enough</w:t>
      </w:r>
      <w:r w:rsidR="00B22748">
        <w:t xml:space="preserve"> </w:t>
      </w:r>
      <w:r w:rsidR="00A92E18">
        <w:t>for</w:t>
      </w:r>
      <w:r w:rsidR="00B22748">
        <w:t xml:space="preserve"> </w:t>
      </w:r>
      <w:r w:rsidR="00A92E18">
        <w:t>a</w:t>
      </w:r>
      <w:r w:rsidR="00B22748">
        <w:t xml:space="preserve"> </w:t>
      </w:r>
      <w:r w:rsidR="00A92E18">
        <w:t>five-minute</w:t>
      </w:r>
      <w:r w:rsidR="00B22748">
        <w:t xml:space="preserve"> </w:t>
      </w:r>
      <w:r w:rsidR="00A92E18">
        <w:t>video</w:t>
      </w:r>
      <w:r w:rsidR="00F10DCA">
        <w:t>.</w:t>
      </w:r>
      <w:r w:rsidR="00D442CC">
        <w:t>”</w:t>
      </w:r>
      <w:r w:rsidR="00B22748">
        <w:t xml:space="preserve"> </w:t>
      </w:r>
      <w:r w:rsidR="00903B01">
        <w:t>In</w:t>
      </w:r>
      <w:r w:rsidR="00B22748">
        <w:t xml:space="preserve"> </w:t>
      </w:r>
      <w:r w:rsidR="00903B01">
        <w:t>contrast</w:t>
      </w:r>
      <w:r w:rsidR="00B22748">
        <w:t xml:space="preserve"> </w:t>
      </w:r>
      <w:r w:rsidR="00D92770">
        <w:t>to</w:t>
      </w:r>
      <w:r w:rsidR="00B22748">
        <w:t xml:space="preserve"> </w:t>
      </w:r>
      <w:r w:rsidR="00D92770">
        <w:t>P4,</w:t>
      </w:r>
      <w:r w:rsidR="00B22748">
        <w:t xml:space="preserve"> </w:t>
      </w:r>
      <w:r w:rsidR="00866283">
        <w:t>P11</w:t>
      </w:r>
      <w:r w:rsidR="00B22748">
        <w:t xml:space="preserve"> </w:t>
      </w:r>
      <w:r w:rsidR="00866283">
        <w:t>requested</w:t>
      </w:r>
      <w:r w:rsidR="00B22748">
        <w:t xml:space="preserve"> </w:t>
      </w:r>
      <w:r w:rsidR="00866283">
        <w:t>more</w:t>
      </w:r>
      <w:r w:rsidR="00B22748">
        <w:t xml:space="preserve"> </w:t>
      </w:r>
      <w:r w:rsidR="00866283">
        <w:t>pauses.</w:t>
      </w:r>
      <w:r w:rsidR="00B22748">
        <w:t xml:space="preserve"> </w:t>
      </w:r>
      <w:r w:rsidR="00866283">
        <w:t>He</w:t>
      </w:r>
      <w:r w:rsidR="00B22748">
        <w:t xml:space="preserve"> </w:t>
      </w:r>
      <w:r w:rsidR="00866283">
        <w:t>commented</w:t>
      </w:r>
      <w:r w:rsidR="00055AC7">
        <w:t>,</w:t>
      </w:r>
      <w:r w:rsidR="00B22748">
        <w:t xml:space="preserve"> </w:t>
      </w:r>
      <w:r w:rsidR="00866283">
        <w:t>“…I’d</w:t>
      </w:r>
      <w:r w:rsidR="00B22748">
        <w:t xml:space="preserve"> </w:t>
      </w:r>
      <w:r w:rsidR="00866283">
        <w:t>suggest</w:t>
      </w:r>
      <w:r w:rsidR="00B22748">
        <w:t xml:space="preserve"> </w:t>
      </w:r>
      <w:r w:rsidR="00866283">
        <w:t>adding</w:t>
      </w:r>
      <w:r w:rsidR="00B22748">
        <w:t xml:space="preserve"> </w:t>
      </w:r>
      <w:r w:rsidR="00866283">
        <w:t>more</w:t>
      </w:r>
      <w:r w:rsidR="00B22748">
        <w:t xml:space="preserve"> </w:t>
      </w:r>
      <w:r w:rsidR="00866283">
        <w:t>paus</w:t>
      </w:r>
      <w:r w:rsidR="00C0051C">
        <w:t>es…</w:t>
      </w:r>
      <w:r w:rsidR="00B22748">
        <w:t xml:space="preserve"> </w:t>
      </w:r>
      <w:r w:rsidR="00C0051C">
        <w:t>one</w:t>
      </w:r>
      <w:r w:rsidR="00B22748">
        <w:t xml:space="preserve"> </w:t>
      </w:r>
      <w:r w:rsidR="00C0051C">
        <w:t>for</w:t>
      </w:r>
      <w:r w:rsidR="00B22748">
        <w:t xml:space="preserve"> </w:t>
      </w:r>
      <w:r w:rsidR="00C0051C">
        <w:t>every</w:t>
      </w:r>
      <w:r w:rsidR="00B22748">
        <w:t xml:space="preserve"> </w:t>
      </w:r>
      <w:r w:rsidR="00C0051C">
        <w:t>single</w:t>
      </w:r>
      <w:r w:rsidR="00B22748">
        <w:t xml:space="preserve"> </w:t>
      </w:r>
      <w:r w:rsidR="00C0051C">
        <w:t>action</w:t>
      </w:r>
      <w:r w:rsidR="00B22748">
        <w:t xml:space="preserve"> </w:t>
      </w:r>
      <w:r w:rsidR="00C0051C">
        <w:t>like</w:t>
      </w:r>
      <w:r w:rsidR="00B22748">
        <w:t xml:space="preserve"> </w:t>
      </w:r>
      <w:r w:rsidR="00C0051C">
        <w:t>a</w:t>
      </w:r>
      <w:r w:rsidR="00B22748">
        <w:t xml:space="preserve"> </w:t>
      </w:r>
      <w:r w:rsidR="00C0051C">
        <w:t>mouse</w:t>
      </w:r>
      <w:r w:rsidR="00B22748">
        <w:t xml:space="preserve"> </w:t>
      </w:r>
      <w:r w:rsidR="00C0051C">
        <w:t>click</w:t>
      </w:r>
      <w:r w:rsidR="00B22748">
        <w:t xml:space="preserve"> </w:t>
      </w:r>
      <w:r w:rsidR="00C0051C">
        <w:t>or</w:t>
      </w:r>
      <w:r w:rsidR="00B22748">
        <w:t xml:space="preserve"> </w:t>
      </w:r>
      <w:r w:rsidR="00C0051C">
        <w:t>pressing</w:t>
      </w:r>
      <w:r w:rsidR="00B22748">
        <w:t xml:space="preserve"> </w:t>
      </w:r>
      <w:r w:rsidR="00616B5C">
        <w:t>a</w:t>
      </w:r>
      <w:r w:rsidR="00B22748">
        <w:t xml:space="preserve"> </w:t>
      </w:r>
      <w:r w:rsidR="00616B5C">
        <w:t>key</w:t>
      </w:r>
      <w:r w:rsidR="00F10DCA">
        <w:t>.</w:t>
      </w:r>
      <w:r w:rsidR="00D92770">
        <w:t>”</w:t>
      </w:r>
      <w:r w:rsidR="00BA17C3">
        <w:t xml:space="preserve"> T</w:t>
      </w:r>
      <w:r w:rsidR="00D60676">
        <w:t>he</w:t>
      </w:r>
      <w:r w:rsidR="00B22748">
        <w:t xml:space="preserve"> </w:t>
      </w:r>
      <w:r w:rsidR="00D60676">
        <w:t>effort</w:t>
      </w:r>
      <w:r w:rsidR="00B22748">
        <w:t xml:space="preserve"> </w:t>
      </w:r>
      <w:r w:rsidR="00D60676">
        <w:t>associated</w:t>
      </w:r>
      <w:r w:rsidR="00B22748">
        <w:t xml:space="preserve"> </w:t>
      </w:r>
      <w:r w:rsidR="00D60676">
        <w:t>with</w:t>
      </w:r>
      <w:r w:rsidR="00B22748">
        <w:t xml:space="preserve"> </w:t>
      </w:r>
      <w:r w:rsidR="00D60676">
        <w:t>manually</w:t>
      </w:r>
      <w:r w:rsidR="00B22748">
        <w:t xml:space="preserve"> </w:t>
      </w:r>
      <w:r w:rsidR="00D60676">
        <w:t>unpausing</w:t>
      </w:r>
      <w:r w:rsidR="00B22748">
        <w:t xml:space="preserve"> </w:t>
      </w:r>
      <w:r w:rsidR="00D60676">
        <w:t>the</w:t>
      </w:r>
      <w:r w:rsidR="00B22748">
        <w:t xml:space="preserve"> </w:t>
      </w:r>
      <w:r w:rsidR="00D60676">
        <w:t>video</w:t>
      </w:r>
      <w:r w:rsidR="00B22748">
        <w:t xml:space="preserve"> </w:t>
      </w:r>
      <w:r w:rsidR="00D60676">
        <w:t>after</w:t>
      </w:r>
      <w:r w:rsidR="00B22748">
        <w:t xml:space="preserve"> </w:t>
      </w:r>
      <w:r w:rsidR="00D60676">
        <w:t>each</w:t>
      </w:r>
      <w:r w:rsidR="00B22748">
        <w:t xml:space="preserve"> </w:t>
      </w:r>
      <w:r w:rsidR="00D60676">
        <w:t>pause</w:t>
      </w:r>
      <w:r w:rsidR="00B22748">
        <w:t xml:space="preserve"> </w:t>
      </w:r>
      <w:r w:rsidR="00BA17C3">
        <w:t>was also seen as</w:t>
      </w:r>
      <w:r w:rsidR="00B22748">
        <w:t xml:space="preserve"> </w:t>
      </w:r>
      <w:r w:rsidR="00055AC7">
        <w:t>an</w:t>
      </w:r>
      <w:r w:rsidR="00B22748">
        <w:t xml:space="preserve"> </w:t>
      </w:r>
      <w:r w:rsidR="009C3E11">
        <w:t>issue</w:t>
      </w:r>
      <w:r w:rsidR="00B22748">
        <w:t xml:space="preserve"> </w:t>
      </w:r>
      <w:r w:rsidR="00BA17C3">
        <w:t>for some</w:t>
      </w:r>
      <w:r w:rsidR="00B22748">
        <w:t xml:space="preserve"> </w:t>
      </w:r>
      <w:r w:rsidR="00046585">
        <w:t>participants</w:t>
      </w:r>
      <w:r w:rsidR="00D60676">
        <w:t>.</w:t>
      </w:r>
      <w:r w:rsidR="00B22748">
        <w:t xml:space="preserve"> </w:t>
      </w:r>
      <w:r w:rsidR="00D92770">
        <w:t>P8</w:t>
      </w:r>
      <w:r w:rsidR="00B22748">
        <w:t xml:space="preserve"> </w:t>
      </w:r>
      <w:r w:rsidR="00E06087">
        <w:t>commented</w:t>
      </w:r>
      <w:r w:rsidR="00055AC7">
        <w:t>,</w:t>
      </w:r>
      <w:r w:rsidR="00B22748">
        <w:t xml:space="preserve"> </w:t>
      </w:r>
      <w:r w:rsidR="00D92770">
        <w:t>“…I</w:t>
      </w:r>
      <w:r w:rsidR="00B22748">
        <w:t xml:space="preserve"> </w:t>
      </w:r>
      <w:r w:rsidR="00D92770">
        <w:t>wish</w:t>
      </w:r>
      <w:r w:rsidR="00B22748">
        <w:t xml:space="preserve"> </w:t>
      </w:r>
      <w:r w:rsidR="00D92770">
        <w:t>the</w:t>
      </w:r>
      <w:r w:rsidR="00B22748">
        <w:t xml:space="preserve"> </w:t>
      </w:r>
      <w:r w:rsidR="00D92770">
        <w:t>video</w:t>
      </w:r>
      <w:r w:rsidR="00B22748">
        <w:t xml:space="preserve"> </w:t>
      </w:r>
      <w:r w:rsidR="00D92770">
        <w:t>could</w:t>
      </w:r>
      <w:r w:rsidR="00B22748">
        <w:t xml:space="preserve"> </w:t>
      </w:r>
      <w:r w:rsidR="00D92770">
        <w:t>just</w:t>
      </w:r>
      <w:r w:rsidR="00B22748">
        <w:t xml:space="preserve"> </w:t>
      </w:r>
      <w:r w:rsidR="00D92770">
        <w:t>auto</w:t>
      </w:r>
      <w:r w:rsidR="00055AC7">
        <w:t>-</w:t>
      </w:r>
      <w:r w:rsidR="00D92770">
        <w:t>play</w:t>
      </w:r>
      <w:r w:rsidR="00B22748">
        <w:t xml:space="preserve"> </w:t>
      </w:r>
      <w:r w:rsidR="00D92770">
        <w:t>after</w:t>
      </w:r>
      <w:r w:rsidR="00B22748">
        <w:t xml:space="preserve"> </w:t>
      </w:r>
      <w:r w:rsidR="00D92770">
        <w:t>two</w:t>
      </w:r>
      <w:r w:rsidR="00B22748">
        <w:t xml:space="preserve"> </w:t>
      </w:r>
      <w:r w:rsidR="00D92770">
        <w:t>seconds</w:t>
      </w:r>
      <w:r w:rsidR="00B22748">
        <w:t xml:space="preserve"> </w:t>
      </w:r>
      <w:r w:rsidR="009C3E11">
        <w:t>to</w:t>
      </w:r>
      <w:r w:rsidR="00B22748">
        <w:t xml:space="preserve"> </w:t>
      </w:r>
      <w:r w:rsidR="009C3E11">
        <w:t>save</w:t>
      </w:r>
      <w:r w:rsidR="00B22748">
        <w:t xml:space="preserve"> </w:t>
      </w:r>
      <w:r w:rsidR="009C3E11">
        <w:t>me</w:t>
      </w:r>
      <w:r w:rsidR="00B22748">
        <w:t xml:space="preserve"> </w:t>
      </w:r>
      <w:r w:rsidR="009C3E11">
        <w:t>some</w:t>
      </w:r>
      <w:r w:rsidR="00B22748">
        <w:t xml:space="preserve"> </w:t>
      </w:r>
      <w:r w:rsidR="009C3E11">
        <w:t>effort</w:t>
      </w:r>
      <w:r w:rsidR="007A417F">
        <w:t>.</w:t>
      </w:r>
      <w:r w:rsidR="00D92770">
        <w:t>”</w:t>
      </w:r>
    </w:p>
    <w:p w14:paraId="4091FA84" w14:textId="13F4924D" w:rsidR="00DC5D7C" w:rsidRDefault="00DC5D7C" w:rsidP="00F50E46">
      <w:pPr>
        <w:pStyle w:val="TableCaption"/>
      </w:pPr>
      <w:bookmarkStart w:id="24" w:name="_Ref80636144"/>
      <w:bookmarkStart w:id="25" w:name="_Ref78138546"/>
      <w:r>
        <w:t>Table</w:t>
      </w:r>
      <w:r w:rsidR="00B22748">
        <w:t xml:space="preserve"> </w:t>
      </w:r>
      <w:fldSimple w:instr=" SEQ Table \* ARABIC ">
        <w:r w:rsidR="00066CC3">
          <w:rPr>
            <w:noProof/>
          </w:rPr>
          <w:t>10</w:t>
        </w:r>
      </w:fldSimple>
      <w:bookmarkEnd w:id="24"/>
      <w:r>
        <w:t>.</w:t>
      </w:r>
      <w:r w:rsidR="00B22748">
        <w:t xml:space="preserve"> </w:t>
      </w:r>
      <w:r w:rsidRPr="007B3564">
        <w:t>Summary</w:t>
      </w:r>
      <w:r w:rsidR="00B22748">
        <w:t xml:space="preserve"> </w:t>
      </w:r>
      <w:r w:rsidRPr="007B3564">
        <w:t>of</w:t>
      </w:r>
      <w:r w:rsidR="00B22748">
        <w:t xml:space="preserve"> </w:t>
      </w:r>
      <w:r w:rsidRPr="007B3564">
        <w:t>comparison</w:t>
      </w:r>
      <w:r w:rsidR="00B22748">
        <w:t xml:space="preserve"> </w:t>
      </w:r>
      <w:r w:rsidRPr="007B3564">
        <w:t>results</w:t>
      </w:r>
      <w:r w:rsidR="00B22748">
        <w:t xml:space="preserve"> </w:t>
      </w:r>
      <w:r w:rsidR="006C57D2">
        <w:t>after</w:t>
      </w:r>
      <w:r w:rsidR="00B22748">
        <w:t xml:space="preserve"> </w:t>
      </w:r>
      <w:r w:rsidR="006C57D2">
        <w:t>the</w:t>
      </w:r>
      <w:r w:rsidR="00B22748">
        <w:t xml:space="preserve"> </w:t>
      </w:r>
      <w:r w:rsidR="006C57D2">
        <w:t>n</w:t>
      </w:r>
      <w:r w:rsidR="006C57D2" w:rsidRPr="00CF5DC6">
        <w:rPr>
          <w:vertAlign w:val="superscript"/>
        </w:rPr>
        <w:t>th</w:t>
      </w:r>
      <w:r w:rsidR="00B22748">
        <w:t xml:space="preserve"> </w:t>
      </w:r>
      <w:r w:rsidR="0018718B">
        <w:t>trial</w:t>
      </w:r>
      <w:r w:rsidR="00B22748">
        <w:t xml:space="preserve"> </w:t>
      </w:r>
      <w:r w:rsidR="0018718B">
        <w:t>with</w:t>
      </w:r>
      <w:r w:rsidR="00B22748">
        <w:t xml:space="preserve"> </w:t>
      </w:r>
      <w:r w:rsidR="0018718B">
        <w:t>each</w:t>
      </w:r>
      <w:r w:rsidR="00B22748">
        <w:t xml:space="preserve"> </w:t>
      </w:r>
      <w:r w:rsidR="0018718B">
        <w:t>condition</w:t>
      </w:r>
      <w:r w:rsidR="00B22748">
        <w:t xml:space="preserve"> </w:t>
      </w:r>
      <w:r w:rsidRPr="007B3564">
        <w:t>(*</w:t>
      </w:r>
      <w:r w:rsidR="00B22748">
        <w:t xml:space="preserve"> </w:t>
      </w:r>
      <w:commentRangeStart w:id="26"/>
      <w:r w:rsidRPr="007B3564">
        <w:t>indicates</w:t>
      </w:r>
      <w:r w:rsidR="00B22748">
        <w:t xml:space="preserve"> </w:t>
      </w:r>
      <w:r w:rsidRPr="007B3564">
        <w:t>significance)</w:t>
      </w:r>
      <w:bookmarkEnd w:id="25"/>
      <w:commentRangeEnd w:id="26"/>
      <w:r w:rsidR="00E51649">
        <w:rPr>
          <w:rStyle w:val="aa"/>
          <w:rFonts w:asciiTheme="minorHAnsi" w:eastAsiaTheme="minorEastAsia" w:hAnsiTheme="minorHAnsi" w:cstheme="minorBidi"/>
          <w:lang w:val="en-CA" w:eastAsia="zh-CN"/>
        </w:rPr>
        <w:commentReference w:id="26"/>
      </w:r>
    </w:p>
    <w:tbl>
      <w:tblPr>
        <w:tblStyle w:val="a9"/>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C826C7">
            <w:pPr>
              <w:pStyle w:val="TableCell"/>
              <w:spacing w:before="60" w:after="60" w:line="240" w:lineRule="auto"/>
              <w:jc w:val="center"/>
            </w:pPr>
            <w:r>
              <w:t>Variable</w:t>
            </w:r>
          </w:p>
        </w:tc>
        <w:tc>
          <w:tcPr>
            <w:tcW w:w="1668" w:type="dxa"/>
            <w:tcBorders>
              <w:top w:val="single" w:sz="4" w:space="0" w:color="auto"/>
              <w:left w:val="nil"/>
              <w:bottom w:val="single" w:sz="4" w:space="0" w:color="auto"/>
              <w:right w:val="nil"/>
            </w:tcBorders>
            <w:hideMark/>
          </w:tcPr>
          <w:p w14:paraId="08497682" w14:textId="60039624" w:rsidR="000F3399" w:rsidRDefault="000F3399" w:rsidP="00C826C7">
            <w:pPr>
              <w:pStyle w:val="TableCell"/>
              <w:spacing w:before="60" w:after="60" w:line="240" w:lineRule="auto"/>
              <w:ind w:firstLine="0"/>
              <w:jc w:val="center"/>
            </w:pPr>
            <w:r>
              <w:t>Trial</w:t>
            </w:r>
            <w:r w:rsidR="00B22748">
              <w:t xml:space="preserve"> </w:t>
            </w:r>
            <w:r>
              <w:t>1</w:t>
            </w:r>
          </w:p>
        </w:tc>
        <w:tc>
          <w:tcPr>
            <w:tcW w:w="2159" w:type="dxa"/>
            <w:tcBorders>
              <w:top w:val="single" w:sz="4" w:space="0" w:color="auto"/>
              <w:left w:val="nil"/>
              <w:bottom w:val="single" w:sz="4" w:space="0" w:color="auto"/>
              <w:right w:val="nil"/>
            </w:tcBorders>
            <w:hideMark/>
          </w:tcPr>
          <w:p w14:paraId="0554146C" w14:textId="04A3BE7F" w:rsidR="000F3399" w:rsidRDefault="000F3399" w:rsidP="00C826C7">
            <w:pPr>
              <w:pStyle w:val="TableCell"/>
              <w:spacing w:before="60" w:after="60" w:line="240" w:lineRule="auto"/>
              <w:ind w:firstLine="0"/>
              <w:jc w:val="center"/>
            </w:pPr>
            <w:r>
              <w:t>Trial</w:t>
            </w:r>
            <w:r w:rsidR="00B22748">
              <w:t xml:space="preserve"> </w:t>
            </w:r>
            <w:r>
              <w:t>2</w:t>
            </w:r>
          </w:p>
        </w:tc>
        <w:tc>
          <w:tcPr>
            <w:tcW w:w="1307" w:type="dxa"/>
            <w:tcBorders>
              <w:top w:val="single" w:sz="4" w:space="0" w:color="auto"/>
              <w:left w:val="nil"/>
              <w:bottom w:val="single" w:sz="4" w:space="0" w:color="auto"/>
              <w:right w:val="nil"/>
            </w:tcBorders>
          </w:tcPr>
          <w:p w14:paraId="3271BE07" w14:textId="18CFB254" w:rsidR="000F3399" w:rsidRDefault="000F3399" w:rsidP="00C826C7">
            <w:pPr>
              <w:pStyle w:val="TableCell"/>
              <w:spacing w:before="60" w:after="60" w:line="240" w:lineRule="auto"/>
              <w:ind w:firstLine="0"/>
              <w:jc w:val="center"/>
            </w:pPr>
            <w:r>
              <w:t>Trial</w:t>
            </w:r>
            <w:r w:rsidR="00B22748">
              <w:t xml:space="preserve"> </w:t>
            </w:r>
            <w:r>
              <w:t>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72F91016" w:rsidR="000F3399" w:rsidRDefault="000F3399" w:rsidP="00C826C7">
            <w:pPr>
              <w:pStyle w:val="TableCell"/>
              <w:spacing w:before="60" w:after="60" w:line="240" w:lineRule="auto"/>
              <w:jc w:val="center"/>
            </w:pPr>
            <w:r>
              <w:t>Completion</w:t>
            </w:r>
            <w:r w:rsidR="00B22748">
              <w:t xml:space="preserve"> </w:t>
            </w:r>
            <w:r>
              <w:t>time</w:t>
            </w:r>
          </w:p>
          <w:p w14:paraId="56CE6000" w14:textId="7115C260"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pauses</w:t>
            </w:r>
          </w:p>
          <w:p w14:paraId="7CFFB2E0" w14:textId="1A609855"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replays</w:t>
            </w:r>
          </w:p>
          <w:p w14:paraId="29DD9C30" w14:textId="06C0B15A" w:rsidR="000F3399" w:rsidRDefault="000F3399" w:rsidP="00C826C7">
            <w:pPr>
              <w:pStyle w:val="TableCell"/>
              <w:spacing w:before="60" w:after="60" w:line="240" w:lineRule="auto"/>
              <w:jc w:val="center"/>
            </w:pPr>
            <w:r>
              <w:t>Replay</w:t>
            </w:r>
            <w:r w:rsidR="00B22748">
              <w:t xml:space="preserve"> </w:t>
            </w:r>
            <w:r>
              <w:t>time</w:t>
            </w:r>
          </w:p>
          <w:p w14:paraId="35BDA359" w14:textId="411EB377" w:rsidR="000F3399" w:rsidRDefault="000F3399" w:rsidP="00C826C7">
            <w:pPr>
              <w:pStyle w:val="TableCell"/>
              <w:spacing w:before="60" w:after="60" w:line="240" w:lineRule="auto"/>
              <w:jc w:val="center"/>
            </w:pPr>
          </w:p>
        </w:tc>
        <w:tc>
          <w:tcPr>
            <w:tcW w:w="1668" w:type="dxa"/>
            <w:tcBorders>
              <w:top w:val="single" w:sz="4" w:space="0" w:color="auto"/>
              <w:left w:val="nil"/>
              <w:bottom w:val="nil"/>
              <w:right w:val="nil"/>
            </w:tcBorders>
            <w:hideMark/>
          </w:tcPr>
          <w:p w14:paraId="47306081" w14:textId="3E3D30AB" w:rsidR="000F3399" w:rsidRDefault="000F3399" w:rsidP="00C826C7">
            <w:pPr>
              <w:pStyle w:val="TableCell"/>
              <w:spacing w:before="60" w:after="60" w:line="240" w:lineRule="auto"/>
              <w:ind w:firstLine="0"/>
              <w:jc w:val="center"/>
            </w:pPr>
            <w:r>
              <w:t>n.s.</w:t>
            </w:r>
          </w:p>
          <w:p w14:paraId="4C80ECF5" w14:textId="394BEB17" w:rsidR="000F3399" w:rsidRDefault="00ED43D7" w:rsidP="00C826C7">
            <w:pPr>
              <w:pStyle w:val="TableCell"/>
              <w:spacing w:before="60" w:after="60" w:line="240" w:lineRule="auto"/>
              <w:ind w:firstLine="0"/>
              <w:jc w:val="center"/>
            </w:pPr>
            <w:r w:rsidRPr="00ED43D7">
              <w:rPr>
                <w:i/>
                <w:iCs/>
              </w:rPr>
              <w:t>AP</w:t>
            </w:r>
            <w:r w:rsidR="000F3399">
              <w:t>&lt;</w:t>
            </w:r>
            <w:r w:rsidRPr="00ED43D7">
              <w:rPr>
                <w:i/>
                <w:iCs/>
              </w:rPr>
              <w:t>CTL</w:t>
            </w:r>
            <w:r w:rsidR="00B22748">
              <w:t xml:space="preserve"> </w:t>
            </w:r>
            <w:r w:rsidR="000F3399">
              <w:t>*</w:t>
            </w:r>
          </w:p>
          <w:p w14:paraId="765A3A26" w14:textId="53EEBADC"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FD3DB80" w14:textId="77777777" w:rsidR="000F3399" w:rsidRDefault="009969FA" w:rsidP="004F40D0">
            <w:pPr>
              <w:pStyle w:val="TableCell"/>
              <w:spacing w:before="60" w:after="60" w:line="240" w:lineRule="auto"/>
              <w:ind w:firstLine="0"/>
              <w:jc w:val="center"/>
            </w:pPr>
            <w:r>
              <w:t>n.s.</w:t>
            </w:r>
          </w:p>
          <w:p w14:paraId="5A410859" w14:textId="6E3E8727" w:rsidR="004F40D0" w:rsidRDefault="004F40D0" w:rsidP="00C826C7">
            <w:pPr>
              <w:pStyle w:val="TableCell"/>
              <w:spacing w:before="60" w:after="60" w:line="240" w:lineRule="auto"/>
              <w:ind w:firstLine="0"/>
              <w:jc w:val="center"/>
            </w:pPr>
          </w:p>
        </w:tc>
        <w:tc>
          <w:tcPr>
            <w:tcW w:w="2159" w:type="dxa"/>
            <w:tcBorders>
              <w:top w:val="single" w:sz="4" w:space="0" w:color="auto"/>
              <w:left w:val="nil"/>
              <w:bottom w:val="nil"/>
              <w:right w:val="nil"/>
            </w:tcBorders>
            <w:hideMark/>
          </w:tcPr>
          <w:p w14:paraId="3F221855" w14:textId="77777777" w:rsidR="008C0696" w:rsidRDefault="008C0696" w:rsidP="00C826C7">
            <w:pPr>
              <w:pStyle w:val="TableCell"/>
              <w:spacing w:before="60" w:after="60" w:line="240" w:lineRule="auto"/>
              <w:ind w:firstLine="0"/>
              <w:jc w:val="center"/>
            </w:pPr>
            <w:r>
              <w:t>n.s.</w:t>
            </w:r>
          </w:p>
          <w:p w14:paraId="3234B90D" w14:textId="46B165E5"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0F3399">
              <w:t>*</w:t>
            </w:r>
          </w:p>
          <w:p w14:paraId="7C807420" w14:textId="2E7D4FA2"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6F3E87B" w14:textId="29F15D39"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04032D7E" w14:textId="77777777" w:rsidR="000F3399" w:rsidRDefault="000F3399" w:rsidP="00C826C7">
            <w:pPr>
              <w:pStyle w:val="TableCell"/>
              <w:spacing w:before="60" w:after="60" w:line="240" w:lineRule="auto"/>
              <w:ind w:firstLine="0"/>
              <w:jc w:val="center"/>
            </w:pPr>
          </w:p>
        </w:tc>
        <w:tc>
          <w:tcPr>
            <w:tcW w:w="1307" w:type="dxa"/>
            <w:tcBorders>
              <w:top w:val="single" w:sz="4" w:space="0" w:color="auto"/>
              <w:left w:val="nil"/>
              <w:bottom w:val="nil"/>
              <w:right w:val="nil"/>
            </w:tcBorders>
          </w:tcPr>
          <w:p w14:paraId="0D6CB40B" w14:textId="09549B84"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1E43B66E" w14:textId="70B60CCB"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240A5E9F" w14:textId="38BFE437"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61486C2" w14:textId="26AF972B" w:rsidR="000F3399" w:rsidRDefault="00ED43D7" w:rsidP="004F40D0">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2F1FF07" w14:textId="2D98B2EA" w:rsidR="004F40D0" w:rsidRPr="009969FA" w:rsidRDefault="004F40D0" w:rsidP="00C826C7">
            <w:pPr>
              <w:pStyle w:val="TableCell"/>
              <w:spacing w:before="60" w:after="60" w:line="240" w:lineRule="auto"/>
              <w:ind w:firstLine="0"/>
              <w:jc w:val="center"/>
            </w:pPr>
          </w:p>
        </w:tc>
      </w:tr>
    </w:tbl>
    <w:p w14:paraId="38B34365" w14:textId="1107237F" w:rsidR="002A538D" w:rsidRPr="008B6926" w:rsidRDefault="00CB72A8" w:rsidP="002A538D">
      <w:pPr>
        <w:pStyle w:val="PostHeadPara"/>
      </w:pPr>
      <w:r>
        <w:rPr>
          <w:b/>
          <w:bCs/>
        </w:rPr>
        <w:t>Proficiency</w:t>
      </w:r>
      <w:r>
        <w:rPr>
          <w:rFonts w:hint="eastAsia"/>
          <w:b/>
          <w:bCs/>
          <w:lang w:eastAsia="zh-CN"/>
        </w:rPr>
        <w:t xml:space="preserve"> </w:t>
      </w:r>
      <w:r>
        <w:rPr>
          <w:b/>
          <w:bCs/>
        </w:rPr>
        <w:t>and</w:t>
      </w:r>
      <w:r>
        <w:rPr>
          <w:rFonts w:hint="eastAsia"/>
          <w:b/>
          <w:bCs/>
          <w:lang w:eastAsia="zh-CN"/>
        </w:rPr>
        <w:t xml:space="preserve"> </w:t>
      </w:r>
      <w:r>
        <w:rPr>
          <w:b/>
          <w:bCs/>
          <w:lang w:eastAsia="zh-CN"/>
        </w:rPr>
        <w:t>task</w:t>
      </w:r>
      <w:r w:rsidR="00B22748" w:rsidRPr="00B83086">
        <w:rPr>
          <w:b/>
          <w:bCs/>
        </w:rPr>
        <w:t xml:space="preserve"> </w:t>
      </w:r>
      <w:r w:rsidR="0048161D" w:rsidRPr="00B83086">
        <w:rPr>
          <w:b/>
          <w:bCs/>
        </w:rPr>
        <w:t>performance</w:t>
      </w:r>
      <w:r w:rsidR="0048161D">
        <w:rPr>
          <w:rFonts w:ascii="宋体" w:eastAsia="宋体" w:hAnsi="宋体" w:cs="宋体"/>
          <w:b/>
          <w:bCs/>
          <w:lang w:eastAsia="zh-CN"/>
        </w:rPr>
        <w:t>.</w:t>
      </w:r>
      <w:r w:rsidR="0048161D">
        <w:t xml:space="preserve"> The overall results indicated that it took the participants less time to complete the tasks in the </w:t>
      </w:r>
      <w:r w:rsidR="0048161D" w:rsidRPr="00ED43D7">
        <w:rPr>
          <w:i/>
          <w:iCs/>
        </w:rPr>
        <w:t>AP</w:t>
      </w:r>
      <w:r w:rsidR="0048161D">
        <w:t xml:space="preserve"> condition than in the </w:t>
      </w:r>
      <w:r w:rsidR="0048161D" w:rsidRPr="00ED43D7">
        <w:rPr>
          <w:i/>
          <w:iCs/>
        </w:rPr>
        <w:t>CTL</w:t>
      </w:r>
      <w:r w:rsidR="0048161D">
        <w:t xml:space="preserve"> condition</w:t>
      </w:r>
      <w:r w:rsidR="002A538D">
        <w:t>. One</w:t>
      </w:r>
      <w:r w:rsidR="002A538D" w:rsidRPr="008B6926">
        <w:rPr>
          <w:rFonts w:hint="eastAsia"/>
        </w:rPr>
        <w:t xml:space="preserve"> </w:t>
      </w:r>
      <w:r w:rsidR="002A538D">
        <w:t>of</w:t>
      </w:r>
      <w:r w:rsidR="002A538D" w:rsidRPr="008B6926">
        <w:rPr>
          <w:rFonts w:hint="eastAsia"/>
        </w:rPr>
        <w:t xml:space="preserve"> </w:t>
      </w:r>
      <w:r w:rsidR="002A538D">
        <w:t>the</w:t>
      </w:r>
      <w:r w:rsidR="002A538D" w:rsidRPr="008B6926">
        <w:rPr>
          <w:rFonts w:hint="eastAsia"/>
        </w:rPr>
        <w:t xml:space="preserve"> </w:t>
      </w:r>
      <w:r w:rsidR="002A538D">
        <w:t>possible</w:t>
      </w:r>
      <w:r w:rsidR="002A538D" w:rsidRPr="008B6926">
        <w:rPr>
          <w:rFonts w:hint="eastAsia"/>
        </w:rPr>
        <w:t xml:space="preserve"> </w:t>
      </w:r>
      <w:r w:rsidR="002A538D">
        <w:t>explanations</w:t>
      </w:r>
      <w:r w:rsidR="002A538D" w:rsidRPr="008B6926">
        <w:rPr>
          <w:rFonts w:hint="eastAsia"/>
        </w:rPr>
        <w:t xml:space="preserve"> </w:t>
      </w:r>
      <w:r w:rsidR="002A538D">
        <w:t>is</w:t>
      </w:r>
      <w:r w:rsidR="002A538D" w:rsidRPr="008B6926">
        <w:rPr>
          <w:rFonts w:hint="eastAsia"/>
        </w:rPr>
        <w:t xml:space="preserve"> </w:t>
      </w:r>
      <w:r w:rsidR="002A538D">
        <w:t>that</w:t>
      </w:r>
      <w:r w:rsidR="002A538D" w:rsidRPr="008B6926">
        <w:rPr>
          <w:rFonts w:hint="eastAsia"/>
        </w:rPr>
        <w:t xml:space="preserve"> </w:t>
      </w:r>
      <w:r w:rsidR="002A538D" w:rsidRPr="008B6926">
        <w:t>participants</w:t>
      </w:r>
      <w:r w:rsidR="002A538D" w:rsidRPr="008B6926">
        <w:rPr>
          <w:rFonts w:hint="eastAsia"/>
        </w:rPr>
        <w:t xml:space="preserve"> </w:t>
      </w:r>
      <w:r w:rsidR="002A538D">
        <w:t>needed to spend less time</w:t>
      </w:r>
      <w:r w:rsidR="002A538D" w:rsidRPr="008B6926">
        <w:rPr>
          <w:rFonts w:hint="eastAsia"/>
        </w:rPr>
        <w:t xml:space="preserve"> </w:t>
      </w:r>
      <w:r w:rsidR="002A538D" w:rsidRPr="008B6926">
        <w:t>replaying</w:t>
      </w:r>
      <w:r w:rsidR="002A538D" w:rsidRPr="008B6926">
        <w:rPr>
          <w:rFonts w:hint="eastAsia"/>
        </w:rPr>
        <w:t xml:space="preserve"> </w:t>
      </w:r>
      <w:r w:rsidR="002A538D" w:rsidRPr="008B6926">
        <w:t>the</w:t>
      </w:r>
      <w:r w:rsidR="002A538D" w:rsidRPr="008B6926">
        <w:rPr>
          <w:rFonts w:hint="eastAsia"/>
        </w:rPr>
        <w:t xml:space="preserve"> </w:t>
      </w:r>
      <w:r w:rsidR="002A538D" w:rsidRPr="008B6926">
        <w:t>video</w:t>
      </w:r>
      <w:r w:rsidR="002A538D" w:rsidRPr="008B6926">
        <w:rPr>
          <w:rFonts w:hint="eastAsia"/>
        </w:rPr>
        <w:t xml:space="preserve">. </w:t>
      </w:r>
      <w:r w:rsidR="002A538D">
        <w:t>Another explanation could be that the time the participants spent viewing the video was longer than necessary. A similar point was made by one participant: “…</w:t>
      </w:r>
      <w:r w:rsidR="002A538D" w:rsidRPr="000F4BA2">
        <w:t xml:space="preserve">I got </w:t>
      </w:r>
      <w:r w:rsidR="002A538D">
        <w:t>so</w:t>
      </w:r>
      <w:r w:rsidR="002A538D" w:rsidRPr="000F4BA2">
        <w:t xml:space="preserve"> caught up in the video</w:t>
      </w:r>
      <w:r w:rsidR="002A538D" w:rsidRPr="008B6926">
        <w:rPr>
          <w:rFonts w:hint="eastAsia"/>
        </w:rPr>
        <w:t xml:space="preserve"> </w:t>
      </w:r>
      <w:r w:rsidR="002A538D">
        <w:t>that</w:t>
      </w:r>
      <w:r w:rsidR="002A538D" w:rsidRPr="008B6926">
        <w:rPr>
          <w:rFonts w:hint="eastAsia"/>
        </w:rPr>
        <w:t xml:space="preserve"> </w:t>
      </w:r>
      <w:r w:rsidR="002A538D">
        <w:t>I</w:t>
      </w:r>
      <w:r w:rsidR="002A538D" w:rsidRPr="008B6926">
        <w:rPr>
          <w:rFonts w:hint="eastAsia"/>
        </w:rPr>
        <w:t xml:space="preserve"> </w:t>
      </w:r>
      <w:r w:rsidR="002A538D">
        <w:t>didn</w:t>
      </w:r>
      <w:r w:rsidR="002A538D" w:rsidRPr="008B6926">
        <w:t>’</w:t>
      </w:r>
      <w:r w:rsidR="002A538D">
        <w:t>t</w:t>
      </w:r>
      <w:r w:rsidR="002A538D" w:rsidRPr="008B6926">
        <w:rPr>
          <w:rFonts w:hint="eastAsia"/>
        </w:rPr>
        <w:t xml:space="preserve"> </w:t>
      </w:r>
      <w:r w:rsidR="002A538D">
        <w:t>pause</w:t>
      </w:r>
      <w:r w:rsidR="002A538D" w:rsidRPr="008B6926">
        <w:rPr>
          <w:rFonts w:hint="eastAsia"/>
        </w:rPr>
        <w:t xml:space="preserve">. </w:t>
      </w:r>
      <w:r w:rsidR="002A538D">
        <w:t>Before</w:t>
      </w:r>
      <w:r w:rsidR="002A538D" w:rsidRPr="000F4BA2">
        <w:t xml:space="preserve"> I realized it,</w:t>
      </w:r>
      <w:r w:rsidR="002A538D">
        <w:t xml:space="preserve"> </w:t>
      </w:r>
      <w:r w:rsidR="002A538D" w:rsidRPr="000F4BA2">
        <w:t>I have already watched a huge chunk of the vide</w:t>
      </w:r>
      <w:r w:rsidR="002A538D">
        <w:t>o</w:t>
      </w:r>
      <w:r w:rsidR="002A538D" w:rsidRPr="008B6926">
        <w:rPr>
          <w:rFonts w:hint="eastAsia"/>
        </w:rPr>
        <w:t xml:space="preserve">... </w:t>
      </w:r>
      <w:r w:rsidR="002A538D" w:rsidRPr="008B6926">
        <w:t>there’s</w:t>
      </w:r>
      <w:r w:rsidR="002A538D" w:rsidRPr="008B6926">
        <w:rPr>
          <w:rFonts w:hint="eastAsia"/>
        </w:rPr>
        <w:t xml:space="preserve"> </w:t>
      </w:r>
      <w:r w:rsidR="002A538D" w:rsidRPr="008B6926">
        <w:t>no</w:t>
      </w:r>
      <w:r w:rsidR="002A538D" w:rsidRPr="008B6926">
        <w:rPr>
          <w:rFonts w:hint="eastAsia"/>
        </w:rPr>
        <w:t xml:space="preserve"> </w:t>
      </w:r>
      <w:r w:rsidR="002A538D" w:rsidRPr="008B6926">
        <w:t>way</w:t>
      </w:r>
      <w:r w:rsidR="002A538D" w:rsidRPr="008B6926">
        <w:rPr>
          <w:rFonts w:hint="eastAsia"/>
        </w:rPr>
        <w:t xml:space="preserve"> </w:t>
      </w:r>
      <w:r w:rsidR="002A538D" w:rsidRPr="008B6926">
        <w:t>I</w:t>
      </w:r>
      <w:r w:rsidR="002A538D" w:rsidRPr="008B6926">
        <w:rPr>
          <w:rFonts w:hint="eastAsia"/>
        </w:rPr>
        <w:t xml:space="preserve"> </w:t>
      </w:r>
      <w:r w:rsidR="002A538D" w:rsidRPr="008B6926">
        <w:t>could</w:t>
      </w:r>
      <w:r w:rsidR="002A538D" w:rsidRPr="008B6926">
        <w:rPr>
          <w:rFonts w:hint="eastAsia"/>
        </w:rPr>
        <w:t xml:space="preserve"> </w:t>
      </w:r>
      <w:r w:rsidR="002A538D" w:rsidRPr="008B6926">
        <w:t>remember</w:t>
      </w:r>
      <w:r w:rsidR="002A538D" w:rsidRPr="008B6926">
        <w:rPr>
          <w:rFonts w:hint="eastAsia"/>
        </w:rPr>
        <w:t xml:space="preserve"> </w:t>
      </w:r>
      <w:r w:rsidR="002A538D" w:rsidRPr="008B6926">
        <w:t>all</w:t>
      </w:r>
      <w:r w:rsidR="002A538D" w:rsidRPr="008B6926">
        <w:rPr>
          <w:rFonts w:hint="eastAsia"/>
        </w:rPr>
        <w:t xml:space="preserve"> </w:t>
      </w:r>
      <w:r w:rsidR="002A538D" w:rsidRPr="008B6926">
        <w:t>that</w:t>
      </w:r>
      <w:r w:rsidR="002A538D" w:rsidRPr="008B6926">
        <w:rPr>
          <w:rFonts w:hint="eastAsia"/>
        </w:rPr>
        <w:t xml:space="preserve"> </w:t>
      </w:r>
      <w:r w:rsidR="002A538D" w:rsidRPr="008B6926">
        <w:t>information,</w:t>
      </w:r>
      <w:r w:rsidR="002A538D" w:rsidRPr="008B6926">
        <w:rPr>
          <w:rFonts w:hint="eastAsia"/>
        </w:rPr>
        <w:t xml:space="preserve"> </w:t>
      </w:r>
      <w:r w:rsidR="002A538D">
        <w:t>so</w:t>
      </w:r>
      <w:r w:rsidR="002A538D" w:rsidRPr="008B6926">
        <w:rPr>
          <w:rFonts w:hint="eastAsia"/>
        </w:rPr>
        <w:t xml:space="preserve"> </w:t>
      </w:r>
      <w:r w:rsidR="002A538D">
        <w:t>I</w:t>
      </w:r>
      <w:r w:rsidR="002A538D" w:rsidRPr="008B6926">
        <w:rPr>
          <w:rFonts w:hint="eastAsia"/>
        </w:rPr>
        <w:t xml:space="preserve"> </w:t>
      </w:r>
      <w:r w:rsidR="002A538D">
        <w:t>had</w:t>
      </w:r>
      <w:r w:rsidR="002A538D" w:rsidRPr="008B6926">
        <w:rPr>
          <w:rFonts w:hint="eastAsia"/>
        </w:rPr>
        <w:t xml:space="preserve"> </w:t>
      </w:r>
      <w:r w:rsidR="002A538D">
        <w:t>to</w:t>
      </w:r>
      <w:r w:rsidR="002A538D" w:rsidRPr="008B6926">
        <w:rPr>
          <w:rFonts w:hint="eastAsia"/>
        </w:rPr>
        <w:t xml:space="preserve"> </w:t>
      </w:r>
      <w:r w:rsidR="002A538D" w:rsidRPr="008B6926">
        <w:t>go</w:t>
      </w:r>
      <w:r w:rsidR="002A538D" w:rsidRPr="008B6926">
        <w:rPr>
          <w:rFonts w:hint="eastAsia"/>
        </w:rPr>
        <w:t xml:space="preserve"> </w:t>
      </w:r>
      <w:r w:rsidR="002A538D" w:rsidRPr="008B6926">
        <w:t>back</w:t>
      </w:r>
      <w:r w:rsidR="002A538D" w:rsidRPr="008B6926">
        <w:rPr>
          <w:rFonts w:hint="eastAsia"/>
        </w:rPr>
        <w:t xml:space="preserve"> </w:t>
      </w:r>
      <w:r w:rsidR="002A538D" w:rsidRPr="008B6926">
        <w:t>and</w:t>
      </w:r>
      <w:r w:rsidR="002A538D" w:rsidRPr="008B6926">
        <w:rPr>
          <w:rFonts w:hint="eastAsia"/>
        </w:rPr>
        <w:t xml:space="preserve"> </w:t>
      </w:r>
      <w:r w:rsidR="002A538D">
        <w:t>watch</w:t>
      </w:r>
      <w:r w:rsidR="002A538D" w:rsidRPr="008B6926">
        <w:rPr>
          <w:rFonts w:hint="eastAsia"/>
        </w:rPr>
        <w:t xml:space="preserve"> </w:t>
      </w:r>
      <w:r w:rsidR="002A538D">
        <w:t>the</w:t>
      </w:r>
      <w:r w:rsidR="002A538D" w:rsidRPr="008B6926">
        <w:rPr>
          <w:rFonts w:hint="eastAsia"/>
        </w:rPr>
        <w:t xml:space="preserve"> </w:t>
      </w:r>
      <w:r w:rsidR="002A538D">
        <w:t>video</w:t>
      </w:r>
      <w:r w:rsidR="002A538D" w:rsidRPr="008B6926">
        <w:rPr>
          <w:rFonts w:hint="eastAsia"/>
        </w:rPr>
        <w:t xml:space="preserve"> </w:t>
      </w:r>
      <w:r w:rsidR="002A538D">
        <w:lastRenderedPageBreak/>
        <w:t>again” (P6).</w:t>
      </w:r>
      <w:r w:rsidR="002A538D">
        <w:rPr>
          <w:rFonts w:hint="eastAsia"/>
        </w:rPr>
        <w:t xml:space="preserve"> </w:t>
      </w:r>
      <w:r w:rsidR="002A538D">
        <w:t>Although</w:t>
      </w:r>
      <w:r w:rsidR="002A538D" w:rsidRPr="008B6926">
        <w:rPr>
          <w:rFonts w:hint="eastAsia"/>
        </w:rPr>
        <w:t xml:space="preserve"> </w:t>
      </w:r>
      <w:r w:rsidR="002A538D" w:rsidRPr="008B6926">
        <w:t>the</w:t>
      </w:r>
      <w:r w:rsidR="002A538D" w:rsidRPr="008B6926">
        <w:rPr>
          <w:rFonts w:hint="eastAsia"/>
        </w:rPr>
        <w:t xml:space="preserve"> </w:t>
      </w:r>
      <w:r w:rsidR="002A538D" w:rsidRPr="008B6926">
        <w:t>exact</w:t>
      </w:r>
      <w:r w:rsidR="002A538D" w:rsidRPr="008B6926">
        <w:rPr>
          <w:rFonts w:hint="eastAsia"/>
        </w:rPr>
        <w:t xml:space="preserve"> </w:t>
      </w:r>
      <w:r w:rsidR="002A538D" w:rsidRPr="008B6926">
        <w:t>reason</w:t>
      </w:r>
      <w:r w:rsidR="002A538D" w:rsidRPr="008B6926">
        <w:rPr>
          <w:rFonts w:hint="eastAsia"/>
        </w:rPr>
        <w:t xml:space="preserve"> </w:t>
      </w:r>
      <w:r w:rsidR="002A538D" w:rsidRPr="008B6926">
        <w:t>entails</w:t>
      </w:r>
      <w:r w:rsidR="002A538D" w:rsidRPr="008B6926">
        <w:rPr>
          <w:rFonts w:hint="eastAsia"/>
        </w:rPr>
        <w:t xml:space="preserve"> </w:t>
      </w:r>
      <w:r w:rsidR="002A538D" w:rsidRPr="008B6926">
        <w:t>further</w:t>
      </w:r>
      <w:r w:rsidR="002A538D" w:rsidRPr="008B6926">
        <w:rPr>
          <w:rFonts w:hint="eastAsia"/>
        </w:rPr>
        <w:t xml:space="preserve"> </w:t>
      </w:r>
      <w:r w:rsidR="002A538D" w:rsidRPr="008B6926">
        <w:t>verification</w:t>
      </w:r>
      <w:r w:rsidR="002A538D" w:rsidRPr="008B6926">
        <w:rPr>
          <w:rFonts w:hint="eastAsia"/>
        </w:rPr>
        <w:t xml:space="preserve">, </w:t>
      </w:r>
      <w:r w:rsidR="002A538D" w:rsidRPr="008B6926">
        <w:t>the</w:t>
      </w:r>
      <w:r w:rsidR="002A538D" w:rsidRPr="008B6926">
        <w:rPr>
          <w:rFonts w:hint="eastAsia"/>
        </w:rPr>
        <w:t xml:space="preserve"> </w:t>
      </w:r>
      <w:r w:rsidR="002A538D" w:rsidRPr="008B6926">
        <w:t>auto</w:t>
      </w:r>
      <w:r w:rsidR="002A538D" w:rsidRPr="008B6926">
        <w:rPr>
          <w:rFonts w:hint="eastAsia"/>
        </w:rPr>
        <w:t>-</w:t>
      </w:r>
      <w:r w:rsidR="002A538D" w:rsidRPr="008B6926">
        <w:t>pausing</w:t>
      </w:r>
      <w:r w:rsidR="002A538D" w:rsidRPr="008B6926">
        <w:rPr>
          <w:rFonts w:hint="eastAsia"/>
        </w:rPr>
        <w:t xml:space="preserve"> </w:t>
      </w:r>
      <w:r w:rsidR="002A538D" w:rsidRPr="008B6926">
        <w:t>method</w:t>
      </w:r>
      <w:r w:rsidR="002A538D" w:rsidRPr="008B6926">
        <w:rPr>
          <w:rFonts w:hint="eastAsia"/>
        </w:rPr>
        <w:t xml:space="preserve"> </w:t>
      </w:r>
      <w:r w:rsidR="002A538D" w:rsidRPr="008B6926">
        <w:t>has</w:t>
      </w:r>
      <w:r w:rsidR="002A538D" w:rsidRPr="008B6926">
        <w:rPr>
          <w:rFonts w:hint="eastAsia"/>
        </w:rPr>
        <w:t xml:space="preserve"> </w:t>
      </w:r>
      <w:r w:rsidR="002A538D" w:rsidRPr="008B6926">
        <w:t>demonstrated</w:t>
      </w:r>
      <w:r w:rsidR="002A538D" w:rsidRPr="008B6926">
        <w:rPr>
          <w:rFonts w:hint="eastAsia"/>
        </w:rPr>
        <w:t xml:space="preserve"> </w:t>
      </w:r>
      <w:r w:rsidR="002A538D" w:rsidRPr="008B6926">
        <w:t>its</w:t>
      </w:r>
      <w:r w:rsidR="002A538D" w:rsidRPr="008B6926">
        <w:rPr>
          <w:rFonts w:hint="eastAsia"/>
        </w:rPr>
        <w:t xml:space="preserve"> </w:t>
      </w:r>
      <w:r w:rsidR="002A538D" w:rsidRPr="008B6926">
        <w:t>time</w:t>
      </w:r>
      <w:r w:rsidR="002A538D" w:rsidRPr="008B6926">
        <w:rPr>
          <w:rFonts w:hint="eastAsia"/>
        </w:rPr>
        <w:t xml:space="preserve"> </w:t>
      </w:r>
      <w:r w:rsidR="002A538D" w:rsidRPr="008B6926">
        <w:t>efficiency</w:t>
      </w:r>
      <w:r w:rsidR="002A538D" w:rsidRPr="008B6926">
        <w:rPr>
          <w:rFonts w:hint="eastAsia"/>
        </w:rPr>
        <w:t xml:space="preserve"> </w:t>
      </w:r>
      <w:r w:rsidR="002A538D" w:rsidRPr="008B6926">
        <w:t>in</w:t>
      </w:r>
      <w:r w:rsidR="002A538D" w:rsidRPr="008B6926">
        <w:rPr>
          <w:rFonts w:hint="eastAsia"/>
        </w:rPr>
        <w:t xml:space="preserve"> </w:t>
      </w:r>
      <w:r w:rsidR="002A538D" w:rsidRPr="008B6926">
        <w:t>this</w:t>
      </w:r>
      <w:r w:rsidR="002A538D" w:rsidRPr="008B6926">
        <w:rPr>
          <w:rFonts w:hint="eastAsia"/>
        </w:rPr>
        <w:t xml:space="preserve"> </w:t>
      </w:r>
      <w:r w:rsidR="002A538D" w:rsidRPr="008B6926">
        <w:t>study</w:t>
      </w:r>
      <w:r w:rsidR="002A538D" w:rsidRPr="008B6926">
        <w:rPr>
          <w:rFonts w:hint="eastAsia"/>
        </w:rPr>
        <w:t xml:space="preserve">. </w:t>
      </w:r>
    </w:p>
    <w:p w14:paraId="6233348D" w14:textId="04DD444E" w:rsidR="002473A2" w:rsidRDefault="0048161D" w:rsidP="00770817">
      <w:pPr>
        <w:pStyle w:val="ParaContinue"/>
      </w:pPr>
      <w:r>
        <w:t>Additionally, t</w:t>
      </w:r>
      <w:r w:rsidR="00B05218">
        <w:t>o</w:t>
      </w:r>
      <w:r w:rsidR="00B22748">
        <w:t xml:space="preserve"> </w:t>
      </w:r>
      <w:r w:rsidR="003464D4">
        <w:t>determine</w:t>
      </w:r>
      <w:r w:rsidR="00B22748">
        <w:t xml:space="preserve"> </w:t>
      </w:r>
      <w:r w:rsidR="003464D4">
        <w:t>when</w:t>
      </w:r>
      <w:r w:rsidR="00B22748">
        <w:t xml:space="preserve"> </w:t>
      </w:r>
      <w:r w:rsidR="003464D4">
        <w:t>participants</w:t>
      </w:r>
      <w:r w:rsidR="00B22748">
        <w:t xml:space="preserve"> </w:t>
      </w:r>
      <w:r w:rsidR="003464D4">
        <w:t>became</w:t>
      </w:r>
      <w:r w:rsidR="00B22748">
        <w:t xml:space="preserve"> </w:t>
      </w:r>
      <w:r w:rsidR="003464D4">
        <w:t>more</w:t>
      </w:r>
      <w:r w:rsidR="00B22748">
        <w:t xml:space="preserve"> </w:t>
      </w:r>
      <w:r w:rsidR="003464D4">
        <w:t>proficient</w:t>
      </w:r>
      <w:r w:rsidR="00B22748">
        <w:t xml:space="preserve"> </w:t>
      </w:r>
      <w:r w:rsidR="003464D4">
        <w:t>with</w:t>
      </w:r>
      <w:r w:rsidR="00B22748">
        <w:t xml:space="preserve"> </w:t>
      </w:r>
      <w:r w:rsidR="003464D4">
        <w:t>the</w:t>
      </w:r>
      <w:r w:rsidR="00B22748">
        <w:t xml:space="preserve"> </w:t>
      </w:r>
      <w:r w:rsidR="00ED43D7" w:rsidRPr="00ED43D7">
        <w:rPr>
          <w:i/>
          <w:iCs/>
        </w:rPr>
        <w:t>AP</w:t>
      </w:r>
      <w:r w:rsidR="00B22748">
        <w:t xml:space="preserve"> </w:t>
      </w:r>
      <w:r w:rsidR="003464D4">
        <w:t>method</w:t>
      </w:r>
      <w:r w:rsidR="00B22748">
        <w:t xml:space="preserve"> </w:t>
      </w:r>
      <w:r w:rsidR="00E8690F">
        <w:t>than</w:t>
      </w:r>
      <w:r w:rsidR="00B22748">
        <w:t xml:space="preserve"> </w:t>
      </w:r>
      <w:r w:rsidR="003464D4">
        <w:t>the</w:t>
      </w:r>
      <w:r w:rsidR="00B22748">
        <w:t xml:space="preserve"> </w:t>
      </w:r>
      <w:r w:rsidR="00ED43D7" w:rsidRPr="00ED43D7">
        <w:rPr>
          <w:i/>
          <w:iCs/>
        </w:rPr>
        <w:t>CTL</w:t>
      </w:r>
      <w:r w:rsidR="00B22748">
        <w:t xml:space="preserve"> </w:t>
      </w:r>
      <w:r w:rsidR="003464D4">
        <w:t>condition</w:t>
      </w:r>
      <w:r w:rsidR="00B05218">
        <w:t>,</w:t>
      </w:r>
      <w:r w:rsidR="00B22748">
        <w:t xml:space="preserve"> </w:t>
      </w:r>
      <w:r w:rsidR="00B05218">
        <w:t>we</w:t>
      </w:r>
      <w:r w:rsidR="00B22748">
        <w:t xml:space="preserve"> </w:t>
      </w:r>
      <w:r w:rsidR="003464D4">
        <w:t>compared</w:t>
      </w:r>
      <w:r w:rsidR="00B22748">
        <w:t xml:space="preserve"> </w:t>
      </w:r>
      <w:r w:rsidR="003464D4">
        <w:t>the</w:t>
      </w:r>
      <w:r w:rsidR="00B22748">
        <w:t xml:space="preserve"> </w:t>
      </w:r>
      <w:r w:rsidR="003464D4">
        <w:t>performance</w:t>
      </w:r>
      <w:r w:rsidR="00B22748">
        <w:t xml:space="preserve"> </w:t>
      </w:r>
      <w:r w:rsidR="003464D4">
        <w:t>data</w:t>
      </w:r>
      <w:r w:rsidR="00B22748">
        <w:t xml:space="preserve"> </w:t>
      </w:r>
      <w:r w:rsidR="003464D4">
        <w:t>based</w:t>
      </w:r>
      <w:r w:rsidR="00B22748">
        <w:t xml:space="preserve"> </w:t>
      </w:r>
      <w:r w:rsidR="003464D4">
        <w:t>on</w:t>
      </w:r>
      <w:r w:rsidR="00B22748">
        <w:t xml:space="preserve"> </w:t>
      </w:r>
      <w:r w:rsidR="003464D4">
        <w:t>the</w:t>
      </w:r>
      <w:r w:rsidR="00BA17C3">
        <w:t xml:space="preserve"> number of trials </w:t>
      </w:r>
      <w:r w:rsidR="00D605B7">
        <w:t>each participant had completed at the time</w:t>
      </w:r>
      <w:r w:rsidR="003464D4">
        <w:t>.</w:t>
      </w:r>
      <w:r w:rsidR="00B22748">
        <w:t xml:space="preserve"> </w:t>
      </w:r>
      <w:r w:rsidR="00DE5BE7">
        <w:t>The</w:t>
      </w:r>
      <w:r w:rsidR="00B22748">
        <w:t xml:space="preserve"> </w:t>
      </w:r>
      <w:r w:rsidR="00DE5BE7">
        <w:t>results</w:t>
      </w:r>
      <w:r w:rsidR="00B22748">
        <w:t xml:space="preserve"> </w:t>
      </w:r>
      <w:r w:rsidR="00DE5BE7">
        <w:t>of</w:t>
      </w:r>
      <w:r w:rsidR="00B22748">
        <w:t xml:space="preserve"> </w:t>
      </w:r>
      <w:r w:rsidR="00DE5BE7">
        <w:t>a</w:t>
      </w:r>
      <w:r w:rsidR="00B22748">
        <w:t xml:space="preserve"> </w:t>
      </w:r>
      <w:r w:rsidR="00DE5BE7">
        <w:t>one-way</w:t>
      </w:r>
      <w:r w:rsidR="00B22748">
        <w:t xml:space="preserve"> </w:t>
      </w:r>
      <w:r w:rsidR="00DE5BE7">
        <w:t>ANOVA</w:t>
      </w:r>
      <w:r w:rsidR="00B22748">
        <w:t xml:space="preserve"> </w:t>
      </w:r>
      <w:r w:rsidR="00DE5BE7">
        <w:t>showed</w:t>
      </w:r>
      <w:r w:rsidR="00B22748">
        <w:t xml:space="preserve"> </w:t>
      </w:r>
      <w:r w:rsidR="00DE5BE7">
        <w:t>that</w:t>
      </w:r>
      <w:r w:rsidR="00B22748">
        <w:t xml:space="preserve"> </w:t>
      </w:r>
      <w:r w:rsidR="00FE28FD">
        <w:t>the</w:t>
      </w:r>
      <w:r w:rsidR="00B22748">
        <w:t xml:space="preserve"> </w:t>
      </w:r>
      <w:r w:rsidR="003464D4">
        <w:t>task</w:t>
      </w:r>
      <w:r w:rsidR="00B22748">
        <w:t xml:space="preserve"> </w:t>
      </w:r>
      <w:r w:rsidR="003464D4">
        <w:t>completion</w:t>
      </w:r>
      <w:r w:rsidR="00B22748">
        <w:t xml:space="preserve"> </w:t>
      </w:r>
      <w:r w:rsidR="003464D4">
        <w:t>time</w:t>
      </w:r>
      <w:r w:rsidR="00B22748">
        <w:t xml:space="preserve"> </w:t>
      </w:r>
      <w:r w:rsidR="003464D4">
        <w:t>with</w:t>
      </w:r>
      <w:r w:rsidR="00B22748">
        <w:t xml:space="preserve"> </w:t>
      </w:r>
      <w:r w:rsidR="00ED43D7" w:rsidRPr="00ED43D7">
        <w:rPr>
          <w:i/>
          <w:iCs/>
        </w:rPr>
        <w:t>AP</w:t>
      </w:r>
      <w:r w:rsidR="00B22748">
        <w:t xml:space="preserve"> </w:t>
      </w:r>
      <w:r w:rsidR="003464D4">
        <w:t>only</w:t>
      </w:r>
      <w:r w:rsidR="00B22748">
        <w:t xml:space="preserve"> </w:t>
      </w:r>
      <w:r w:rsidR="003464D4">
        <w:t>became</w:t>
      </w:r>
      <w:r w:rsidR="00B22748">
        <w:t xml:space="preserve"> </w:t>
      </w:r>
      <w:r w:rsidR="003464D4">
        <w:t>significantly</w:t>
      </w:r>
      <w:r w:rsidR="00B22748">
        <w:t xml:space="preserve"> </w:t>
      </w:r>
      <w:r w:rsidR="003464D4">
        <w:t>different</w:t>
      </w:r>
      <w:r w:rsidR="00B22748">
        <w:t xml:space="preserve"> </w:t>
      </w:r>
      <w:r w:rsidR="003464D4">
        <w:t>from</w:t>
      </w:r>
      <w:r w:rsidR="00B22748">
        <w:t xml:space="preserve"> </w:t>
      </w:r>
      <w:r w:rsidR="00ED43D7" w:rsidRPr="00ED43D7">
        <w:rPr>
          <w:i/>
          <w:iCs/>
        </w:rPr>
        <w:t>CTL</w:t>
      </w:r>
      <w:r w:rsidR="00B22748">
        <w:t xml:space="preserve"> </w:t>
      </w:r>
      <w:r w:rsidR="00166712">
        <w:t>in</w:t>
      </w:r>
      <w:r w:rsidR="00B22748">
        <w:t xml:space="preserve"> </w:t>
      </w:r>
      <w:r w:rsidR="00166712">
        <w:t>the</w:t>
      </w:r>
      <w:r w:rsidR="00B22748">
        <w:t xml:space="preserve"> </w:t>
      </w:r>
      <w:r w:rsidR="003877FB">
        <w:t>third</w:t>
      </w:r>
      <w:r w:rsidR="00B22748">
        <w:t xml:space="preserve"> </w:t>
      </w:r>
      <w:r w:rsidR="003464D4">
        <w:t>trial</w:t>
      </w:r>
      <w:r w:rsidR="00B22748">
        <w:t xml:space="preserve"> </w:t>
      </w:r>
      <w:r w:rsidR="003A25E6">
        <w:t>(</w:t>
      </w:r>
      <w:r w:rsidR="003A25E6" w:rsidRPr="00D20560">
        <w:t>F</w:t>
      </w:r>
      <w:r w:rsidR="00B22748">
        <w:t xml:space="preserve"> </w:t>
      </w:r>
      <w:r w:rsidR="003A25E6" w:rsidRPr="00D20560">
        <w:t>(1,</w:t>
      </w:r>
      <w:r w:rsidR="003A25E6">
        <w:t>2</w:t>
      </w:r>
      <w:r w:rsidR="003877FB">
        <w:t>2</w:t>
      </w:r>
      <w:r w:rsidR="003A25E6" w:rsidRPr="00D20560">
        <w:t>)</w:t>
      </w:r>
      <w:r w:rsidR="00B22748">
        <w:t xml:space="preserve"> </w:t>
      </w:r>
      <w:r w:rsidR="003A25E6" w:rsidRPr="00D20560">
        <w:t>=</w:t>
      </w:r>
      <w:r w:rsidR="00B22748">
        <w:t xml:space="preserve"> </w:t>
      </w:r>
      <w:r w:rsidR="003A25E6">
        <w:t>5.</w:t>
      </w:r>
      <w:r w:rsidR="003877FB">
        <w:t>46</w:t>
      </w:r>
      <w:r w:rsidR="003A25E6">
        <w:t>,</w:t>
      </w:r>
      <w:r w:rsidR="00B22748">
        <w:t xml:space="preserve"> </w:t>
      </w:r>
      <w:r w:rsidR="003A25E6" w:rsidRPr="00D20560">
        <w:t>p</w:t>
      </w:r>
      <w:r w:rsidR="00B22748">
        <w:t xml:space="preserve">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w:t>
      </w:r>
      <w:r w:rsidR="00B22748">
        <w:t xml:space="preserve"> </w:t>
      </w:r>
      <w:r w:rsidR="003A25E6">
        <w:t>0.</w:t>
      </w:r>
      <w:r w:rsidR="003877FB">
        <w:t>19</w:t>
      </w:r>
      <w:r w:rsidR="003A25E6">
        <w:t>)</w:t>
      </w:r>
      <w:r w:rsidR="00616B5C">
        <w:t>,</w:t>
      </w:r>
      <w:r w:rsidR="00B22748">
        <w:t xml:space="preserve"> </w:t>
      </w:r>
      <w:r w:rsidR="00616B5C">
        <w:t>shown</w:t>
      </w:r>
      <w:r w:rsidR="00B22748">
        <w:t xml:space="preserve"> </w:t>
      </w:r>
      <w:r w:rsidR="00616B5C">
        <w:t>in</w:t>
      </w:r>
      <w:r w:rsidR="00931432">
        <w:t xml:space="preserve"> </w:t>
      </w:r>
      <w:r w:rsidR="00931432">
        <w:fldChar w:fldCharType="begin"/>
      </w:r>
      <w:r w:rsidR="00931432">
        <w:instrText xml:space="preserve"> REF _Ref80636144 \h </w:instrText>
      </w:r>
      <w:r w:rsidR="00931432">
        <w:fldChar w:fldCharType="separate"/>
      </w:r>
      <w:r w:rsidR="00066CC3">
        <w:t xml:space="preserve">Table </w:t>
      </w:r>
      <w:r w:rsidR="00066CC3">
        <w:rPr>
          <w:noProof/>
        </w:rPr>
        <w:t>10</w:t>
      </w:r>
      <w:r w:rsidR="00931432">
        <w:fldChar w:fldCharType="end"/>
      </w:r>
      <w:r w:rsidR="00931432">
        <w:t>.</w:t>
      </w:r>
      <w:r w:rsidR="00B22748">
        <w:t xml:space="preserve"> </w:t>
      </w:r>
      <w:r w:rsidR="00EF5FA0">
        <w:t>For</w:t>
      </w:r>
      <w:r w:rsidR="00EF5FA0">
        <w:rPr>
          <w:rFonts w:hint="eastAsia"/>
          <w:lang w:eastAsia="zh-CN"/>
        </w:rPr>
        <w:t xml:space="preserve"> </w:t>
      </w:r>
      <w:r w:rsidR="00EF5FA0">
        <w:t>the</w:t>
      </w:r>
      <w:r w:rsidR="00EF5FA0">
        <w:rPr>
          <w:rFonts w:hint="eastAsia"/>
          <w:lang w:eastAsia="zh-CN"/>
        </w:rPr>
        <w:t xml:space="preserve"> </w:t>
      </w:r>
      <w:r w:rsidR="00EF5FA0">
        <w:t>third</w:t>
      </w:r>
      <w:r w:rsidR="00EF5FA0">
        <w:rPr>
          <w:rFonts w:hint="eastAsia"/>
          <w:lang w:eastAsia="zh-CN"/>
        </w:rPr>
        <w:t xml:space="preserve"> </w:t>
      </w:r>
      <w:r w:rsidR="00EF5FA0">
        <w:t>trial</w:t>
      </w:r>
      <w:r w:rsidR="00EF5FA0">
        <w:rPr>
          <w:rFonts w:hint="eastAsia"/>
          <w:lang w:eastAsia="zh-CN"/>
        </w:rPr>
        <w:t xml:space="preserve">, </w:t>
      </w:r>
      <w:r w:rsidR="003D3A4F">
        <w:t>p</w:t>
      </w:r>
      <w:r w:rsidR="00931432">
        <w:t xml:space="preserve">articipants </w:t>
      </w:r>
      <w:r w:rsidR="00E66C83">
        <w:t>spent</w:t>
      </w:r>
      <w:r w:rsidR="00B22748">
        <w:t xml:space="preserve"> </w:t>
      </w:r>
      <w:r w:rsidR="00E66C83">
        <w:t>less</w:t>
      </w:r>
      <w:r w:rsidR="00B22748">
        <w:t xml:space="preserve"> </w:t>
      </w:r>
      <w:r w:rsidR="00E66C83">
        <w:t>time</w:t>
      </w:r>
      <w:r w:rsidR="00B22748">
        <w:t xml:space="preserve"> </w:t>
      </w:r>
      <w:r w:rsidR="00E66C83">
        <w:t>with</w:t>
      </w:r>
      <w:r w:rsidR="00B22748">
        <w:t xml:space="preserve"> </w:t>
      </w:r>
      <w:r w:rsidR="00E66C83">
        <w:t>the</w:t>
      </w:r>
      <w:r w:rsidR="00B22748">
        <w:t xml:space="preserve"> </w:t>
      </w:r>
      <w:r w:rsidR="00ED43D7" w:rsidRPr="00ED43D7">
        <w:rPr>
          <w:i/>
          <w:iCs/>
        </w:rPr>
        <w:t>AP</w:t>
      </w:r>
      <w:r w:rsidR="00B22748">
        <w:t xml:space="preserve"> </w:t>
      </w:r>
      <w:r w:rsidR="00CB5CC5">
        <w:t>condition</w:t>
      </w:r>
      <w:r w:rsidR="00B22748">
        <w:t xml:space="preserve"> </w:t>
      </w:r>
      <w:r w:rsidR="00E66C83">
        <w:t>(M</w:t>
      </w:r>
      <w:r w:rsidR="00B22748">
        <w:t xml:space="preserve"> </w:t>
      </w:r>
      <w:r w:rsidR="00E66C83">
        <w:t>=</w:t>
      </w:r>
      <w:r w:rsidR="00B22748">
        <w:t xml:space="preserve"> </w:t>
      </w:r>
      <w:r w:rsidR="003877FB">
        <w:t>452.50</w:t>
      </w:r>
      <w:r w:rsidR="00E66C83">
        <w:t>,</w:t>
      </w:r>
      <w:r w:rsidR="00B22748">
        <w:t xml:space="preserve"> </w:t>
      </w:r>
      <w:r w:rsidR="00E66C83">
        <w:t>SD</w:t>
      </w:r>
      <w:r w:rsidR="00B22748">
        <w:t xml:space="preserve"> </w:t>
      </w:r>
      <w:r w:rsidR="00E66C83">
        <w:t>=</w:t>
      </w:r>
      <w:r w:rsidR="00B22748">
        <w:t xml:space="preserve"> </w:t>
      </w:r>
      <w:r w:rsidR="003877FB">
        <w:t>118.41</w:t>
      </w:r>
      <w:r w:rsidR="00E66C83">
        <w:t>)</w:t>
      </w:r>
      <w:r w:rsidR="00B22748">
        <w:t xml:space="preserve"> </w:t>
      </w:r>
      <w:r w:rsidR="00E66C83">
        <w:t>than</w:t>
      </w:r>
      <w:r w:rsidR="00B22748">
        <w:t xml:space="preserve"> </w:t>
      </w:r>
      <w:r w:rsidR="00E66C83">
        <w:t>with</w:t>
      </w:r>
      <w:r w:rsidR="00B22748">
        <w:t xml:space="preserve"> </w:t>
      </w:r>
      <w:r w:rsidR="00E66C83">
        <w:t>the</w:t>
      </w:r>
      <w:r w:rsidR="00B22748">
        <w:t xml:space="preserve"> </w:t>
      </w:r>
      <w:r w:rsidR="00ED43D7" w:rsidRPr="00ED43D7">
        <w:rPr>
          <w:i/>
          <w:iCs/>
        </w:rPr>
        <w:t>CTL</w:t>
      </w:r>
      <w:r w:rsidR="00B22748">
        <w:t xml:space="preserve"> </w:t>
      </w:r>
      <w:r w:rsidR="00E66C83">
        <w:t>condition</w:t>
      </w:r>
      <w:r w:rsidR="00B22748">
        <w:t xml:space="preserve"> </w:t>
      </w:r>
      <w:r w:rsidR="00E66C83">
        <w:t>(M</w:t>
      </w:r>
      <w:r w:rsidR="00B22748">
        <w:t xml:space="preserve"> </w:t>
      </w:r>
      <w:r w:rsidR="00E66C83">
        <w:t>=</w:t>
      </w:r>
      <w:r w:rsidR="00B22748">
        <w:t xml:space="preserve"> </w:t>
      </w:r>
      <w:r w:rsidR="003877FB">
        <w:t>580.17</w:t>
      </w:r>
      <w:r w:rsidR="00E66C83">
        <w:t>,</w:t>
      </w:r>
      <w:r w:rsidR="00B22748">
        <w:t xml:space="preserve"> </w:t>
      </w:r>
      <w:r w:rsidR="00E66C83">
        <w:t>SD</w:t>
      </w:r>
      <w:r w:rsidR="00B22748">
        <w:t xml:space="preserve"> </w:t>
      </w:r>
      <w:r w:rsidR="00E66C83">
        <w:t>=</w:t>
      </w:r>
      <w:r w:rsidR="00B22748">
        <w:t xml:space="preserve"> </w:t>
      </w:r>
      <w:r w:rsidR="003877FB">
        <w:t>147.64</w:t>
      </w:r>
      <w:r w:rsidR="00E66C83">
        <w:t>).</w:t>
      </w:r>
      <w:r w:rsidR="00D605B7">
        <w:t xml:space="preserve"> </w:t>
      </w:r>
      <w:r w:rsidR="003877FB">
        <w:t>T</w:t>
      </w:r>
      <w:r w:rsidR="002358F5">
        <w:t>his</w:t>
      </w:r>
      <w:r w:rsidR="00B22748">
        <w:t xml:space="preserve"> </w:t>
      </w:r>
      <w:r w:rsidR="002358F5">
        <w:t>meant</w:t>
      </w:r>
      <w:r w:rsidR="00B22748">
        <w:t xml:space="preserve"> </w:t>
      </w:r>
      <w:r w:rsidR="00B131F7">
        <w:t xml:space="preserve">that by the third time participants used the </w:t>
      </w:r>
      <w:r w:rsidR="00B131F7" w:rsidRPr="00A27798">
        <w:rPr>
          <w:i/>
          <w:iCs/>
        </w:rPr>
        <w:t>AP</w:t>
      </w:r>
      <w:r w:rsidR="00B131F7">
        <w:t xml:space="preserve"> method, participants were able to complete tasks more proficiently with </w:t>
      </w:r>
      <w:r w:rsidR="007457E6">
        <w:t>it.</w:t>
      </w:r>
      <w:r w:rsidR="00B22748">
        <w:t xml:space="preserve"> </w:t>
      </w:r>
    </w:p>
    <w:p w14:paraId="7FE65FA5" w14:textId="60B602C7" w:rsidR="00234192" w:rsidRDefault="008C68A5" w:rsidP="005B2F9F">
      <w:pPr>
        <w:pStyle w:val="Head1"/>
        <w:ind w:left="432" w:hanging="432"/>
      </w:pPr>
      <w:r>
        <w:t>Discussion</w:t>
      </w:r>
      <w:r w:rsidR="00B22748">
        <w:t xml:space="preserve"> </w:t>
      </w:r>
      <w:r w:rsidR="001E525B">
        <w:t>and</w:t>
      </w:r>
      <w:r w:rsidR="00B22748">
        <w:t xml:space="preserve"> </w:t>
      </w:r>
      <w:r w:rsidR="001E525B">
        <w:t>Limitation</w:t>
      </w:r>
      <w:r w:rsidR="00A651FD">
        <w:t>S</w:t>
      </w:r>
    </w:p>
    <w:p w14:paraId="5A7A55BD" w14:textId="0BB69B1C" w:rsidR="00363991" w:rsidRPr="00363991" w:rsidRDefault="00BA0F83" w:rsidP="00BA0F83">
      <w:pPr>
        <w:pStyle w:val="Head2"/>
      </w:pPr>
      <w:r>
        <w:t>Improving the techniques</w:t>
      </w:r>
    </w:p>
    <w:p w14:paraId="0B185023" w14:textId="3B22715B" w:rsidR="0077721C" w:rsidRDefault="00AD4D38" w:rsidP="00612BF6">
      <w:pPr>
        <w:pStyle w:val="PostHeadPara"/>
      </w:pPr>
      <w:r>
        <w:t>The</w:t>
      </w:r>
      <w:r w:rsidR="00B22748">
        <w:t xml:space="preserve"> </w:t>
      </w:r>
      <w:r>
        <w:t>results</w:t>
      </w:r>
      <w:r w:rsidR="00B22748">
        <w:t xml:space="preserve"> </w:t>
      </w:r>
      <w:r>
        <w:t>from</w:t>
      </w:r>
      <w:r w:rsidR="00B22748">
        <w:t xml:space="preserve"> </w:t>
      </w:r>
      <w:r>
        <w:t>the</w:t>
      </w:r>
      <w:r w:rsidR="00B22748">
        <w:t xml:space="preserve"> </w:t>
      </w:r>
      <w:r>
        <w:t>two</w:t>
      </w:r>
      <w:r w:rsidR="00B22748">
        <w:t xml:space="preserve"> </w:t>
      </w:r>
      <w:r>
        <w:t>studies</w:t>
      </w:r>
      <w:r w:rsidR="00B22748">
        <w:t xml:space="preserve"> </w:t>
      </w:r>
      <w:r>
        <w:t>indicated</w:t>
      </w:r>
      <w:r w:rsidR="00B22748">
        <w:t xml:space="preserve"> </w:t>
      </w:r>
      <w:r>
        <w:t>tha</w:t>
      </w:r>
      <w:r w:rsidR="00444AC8">
        <w:t>t</w:t>
      </w:r>
      <w:r w:rsidR="00B22748">
        <w:t xml:space="preserve"> </w:t>
      </w:r>
      <w:r w:rsidR="00352187">
        <w:t>automatically</w:t>
      </w:r>
      <w:r w:rsidR="00B22748">
        <w:t xml:space="preserve"> </w:t>
      </w:r>
      <w:r w:rsidR="00352187">
        <w:t>pausing</w:t>
      </w:r>
      <w:r w:rsidR="00B22748">
        <w:t xml:space="preserve"> </w:t>
      </w:r>
      <w:r w:rsidR="00352187">
        <w:t>the</w:t>
      </w:r>
      <w:r w:rsidR="00B22748">
        <w:t xml:space="preserve"> </w:t>
      </w:r>
      <w:r w:rsidR="00A74D9F">
        <w:t>instructional</w:t>
      </w:r>
      <w:r w:rsidR="00B22748">
        <w:t xml:space="preserve"> </w:t>
      </w:r>
      <w:r w:rsidR="00A74D9F">
        <w:t>video</w:t>
      </w:r>
      <w:r w:rsidR="00444AC8">
        <w:t>s</w:t>
      </w:r>
      <w:r w:rsidR="00B22748">
        <w:t xml:space="preserve"> </w:t>
      </w:r>
      <w:r w:rsidR="00241341">
        <w:t>as</w:t>
      </w:r>
      <w:r w:rsidR="00B22748">
        <w:t xml:space="preserve"> </w:t>
      </w:r>
      <w:r w:rsidR="00241341">
        <w:t>a</w:t>
      </w:r>
      <w:r w:rsidR="00B22748">
        <w:t xml:space="preserve"> </w:t>
      </w:r>
      <w:r w:rsidR="00241341">
        <w:t>method</w:t>
      </w:r>
      <w:r w:rsidR="00B22748">
        <w:t xml:space="preserve"> </w:t>
      </w:r>
      <w:r w:rsidR="00241341">
        <w:t>for</w:t>
      </w:r>
      <w:r w:rsidR="00B22748">
        <w:t xml:space="preserve"> </w:t>
      </w:r>
      <w:r w:rsidR="00463D90">
        <w:t>regulating</w:t>
      </w:r>
      <w:r w:rsidR="00B22748">
        <w:t xml:space="preserve"> </w:t>
      </w:r>
      <w:r w:rsidR="00241341">
        <w:t>the</w:t>
      </w:r>
      <w:r w:rsidR="00B22748">
        <w:t xml:space="preserve"> </w:t>
      </w:r>
      <w:r w:rsidR="00C441EB">
        <w:t>content</w:t>
      </w:r>
      <w:r w:rsidR="00B22748">
        <w:t xml:space="preserve"> </w:t>
      </w:r>
      <w:r w:rsidR="00241341">
        <w:t>delivery</w:t>
      </w:r>
      <w:r w:rsidR="00B22748">
        <w:t xml:space="preserve"> </w:t>
      </w:r>
      <w:r w:rsidR="00241341">
        <w:t>rate</w:t>
      </w:r>
      <w:r w:rsidR="00B22748">
        <w:t xml:space="preserve"> </w:t>
      </w:r>
      <w:r w:rsidR="00444AC8">
        <w:t>was</w:t>
      </w:r>
      <w:r w:rsidR="00B22748">
        <w:t xml:space="preserve"> </w:t>
      </w:r>
      <w:r w:rsidR="00BB6DF7">
        <w:t>beneficial</w:t>
      </w:r>
      <w:r w:rsidR="00B22748">
        <w:t xml:space="preserve"> </w:t>
      </w:r>
      <w:r w:rsidR="00BB6DF7">
        <w:t>in</w:t>
      </w:r>
      <w:r w:rsidR="00B22748">
        <w:t xml:space="preserve"> </w:t>
      </w:r>
      <w:r w:rsidR="00BB6DF7">
        <w:t>helping</w:t>
      </w:r>
      <w:r w:rsidR="00B22748">
        <w:t xml:space="preserve"> </w:t>
      </w:r>
      <w:r w:rsidR="00BB6DF7">
        <w:t>older</w:t>
      </w:r>
      <w:r w:rsidR="00B22748">
        <w:t xml:space="preserve"> </w:t>
      </w:r>
      <w:r w:rsidR="00BB6DF7">
        <w:t>adults</w:t>
      </w:r>
      <w:r w:rsidR="00B22748">
        <w:t xml:space="preserve"> </w:t>
      </w:r>
      <w:r w:rsidR="00BB6DF7">
        <w:t>completing</w:t>
      </w:r>
      <w:r w:rsidR="00B22748">
        <w:t xml:space="preserve"> </w:t>
      </w:r>
      <w:r w:rsidR="00BB6DF7">
        <w:t>tasks</w:t>
      </w:r>
      <w:r w:rsidR="00B22748">
        <w:t xml:space="preserve"> </w:t>
      </w:r>
      <w:r w:rsidR="00BB6DF7">
        <w:t>and</w:t>
      </w:r>
      <w:r w:rsidR="00B22748">
        <w:t xml:space="preserve"> </w:t>
      </w:r>
      <w:r w:rsidR="00BB6DF7">
        <w:t>that</w:t>
      </w:r>
      <w:r w:rsidR="00B22748">
        <w:t xml:space="preserve"> </w:t>
      </w:r>
      <w:r w:rsidR="00BB6DF7">
        <w:t>it</w:t>
      </w:r>
      <w:r w:rsidR="00B22748">
        <w:t xml:space="preserve"> </w:t>
      </w:r>
      <w:r w:rsidR="00BB6DF7">
        <w:t>was</w:t>
      </w:r>
      <w:r w:rsidR="00B22748">
        <w:t xml:space="preserve"> </w:t>
      </w:r>
      <w:r w:rsidR="00444AC8">
        <w:t>more</w:t>
      </w:r>
      <w:r w:rsidR="00B22748">
        <w:t xml:space="preserve"> </w:t>
      </w:r>
      <w:r w:rsidR="00444AC8">
        <w:t>helpful</w:t>
      </w:r>
      <w:r w:rsidR="00B22748">
        <w:t xml:space="preserve"> </w:t>
      </w:r>
      <w:r w:rsidR="00444AC8">
        <w:t>than</w:t>
      </w:r>
      <w:r w:rsidR="00B22748">
        <w:t xml:space="preserve"> </w:t>
      </w:r>
      <w:r w:rsidR="00444AC8">
        <w:t>simply</w:t>
      </w:r>
      <w:r w:rsidR="00B22748">
        <w:t xml:space="preserve"> </w:t>
      </w:r>
      <w:r w:rsidR="00444AC8">
        <w:t>slowing</w:t>
      </w:r>
      <w:r w:rsidR="00B22748">
        <w:t xml:space="preserve"> </w:t>
      </w:r>
      <w:r w:rsidR="00444AC8">
        <w:t>down</w:t>
      </w:r>
      <w:r w:rsidR="00B22748">
        <w:t xml:space="preserve"> </w:t>
      </w:r>
      <w:r w:rsidR="00444AC8">
        <w:t>the</w:t>
      </w:r>
      <w:r w:rsidR="00B22748">
        <w:t xml:space="preserve"> </w:t>
      </w:r>
      <w:r w:rsidR="00444AC8">
        <w:t>instructional</w:t>
      </w:r>
      <w:r w:rsidR="00B22748">
        <w:t xml:space="preserve"> </w:t>
      </w:r>
      <w:r w:rsidR="00444AC8">
        <w:t>videos</w:t>
      </w:r>
      <w:r w:rsidR="00B22748">
        <w:t xml:space="preserve"> </w:t>
      </w:r>
      <w:r w:rsidR="00444AC8">
        <w:t>by</w:t>
      </w:r>
      <w:r w:rsidR="00B22748">
        <w:t xml:space="preserve"> </w:t>
      </w:r>
      <w:r w:rsidR="00444AC8">
        <w:t>a</w:t>
      </w:r>
      <w:r w:rsidR="00B22748">
        <w:t xml:space="preserve"> </w:t>
      </w:r>
      <w:r w:rsidR="00444AC8">
        <w:t>uniform</w:t>
      </w:r>
      <w:r w:rsidR="00B22748">
        <w:t xml:space="preserve"> </w:t>
      </w:r>
      <w:r w:rsidR="00444AC8">
        <w:t>factor.</w:t>
      </w:r>
      <w:r w:rsidR="00B22748">
        <w:t xml:space="preserve"> </w:t>
      </w:r>
      <w:r w:rsidR="002B3C6B">
        <w:t>However,</w:t>
      </w:r>
      <w:r w:rsidR="00B22748">
        <w:t xml:space="preserve"> </w:t>
      </w:r>
      <w:r w:rsidR="00197E01">
        <w:t>our</w:t>
      </w:r>
      <w:r w:rsidR="00B22748">
        <w:t xml:space="preserve"> </w:t>
      </w:r>
      <w:r w:rsidR="00197E01">
        <w:t>current</w:t>
      </w:r>
      <w:r w:rsidR="00B22748">
        <w:t xml:space="preserve"> </w:t>
      </w:r>
      <w:r w:rsidR="00197E01">
        <w:t>implementation</w:t>
      </w:r>
      <w:r w:rsidR="00B22748">
        <w:t xml:space="preserve"> </w:t>
      </w:r>
      <w:r w:rsidR="00197E01">
        <w:t>of</w:t>
      </w:r>
      <w:r w:rsidR="00B22748">
        <w:t xml:space="preserve"> </w:t>
      </w:r>
      <w:r w:rsidR="00197E01">
        <w:t>the</w:t>
      </w:r>
      <w:r w:rsidR="00B22748">
        <w:t xml:space="preserve"> </w:t>
      </w:r>
      <w:r w:rsidR="001734B3">
        <w:t>auto-pause</w:t>
      </w:r>
      <w:r w:rsidR="00B22748">
        <w:t xml:space="preserve"> </w:t>
      </w:r>
      <w:r w:rsidR="00BB6DF7">
        <w:t>method</w:t>
      </w:r>
      <w:r w:rsidR="00B22748">
        <w:t xml:space="preserve"> </w:t>
      </w:r>
      <w:r w:rsidR="00BB6DF7">
        <w:t>had</w:t>
      </w:r>
      <w:r w:rsidR="00B22748">
        <w:t xml:space="preserve"> </w:t>
      </w:r>
      <w:r w:rsidR="00197E01">
        <w:t>several</w:t>
      </w:r>
      <w:r w:rsidR="00B22748">
        <w:t xml:space="preserve"> </w:t>
      </w:r>
      <w:r w:rsidR="00197E01">
        <w:t>limitations</w:t>
      </w:r>
      <w:r w:rsidR="00B22748">
        <w:t xml:space="preserve"> </w:t>
      </w:r>
      <w:r w:rsidR="00BB6DF7">
        <w:t>and</w:t>
      </w:r>
      <w:r w:rsidR="00B22748">
        <w:t xml:space="preserve"> </w:t>
      </w:r>
      <w:r w:rsidR="00BB6DF7">
        <w:t>could</w:t>
      </w:r>
      <w:r w:rsidR="00B22748">
        <w:t xml:space="preserve"> </w:t>
      </w:r>
      <w:r w:rsidR="00BB6DF7">
        <w:t>be</w:t>
      </w:r>
      <w:r w:rsidR="00B22748">
        <w:t xml:space="preserve"> </w:t>
      </w:r>
      <w:r w:rsidR="00BB6DF7">
        <w:t>improved</w:t>
      </w:r>
      <w:r w:rsidR="00B22748">
        <w:t xml:space="preserve"> </w:t>
      </w:r>
      <w:r w:rsidR="00BB6DF7">
        <w:t>in</w:t>
      </w:r>
      <w:r w:rsidR="00B22748">
        <w:t xml:space="preserve"> </w:t>
      </w:r>
      <w:r w:rsidR="00BB6DF7">
        <w:t>different</w:t>
      </w:r>
      <w:r w:rsidR="00B22748">
        <w:t xml:space="preserve"> </w:t>
      </w:r>
      <w:r w:rsidR="00BB6DF7">
        <w:t>ways</w:t>
      </w:r>
      <w:r w:rsidR="0044586E">
        <w:t>.</w:t>
      </w:r>
      <w:r w:rsidR="00B22748">
        <w:t xml:space="preserve"> </w:t>
      </w:r>
    </w:p>
    <w:p w14:paraId="0194234D" w14:textId="7904E57C" w:rsidR="00E8516A" w:rsidRDefault="00163DDF" w:rsidP="00CF4549">
      <w:pPr>
        <w:pStyle w:val="ParaContinue"/>
        <w:rPr>
          <w:lang w:eastAsia="en-US"/>
        </w:rPr>
      </w:pPr>
      <w:r>
        <w:rPr>
          <w:b/>
          <w:bCs/>
          <w:lang w:eastAsia="en-US"/>
        </w:rPr>
        <w:t xml:space="preserve">Improving auto-pause with </w:t>
      </w:r>
      <w:r w:rsidR="00164E14" w:rsidRPr="00B83086">
        <w:rPr>
          <w:b/>
          <w:bCs/>
          <w:lang w:eastAsia="en-US"/>
        </w:rPr>
        <w:t>visual</w:t>
      </w:r>
      <w:r w:rsidR="00B22748" w:rsidRPr="00B83086">
        <w:rPr>
          <w:b/>
          <w:bCs/>
          <w:lang w:eastAsia="en-US"/>
        </w:rPr>
        <w:t xml:space="preserve"> </w:t>
      </w:r>
      <w:r w:rsidR="00164E14" w:rsidRPr="00B83086">
        <w:rPr>
          <w:b/>
          <w:bCs/>
          <w:lang w:eastAsia="en-US"/>
        </w:rPr>
        <w:t>information</w:t>
      </w:r>
      <w:r w:rsidR="00F361B0" w:rsidRPr="00B83086">
        <w:rPr>
          <w:b/>
          <w:bCs/>
          <w:lang w:eastAsia="en-US"/>
        </w:rPr>
        <w:t>.</w:t>
      </w:r>
      <w:r w:rsidR="00B22748">
        <w:rPr>
          <w:lang w:eastAsia="en-US"/>
        </w:rPr>
        <w:t xml:space="preserve"> </w:t>
      </w:r>
      <w:r w:rsidR="00532556">
        <w:rPr>
          <w:lang w:eastAsia="en-US"/>
        </w:rPr>
        <w:t>Although</w:t>
      </w:r>
      <w:r w:rsidR="00B22748">
        <w:rPr>
          <w:lang w:eastAsia="en-US"/>
        </w:rPr>
        <w:t xml:space="preserve"> </w:t>
      </w:r>
      <w:r w:rsidR="00532556">
        <w:rPr>
          <w:lang w:eastAsia="en-US"/>
        </w:rPr>
        <w:t>the</w:t>
      </w:r>
      <w:r w:rsidR="00B22748">
        <w:rPr>
          <w:lang w:eastAsia="en-US"/>
        </w:rPr>
        <w:t xml:space="preserve"> </w:t>
      </w:r>
      <w:r w:rsidR="001734B3">
        <w:rPr>
          <w:lang w:eastAsia="en-US"/>
        </w:rPr>
        <w:t>auto-pause</w:t>
      </w:r>
      <w:r w:rsidR="00B22748">
        <w:rPr>
          <w:lang w:eastAsia="en-US"/>
        </w:rPr>
        <w:t xml:space="preserve"> </w:t>
      </w:r>
      <w:r w:rsidR="003141D2">
        <w:rPr>
          <w:lang w:eastAsia="en-US"/>
        </w:rPr>
        <w:t>method</w:t>
      </w:r>
      <w:r w:rsidR="00B22748">
        <w:rPr>
          <w:lang w:eastAsia="en-US"/>
        </w:rPr>
        <w:t xml:space="preserve"> </w:t>
      </w:r>
      <w:r w:rsidR="003141D2">
        <w:rPr>
          <w:lang w:eastAsia="en-US"/>
        </w:rPr>
        <w:t>was</w:t>
      </w:r>
      <w:r w:rsidR="00B22748">
        <w:rPr>
          <w:lang w:eastAsia="en-US"/>
        </w:rPr>
        <w:t xml:space="preserve"> </w:t>
      </w:r>
      <w:r w:rsidR="003141D2">
        <w:rPr>
          <w:lang w:eastAsia="en-US"/>
        </w:rPr>
        <w:t>effective</w:t>
      </w:r>
      <w:r w:rsidR="00B22748">
        <w:rPr>
          <w:lang w:eastAsia="en-US"/>
        </w:rPr>
        <w:t xml:space="preserve"> </w:t>
      </w:r>
      <w:r w:rsidR="003141D2">
        <w:rPr>
          <w:lang w:eastAsia="en-US"/>
        </w:rPr>
        <w:t>with</w:t>
      </w:r>
      <w:r w:rsidR="00B22748">
        <w:rPr>
          <w:lang w:eastAsia="en-US"/>
        </w:rPr>
        <w:t xml:space="preserve"> </w:t>
      </w:r>
      <w:r w:rsidR="003141D2">
        <w:rPr>
          <w:lang w:eastAsia="en-US"/>
        </w:rPr>
        <w:t>the</w:t>
      </w:r>
      <w:r w:rsidR="00B22748">
        <w:rPr>
          <w:lang w:eastAsia="en-US"/>
        </w:rPr>
        <w:t xml:space="preserve"> </w:t>
      </w:r>
      <w:r w:rsidR="003141D2">
        <w:rPr>
          <w:lang w:eastAsia="en-US"/>
        </w:rPr>
        <w:t>videos</w:t>
      </w:r>
      <w:r w:rsidR="00B22748">
        <w:rPr>
          <w:lang w:eastAsia="en-US"/>
        </w:rPr>
        <w:t xml:space="preserve"> </w:t>
      </w:r>
      <w:r w:rsidR="003141D2">
        <w:rPr>
          <w:lang w:eastAsia="en-US"/>
        </w:rPr>
        <w:t>used</w:t>
      </w:r>
      <w:r w:rsidR="00B22748">
        <w:rPr>
          <w:lang w:eastAsia="en-US"/>
        </w:rPr>
        <w:t xml:space="preserve"> </w:t>
      </w:r>
      <w:r w:rsidR="003141D2">
        <w:rPr>
          <w:lang w:eastAsia="en-US"/>
        </w:rPr>
        <w:t>in</w:t>
      </w:r>
      <w:r w:rsidR="00B22748">
        <w:rPr>
          <w:lang w:eastAsia="en-US"/>
        </w:rPr>
        <w:t xml:space="preserve"> </w:t>
      </w:r>
      <w:r w:rsidR="003141D2">
        <w:rPr>
          <w:lang w:eastAsia="en-US"/>
        </w:rPr>
        <w:t>the</w:t>
      </w:r>
      <w:r w:rsidR="00B22748">
        <w:rPr>
          <w:lang w:eastAsia="en-US"/>
        </w:rPr>
        <w:t xml:space="preserve"> </w:t>
      </w:r>
      <w:r w:rsidR="007A417F">
        <w:rPr>
          <w:lang w:eastAsia="en-US"/>
        </w:rPr>
        <w:t>study,</w:t>
      </w:r>
      <w:r w:rsidR="00B22748">
        <w:rPr>
          <w:lang w:eastAsia="en-US"/>
        </w:rPr>
        <w:t xml:space="preserve"> </w:t>
      </w:r>
      <w:r w:rsidR="007A417F">
        <w:rPr>
          <w:lang w:eastAsia="en-US"/>
        </w:rPr>
        <w:t>our</w:t>
      </w:r>
      <w:r w:rsidR="00B22748">
        <w:rPr>
          <w:lang w:eastAsia="en-US"/>
        </w:rPr>
        <w:t xml:space="preserve"> </w:t>
      </w:r>
      <w:r w:rsidR="00F679F2">
        <w:rPr>
          <w:lang w:eastAsia="en-US"/>
        </w:rPr>
        <w:t>approach</w:t>
      </w:r>
      <w:r w:rsidR="00B22748">
        <w:rPr>
          <w:lang w:eastAsia="en-US"/>
        </w:rPr>
        <w:t xml:space="preserve"> </w:t>
      </w:r>
      <w:r w:rsidR="00F679F2">
        <w:rPr>
          <w:lang w:eastAsia="en-US"/>
        </w:rPr>
        <w:t>for</w:t>
      </w:r>
      <w:r w:rsidR="00B22748">
        <w:rPr>
          <w:lang w:eastAsia="en-US"/>
        </w:rPr>
        <w:t xml:space="preserve"> </w:t>
      </w:r>
      <w:r w:rsidR="00CF4549">
        <w:rPr>
          <w:lang w:eastAsia="en-US"/>
        </w:rPr>
        <w:t>identifying</w:t>
      </w:r>
      <w:r w:rsidR="00B22748">
        <w:rPr>
          <w:lang w:eastAsia="en-US"/>
        </w:rPr>
        <w:t xml:space="preserve"> </w:t>
      </w:r>
      <w:r w:rsidR="00CF4549">
        <w:rPr>
          <w:lang w:eastAsia="en-US"/>
        </w:rPr>
        <w:t>where</w:t>
      </w:r>
      <w:r w:rsidR="00B22748">
        <w:rPr>
          <w:lang w:eastAsia="en-US"/>
        </w:rPr>
        <w:t xml:space="preserve"> </w:t>
      </w:r>
      <w:r w:rsidR="00CF4549">
        <w:rPr>
          <w:lang w:eastAsia="en-US"/>
        </w:rPr>
        <w:t>to</w:t>
      </w:r>
      <w:r w:rsidR="00B22748">
        <w:rPr>
          <w:lang w:eastAsia="en-US"/>
        </w:rPr>
        <w:t xml:space="preserve"> </w:t>
      </w:r>
      <w:r w:rsidR="00CF4549">
        <w:rPr>
          <w:lang w:eastAsia="en-US"/>
        </w:rPr>
        <w:t>insert</w:t>
      </w:r>
      <w:r w:rsidR="00B22748">
        <w:rPr>
          <w:lang w:eastAsia="en-US"/>
        </w:rPr>
        <w:t xml:space="preserve"> </w:t>
      </w:r>
      <w:r w:rsidR="00CF4549">
        <w:rPr>
          <w:lang w:eastAsia="en-US"/>
        </w:rPr>
        <w:t>automatic</w:t>
      </w:r>
      <w:r w:rsidR="00B22748">
        <w:rPr>
          <w:lang w:eastAsia="en-US"/>
        </w:rPr>
        <w:t xml:space="preserve"> </w:t>
      </w:r>
      <w:r w:rsidR="00F679F2">
        <w:rPr>
          <w:lang w:eastAsia="en-US"/>
        </w:rPr>
        <w:t>pauses</w:t>
      </w:r>
      <w:r w:rsidR="00B22748">
        <w:rPr>
          <w:lang w:eastAsia="en-US"/>
        </w:rPr>
        <w:t xml:space="preserve"> </w:t>
      </w:r>
      <w:r w:rsidR="005B41A7">
        <w:rPr>
          <w:lang w:eastAsia="en-US"/>
        </w:rPr>
        <w:t>might</w:t>
      </w:r>
      <w:r w:rsidR="00B22748">
        <w:rPr>
          <w:lang w:eastAsia="en-US"/>
        </w:rPr>
        <w:t xml:space="preserve"> </w:t>
      </w:r>
      <w:r w:rsidR="005B41A7">
        <w:rPr>
          <w:lang w:eastAsia="en-US"/>
        </w:rPr>
        <w:t>not</w:t>
      </w:r>
      <w:r w:rsidR="00B22748">
        <w:rPr>
          <w:lang w:eastAsia="en-US"/>
        </w:rPr>
        <w:t xml:space="preserve"> </w:t>
      </w:r>
      <w:r w:rsidR="00CF4549">
        <w:rPr>
          <w:lang w:eastAsia="en-US"/>
        </w:rPr>
        <w:t>generalize</w:t>
      </w:r>
      <w:r w:rsidR="00B22748">
        <w:rPr>
          <w:lang w:eastAsia="en-US"/>
        </w:rPr>
        <w:t xml:space="preserve"> </w:t>
      </w:r>
      <w:r w:rsidR="005B41A7">
        <w:rPr>
          <w:lang w:eastAsia="en-US"/>
        </w:rPr>
        <w:t>to</w:t>
      </w:r>
      <w:r w:rsidR="00B22748">
        <w:rPr>
          <w:lang w:eastAsia="en-US"/>
        </w:rPr>
        <w:t xml:space="preserve"> </w:t>
      </w:r>
      <w:r w:rsidR="005B41A7">
        <w:rPr>
          <w:lang w:eastAsia="en-US"/>
        </w:rPr>
        <w:t>other</w:t>
      </w:r>
      <w:r w:rsidR="00B22748">
        <w:rPr>
          <w:lang w:eastAsia="en-US"/>
        </w:rPr>
        <w:t xml:space="preserve"> </w:t>
      </w:r>
      <w:r w:rsidR="005B41A7">
        <w:rPr>
          <w:lang w:eastAsia="en-US"/>
        </w:rPr>
        <w:t>videos</w:t>
      </w:r>
      <w:r w:rsidR="00B22748">
        <w:rPr>
          <w:lang w:eastAsia="en-US"/>
        </w:rPr>
        <w:t xml:space="preserve"> </w:t>
      </w:r>
      <w:r w:rsidR="00CF4549">
        <w:rPr>
          <w:lang w:eastAsia="en-US"/>
        </w:rPr>
        <w:t>well</w:t>
      </w:r>
      <w:r w:rsidR="005B41A7">
        <w:rPr>
          <w:lang w:eastAsia="en-US"/>
        </w:rPr>
        <w:t>.</w:t>
      </w:r>
      <w:r w:rsidR="00B22748">
        <w:rPr>
          <w:lang w:eastAsia="en-US"/>
        </w:rPr>
        <w:t xml:space="preserve"> </w:t>
      </w:r>
      <w:r w:rsidR="00F679F2">
        <w:rPr>
          <w:lang w:eastAsia="en-US"/>
        </w:rPr>
        <w:t>For</w:t>
      </w:r>
      <w:r w:rsidR="00B22748">
        <w:rPr>
          <w:lang w:eastAsia="en-US"/>
        </w:rPr>
        <w:t xml:space="preserve"> </w:t>
      </w:r>
      <w:r w:rsidR="00F679F2">
        <w:rPr>
          <w:lang w:eastAsia="en-US"/>
        </w:rPr>
        <w:t>example,</w:t>
      </w:r>
      <w:r w:rsidR="00B22748">
        <w:rPr>
          <w:lang w:eastAsia="en-US"/>
        </w:rPr>
        <w:t xml:space="preserve"> </w:t>
      </w:r>
      <w:r w:rsidR="00477EFF">
        <w:rPr>
          <w:lang w:eastAsia="en-US"/>
        </w:rPr>
        <w:t>some</w:t>
      </w:r>
      <w:r w:rsidR="00B22748">
        <w:rPr>
          <w:lang w:eastAsia="en-US"/>
        </w:rPr>
        <w:t xml:space="preserve"> </w:t>
      </w:r>
      <w:r w:rsidR="00477EFF">
        <w:rPr>
          <w:lang w:eastAsia="en-US"/>
        </w:rPr>
        <w:t>speakers</w:t>
      </w:r>
      <w:r w:rsidR="00B22748">
        <w:rPr>
          <w:lang w:eastAsia="en-US"/>
        </w:rPr>
        <w:t xml:space="preserve"> </w:t>
      </w:r>
      <w:r w:rsidR="00CF4549">
        <w:rPr>
          <w:lang w:eastAsia="en-US"/>
        </w:rPr>
        <w:t>may</w:t>
      </w:r>
      <w:r w:rsidR="00B22748">
        <w:rPr>
          <w:lang w:eastAsia="en-US"/>
        </w:rPr>
        <w:t xml:space="preserve"> </w:t>
      </w:r>
      <w:r w:rsidR="00477EFF">
        <w:rPr>
          <w:lang w:eastAsia="en-US"/>
        </w:rPr>
        <w:t>read</w:t>
      </w:r>
      <w:r w:rsidR="00B22748">
        <w:rPr>
          <w:lang w:eastAsia="en-US"/>
        </w:rPr>
        <w:t xml:space="preserve"> </w:t>
      </w:r>
      <w:r w:rsidR="00477EFF">
        <w:rPr>
          <w:lang w:eastAsia="en-US"/>
        </w:rPr>
        <w:t>through</w:t>
      </w:r>
      <w:r w:rsidR="00B22748">
        <w:rPr>
          <w:lang w:eastAsia="en-US"/>
        </w:rPr>
        <w:t xml:space="preserve"> </w:t>
      </w:r>
      <w:r w:rsidR="00477EFF">
        <w:rPr>
          <w:lang w:eastAsia="en-US"/>
        </w:rPr>
        <w:t>their</w:t>
      </w:r>
      <w:r w:rsidR="00B22748">
        <w:rPr>
          <w:lang w:eastAsia="en-US"/>
        </w:rPr>
        <w:t xml:space="preserve"> </w:t>
      </w:r>
      <w:r w:rsidR="00477EFF">
        <w:rPr>
          <w:lang w:eastAsia="en-US"/>
        </w:rPr>
        <w:t>scripts</w:t>
      </w:r>
      <w:r w:rsidR="00B22748">
        <w:rPr>
          <w:lang w:eastAsia="en-US"/>
        </w:rPr>
        <w:t xml:space="preserve"> </w:t>
      </w:r>
      <w:r w:rsidR="00477EFF">
        <w:rPr>
          <w:lang w:eastAsia="en-US"/>
        </w:rPr>
        <w:t>with</w:t>
      </w:r>
      <w:r w:rsidR="00B22748">
        <w:rPr>
          <w:lang w:eastAsia="en-US"/>
        </w:rPr>
        <w:t xml:space="preserve"> </w:t>
      </w:r>
      <w:r w:rsidR="00477EFF">
        <w:rPr>
          <w:lang w:eastAsia="en-US"/>
        </w:rPr>
        <w:t>almost</w:t>
      </w:r>
      <w:r w:rsidR="00B22748">
        <w:rPr>
          <w:lang w:eastAsia="en-US"/>
        </w:rPr>
        <w:t xml:space="preserve"> </w:t>
      </w:r>
      <w:r w:rsidR="00477EFF">
        <w:rPr>
          <w:lang w:eastAsia="en-US"/>
        </w:rPr>
        <w:t>no</w:t>
      </w:r>
      <w:r w:rsidR="00B22748">
        <w:rPr>
          <w:lang w:eastAsia="en-US"/>
        </w:rPr>
        <w:t xml:space="preserve"> </w:t>
      </w:r>
      <w:r w:rsidR="00477EFF">
        <w:rPr>
          <w:lang w:eastAsia="en-US"/>
        </w:rPr>
        <w:t>natural</w:t>
      </w:r>
      <w:r w:rsidR="00B22748">
        <w:rPr>
          <w:lang w:eastAsia="en-US"/>
        </w:rPr>
        <w:t xml:space="preserve"> </w:t>
      </w:r>
      <w:r w:rsidR="00477EFF">
        <w:rPr>
          <w:lang w:eastAsia="en-US"/>
        </w:rPr>
        <w:t>pauses</w:t>
      </w:r>
      <w:r w:rsidR="00B22748">
        <w:rPr>
          <w:lang w:eastAsia="en-US"/>
        </w:rPr>
        <w:t xml:space="preserve"> </w:t>
      </w:r>
      <w:r w:rsidR="00CF4549">
        <w:rPr>
          <w:lang w:eastAsia="en-US"/>
        </w:rPr>
        <w:t>or</w:t>
      </w:r>
      <w:r w:rsidR="00B22748">
        <w:rPr>
          <w:lang w:eastAsia="en-US"/>
        </w:rPr>
        <w:t xml:space="preserve"> </w:t>
      </w:r>
      <w:r w:rsidR="00CF4549">
        <w:rPr>
          <w:lang w:eastAsia="en-US"/>
        </w:rPr>
        <w:t>may</w:t>
      </w:r>
      <w:r w:rsidR="00B22748">
        <w:rPr>
          <w:lang w:eastAsia="en-US"/>
        </w:rPr>
        <w:t xml:space="preserve"> </w:t>
      </w:r>
      <w:r w:rsidR="00CF4549">
        <w:rPr>
          <w:lang w:eastAsia="en-US"/>
        </w:rPr>
        <w:t>speak</w:t>
      </w:r>
      <w:r w:rsidR="00B22748">
        <w:rPr>
          <w:lang w:eastAsia="en-US"/>
        </w:rPr>
        <w:t xml:space="preserve"> </w:t>
      </w:r>
      <w:r w:rsidR="00CF4549">
        <w:rPr>
          <w:lang w:eastAsia="en-US"/>
        </w:rPr>
        <w:t>with</w:t>
      </w:r>
      <w:r w:rsidR="00B22748">
        <w:rPr>
          <w:lang w:eastAsia="en-US"/>
        </w:rPr>
        <w:t xml:space="preserve"> </w:t>
      </w:r>
      <w:r w:rsidR="00CF4549">
        <w:rPr>
          <w:lang w:eastAsia="en-US"/>
        </w:rPr>
        <w:t>a</w:t>
      </w:r>
      <w:r w:rsidR="00B22748">
        <w:rPr>
          <w:lang w:eastAsia="en-US"/>
        </w:rPr>
        <w:t xml:space="preserve"> </w:t>
      </w:r>
      <w:r w:rsidR="00CF4549">
        <w:rPr>
          <w:lang w:eastAsia="en-US"/>
        </w:rPr>
        <w:t>lot</w:t>
      </w:r>
      <w:r w:rsidR="00B22748">
        <w:rPr>
          <w:lang w:eastAsia="en-US"/>
        </w:rPr>
        <w:t xml:space="preserve"> </w:t>
      </w:r>
      <w:r w:rsidR="00CF4549">
        <w:rPr>
          <w:lang w:eastAsia="en-US"/>
        </w:rPr>
        <w:t>of</w:t>
      </w:r>
      <w:r w:rsidR="00B22748">
        <w:rPr>
          <w:lang w:eastAsia="en-US"/>
        </w:rPr>
        <w:t xml:space="preserve"> </w:t>
      </w:r>
      <w:r w:rsidR="00CF4549">
        <w:rPr>
          <w:lang w:eastAsia="en-US"/>
        </w:rPr>
        <w:t>unintended</w:t>
      </w:r>
      <w:r w:rsidR="00B22748">
        <w:rPr>
          <w:lang w:eastAsia="en-US"/>
        </w:rPr>
        <w:t xml:space="preserve"> </w:t>
      </w:r>
      <w:r w:rsidR="00CF4549">
        <w:rPr>
          <w:lang w:eastAsia="en-US"/>
        </w:rPr>
        <w:t>pauses</w:t>
      </w:r>
      <w:r w:rsidR="00477EFF">
        <w:rPr>
          <w:lang w:eastAsia="en-US"/>
        </w:rPr>
        <w:t>,</w:t>
      </w:r>
      <w:r w:rsidR="00B22748">
        <w:rPr>
          <w:lang w:eastAsia="en-US"/>
        </w:rPr>
        <w:t xml:space="preserve"> </w:t>
      </w:r>
      <w:r w:rsidR="00477EFF">
        <w:rPr>
          <w:lang w:eastAsia="en-US"/>
        </w:rPr>
        <w:t>which</w:t>
      </w:r>
      <w:r w:rsidR="00B22748">
        <w:rPr>
          <w:lang w:eastAsia="en-US"/>
        </w:rPr>
        <w:t xml:space="preserve"> </w:t>
      </w:r>
      <w:r w:rsidR="00CF4549">
        <w:rPr>
          <w:lang w:eastAsia="en-US"/>
        </w:rPr>
        <w:t>will</w:t>
      </w:r>
      <w:r w:rsidR="00B22748">
        <w:rPr>
          <w:lang w:eastAsia="en-US"/>
        </w:rPr>
        <w:t xml:space="preserve"> </w:t>
      </w:r>
      <w:r w:rsidR="00CF4549">
        <w:rPr>
          <w:lang w:eastAsia="en-US"/>
        </w:rPr>
        <w:t>make</w:t>
      </w:r>
      <w:r w:rsidR="00B22748">
        <w:rPr>
          <w:lang w:eastAsia="en-US"/>
        </w:rPr>
        <w:t xml:space="preserve"> </w:t>
      </w:r>
      <w:r w:rsidR="00477EFF">
        <w:rPr>
          <w:lang w:eastAsia="en-US"/>
        </w:rPr>
        <w:t>it</w:t>
      </w:r>
      <w:r w:rsidR="00B22748">
        <w:rPr>
          <w:lang w:eastAsia="en-US"/>
        </w:rPr>
        <w:t xml:space="preserve"> </w:t>
      </w:r>
      <w:r w:rsidR="00477EFF">
        <w:rPr>
          <w:lang w:eastAsia="en-US"/>
        </w:rPr>
        <w:t>difficult</w:t>
      </w:r>
      <w:r w:rsidR="00B22748">
        <w:rPr>
          <w:lang w:eastAsia="en-US"/>
        </w:rPr>
        <w:t xml:space="preserve"> </w:t>
      </w:r>
      <w:r w:rsidR="00477EFF">
        <w:rPr>
          <w:lang w:eastAsia="en-US"/>
        </w:rPr>
        <w:t>for</w:t>
      </w:r>
      <w:r w:rsidR="00B22748">
        <w:rPr>
          <w:lang w:eastAsia="en-US"/>
        </w:rPr>
        <w:t xml:space="preserve"> </w:t>
      </w:r>
      <w:r w:rsidR="00477EFF">
        <w:rPr>
          <w:lang w:eastAsia="en-US"/>
        </w:rPr>
        <w:t>the</w:t>
      </w:r>
      <w:r w:rsidR="00B22748">
        <w:rPr>
          <w:lang w:eastAsia="en-US"/>
        </w:rPr>
        <w:t xml:space="preserve"> </w:t>
      </w:r>
      <w:r w:rsidR="00477EFF">
        <w:rPr>
          <w:lang w:eastAsia="en-US"/>
        </w:rPr>
        <w:t>algorithm</w:t>
      </w:r>
      <w:r w:rsidR="00B22748">
        <w:rPr>
          <w:lang w:eastAsia="en-US"/>
        </w:rPr>
        <w:t xml:space="preserve"> </w:t>
      </w:r>
      <w:r w:rsidR="00477EFF">
        <w:rPr>
          <w:lang w:eastAsia="en-US"/>
        </w:rPr>
        <w:t>to</w:t>
      </w:r>
      <w:r w:rsidR="00B22748">
        <w:rPr>
          <w:lang w:eastAsia="en-US"/>
        </w:rPr>
        <w:t xml:space="preserve"> </w:t>
      </w:r>
      <w:r w:rsidR="00CF4549">
        <w:rPr>
          <w:lang w:eastAsia="en-US"/>
        </w:rPr>
        <w:t>accurately</w:t>
      </w:r>
      <w:r w:rsidR="00B22748">
        <w:rPr>
          <w:lang w:eastAsia="en-US"/>
        </w:rPr>
        <w:t xml:space="preserve"> </w:t>
      </w:r>
      <w:r w:rsidR="00477EFF">
        <w:rPr>
          <w:lang w:eastAsia="en-US"/>
        </w:rPr>
        <w:t>identify</w:t>
      </w:r>
      <w:r w:rsidR="00B22748">
        <w:rPr>
          <w:lang w:eastAsia="en-US"/>
        </w:rPr>
        <w:t xml:space="preserve"> </w:t>
      </w:r>
      <w:r w:rsidR="00477EFF">
        <w:rPr>
          <w:lang w:eastAsia="en-US"/>
        </w:rPr>
        <w:t>gaps</w:t>
      </w:r>
      <w:r w:rsidR="00B22748">
        <w:rPr>
          <w:lang w:eastAsia="en-US"/>
        </w:rPr>
        <w:t xml:space="preserve"> </w:t>
      </w:r>
      <w:r w:rsidR="00477EFF">
        <w:rPr>
          <w:lang w:eastAsia="en-US"/>
        </w:rPr>
        <w:t>of</w:t>
      </w:r>
      <w:r w:rsidR="00B22748">
        <w:rPr>
          <w:lang w:eastAsia="en-US"/>
        </w:rPr>
        <w:t xml:space="preserve"> </w:t>
      </w:r>
      <w:r w:rsidR="00477EFF">
        <w:rPr>
          <w:lang w:eastAsia="en-US"/>
        </w:rPr>
        <w:t>silence</w:t>
      </w:r>
      <w:r w:rsidR="00B22748">
        <w:rPr>
          <w:lang w:eastAsia="en-US"/>
        </w:rPr>
        <w:t xml:space="preserve"> </w:t>
      </w:r>
      <w:r w:rsidR="00477EFF">
        <w:rPr>
          <w:lang w:eastAsia="en-US"/>
        </w:rPr>
        <w:t>within</w:t>
      </w:r>
      <w:r w:rsidR="00B22748">
        <w:rPr>
          <w:lang w:eastAsia="en-US"/>
        </w:rPr>
        <w:t xml:space="preserve"> </w:t>
      </w:r>
      <w:r w:rsidR="00477EFF">
        <w:rPr>
          <w:lang w:eastAsia="en-US"/>
        </w:rPr>
        <w:t>the</w:t>
      </w:r>
      <w:r w:rsidR="00B22748">
        <w:rPr>
          <w:lang w:eastAsia="en-US"/>
        </w:rPr>
        <w:t xml:space="preserve"> </w:t>
      </w:r>
      <w:r w:rsidR="00477EFF">
        <w:rPr>
          <w:lang w:eastAsia="en-US"/>
        </w:rPr>
        <w:t>speech.</w:t>
      </w:r>
      <w:r w:rsidR="00B22748">
        <w:rPr>
          <w:lang w:eastAsia="en-US"/>
        </w:rPr>
        <w:t xml:space="preserve"> </w:t>
      </w:r>
      <w:r w:rsidR="00DB4168">
        <w:rPr>
          <w:lang w:eastAsia="en-US"/>
        </w:rPr>
        <w:t>Furthermore,</w:t>
      </w:r>
      <w:r w:rsidR="00B22748">
        <w:rPr>
          <w:lang w:eastAsia="en-US"/>
        </w:rPr>
        <w:t xml:space="preserve"> </w:t>
      </w:r>
      <w:r w:rsidR="00DB4168">
        <w:rPr>
          <w:lang w:eastAsia="en-US"/>
        </w:rPr>
        <w:t>the</w:t>
      </w:r>
      <w:r w:rsidR="00B22748">
        <w:rPr>
          <w:lang w:eastAsia="en-US"/>
        </w:rPr>
        <w:t xml:space="preserve"> </w:t>
      </w:r>
      <w:r w:rsidR="00DB4168">
        <w:rPr>
          <w:lang w:eastAsia="en-US"/>
        </w:rPr>
        <w:t>inclusion</w:t>
      </w:r>
      <w:r w:rsidR="00B22748">
        <w:rPr>
          <w:lang w:eastAsia="en-US"/>
        </w:rPr>
        <w:t xml:space="preserve"> </w:t>
      </w:r>
      <w:r w:rsidR="00DB4168">
        <w:rPr>
          <w:lang w:eastAsia="en-US"/>
        </w:rPr>
        <w:t>of</w:t>
      </w:r>
      <w:r w:rsidR="00B22748">
        <w:rPr>
          <w:lang w:eastAsia="en-US"/>
        </w:rPr>
        <w:t xml:space="preserve"> </w:t>
      </w:r>
      <w:r w:rsidR="00DB4168">
        <w:rPr>
          <w:lang w:eastAsia="en-US"/>
        </w:rPr>
        <w:t>background</w:t>
      </w:r>
      <w:r w:rsidR="00B22748">
        <w:rPr>
          <w:lang w:eastAsia="en-US"/>
        </w:rPr>
        <w:t xml:space="preserve"> </w:t>
      </w:r>
      <w:r w:rsidR="00DB4168">
        <w:rPr>
          <w:lang w:eastAsia="en-US"/>
        </w:rPr>
        <w:t>music</w:t>
      </w:r>
      <w:r w:rsidR="00B22748">
        <w:rPr>
          <w:lang w:eastAsia="en-US"/>
        </w:rPr>
        <w:t xml:space="preserve"> </w:t>
      </w:r>
      <w:r w:rsidR="007B59CF">
        <w:rPr>
          <w:lang w:eastAsia="en-US"/>
        </w:rPr>
        <w:t>in</w:t>
      </w:r>
      <w:r w:rsidR="00B22748">
        <w:rPr>
          <w:lang w:eastAsia="en-US"/>
        </w:rPr>
        <w:t xml:space="preserve"> </w:t>
      </w:r>
      <w:r w:rsidR="007B59CF">
        <w:rPr>
          <w:lang w:eastAsia="en-US"/>
        </w:rPr>
        <w:t>some</w:t>
      </w:r>
      <w:r w:rsidR="00B22748">
        <w:rPr>
          <w:lang w:eastAsia="en-US"/>
        </w:rPr>
        <w:t xml:space="preserve"> </w:t>
      </w:r>
      <w:r w:rsidR="007B59CF">
        <w:rPr>
          <w:lang w:eastAsia="en-US"/>
        </w:rPr>
        <w:t>videos</w:t>
      </w:r>
      <w:r w:rsidR="00B22748">
        <w:rPr>
          <w:lang w:eastAsia="en-US"/>
        </w:rPr>
        <w:t xml:space="preserve"> </w:t>
      </w:r>
      <w:r w:rsidR="00CF4549">
        <w:rPr>
          <w:lang w:eastAsia="en-US"/>
        </w:rPr>
        <w:t>will</w:t>
      </w:r>
      <w:r w:rsidR="00B22748">
        <w:rPr>
          <w:lang w:eastAsia="en-US"/>
        </w:rPr>
        <w:t xml:space="preserve"> </w:t>
      </w:r>
      <w:r w:rsidR="00DB4168">
        <w:rPr>
          <w:lang w:eastAsia="en-US"/>
        </w:rPr>
        <w:t>exacerbate</w:t>
      </w:r>
      <w:r w:rsidR="00B22748">
        <w:rPr>
          <w:lang w:eastAsia="en-US"/>
        </w:rPr>
        <w:t xml:space="preserve"> </w:t>
      </w:r>
      <w:r w:rsidR="00DB4168">
        <w:rPr>
          <w:lang w:eastAsia="en-US"/>
        </w:rPr>
        <w:t>the</w:t>
      </w:r>
      <w:r w:rsidR="00B22748">
        <w:rPr>
          <w:lang w:eastAsia="en-US"/>
        </w:rPr>
        <w:t xml:space="preserve"> </w:t>
      </w:r>
      <w:r w:rsidR="00DB4168">
        <w:rPr>
          <w:lang w:eastAsia="en-US"/>
        </w:rPr>
        <w:t>technical</w:t>
      </w:r>
      <w:r w:rsidR="00B22748">
        <w:rPr>
          <w:lang w:eastAsia="en-US"/>
        </w:rPr>
        <w:t xml:space="preserve"> </w:t>
      </w:r>
      <w:r w:rsidR="00DB4168">
        <w:rPr>
          <w:lang w:eastAsia="en-US"/>
        </w:rPr>
        <w:t>challenge.</w:t>
      </w:r>
      <w:r w:rsidR="00B22748">
        <w:rPr>
          <w:lang w:eastAsia="en-US"/>
        </w:rPr>
        <w:t xml:space="preserve"> </w:t>
      </w:r>
      <w:r w:rsidR="00CF4549">
        <w:rPr>
          <w:lang w:eastAsia="en-US"/>
        </w:rPr>
        <w:t>Thus,</w:t>
      </w:r>
      <w:r w:rsidR="00B22748">
        <w:rPr>
          <w:lang w:eastAsia="en-US"/>
        </w:rPr>
        <w:t xml:space="preserve"> </w:t>
      </w:r>
      <w:r w:rsidR="00CF4549">
        <w:rPr>
          <w:lang w:eastAsia="en-US"/>
        </w:rPr>
        <w:t>a</w:t>
      </w:r>
      <w:r w:rsidR="00B22748">
        <w:rPr>
          <w:lang w:eastAsia="en-US"/>
        </w:rPr>
        <w:t xml:space="preserve"> </w:t>
      </w:r>
      <w:r w:rsidR="00CF4549">
        <w:rPr>
          <w:lang w:eastAsia="en-US"/>
        </w:rPr>
        <w:t>natural</w:t>
      </w:r>
      <w:r w:rsidR="00B22748">
        <w:rPr>
          <w:lang w:eastAsia="en-US"/>
        </w:rPr>
        <w:t xml:space="preserve"> </w:t>
      </w:r>
      <w:r w:rsidR="00CF4549">
        <w:rPr>
          <w:lang w:eastAsia="en-US"/>
        </w:rPr>
        <w:t>way</w:t>
      </w:r>
      <w:r w:rsidR="00B22748">
        <w:rPr>
          <w:lang w:eastAsia="en-US"/>
        </w:rPr>
        <w:t xml:space="preserve"> </w:t>
      </w:r>
      <w:r w:rsidR="00CF4549">
        <w:rPr>
          <w:lang w:eastAsia="en-US"/>
        </w:rPr>
        <w:t>to</w:t>
      </w:r>
      <w:r w:rsidR="00B22748">
        <w:rPr>
          <w:lang w:eastAsia="en-US"/>
        </w:rPr>
        <w:t xml:space="preserve"> </w:t>
      </w:r>
      <w:r w:rsidR="00CF4549">
        <w:rPr>
          <w:lang w:eastAsia="en-US"/>
        </w:rPr>
        <w:t>improve</w:t>
      </w:r>
      <w:r w:rsidR="00B22748">
        <w:rPr>
          <w:lang w:eastAsia="en-US"/>
        </w:rPr>
        <w:t xml:space="preserve"> </w:t>
      </w:r>
      <w:r w:rsidR="00CF4549">
        <w:rPr>
          <w:lang w:eastAsia="en-US"/>
        </w:rPr>
        <w:t>upon</w:t>
      </w:r>
      <w:r w:rsidR="00B22748">
        <w:rPr>
          <w:lang w:eastAsia="en-US"/>
        </w:rPr>
        <w:t xml:space="preserve"> </w:t>
      </w:r>
      <w:r w:rsidR="00CF4549">
        <w:rPr>
          <w:lang w:eastAsia="en-US"/>
        </w:rPr>
        <w:t>our</w:t>
      </w:r>
      <w:r w:rsidR="00B22748">
        <w:rPr>
          <w:lang w:eastAsia="en-US"/>
        </w:rPr>
        <w:t xml:space="preserve"> </w:t>
      </w:r>
      <w:r w:rsidR="00CF4549">
        <w:rPr>
          <w:lang w:eastAsia="en-US"/>
        </w:rPr>
        <w:t>auto-pause</w:t>
      </w:r>
      <w:r w:rsidR="00B22748">
        <w:rPr>
          <w:lang w:eastAsia="en-US"/>
        </w:rPr>
        <w:t xml:space="preserve"> </w:t>
      </w:r>
      <w:r w:rsidR="00CF4549">
        <w:rPr>
          <w:lang w:eastAsia="en-US"/>
        </w:rPr>
        <w:t>method</w:t>
      </w:r>
      <w:r w:rsidR="00B22748">
        <w:rPr>
          <w:lang w:eastAsia="en-US"/>
        </w:rPr>
        <w:t xml:space="preserve"> </w:t>
      </w:r>
      <w:r w:rsidR="00CF4549">
        <w:rPr>
          <w:lang w:eastAsia="en-US"/>
        </w:rPr>
        <w:t>is</w:t>
      </w:r>
      <w:r w:rsidR="00B22748">
        <w:rPr>
          <w:lang w:eastAsia="en-US"/>
        </w:rPr>
        <w:t xml:space="preserve"> </w:t>
      </w:r>
      <w:r w:rsidR="00CF4549">
        <w:rPr>
          <w:lang w:eastAsia="en-US"/>
        </w:rPr>
        <w:t>to</w:t>
      </w:r>
      <w:r w:rsidR="00B22748">
        <w:rPr>
          <w:lang w:eastAsia="en-US"/>
        </w:rPr>
        <w:t xml:space="preserve"> </w:t>
      </w:r>
      <w:r w:rsidR="00CF4549">
        <w:rPr>
          <w:lang w:eastAsia="en-US"/>
        </w:rPr>
        <w:t>analyze</w:t>
      </w:r>
      <w:r w:rsidR="00B22748">
        <w:rPr>
          <w:lang w:eastAsia="en-US"/>
        </w:rPr>
        <w:t xml:space="preserve"> </w:t>
      </w:r>
      <w:r w:rsidR="00CF4549">
        <w:rPr>
          <w:lang w:eastAsia="en-US"/>
        </w:rPr>
        <w:t>other</w:t>
      </w:r>
      <w:r w:rsidR="00B22748">
        <w:rPr>
          <w:lang w:eastAsia="en-US"/>
        </w:rPr>
        <w:t xml:space="preserve"> </w:t>
      </w:r>
      <w:r w:rsidR="00CF4549">
        <w:rPr>
          <w:lang w:eastAsia="en-US"/>
        </w:rPr>
        <w:t>aspects</w:t>
      </w:r>
      <w:r w:rsidR="00B22748">
        <w:rPr>
          <w:lang w:eastAsia="en-US"/>
        </w:rPr>
        <w:t xml:space="preserve"> </w:t>
      </w:r>
      <w:r w:rsidR="00CF4549">
        <w:rPr>
          <w:lang w:eastAsia="en-US"/>
        </w:rPr>
        <w:t>of</w:t>
      </w:r>
      <w:r w:rsidR="00B22748">
        <w:rPr>
          <w:lang w:eastAsia="en-US"/>
        </w:rPr>
        <w:t xml:space="preserve"> </w:t>
      </w:r>
      <w:r w:rsidR="00CF4549">
        <w:rPr>
          <w:lang w:eastAsia="en-US"/>
        </w:rPr>
        <w:t>the</w:t>
      </w:r>
      <w:r w:rsidR="00B22748">
        <w:rPr>
          <w:lang w:eastAsia="en-US"/>
        </w:rPr>
        <w:t xml:space="preserve"> </w:t>
      </w:r>
      <w:r w:rsidR="00CF4549">
        <w:rPr>
          <w:lang w:eastAsia="en-US"/>
        </w:rPr>
        <w:t>instructional</w:t>
      </w:r>
      <w:r w:rsidR="00B22748">
        <w:rPr>
          <w:lang w:eastAsia="en-US"/>
        </w:rPr>
        <w:t xml:space="preserve"> </w:t>
      </w:r>
      <w:r w:rsidR="00CF4549">
        <w:rPr>
          <w:lang w:eastAsia="en-US"/>
        </w:rPr>
        <w:t>video</w:t>
      </w:r>
      <w:r w:rsidR="00B22748">
        <w:rPr>
          <w:lang w:eastAsia="en-US"/>
        </w:rPr>
        <w:t xml:space="preserve"> </w:t>
      </w:r>
      <w:r w:rsidR="00CF4549">
        <w:rPr>
          <w:lang w:eastAsia="en-US"/>
        </w:rPr>
        <w:t>beyond</w:t>
      </w:r>
      <w:r w:rsidR="00B22748">
        <w:rPr>
          <w:lang w:eastAsia="en-US"/>
        </w:rPr>
        <w:t xml:space="preserve"> </w:t>
      </w:r>
      <w:r w:rsidR="00CF4549">
        <w:rPr>
          <w:lang w:eastAsia="en-US"/>
        </w:rPr>
        <w:t>the</w:t>
      </w:r>
      <w:r w:rsidR="00B22748">
        <w:rPr>
          <w:lang w:eastAsia="en-US"/>
        </w:rPr>
        <w:t xml:space="preserve"> </w:t>
      </w:r>
      <w:r w:rsidR="00CF4549">
        <w:rPr>
          <w:lang w:eastAsia="en-US"/>
        </w:rPr>
        <w:t>audio</w:t>
      </w:r>
      <w:r w:rsidR="00B22748">
        <w:rPr>
          <w:lang w:eastAsia="en-US"/>
        </w:rPr>
        <w:t xml:space="preserve"> </w:t>
      </w:r>
      <w:r w:rsidR="00CF4549">
        <w:rPr>
          <w:lang w:eastAsia="en-US"/>
        </w:rPr>
        <w:t>stream,</w:t>
      </w:r>
      <w:r w:rsidR="00B22748">
        <w:rPr>
          <w:lang w:eastAsia="en-US"/>
        </w:rPr>
        <w:t xml:space="preserve"> </w:t>
      </w:r>
      <w:r w:rsidR="00CF4549">
        <w:rPr>
          <w:lang w:eastAsia="en-US"/>
        </w:rPr>
        <w:t>such</w:t>
      </w:r>
      <w:r w:rsidR="00B22748">
        <w:rPr>
          <w:lang w:eastAsia="en-US"/>
        </w:rPr>
        <w:t xml:space="preserve"> </w:t>
      </w:r>
      <w:r w:rsidR="00CF4549">
        <w:rPr>
          <w:lang w:eastAsia="en-US"/>
        </w:rPr>
        <w:t>as</w:t>
      </w:r>
      <w:r w:rsidR="00B22748">
        <w:rPr>
          <w:lang w:eastAsia="en-US"/>
        </w:rPr>
        <w:t xml:space="preserve"> </w:t>
      </w:r>
      <w:r w:rsidR="00055AC7">
        <w:rPr>
          <w:lang w:eastAsia="en-US"/>
        </w:rPr>
        <w:t>the</w:t>
      </w:r>
      <w:r w:rsidR="00B22748">
        <w:rPr>
          <w:lang w:eastAsia="en-US"/>
        </w:rPr>
        <w:t xml:space="preserve"> </w:t>
      </w:r>
      <w:r w:rsidR="00714DAD">
        <w:rPr>
          <w:lang w:eastAsia="en-US"/>
        </w:rPr>
        <w:t>visual</w:t>
      </w:r>
      <w:r w:rsidR="00B22748">
        <w:rPr>
          <w:lang w:eastAsia="en-US"/>
        </w:rPr>
        <w:t xml:space="preserve"> </w:t>
      </w:r>
      <w:r w:rsidR="00714DAD">
        <w:rPr>
          <w:lang w:eastAsia="en-US"/>
        </w:rPr>
        <w:t>components</w:t>
      </w:r>
      <w:r w:rsidR="00261D5E">
        <w:rPr>
          <w:lang w:eastAsia="en-US"/>
        </w:rPr>
        <w:t>.</w:t>
      </w:r>
      <w:r w:rsidR="00B22748">
        <w:rPr>
          <w:lang w:eastAsia="en-US"/>
        </w:rPr>
        <w:t xml:space="preserve"> </w:t>
      </w:r>
      <w:r w:rsidR="00854341">
        <w:rPr>
          <w:lang w:eastAsia="en-US"/>
        </w:rPr>
        <w:t>For</w:t>
      </w:r>
      <w:r w:rsidR="00B22748">
        <w:rPr>
          <w:lang w:eastAsia="en-US"/>
        </w:rPr>
        <w:t xml:space="preserve"> </w:t>
      </w:r>
      <w:r w:rsidR="00854341">
        <w:rPr>
          <w:lang w:eastAsia="en-US"/>
        </w:rPr>
        <w:t>example,</w:t>
      </w:r>
      <w:r w:rsidR="00B22748">
        <w:rPr>
          <w:lang w:eastAsia="en-US"/>
        </w:rPr>
        <w:t xml:space="preserve"> </w:t>
      </w:r>
      <w:r w:rsidR="000C2061">
        <w:rPr>
          <w:lang w:eastAsia="en-US"/>
        </w:rPr>
        <w:t>if</w:t>
      </w:r>
      <w:r w:rsidR="00B22748">
        <w:rPr>
          <w:lang w:eastAsia="en-US"/>
        </w:rPr>
        <w:t xml:space="preserve"> </w:t>
      </w:r>
      <w:r w:rsidR="00477EFF">
        <w:rPr>
          <w:lang w:eastAsia="en-US"/>
        </w:rPr>
        <w:t>the</w:t>
      </w:r>
      <w:r w:rsidR="00B22748">
        <w:rPr>
          <w:lang w:eastAsia="en-US"/>
        </w:rPr>
        <w:t xml:space="preserve"> </w:t>
      </w:r>
      <w:r w:rsidR="00252C4B">
        <w:rPr>
          <w:lang w:eastAsia="en-US"/>
        </w:rPr>
        <w:t>number</w:t>
      </w:r>
      <w:r w:rsidR="00B22748">
        <w:rPr>
          <w:lang w:eastAsia="en-US"/>
        </w:rPr>
        <w:t xml:space="preserve"> </w:t>
      </w:r>
      <w:r w:rsidR="0039270A">
        <w:rPr>
          <w:lang w:eastAsia="en-US"/>
        </w:rPr>
        <w:t>of</w:t>
      </w:r>
      <w:r w:rsidR="00B22748">
        <w:rPr>
          <w:lang w:eastAsia="en-US"/>
        </w:rPr>
        <w:t xml:space="preserve"> </w:t>
      </w:r>
      <w:r w:rsidR="00252C4B">
        <w:rPr>
          <w:lang w:eastAsia="en-US"/>
        </w:rPr>
        <w:t>steps</w:t>
      </w:r>
      <w:r w:rsidR="00B22748">
        <w:rPr>
          <w:lang w:eastAsia="en-US"/>
        </w:rPr>
        <w:t xml:space="preserve"> </w:t>
      </w:r>
      <w:r w:rsidR="00215BD4">
        <w:rPr>
          <w:lang w:eastAsia="en-US"/>
        </w:rPr>
        <w:t>(and</w:t>
      </w:r>
      <w:r w:rsidR="00B22748">
        <w:rPr>
          <w:lang w:eastAsia="en-US"/>
        </w:rPr>
        <w:t xml:space="preserve"> </w:t>
      </w:r>
      <w:r w:rsidR="00215BD4">
        <w:rPr>
          <w:lang w:eastAsia="en-US"/>
        </w:rPr>
        <w:t>therefore</w:t>
      </w:r>
      <w:r w:rsidR="00B22748">
        <w:rPr>
          <w:lang w:eastAsia="en-US"/>
        </w:rPr>
        <w:t xml:space="preserve"> </w:t>
      </w:r>
      <w:r w:rsidR="00215BD4">
        <w:rPr>
          <w:lang w:eastAsia="en-US"/>
        </w:rPr>
        <w:t>changes</w:t>
      </w:r>
      <w:r w:rsidR="00B22748">
        <w:rPr>
          <w:lang w:eastAsia="en-US"/>
        </w:rPr>
        <w:t xml:space="preserve"> </w:t>
      </w:r>
      <w:r w:rsidR="00215BD4">
        <w:rPr>
          <w:lang w:eastAsia="en-US"/>
        </w:rPr>
        <w:t>on</w:t>
      </w:r>
      <w:r w:rsidR="00B22748">
        <w:rPr>
          <w:lang w:eastAsia="en-US"/>
        </w:rPr>
        <w:t xml:space="preserve"> </w:t>
      </w:r>
      <w:r w:rsidR="00215BD4">
        <w:rPr>
          <w:lang w:eastAsia="en-US"/>
        </w:rPr>
        <w:t>the</w:t>
      </w:r>
      <w:r w:rsidR="00B22748">
        <w:rPr>
          <w:lang w:eastAsia="en-US"/>
        </w:rPr>
        <w:t xml:space="preserve"> </w:t>
      </w:r>
      <w:r w:rsidR="00215BD4">
        <w:rPr>
          <w:lang w:eastAsia="en-US"/>
        </w:rPr>
        <w:t>screen)</w:t>
      </w:r>
      <w:r w:rsidR="00B22748">
        <w:rPr>
          <w:lang w:eastAsia="en-US"/>
        </w:rPr>
        <w:t xml:space="preserve"> </w:t>
      </w:r>
      <w:r w:rsidR="00215BD4">
        <w:rPr>
          <w:lang w:eastAsia="en-US"/>
        </w:rPr>
        <w:t>happening</w:t>
      </w:r>
      <w:r w:rsidR="00B22748">
        <w:rPr>
          <w:lang w:eastAsia="en-US"/>
        </w:rPr>
        <w:t xml:space="preserve"> </w:t>
      </w:r>
      <w:r w:rsidR="00252C4B">
        <w:rPr>
          <w:lang w:eastAsia="en-US"/>
        </w:rPr>
        <w:t>within</w:t>
      </w:r>
      <w:r w:rsidR="00B22748">
        <w:rPr>
          <w:lang w:eastAsia="en-US"/>
        </w:rPr>
        <w:t xml:space="preserve"> </w:t>
      </w:r>
      <w:r w:rsidR="00252C4B">
        <w:rPr>
          <w:lang w:eastAsia="en-US"/>
        </w:rPr>
        <w:t>a</w:t>
      </w:r>
      <w:r w:rsidR="00B22748">
        <w:rPr>
          <w:lang w:eastAsia="en-US"/>
        </w:rPr>
        <w:t xml:space="preserve"> </w:t>
      </w:r>
      <w:r w:rsidR="00252C4B">
        <w:rPr>
          <w:lang w:eastAsia="en-US"/>
        </w:rPr>
        <w:t>window</w:t>
      </w:r>
      <w:r w:rsidR="00B22748">
        <w:rPr>
          <w:lang w:eastAsia="en-US"/>
        </w:rPr>
        <w:t xml:space="preserve"> </w:t>
      </w:r>
      <w:r w:rsidR="00252C4B">
        <w:rPr>
          <w:lang w:eastAsia="en-US"/>
        </w:rPr>
        <w:t>of</w:t>
      </w:r>
      <w:r w:rsidR="00B22748">
        <w:rPr>
          <w:lang w:eastAsia="en-US"/>
        </w:rPr>
        <w:t xml:space="preserve"> </w:t>
      </w:r>
      <w:r w:rsidR="00252C4B">
        <w:rPr>
          <w:lang w:eastAsia="en-US"/>
        </w:rPr>
        <w:t>time</w:t>
      </w:r>
      <w:r w:rsidR="00B22748">
        <w:rPr>
          <w:lang w:eastAsia="en-US"/>
        </w:rPr>
        <w:t xml:space="preserve"> </w:t>
      </w:r>
      <w:r w:rsidR="00477EFF">
        <w:rPr>
          <w:lang w:eastAsia="en-US"/>
        </w:rPr>
        <w:t>exceeds</w:t>
      </w:r>
      <w:r w:rsidR="00B22748">
        <w:rPr>
          <w:lang w:eastAsia="en-US"/>
        </w:rPr>
        <w:t xml:space="preserve"> </w:t>
      </w:r>
      <w:r w:rsidR="00477EFF">
        <w:rPr>
          <w:lang w:eastAsia="en-US"/>
        </w:rPr>
        <w:t>a</w:t>
      </w:r>
      <w:r w:rsidR="00B22748">
        <w:rPr>
          <w:lang w:eastAsia="en-US"/>
        </w:rPr>
        <w:t xml:space="preserve"> </w:t>
      </w:r>
      <w:r w:rsidR="00477EFF">
        <w:rPr>
          <w:lang w:eastAsia="en-US"/>
        </w:rPr>
        <w:t>certain</w:t>
      </w:r>
      <w:r w:rsidR="00B22748">
        <w:rPr>
          <w:lang w:eastAsia="en-US"/>
        </w:rPr>
        <w:t xml:space="preserve"> </w:t>
      </w:r>
      <w:r w:rsidR="00477EFF">
        <w:rPr>
          <w:lang w:eastAsia="en-US"/>
        </w:rPr>
        <w:t>threshold</w:t>
      </w:r>
      <w:r w:rsidR="001614BA">
        <w:rPr>
          <w:lang w:eastAsia="en-US"/>
        </w:rPr>
        <w:t>,</w:t>
      </w:r>
      <w:r w:rsidR="00B22748">
        <w:rPr>
          <w:lang w:eastAsia="en-US"/>
        </w:rPr>
        <w:t xml:space="preserve"> </w:t>
      </w:r>
      <w:r w:rsidR="00252C4B">
        <w:rPr>
          <w:lang w:eastAsia="en-US"/>
        </w:rPr>
        <w:t>pauses</w:t>
      </w:r>
      <w:r w:rsidR="00B22748">
        <w:rPr>
          <w:lang w:eastAsia="en-US"/>
        </w:rPr>
        <w:t xml:space="preserve"> </w:t>
      </w:r>
      <w:r w:rsidR="00252C4B">
        <w:rPr>
          <w:lang w:eastAsia="en-US"/>
        </w:rPr>
        <w:t>could</w:t>
      </w:r>
      <w:r w:rsidR="00B22748">
        <w:rPr>
          <w:lang w:eastAsia="en-US"/>
        </w:rPr>
        <w:t xml:space="preserve"> </w:t>
      </w:r>
      <w:r w:rsidR="00252C4B">
        <w:rPr>
          <w:lang w:eastAsia="en-US"/>
        </w:rPr>
        <w:t>be</w:t>
      </w:r>
      <w:r w:rsidR="00B22748">
        <w:rPr>
          <w:lang w:eastAsia="en-US"/>
        </w:rPr>
        <w:t xml:space="preserve"> </w:t>
      </w:r>
      <w:r w:rsidR="00252C4B">
        <w:rPr>
          <w:lang w:eastAsia="en-US"/>
        </w:rPr>
        <w:t>inserted</w:t>
      </w:r>
      <w:r w:rsidR="00B22748">
        <w:rPr>
          <w:lang w:eastAsia="en-US"/>
        </w:rPr>
        <w:t xml:space="preserve"> </w:t>
      </w:r>
      <w:r w:rsidR="00252C4B">
        <w:rPr>
          <w:lang w:eastAsia="en-US"/>
        </w:rPr>
        <w:t>to</w:t>
      </w:r>
      <w:r w:rsidR="00B22748">
        <w:rPr>
          <w:lang w:eastAsia="en-US"/>
        </w:rPr>
        <w:t xml:space="preserve"> </w:t>
      </w:r>
      <w:r w:rsidR="001614BA">
        <w:rPr>
          <w:lang w:eastAsia="en-US"/>
        </w:rPr>
        <w:t>allow</w:t>
      </w:r>
      <w:r w:rsidR="00B22748">
        <w:rPr>
          <w:lang w:eastAsia="en-US"/>
        </w:rPr>
        <w:t xml:space="preserve"> </w:t>
      </w:r>
      <w:r w:rsidR="001614BA">
        <w:rPr>
          <w:lang w:eastAsia="en-US"/>
        </w:rPr>
        <w:t>the</w:t>
      </w:r>
      <w:r w:rsidR="00B22748">
        <w:rPr>
          <w:lang w:eastAsia="en-US"/>
        </w:rPr>
        <w:t xml:space="preserve"> </w:t>
      </w:r>
      <w:r w:rsidR="001614BA">
        <w:rPr>
          <w:lang w:eastAsia="en-US"/>
        </w:rPr>
        <w:t>viewer</w:t>
      </w:r>
      <w:r w:rsidR="00B22748">
        <w:rPr>
          <w:lang w:eastAsia="en-US"/>
        </w:rPr>
        <w:t xml:space="preserve"> </w:t>
      </w:r>
      <w:r w:rsidR="001614BA">
        <w:rPr>
          <w:lang w:eastAsia="en-US"/>
        </w:rPr>
        <w:t>to</w:t>
      </w:r>
      <w:r w:rsidR="00B22748">
        <w:rPr>
          <w:lang w:eastAsia="en-US"/>
        </w:rPr>
        <w:t xml:space="preserve"> </w:t>
      </w:r>
      <w:r w:rsidR="00252C4B">
        <w:rPr>
          <w:lang w:eastAsia="en-US"/>
        </w:rPr>
        <w:t>focus</w:t>
      </w:r>
      <w:r w:rsidR="00B22748">
        <w:rPr>
          <w:lang w:eastAsia="en-US"/>
        </w:rPr>
        <w:t xml:space="preserve"> </w:t>
      </w:r>
      <w:r w:rsidR="00252C4B">
        <w:rPr>
          <w:lang w:eastAsia="en-US"/>
        </w:rPr>
        <w:t>on</w:t>
      </w:r>
      <w:r w:rsidR="00B22748">
        <w:rPr>
          <w:lang w:eastAsia="en-US"/>
        </w:rPr>
        <w:t xml:space="preserve"> </w:t>
      </w:r>
      <w:r w:rsidR="00252C4B">
        <w:rPr>
          <w:lang w:eastAsia="en-US"/>
        </w:rPr>
        <w:t>a</w:t>
      </w:r>
      <w:r w:rsidR="00B22748">
        <w:rPr>
          <w:lang w:eastAsia="en-US"/>
        </w:rPr>
        <w:t xml:space="preserve"> </w:t>
      </w:r>
      <w:r w:rsidR="00252C4B">
        <w:rPr>
          <w:lang w:eastAsia="en-US"/>
        </w:rPr>
        <w:t>smaller</w:t>
      </w:r>
      <w:r w:rsidR="00B22748">
        <w:rPr>
          <w:lang w:eastAsia="en-US"/>
        </w:rPr>
        <w:t xml:space="preserve"> </w:t>
      </w:r>
      <w:r w:rsidR="00252C4B">
        <w:rPr>
          <w:lang w:eastAsia="en-US"/>
        </w:rPr>
        <w:t>number</w:t>
      </w:r>
      <w:r w:rsidR="00B22748">
        <w:rPr>
          <w:lang w:eastAsia="en-US"/>
        </w:rPr>
        <w:t xml:space="preserve"> </w:t>
      </w:r>
      <w:r w:rsidR="00055AC7">
        <w:rPr>
          <w:lang w:eastAsia="en-US"/>
        </w:rPr>
        <w:t>of</w:t>
      </w:r>
      <w:r w:rsidR="00B22748">
        <w:rPr>
          <w:lang w:eastAsia="en-US"/>
        </w:rPr>
        <w:t xml:space="preserve"> </w:t>
      </w:r>
      <w:r w:rsidR="00252C4B">
        <w:rPr>
          <w:lang w:eastAsia="en-US"/>
        </w:rPr>
        <w:t>steps</w:t>
      </w:r>
      <w:r w:rsidR="00B22748">
        <w:rPr>
          <w:lang w:eastAsia="en-US"/>
        </w:rPr>
        <w:t xml:space="preserve"> </w:t>
      </w:r>
      <w:r w:rsidR="00252C4B">
        <w:rPr>
          <w:lang w:eastAsia="en-US"/>
        </w:rPr>
        <w:t>at</w:t>
      </w:r>
      <w:r w:rsidR="00B22748">
        <w:rPr>
          <w:lang w:eastAsia="en-US"/>
        </w:rPr>
        <w:t xml:space="preserve"> </w:t>
      </w:r>
      <w:r w:rsidR="00252C4B">
        <w:rPr>
          <w:lang w:eastAsia="en-US"/>
        </w:rPr>
        <w:t>a</w:t>
      </w:r>
      <w:r w:rsidR="00B22748">
        <w:rPr>
          <w:lang w:eastAsia="en-US"/>
        </w:rPr>
        <w:t xml:space="preserve"> </w:t>
      </w:r>
      <w:r w:rsidR="00252C4B">
        <w:rPr>
          <w:lang w:eastAsia="en-US"/>
        </w:rPr>
        <w:t>time</w:t>
      </w:r>
      <w:r w:rsidR="001614BA">
        <w:rPr>
          <w:lang w:eastAsia="en-US"/>
        </w:rPr>
        <w:t>.</w:t>
      </w:r>
      <w:r w:rsidR="00B22748">
        <w:rPr>
          <w:lang w:eastAsia="en-US"/>
        </w:rPr>
        <w:t xml:space="preserve"> </w:t>
      </w:r>
    </w:p>
    <w:p w14:paraId="4BE4C25A" w14:textId="5469672B" w:rsidR="008A73AD" w:rsidRPr="00F70CB3" w:rsidRDefault="008A73AD" w:rsidP="00CF4549">
      <w:pPr>
        <w:pStyle w:val="ParaContinue"/>
        <w:rPr>
          <w:b/>
          <w:bCs/>
          <w:lang w:eastAsia="en-US"/>
        </w:rPr>
      </w:pPr>
      <w:r>
        <w:rPr>
          <w:b/>
          <w:bCs/>
          <w:lang w:eastAsia="en-US"/>
        </w:rPr>
        <w:t>Improving slowing dynamically</w:t>
      </w:r>
      <w:r w:rsidRPr="00B83086">
        <w:rPr>
          <w:b/>
          <w:bCs/>
          <w:lang w:eastAsia="en-US"/>
        </w:rPr>
        <w:t>.</w:t>
      </w:r>
      <w:r w:rsidRPr="003A1F86">
        <w:rPr>
          <w:b/>
          <w:bCs/>
          <w:lang w:eastAsia="en-US"/>
        </w:rPr>
        <w:t xml:space="preserve"> </w:t>
      </w:r>
      <w:r w:rsidRPr="003A1F86">
        <w:rPr>
          <w:lang w:eastAsia="en-US"/>
        </w:rPr>
        <w:t>Although the results from the experiments suggested that uniformly slowing down the instructional videos was not as helpful to the older adults in terms of reducing the task completion time, it did not mean that slowing down the instructional videos should be completely abandoned as a method for regulating the content delivery rate. The results merely indicated that applying a constant slowing factor over the whole video (like the slowing option on YouTube) might not be an ideal way of implementing the slowing condition. It is possible that there were parts of the video that might not have been slowed enough and other parts that were slowed too much</w:t>
      </w:r>
      <w:r w:rsidRPr="003A1F86">
        <w:rPr>
          <w:rFonts w:hint="eastAsia"/>
          <w:lang w:eastAsia="en-US"/>
        </w:rPr>
        <w:t>.</w:t>
      </w:r>
      <w:r w:rsidRPr="003A1F86">
        <w:rPr>
          <w:lang w:eastAsia="en-US"/>
        </w:rPr>
        <w:t xml:space="preserve"> For future research, it could be worth revisiting whether just slowing down the video would be effective by exploring better ways of doing it. For example, one could consider applying a slowing factor to a locally fast-paced segment instead of applying the factor over the whole video. </w:t>
      </w:r>
      <w:r w:rsidR="00012F39">
        <w:rPr>
          <w:lang w:eastAsia="en-US"/>
        </w:rPr>
        <w:t>Additionally, w</w:t>
      </w:r>
      <w:r w:rsidRPr="003A1F86">
        <w:rPr>
          <w:lang w:eastAsia="en-US"/>
        </w:rPr>
        <w:t>e also believe there are also specific situations where slowing could be useful. For example, if a short step was carried out too quickly (e.g., clicking a button), a “slow-motion” effect could be applied to the associated frames to give the older adults longer exposure to that step and a clearer view of the step.</w:t>
      </w:r>
    </w:p>
    <w:p w14:paraId="1D531325" w14:textId="77777777" w:rsidR="00F70CB3" w:rsidRDefault="00F70CB3" w:rsidP="00BC0842">
      <w:pPr>
        <w:pStyle w:val="Head2"/>
      </w:pPr>
      <w:r>
        <w:lastRenderedPageBreak/>
        <w:t xml:space="preserve">Improving the interface: notifying viewers of impending auto-pause </w:t>
      </w:r>
    </w:p>
    <w:p w14:paraId="449493A1" w14:textId="19A026C8" w:rsidR="008709FA" w:rsidRDefault="00491141" w:rsidP="00F70CB3">
      <w:pPr>
        <w:pStyle w:val="PostHeadPara"/>
      </w:pPr>
      <w:r>
        <w:t>Although</w:t>
      </w:r>
      <w:r w:rsidR="00B22748">
        <w:t xml:space="preserve"> </w:t>
      </w:r>
      <w:r>
        <w:t>the</w:t>
      </w:r>
      <w:r w:rsidR="00B22748">
        <w:t xml:space="preserve"> </w:t>
      </w:r>
      <w:r>
        <w:t>small</w:t>
      </w:r>
      <w:r w:rsidR="00B22748">
        <w:t xml:space="preserve"> </w:t>
      </w:r>
      <w:r>
        <w:t>triangles</w:t>
      </w:r>
      <w:r w:rsidR="00B22748">
        <w:t xml:space="preserve"> </w:t>
      </w:r>
      <w:r>
        <w:t>on</w:t>
      </w:r>
      <w:r w:rsidR="00B22748">
        <w:t xml:space="preserve"> </w:t>
      </w:r>
      <w:r>
        <w:t>the</w:t>
      </w:r>
      <w:r w:rsidR="00B22748">
        <w:t xml:space="preserve"> </w:t>
      </w:r>
      <w:r>
        <w:t>video</w:t>
      </w:r>
      <w:r w:rsidR="00B22748">
        <w:t xml:space="preserve"> </w:t>
      </w:r>
      <w:r>
        <w:t>seek</w:t>
      </w:r>
      <w:r w:rsidR="00B22748">
        <w:t xml:space="preserve"> </w:t>
      </w:r>
      <w:r>
        <w:t>bar</w:t>
      </w:r>
      <w:r w:rsidR="00B22748">
        <w:t xml:space="preserve"> </w:t>
      </w:r>
      <w:r>
        <w:t>were</w:t>
      </w:r>
      <w:r w:rsidR="00B22748">
        <w:t xml:space="preserve"> </w:t>
      </w:r>
      <w:r>
        <w:t>supposed</w:t>
      </w:r>
      <w:r w:rsidR="00B22748">
        <w:t xml:space="preserve"> </w:t>
      </w:r>
      <w:r>
        <w:t>to</w:t>
      </w:r>
      <w:r w:rsidR="00B22748">
        <w:t xml:space="preserve"> </w:t>
      </w:r>
      <w:r>
        <w:t>indicate</w:t>
      </w:r>
      <w:r w:rsidR="00B22748">
        <w:t xml:space="preserve"> </w:t>
      </w:r>
      <w:r>
        <w:t>a</w:t>
      </w:r>
      <w:r w:rsidR="00B22748">
        <w:t xml:space="preserve"> </w:t>
      </w:r>
      <w:r>
        <w:t>pause</w:t>
      </w:r>
      <w:r w:rsidR="00B22748">
        <w:t xml:space="preserve"> </w:t>
      </w:r>
      <w:r>
        <w:t>point</w:t>
      </w:r>
      <w:r w:rsidR="00B22748">
        <w:t xml:space="preserve"> </w:t>
      </w:r>
      <w:r>
        <w:t>to</w:t>
      </w:r>
      <w:r w:rsidR="00B22748">
        <w:t xml:space="preserve"> </w:t>
      </w:r>
      <w:r>
        <w:t>the</w:t>
      </w:r>
      <w:r w:rsidR="00B22748">
        <w:t xml:space="preserve"> </w:t>
      </w:r>
      <w:r>
        <w:t>older</w:t>
      </w:r>
      <w:r w:rsidR="00B22748">
        <w:t xml:space="preserve"> </w:t>
      </w:r>
      <w:r>
        <w:t>adults,</w:t>
      </w:r>
      <w:r w:rsidR="00B22748">
        <w:t xml:space="preserve"> </w:t>
      </w:r>
      <w:r>
        <w:t>the</w:t>
      </w:r>
      <w:r w:rsidR="00B22748">
        <w:t xml:space="preserve"> </w:t>
      </w:r>
      <w:r>
        <w:t>auto-generated</w:t>
      </w:r>
      <w:r w:rsidR="00B22748">
        <w:t xml:space="preserve"> </w:t>
      </w:r>
      <w:r>
        <w:t>pauses</w:t>
      </w:r>
      <w:r w:rsidR="00B22748">
        <w:t xml:space="preserve"> </w:t>
      </w:r>
      <w:r>
        <w:t>still</w:t>
      </w:r>
      <w:r w:rsidR="00B22748">
        <w:t xml:space="preserve"> </w:t>
      </w:r>
      <w:r>
        <w:t>surprise</w:t>
      </w:r>
      <w:r w:rsidR="003B488A">
        <w:t>d</w:t>
      </w:r>
      <w:r w:rsidR="00B22748">
        <w:t xml:space="preserve"> </w:t>
      </w:r>
      <w:r w:rsidR="003B488A">
        <w:t>some</w:t>
      </w:r>
      <w:r w:rsidR="00B22748">
        <w:t xml:space="preserve"> </w:t>
      </w:r>
      <w:r w:rsidR="003B488A">
        <w:t>of</w:t>
      </w:r>
      <w:r w:rsidR="00B22748">
        <w:t xml:space="preserve"> </w:t>
      </w:r>
      <w:r w:rsidR="003B488A">
        <w:t>the</w:t>
      </w:r>
      <w:r w:rsidR="00B22748">
        <w:t xml:space="preserve"> </w:t>
      </w:r>
      <w:r w:rsidR="003B488A">
        <w:t>participants</w:t>
      </w:r>
      <w:r w:rsidR="00B22748">
        <w:t xml:space="preserve"> </w:t>
      </w:r>
      <w:r w:rsidR="00602C06">
        <w:t>during</w:t>
      </w:r>
      <w:r w:rsidR="00B22748">
        <w:t xml:space="preserve"> </w:t>
      </w:r>
      <w:r w:rsidR="00602C06">
        <w:t>the</w:t>
      </w:r>
      <w:r w:rsidR="00B22748">
        <w:t xml:space="preserve"> </w:t>
      </w:r>
      <w:r w:rsidR="00602C06">
        <w:t>video</w:t>
      </w:r>
      <w:r w:rsidR="00B22748">
        <w:t xml:space="preserve"> </w:t>
      </w:r>
      <w:r w:rsidR="00602C06">
        <w:t>playback</w:t>
      </w:r>
      <w:r>
        <w:t>.</w:t>
      </w:r>
      <w:r w:rsidR="00B22748">
        <w:t xml:space="preserve"> </w:t>
      </w:r>
      <w:r w:rsidR="009D6297">
        <w:t>For</w:t>
      </w:r>
      <w:r w:rsidR="00B22748">
        <w:t xml:space="preserve"> </w:t>
      </w:r>
      <w:r w:rsidR="009D6297">
        <w:t>example,</w:t>
      </w:r>
      <w:r w:rsidR="00B22748">
        <w:t xml:space="preserve"> </w:t>
      </w:r>
      <w:r w:rsidR="009D6297">
        <w:t>a</w:t>
      </w:r>
      <w:r w:rsidR="00B22748">
        <w:t xml:space="preserve"> </w:t>
      </w:r>
      <w:r w:rsidR="003B488A">
        <w:t>participant</w:t>
      </w:r>
      <w:r w:rsidR="00B22748">
        <w:t xml:space="preserve"> </w:t>
      </w:r>
      <w:r w:rsidR="009D6297">
        <w:t>in</w:t>
      </w:r>
      <w:r w:rsidR="00B22748">
        <w:t xml:space="preserve"> </w:t>
      </w:r>
      <w:r w:rsidR="003B488A">
        <w:t>Study</w:t>
      </w:r>
      <w:r w:rsidR="00B22748">
        <w:t xml:space="preserve"> </w:t>
      </w:r>
      <w:r w:rsidR="009D6297">
        <w:t>2</w:t>
      </w:r>
      <w:r w:rsidR="00B22748">
        <w:t xml:space="preserve"> </w:t>
      </w:r>
      <w:r w:rsidR="009D6297">
        <w:t>complained</w:t>
      </w:r>
      <w:r w:rsidR="00B22748">
        <w:t xml:space="preserve"> </w:t>
      </w:r>
      <w:r w:rsidR="009D6297">
        <w:t>about</w:t>
      </w:r>
      <w:r w:rsidR="00B22748">
        <w:t xml:space="preserve"> </w:t>
      </w:r>
      <w:r w:rsidR="009D6297">
        <w:t>the</w:t>
      </w:r>
      <w:r w:rsidR="00B22748">
        <w:t xml:space="preserve"> </w:t>
      </w:r>
      <w:r w:rsidR="009D6297">
        <w:t>auto-pause</w:t>
      </w:r>
      <w:r w:rsidR="00B22748">
        <w:t xml:space="preserve"> </w:t>
      </w:r>
      <w:r w:rsidR="009D6297">
        <w:t>system</w:t>
      </w:r>
      <w:r w:rsidR="00B22748">
        <w:t xml:space="preserve"> </w:t>
      </w:r>
      <w:r w:rsidR="009D6297">
        <w:t>stopping</w:t>
      </w:r>
      <w:r w:rsidR="00B22748">
        <w:t xml:space="preserve"> </w:t>
      </w:r>
      <w:r w:rsidR="009D6297">
        <w:t>the</w:t>
      </w:r>
      <w:r w:rsidR="00B22748">
        <w:t xml:space="preserve"> </w:t>
      </w:r>
      <w:r w:rsidR="009D6297">
        <w:t>video</w:t>
      </w:r>
      <w:r w:rsidR="00B22748">
        <w:t xml:space="preserve"> </w:t>
      </w:r>
      <w:r w:rsidR="009D6297">
        <w:t>too</w:t>
      </w:r>
      <w:r w:rsidR="00B22748">
        <w:t xml:space="preserve"> </w:t>
      </w:r>
      <w:r w:rsidR="009D6297">
        <w:t>suddenly</w:t>
      </w:r>
      <w:r w:rsidR="00A651FD">
        <w:t>:</w:t>
      </w:r>
      <w:r w:rsidR="00B22748">
        <w:t xml:space="preserve"> </w:t>
      </w:r>
      <w:r w:rsidR="009D6297">
        <w:t>“…sometimes</w:t>
      </w:r>
      <w:r w:rsidR="00B22748">
        <w:t xml:space="preserve"> </w:t>
      </w:r>
      <w:r w:rsidR="009D6297">
        <w:t>when</w:t>
      </w:r>
      <w:r w:rsidR="00B22748">
        <w:t xml:space="preserve"> </w:t>
      </w:r>
      <w:r w:rsidR="009D6297">
        <w:t>I</w:t>
      </w:r>
      <w:r w:rsidR="00B22748">
        <w:t xml:space="preserve"> </w:t>
      </w:r>
      <w:r w:rsidR="009D6297">
        <w:t>was</w:t>
      </w:r>
      <w:r w:rsidR="00B22748">
        <w:t xml:space="preserve"> </w:t>
      </w:r>
      <w:r w:rsidR="009D6297">
        <w:t>watching</w:t>
      </w:r>
      <w:r w:rsidR="00B22748">
        <w:t xml:space="preserve"> </w:t>
      </w:r>
      <w:r w:rsidR="009D6297">
        <w:t>the</w:t>
      </w:r>
      <w:r w:rsidR="00B22748">
        <w:t xml:space="preserve"> </w:t>
      </w:r>
      <w:r w:rsidR="009D6297">
        <w:t>video,</w:t>
      </w:r>
      <w:r w:rsidR="00B22748">
        <w:t xml:space="preserve"> </w:t>
      </w:r>
      <w:r w:rsidR="009D6297">
        <w:t>all</w:t>
      </w:r>
      <w:r w:rsidR="00B22748">
        <w:t xml:space="preserve"> </w:t>
      </w:r>
      <w:r w:rsidR="009D6297">
        <w:t>of</w:t>
      </w:r>
      <w:r w:rsidR="00B22748">
        <w:t xml:space="preserve"> </w:t>
      </w:r>
      <w:r w:rsidR="009D6297">
        <w:t>a</w:t>
      </w:r>
      <w:r w:rsidR="00B22748">
        <w:t xml:space="preserve"> </w:t>
      </w:r>
      <w:r w:rsidR="009D6297">
        <w:t>sudden,</w:t>
      </w:r>
      <w:r w:rsidR="00B22748">
        <w:t xml:space="preserve"> </w:t>
      </w:r>
      <w:r w:rsidR="009D6297">
        <w:t>the</w:t>
      </w:r>
      <w:r w:rsidR="00B22748">
        <w:t xml:space="preserve"> </w:t>
      </w:r>
      <w:r w:rsidR="009D6297">
        <w:t>video</w:t>
      </w:r>
      <w:r w:rsidR="00B22748">
        <w:t xml:space="preserve"> </w:t>
      </w:r>
      <w:r w:rsidR="009D6297">
        <w:t>stopped,</w:t>
      </w:r>
      <w:r w:rsidR="00B22748">
        <w:t xml:space="preserve"> </w:t>
      </w:r>
      <w:r w:rsidR="009D6297">
        <w:t>and</w:t>
      </w:r>
      <w:r w:rsidR="00B22748">
        <w:t xml:space="preserve"> </w:t>
      </w:r>
      <w:r w:rsidR="009D6297">
        <w:t>it</w:t>
      </w:r>
      <w:r w:rsidR="00B22748">
        <w:t xml:space="preserve"> </w:t>
      </w:r>
      <w:r w:rsidR="009D6297">
        <w:t>caught</w:t>
      </w:r>
      <w:r w:rsidR="00B22748">
        <w:t xml:space="preserve"> </w:t>
      </w:r>
      <w:r w:rsidR="009D6297">
        <w:t>me</w:t>
      </w:r>
      <w:r w:rsidR="00B22748">
        <w:t xml:space="preserve"> </w:t>
      </w:r>
      <w:r w:rsidR="009D6297">
        <w:t>off</w:t>
      </w:r>
      <w:r w:rsidR="00B22748">
        <w:t xml:space="preserve"> </w:t>
      </w:r>
      <w:r w:rsidR="009D6297">
        <w:t>guard…</w:t>
      </w:r>
      <w:r w:rsidR="0043422B">
        <w:t>I</w:t>
      </w:r>
      <w:r w:rsidR="00B22748">
        <w:t xml:space="preserve"> </w:t>
      </w:r>
      <w:r w:rsidR="0043422B">
        <w:t>don’t</w:t>
      </w:r>
      <w:r w:rsidR="00B22748">
        <w:t xml:space="preserve"> </w:t>
      </w:r>
      <w:r w:rsidR="005850EA">
        <w:t>like</w:t>
      </w:r>
      <w:r w:rsidR="00B22748">
        <w:t xml:space="preserve"> </w:t>
      </w:r>
      <w:r w:rsidR="00BE4016">
        <w:t>it</w:t>
      </w:r>
      <w:r w:rsidR="00DA6EDA">
        <w:t>…</w:t>
      </w:r>
      <w:r w:rsidR="009D6297">
        <w:t>”</w:t>
      </w:r>
      <w:r w:rsidR="00A651FD">
        <w:t xml:space="preserve"> (P5</w:t>
      </w:r>
      <w:r w:rsidR="009D6297">
        <w:t>).</w:t>
      </w:r>
      <w:r w:rsidR="00B22748">
        <w:t xml:space="preserve"> </w:t>
      </w:r>
      <w:r w:rsidR="00F55076">
        <w:t>One</w:t>
      </w:r>
      <w:r w:rsidR="00B22748">
        <w:t xml:space="preserve"> </w:t>
      </w:r>
      <w:r w:rsidR="00F55076">
        <w:t>of</w:t>
      </w:r>
      <w:r w:rsidR="00B22748">
        <w:t xml:space="preserve"> </w:t>
      </w:r>
      <w:r w:rsidR="00F55076">
        <w:t>the</w:t>
      </w:r>
      <w:r w:rsidR="00B22748">
        <w:t xml:space="preserve"> </w:t>
      </w:r>
      <w:r w:rsidR="00651648">
        <w:t>participant</w:t>
      </w:r>
      <w:r w:rsidR="00F55076">
        <w:t>s</w:t>
      </w:r>
      <w:r w:rsidR="00B22748">
        <w:t xml:space="preserve"> </w:t>
      </w:r>
      <w:r w:rsidR="00602C06">
        <w:t>suggested</w:t>
      </w:r>
      <w:r w:rsidR="00B22748">
        <w:t xml:space="preserve"> </w:t>
      </w:r>
      <w:r w:rsidR="00602C06">
        <w:t>adding</w:t>
      </w:r>
      <w:r w:rsidR="00B22748">
        <w:t xml:space="preserve"> </w:t>
      </w:r>
      <w:r w:rsidR="00602C06">
        <w:t>some</w:t>
      </w:r>
      <w:r w:rsidR="00B22748">
        <w:t xml:space="preserve"> </w:t>
      </w:r>
      <w:r w:rsidR="00602C06">
        <w:t>kind</w:t>
      </w:r>
      <w:r w:rsidR="00B22748">
        <w:t xml:space="preserve"> </w:t>
      </w:r>
      <w:r w:rsidR="00602C06">
        <w:t>of</w:t>
      </w:r>
      <w:r w:rsidR="00B22748">
        <w:t xml:space="preserve"> </w:t>
      </w:r>
      <w:r w:rsidR="00706578">
        <w:t>notification</w:t>
      </w:r>
      <w:r w:rsidR="00B22748">
        <w:t xml:space="preserve"> </w:t>
      </w:r>
      <w:r w:rsidR="00602C06">
        <w:t>ahead</w:t>
      </w:r>
      <w:r w:rsidR="00B22748">
        <w:t xml:space="preserve"> </w:t>
      </w:r>
      <w:r w:rsidR="00602C06">
        <w:t>of</w:t>
      </w:r>
      <w:r w:rsidR="00B22748">
        <w:t xml:space="preserve"> </w:t>
      </w:r>
      <w:r w:rsidR="00602C06">
        <w:t>a</w:t>
      </w:r>
      <w:r w:rsidR="00055AC7">
        <w:t>n</w:t>
      </w:r>
      <w:r w:rsidR="00B22748">
        <w:t xml:space="preserve"> </w:t>
      </w:r>
      <w:r w:rsidR="00544893">
        <w:t>up</w:t>
      </w:r>
      <w:r w:rsidR="00602C06">
        <w:t>coming</w:t>
      </w:r>
      <w:r w:rsidR="00B22748">
        <w:t xml:space="preserve"> </w:t>
      </w:r>
      <w:r w:rsidR="00544893">
        <w:t>auto-</w:t>
      </w:r>
      <w:r w:rsidR="00602C06">
        <w:t>pause</w:t>
      </w:r>
      <w:r w:rsidR="007A417F">
        <w:t>:</w:t>
      </w:r>
      <w:r w:rsidR="00AB4657">
        <w:t xml:space="preserve"> “…</w:t>
      </w:r>
      <w:r w:rsidR="00706578">
        <w:t>It</w:t>
      </w:r>
      <w:r w:rsidR="00B22748">
        <w:t xml:space="preserve"> </w:t>
      </w:r>
      <w:r w:rsidR="00706578">
        <w:t>would</w:t>
      </w:r>
      <w:r w:rsidR="00B22748">
        <w:t xml:space="preserve"> </w:t>
      </w:r>
      <w:r w:rsidR="00706578">
        <w:t>be</w:t>
      </w:r>
      <w:r w:rsidR="00B22748">
        <w:t xml:space="preserve"> </w:t>
      </w:r>
      <w:r w:rsidR="00706578">
        <w:t>nice</w:t>
      </w:r>
      <w:r w:rsidR="00B22748">
        <w:t xml:space="preserve"> </w:t>
      </w:r>
      <w:r w:rsidR="00706578">
        <w:t>to</w:t>
      </w:r>
      <w:r w:rsidR="00B22748">
        <w:t xml:space="preserve"> </w:t>
      </w:r>
      <w:r w:rsidR="00706578">
        <w:t>have</w:t>
      </w:r>
      <w:r w:rsidR="00B22748">
        <w:t xml:space="preserve"> </w:t>
      </w:r>
      <w:r w:rsidR="00706578">
        <w:t>some</w:t>
      </w:r>
      <w:r w:rsidR="00B22748">
        <w:t xml:space="preserve"> </w:t>
      </w:r>
      <w:r w:rsidR="00706578">
        <w:t>kind</w:t>
      </w:r>
      <w:r w:rsidR="00B22748">
        <w:t xml:space="preserve"> </w:t>
      </w:r>
      <w:r w:rsidR="00706578">
        <w:t>of</w:t>
      </w:r>
      <w:r w:rsidR="00B22748">
        <w:t xml:space="preserve"> </w:t>
      </w:r>
      <w:r w:rsidR="00706578">
        <w:t>notification.</w:t>
      </w:r>
      <w:r w:rsidR="00B22748">
        <w:t xml:space="preserve"> </w:t>
      </w:r>
      <w:r w:rsidR="00706578">
        <w:t>Otherwise</w:t>
      </w:r>
      <w:r w:rsidR="00F55076">
        <w:t>,</w:t>
      </w:r>
      <w:r w:rsidR="00B22748">
        <w:t xml:space="preserve"> </w:t>
      </w:r>
      <w:r w:rsidR="00706578">
        <w:t>I’d</w:t>
      </w:r>
      <w:r w:rsidR="00B22748">
        <w:t xml:space="preserve"> </w:t>
      </w:r>
      <w:r w:rsidR="00706578">
        <w:t>think</w:t>
      </w:r>
      <w:r w:rsidR="00B22748">
        <w:t xml:space="preserve"> </w:t>
      </w:r>
      <w:r w:rsidR="00706578">
        <w:t>there’s</w:t>
      </w:r>
      <w:r w:rsidR="00B22748">
        <w:t xml:space="preserve"> </w:t>
      </w:r>
      <w:r w:rsidR="00706578">
        <w:t>something</w:t>
      </w:r>
      <w:r w:rsidR="00B22748">
        <w:t xml:space="preserve"> </w:t>
      </w:r>
      <w:r w:rsidR="00706578">
        <w:t>wrong</w:t>
      </w:r>
      <w:r w:rsidR="00B22748">
        <w:t xml:space="preserve"> </w:t>
      </w:r>
      <w:r w:rsidR="00706578">
        <w:t>with</w:t>
      </w:r>
      <w:r w:rsidR="00B22748">
        <w:t xml:space="preserve"> </w:t>
      </w:r>
      <w:r w:rsidR="00706578">
        <w:t>my</w:t>
      </w:r>
      <w:r w:rsidR="00B22748">
        <w:t xml:space="preserve"> </w:t>
      </w:r>
      <w:r w:rsidR="00706578">
        <w:t>internet</w:t>
      </w:r>
      <w:r w:rsidR="00B22748">
        <w:t xml:space="preserve"> </w:t>
      </w:r>
      <w:r w:rsidR="00706578">
        <w:t>connection</w:t>
      </w:r>
      <w:r w:rsidR="00602C06">
        <w:t>…”</w:t>
      </w:r>
      <w:r w:rsidR="00A651FD">
        <w:t xml:space="preserve">  (P7</w:t>
      </w:r>
      <w:r w:rsidR="00602C06">
        <w:t>)</w:t>
      </w:r>
      <w:r w:rsidR="00706578">
        <w:t>.</w:t>
      </w:r>
      <w:r w:rsidR="00B22748">
        <w:t xml:space="preserve"> </w:t>
      </w:r>
      <w:r w:rsidR="009D6297">
        <w:t>To</w:t>
      </w:r>
      <w:r w:rsidR="00B22748">
        <w:t xml:space="preserve"> </w:t>
      </w:r>
      <w:r w:rsidR="00A651FD">
        <w:t>avoid abrupt and unexpected pauses</w:t>
      </w:r>
      <w:r w:rsidR="009D6297">
        <w:t>,</w:t>
      </w:r>
      <w:r w:rsidR="00B22748">
        <w:t xml:space="preserve"> </w:t>
      </w:r>
      <w:r w:rsidR="00F55076">
        <w:t>visual</w:t>
      </w:r>
      <w:r w:rsidR="00B22748">
        <w:t xml:space="preserve"> </w:t>
      </w:r>
      <w:r w:rsidR="00F55076">
        <w:t>notifications</w:t>
      </w:r>
      <w:r w:rsidR="00B22748">
        <w:t xml:space="preserve"> </w:t>
      </w:r>
      <w:r w:rsidR="00F55076">
        <w:t>should</w:t>
      </w:r>
      <w:r w:rsidR="00B22748">
        <w:t xml:space="preserve"> </w:t>
      </w:r>
      <w:r w:rsidR="00F55076">
        <w:t>be</w:t>
      </w:r>
      <w:r w:rsidR="00B22748">
        <w:t xml:space="preserve"> </w:t>
      </w:r>
      <w:r w:rsidR="00F55076">
        <w:t>included</w:t>
      </w:r>
      <w:r w:rsidR="00B22748">
        <w:t xml:space="preserve"> </w:t>
      </w:r>
      <w:r w:rsidR="00F55076">
        <w:t>shortly</w:t>
      </w:r>
      <w:r w:rsidR="00B22748">
        <w:t xml:space="preserve"> </w:t>
      </w:r>
      <w:r w:rsidR="00F55076">
        <w:t>before</w:t>
      </w:r>
      <w:r w:rsidR="00B22748">
        <w:t xml:space="preserve"> </w:t>
      </w:r>
      <w:r w:rsidR="00F55076">
        <w:t>automatic</w:t>
      </w:r>
      <w:r w:rsidR="00B22748">
        <w:t xml:space="preserve"> </w:t>
      </w:r>
      <w:r w:rsidR="00F55076">
        <w:t>pauses</w:t>
      </w:r>
      <w:r w:rsidR="00B22748">
        <w:t xml:space="preserve"> </w:t>
      </w:r>
      <w:r w:rsidR="00F55076">
        <w:t>will</w:t>
      </w:r>
      <w:r w:rsidR="00B22748">
        <w:t xml:space="preserve"> </w:t>
      </w:r>
      <w:r w:rsidR="00F55076">
        <w:t>occur</w:t>
      </w:r>
      <w:r w:rsidR="00706578">
        <w:t>.</w:t>
      </w:r>
      <w:r w:rsidR="00B22748">
        <w:t xml:space="preserve"> </w:t>
      </w:r>
    </w:p>
    <w:p w14:paraId="64C44870" w14:textId="77777777" w:rsidR="00606A9C" w:rsidRDefault="00E235B9" w:rsidP="008709FA">
      <w:pPr>
        <w:pStyle w:val="Head2"/>
      </w:pPr>
      <w:r w:rsidRPr="00B83086">
        <w:t>Encouraging</w:t>
      </w:r>
      <w:r w:rsidR="00B22748" w:rsidRPr="00B83086">
        <w:t xml:space="preserve"> </w:t>
      </w:r>
      <w:r w:rsidR="00DB0C3C" w:rsidRPr="00B83086">
        <w:t>the</w:t>
      </w:r>
      <w:r w:rsidR="00B22748" w:rsidRPr="00B83086">
        <w:t xml:space="preserve"> </w:t>
      </w:r>
      <w:r w:rsidRPr="00B83086">
        <w:t>adoption</w:t>
      </w:r>
      <w:r w:rsidR="00B22748" w:rsidRPr="00B83086">
        <w:t xml:space="preserve"> </w:t>
      </w:r>
      <w:r w:rsidRPr="00B83086">
        <w:t>of</w:t>
      </w:r>
      <w:r w:rsidR="00B22748" w:rsidRPr="00B83086">
        <w:t xml:space="preserve"> </w:t>
      </w:r>
      <w:r w:rsidRPr="00B83086">
        <w:t>the</w:t>
      </w:r>
      <w:r w:rsidR="00B22748" w:rsidRPr="00B83086">
        <w:t xml:space="preserve"> </w:t>
      </w:r>
      <w:r w:rsidRPr="00B83086">
        <w:t>auto-pause</w:t>
      </w:r>
      <w:r w:rsidR="00B22748" w:rsidRPr="00B83086">
        <w:t xml:space="preserve"> </w:t>
      </w:r>
      <w:r w:rsidRPr="00B83086">
        <w:t>method.</w:t>
      </w:r>
      <w:r w:rsidR="00B22748">
        <w:t xml:space="preserve"> </w:t>
      </w:r>
    </w:p>
    <w:p w14:paraId="2878D0F0" w14:textId="49A89E0E" w:rsidR="00E235B9" w:rsidRDefault="00E235B9" w:rsidP="00606A9C">
      <w:pPr>
        <w:pStyle w:val="PostHeadPara"/>
      </w:pPr>
      <w:r>
        <w:t>Study</w:t>
      </w:r>
      <w:r w:rsidR="00B22748">
        <w:t xml:space="preserve"> </w:t>
      </w:r>
      <w:r>
        <w:t>2</w:t>
      </w:r>
      <w:r w:rsidR="00B22748">
        <w:t xml:space="preserve"> </w:t>
      </w:r>
      <w:r>
        <w:t>shows</w:t>
      </w:r>
      <w:r w:rsidR="00B22748">
        <w:t xml:space="preserve"> </w:t>
      </w:r>
      <w:r>
        <w:t>that</w:t>
      </w:r>
      <w:r w:rsidR="00B22748">
        <w:t xml:space="preserve"> </w:t>
      </w:r>
      <w:r>
        <w:t>automatically</w:t>
      </w:r>
      <w:r w:rsidR="00B22748">
        <w:t xml:space="preserve"> </w:t>
      </w:r>
      <w:r>
        <w:t>pausing</w:t>
      </w:r>
      <w:r w:rsidR="00B22748">
        <w:t xml:space="preserve"> </w:t>
      </w:r>
      <w:r>
        <w:t>instructional</w:t>
      </w:r>
      <w:r w:rsidR="00B22748">
        <w:t xml:space="preserve"> </w:t>
      </w:r>
      <w:r>
        <w:t>videos</w:t>
      </w:r>
      <w:r w:rsidR="00B22748">
        <w:t xml:space="preserve"> </w:t>
      </w:r>
      <w:r>
        <w:t>was</w:t>
      </w:r>
      <w:r w:rsidR="00B22748">
        <w:t xml:space="preserve"> </w:t>
      </w:r>
      <w:r>
        <w:t>helpful</w:t>
      </w:r>
      <w:r w:rsidR="00B22748">
        <w:t xml:space="preserve"> </w:t>
      </w:r>
      <w:r>
        <w:t>to</w:t>
      </w:r>
      <w:r w:rsidR="00B22748">
        <w:t xml:space="preserve"> </w:t>
      </w:r>
      <w:r>
        <w:t>older</w:t>
      </w:r>
      <w:r w:rsidR="00B22748">
        <w:t xml:space="preserve"> </w:t>
      </w:r>
      <w:r>
        <w:t>adults.</w:t>
      </w:r>
      <w:r w:rsidR="00B22748">
        <w:t xml:space="preserve"> </w:t>
      </w:r>
      <w:r>
        <w:t>Our</w:t>
      </w:r>
      <w:r w:rsidR="00B22748">
        <w:t xml:space="preserve"> </w:t>
      </w:r>
      <w:r>
        <w:t>analysis</w:t>
      </w:r>
      <w:r w:rsidR="00B22748">
        <w:t xml:space="preserve"> </w:t>
      </w:r>
      <w:r>
        <w:t>shows</w:t>
      </w:r>
      <w:r w:rsidR="00B22748">
        <w:t xml:space="preserve"> </w:t>
      </w:r>
      <w:r>
        <w:t>that</w:t>
      </w:r>
      <w:r w:rsidR="00B22748">
        <w:t xml:space="preserve"> </w:t>
      </w:r>
      <w:r w:rsidR="00A651FD">
        <w:t>a</w:t>
      </w:r>
      <w:r>
        <w:t>uto-</w:t>
      </w:r>
      <w:r w:rsidR="00A651FD">
        <w:t xml:space="preserve">pausing </w:t>
      </w:r>
      <w:r>
        <w:t>resulted</w:t>
      </w:r>
      <w:r w:rsidR="00B22748">
        <w:t xml:space="preserve"> </w:t>
      </w:r>
      <w:r>
        <w:t>in</w:t>
      </w:r>
      <w:r w:rsidR="00B22748">
        <w:t xml:space="preserve"> </w:t>
      </w:r>
      <w:r>
        <w:t>faster</w:t>
      </w:r>
      <w:r w:rsidR="00B22748">
        <w:t xml:space="preserve"> </w:t>
      </w:r>
      <w:r>
        <w:t>task</w:t>
      </w:r>
      <w:r w:rsidR="00B22748">
        <w:t xml:space="preserve"> </w:t>
      </w:r>
      <w:r>
        <w:t>completion</w:t>
      </w:r>
      <w:r w:rsidR="00B22748">
        <w:t xml:space="preserve"> </w:t>
      </w:r>
      <w:r>
        <w:t>time</w:t>
      </w:r>
      <w:r w:rsidR="00B22748">
        <w:t xml:space="preserve"> </w:t>
      </w:r>
      <w:r>
        <w:t>over</w:t>
      </w:r>
      <w:r w:rsidR="00B22748">
        <w:t xml:space="preserve"> </w:t>
      </w:r>
      <w:r>
        <w:t>the</w:t>
      </w:r>
      <w:r w:rsidR="00B22748">
        <w:t xml:space="preserve"> </w:t>
      </w:r>
      <w:r w:rsidR="00A651FD">
        <w:t xml:space="preserve">control </w:t>
      </w:r>
      <w:r w:rsidRPr="00E558AD">
        <w:t>after</w:t>
      </w:r>
      <w:r w:rsidR="00B22748">
        <w:t xml:space="preserve"> </w:t>
      </w:r>
      <w:r w:rsidRPr="00E558AD">
        <w:t>participants</w:t>
      </w:r>
      <w:r w:rsidR="00B22748">
        <w:t xml:space="preserve"> </w:t>
      </w:r>
      <w:r w:rsidRPr="00E558AD">
        <w:t>use</w:t>
      </w:r>
      <w:r w:rsidR="00B22748">
        <w:t xml:space="preserve"> </w:t>
      </w:r>
      <w:r w:rsidRPr="00E558AD">
        <w:t>it</w:t>
      </w:r>
      <w:r w:rsidR="00B22748">
        <w:t xml:space="preserve"> </w:t>
      </w:r>
      <w:r w:rsidRPr="00E558AD">
        <w:t>a</w:t>
      </w:r>
      <w:r w:rsidR="00B22748">
        <w:t xml:space="preserve"> </w:t>
      </w:r>
      <w:r w:rsidRPr="00E558AD">
        <w:t>third</w:t>
      </w:r>
      <w:r w:rsidR="00B22748">
        <w:t xml:space="preserve"> </w:t>
      </w:r>
      <w:r w:rsidRPr="00E558AD">
        <w:t>time</w:t>
      </w:r>
      <w:r>
        <w:t>.</w:t>
      </w:r>
      <w:r w:rsidR="00B22748">
        <w:t xml:space="preserve"> </w:t>
      </w:r>
      <w:r>
        <w:t>Thus,</w:t>
      </w:r>
      <w:r w:rsidR="00B22748">
        <w:t xml:space="preserve"> </w:t>
      </w:r>
      <w:r w:rsidR="00544893">
        <w:t>user</w:t>
      </w:r>
      <w:r>
        <w:t>s</w:t>
      </w:r>
      <w:r w:rsidR="00544893">
        <w:t xml:space="preserve"> will</w:t>
      </w:r>
      <w:r w:rsidR="00B22748">
        <w:t xml:space="preserve"> </w:t>
      </w:r>
      <w:r>
        <w:t>need</w:t>
      </w:r>
      <w:r w:rsidR="00B22748">
        <w:t xml:space="preserve"> </w:t>
      </w:r>
      <w:r w:rsidR="00A651FD">
        <w:t xml:space="preserve">to use auto-pausing </w:t>
      </w:r>
      <w:r>
        <w:t>multiple</w:t>
      </w:r>
      <w:r w:rsidR="00B22748">
        <w:t xml:space="preserve"> </w:t>
      </w:r>
      <w:r w:rsidR="00A651FD">
        <w:t>times</w:t>
      </w:r>
      <w:r w:rsidR="00B22748">
        <w:t xml:space="preserve"> </w:t>
      </w:r>
      <w:r>
        <w:t>before</w:t>
      </w:r>
      <w:r w:rsidR="00B22748">
        <w:t xml:space="preserve"> </w:t>
      </w:r>
      <w:r w:rsidR="00544893">
        <w:t xml:space="preserve">they </w:t>
      </w:r>
      <w:r>
        <w:t>becom</w:t>
      </w:r>
      <w:r w:rsidR="00544893">
        <w:t>e</w:t>
      </w:r>
      <w:r w:rsidR="00B22748">
        <w:t xml:space="preserve"> </w:t>
      </w:r>
      <w:r>
        <w:t>proficient</w:t>
      </w:r>
      <w:r w:rsidR="00B22748">
        <w:t xml:space="preserve"> </w:t>
      </w:r>
      <w:r>
        <w:t>with</w:t>
      </w:r>
      <w:r w:rsidR="00B22748">
        <w:t xml:space="preserve"> </w:t>
      </w:r>
      <w:r>
        <w:t>the</w:t>
      </w:r>
      <w:r w:rsidR="00B22748">
        <w:t xml:space="preserve"> </w:t>
      </w:r>
      <w:r>
        <w:t>method.</w:t>
      </w:r>
      <w:r w:rsidR="00B22748">
        <w:t xml:space="preserve"> </w:t>
      </w:r>
      <w:r>
        <w:t>However,</w:t>
      </w:r>
      <w:r w:rsidR="00B22748">
        <w:t xml:space="preserve"> </w:t>
      </w:r>
      <w:r>
        <w:t>if</w:t>
      </w:r>
      <w:r w:rsidR="00B22748">
        <w:t xml:space="preserve"> </w:t>
      </w:r>
      <w:r>
        <w:t>the</w:t>
      </w:r>
      <w:r w:rsidR="00B22748">
        <w:t xml:space="preserve"> </w:t>
      </w:r>
      <w:r>
        <w:t>method</w:t>
      </w:r>
      <w:r w:rsidR="00B22748">
        <w:t xml:space="preserve"> </w:t>
      </w:r>
      <w:r>
        <w:t>were</w:t>
      </w:r>
      <w:r w:rsidR="00B22748">
        <w:t xml:space="preserve"> </w:t>
      </w:r>
      <w:r>
        <w:t>to</w:t>
      </w:r>
      <w:r w:rsidR="00B22748">
        <w:t xml:space="preserve"> </w:t>
      </w:r>
      <w:r>
        <w:t>be</w:t>
      </w:r>
      <w:r w:rsidR="00B22748">
        <w:t xml:space="preserve"> </w:t>
      </w:r>
      <w:r>
        <w:t>deployed,</w:t>
      </w:r>
      <w:r w:rsidR="00B22748">
        <w:t xml:space="preserve"> </w:t>
      </w:r>
      <w:r>
        <w:t>it</w:t>
      </w:r>
      <w:r w:rsidR="00B22748">
        <w:t xml:space="preserve"> </w:t>
      </w:r>
      <w:r>
        <w:t>is</w:t>
      </w:r>
      <w:r w:rsidR="00B22748">
        <w:t xml:space="preserve"> </w:t>
      </w:r>
      <w:r>
        <w:t>possible</w:t>
      </w:r>
      <w:r w:rsidR="00B22748">
        <w:t xml:space="preserve"> </w:t>
      </w:r>
      <w:r>
        <w:t>that</w:t>
      </w:r>
      <w:r w:rsidR="00B22748">
        <w:t xml:space="preserve"> </w:t>
      </w:r>
      <w:r>
        <w:t>users</w:t>
      </w:r>
      <w:r w:rsidR="00B22748">
        <w:t xml:space="preserve"> </w:t>
      </w:r>
      <w:r>
        <w:t>might</w:t>
      </w:r>
      <w:r w:rsidR="00B22748">
        <w:t xml:space="preserve"> </w:t>
      </w:r>
      <w:r>
        <w:t>abandon</w:t>
      </w:r>
      <w:r w:rsidR="00B22748">
        <w:t xml:space="preserve"> </w:t>
      </w:r>
      <w:r>
        <w:t>the</w:t>
      </w:r>
      <w:r w:rsidR="00B22748">
        <w:t xml:space="preserve"> </w:t>
      </w:r>
      <w:r>
        <w:t>method</w:t>
      </w:r>
      <w:r w:rsidR="00B22748">
        <w:t xml:space="preserve"> </w:t>
      </w:r>
      <w:r>
        <w:t>after</w:t>
      </w:r>
      <w:r w:rsidR="00B22748">
        <w:t xml:space="preserve"> </w:t>
      </w:r>
      <w:r>
        <w:t>only</w:t>
      </w:r>
      <w:r w:rsidR="00B22748">
        <w:t xml:space="preserve"> </w:t>
      </w:r>
      <w:r>
        <w:t>trying</w:t>
      </w:r>
      <w:r w:rsidR="00B22748">
        <w:t xml:space="preserve"> </w:t>
      </w:r>
      <w:r>
        <w:t>it</w:t>
      </w:r>
      <w:r w:rsidR="00B22748">
        <w:t xml:space="preserve"> </w:t>
      </w:r>
      <w:r>
        <w:t>once</w:t>
      </w:r>
      <w:r w:rsidR="00B22748">
        <w:t xml:space="preserve"> </w:t>
      </w:r>
      <w:r>
        <w:t>or</w:t>
      </w:r>
      <w:r w:rsidR="00B22748">
        <w:t xml:space="preserve"> </w:t>
      </w:r>
      <w:r>
        <w:t>twice.</w:t>
      </w:r>
      <w:r w:rsidR="00B22748">
        <w:t xml:space="preserve"> </w:t>
      </w:r>
      <w:r>
        <w:t>Therefore,</w:t>
      </w:r>
      <w:r w:rsidR="00B22748">
        <w:t xml:space="preserve"> </w:t>
      </w:r>
      <w:r>
        <w:t>further</w:t>
      </w:r>
      <w:r w:rsidR="00B22748">
        <w:t xml:space="preserve"> </w:t>
      </w:r>
      <w:r>
        <w:t>research</w:t>
      </w:r>
      <w:r w:rsidR="00B22748">
        <w:t xml:space="preserve"> </w:t>
      </w:r>
      <w:r>
        <w:t>and</w:t>
      </w:r>
      <w:r w:rsidR="00B22748">
        <w:t xml:space="preserve"> </w:t>
      </w:r>
      <w:r>
        <w:t>design</w:t>
      </w:r>
      <w:r w:rsidR="00B22748">
        <w:t xml:space="preserve"> </w:t>
      </w:r>
      <w:r>
        <w:t>effort</w:t>
      </w:r>
      <w:r w:rsidR="00B22748">
        <w:t xml:space="preserve"> </w:t>
      </w:r>
      <w:r>
        <w:t>is</w:t>
      </w:r>
      <w:r w:rsidR="00B22748">
        <w:t xml:space="preserve"> </w:t>
      </w:r>
      <w:r>
        <w:t>needed</w:t>
      </w:r>
      <w:r w:rsidR="00B22748">
        <w:t xml:space="preserve"> </w:t>
      </w:r>
      <w:r>
        <w:t>to</w:t>
      </w:r>
      <w:r w:rsidR="00B22748">
        <w:t xml:space="preserve"> </w:t>
      </w:r>
      <w:r>
        <w:t>explore</w:t>
      </w:r>
      <w:r w:rsidR="00B22748">
        <w:t xml:space="preserve"> </w:t>
      </w:r>
      <w:r>
        <w:t>how</w:t>
      </w:r>
      <w:r w:rsidR="00B22748">
        <w:t xml:space="preserve"> </w:t>
      </w:r>
      <w:r>
        <w:t>to</w:t>
      </w:r>
      <w:r w:rsidR="00B22748">
        <w:t xml:space="preserve"> </w:t>
      </w:r>
      <w:r>
        <w:t>encourage</w:t>
      </w:r>
      <w:r w:rsidR="00B22748">
        <w:t xml:space="preserve"> </w:t>
      </w:r>
      <w:r>
        <w:t>users</w:t>
      </w:r>
      <w:r w:rsidR="00B22748">
        <w:t xml:space="preserve"> </w:t>
      </w:r>
      <w:r>
        <w:t>to</w:t>
      </w:r>
      <w:r w:rsidR="00B22748">
        <w:t xml:space="preserve"> </w:t>
      </w:r>
      <w:r>
        <w:t>continue</w:t>
      </w:r>
      <w:r w:rsidR="00B22748">
        <w:t xml:space="preserve"> </w:t>
      </w:r>
      <w:r>
        <w:t>to</w:t>
      </w:r>
      <w:r w:rsidR="00B22748">
        <w:t xml:space="preserve"> </w:t>
      </w:r>
      <w:r>
        <w:t>use</w:t>
      </w:r>
      <w:r w:rsidR="00B22748">
        <w:t xml:space="preserve"> </w:t>
      </w:r>
      <w:r>
        <w:t>the</w:t>
      </w:r>
      <w:r w:rsidR="00B22748">
        <w:t xml:space="preserve"> </w:t>
      </w:r>
      <w:r>
        <w:t>method</w:t>
      </w:r>
      <w:r w:rsidR="00B22748">
        <w:t xml:space="preserve"> </w:t>
      </w:r>
      <w:r>
        <w:t>enough</w:t>
      </w:r>
      <w:r w:rsidR="00B22748">
        <w:t xml:space="preserve"> </w:t>
      </w:r>
      <w:r>
        <w:t>times</w:t>
      </w:r>
      <w:r w:rsidR="00B22748">
        <w:t xml:space="preserve"> </w:t>
      </w:r>
      <w:r w:rsidR="00A651FD">
        <w:t>to experience its benefits</w:t>
      </w:r>
      <w:r>
        <w:t>.</w:t>
      </w:r>
    </w:p>
    <w:p w14:paraId="47418CB6" w14:textId="5860991B" w:rsidR="00CC660A" w:rsidRDefault="00DD73AC" w:rsidP="007A7BFB">
      <w:pPr>
        <w:pStyle w:val="Head2"/>
      </w:pPr>
      <w:r>
        <w:t>Experiment design l</w:t>
      </w:r>
      <w:r w:rsidR="00CC660A" w:rsidRPr="005B2F9F">
        <w:t>imitation</w:t>
      </w:r>
    </w:p>
    <w:p w14:paraId="52EED091" w14:textId="3F1C692F" w:rsidR="00C86926" w:rsidRPr="005B2F9F" w:rsidRDefault="000A5F83" w:rsidP="00804CA8">
      <w:pPr>
        <w:pStyle w:val="PostHeadPara"/>
        <w:rPr>
          <w:rFonts w:eastAsiaTheme="minorEastAsia"/>
          <w:lang w:eastAsia="zh-CN"/>
        </w:rPr>
      </w:pPr>
      <w:r>
        <w:t>Despite</w:t>
      </w:r>
      <w:r w:rsidR="00B22748">
        <w:t xml:space="preserve"> </w:t>
      </w:r>
      <w:r w:rsidR="006526F9">
        <w:t xml:space="preserve">our </w:t>
      </w:r>
      <w:r>
        <w:t>promising</w:t>
      </w:r>
      <w:r w:rsidR="00B22748">
        <w:t xml:space="preserve"> </w:t>
      </w:r>
      <w:r>
        <w:t>results,</w:t>
      </w:r>
      <w:r w:rsidR="00B22748">
        <w:t xml:space="preserve"> </w:t>
      </w:r>
      <w:r w:rsidR="00372043">
        <w:t>the</w:t>
      </w:r>
      <w:r w:rsidR="00B22748">
        <w:t xml:space="preserve"> </w:t>
      </w:r>
      <w:r w:rsidR="00372043">
        <w:t>experiment</w:t>
      </w:r>
      <w:r w:rsidR="00B22748">
        <w:t xml:space="preserve"> </w:t>
      </w:r>
      <w:r w:rsidR="00372043">
        <w:t>design</w:t>
      </w:r>
      <w:r w:rsidR="00B22748">
        <w:t xml:space="preserve"> </w:t>
      </w:r>
      <w:r w:rsidR="00372043">
        <w:t>had</w:t>
      </w:r>
      <w:r w:rsidR="00B22748">
        <w:t xml:space="preserve"> </w:t>
      </w:r>
      <w:r w:rsidR="00372043">
        <w:t>several</w:t>
      </w:r>
      <w:r w:rsidR="00B22748">
        <w:t xml:space="preserve"> </w:t>
      </w:r>
      <w:r w:rsidR="00372043">
        <w:t>limitations.</w:t>
      </w:r>
      <w:r w:rsidR="00B22748">
        <w:t xml:space="preserve"> </w:t>
      </w:r>
      <w:r w:rsidR="00C12062">
        <w:t>W</w:t>
      </w:r>
      <w:r w:rsidR="002F4BC1">
        <w:t>e</w:t>
      </w:r>
      <w:r w:rsidR="00B22748">
        <w:t xml:space="preserve"> </w:t>
      </w:r>
      <w:r w:rsidR="002F4BC1">
        <w:t>only</w:t>
      </w:r>
      <w:r w:rsidR="00B22748">
        <w:t xml:space="preserve"> </w:t>
      </w:r>
      <w:r w:rsidR="009C1068">
        <w:t>tested</w:t>
      </w:r>
      <w:r w:rsidR="00B22748">
        <w:t xml:space="preserve"> </w:t>
      </w:r>
      <w:r w:rsidR="00B15CE0">
        <w:t>the</w:t>
      </w:r>
      <w:r w:rsidR="00B22748">
        <w:t xml:space="preserve"> </w:t>
      </w:r>
      <w:r w:rsidR="00B15CE0">
        <w:t>effect</w:t>
      </w:r>
      <w:r w:rsidR="00B22748">
        <w:t xml:space="preserve"> </w:t>
      </w:r>
      <w:r w:rsidR="00AF2887">
        <w:t>of</w:t>
      </w:r>
      <w:r w:rsidR="00B22748">
        <w:t xml:space="preserve"> </w:t>
      </w:r>
      <w:r w:rsidR="00463D90">
        <w:t>regulating</w:t>
      </w:r>
      <w:r w:rsidR="00B22748">
        <w:t xml:space="preserve"> </w:t>
      </w:r>
      <w:r w:rsidR="009C1068">
        <w:t>the</w:t>
      </w:r>
      <w:r w:rsidR="00B22748">
        <w:t xml:space="preserve"> </w:t>
      </w:r>
      <w:r w:rsidR="00C441EB">
        <w:t>content</w:t>
      </w:r>
      <w:r w:rsidR="00B22748">
        <w:t xml:space="preserve"> </w:t>
      </w:r>
      <w:r w:rsidR="009C1068">
        <w:t>delivery</w:t>
      </w:r>
      <w:r w:rsidR="00B22748">
        <w:t xml:space="preserve"> </w:t>
      </w:r>
      <w:r w:rsidR="009C1068">
        <w:t>rate</w:t>
      </w:r>
      <w:r w:rsidR="00B22748">
        <w:t xml:space="preserve"> </w:t>
      </w:r>
      <w:r w:rsidR="009C1068">
        <w:t>on</w:t>
      </w:r>
      <w:r w:rsidR="00B22748">
        <w:t xml:space="preserve"> </w:t>
      </w:r>
      <w:r w:rsidR="00B15CE0">
        <w:t>web-technology-related</w:t>
      </w:r>
      <w:r w:rsidR="00B22748">
        <w:t xml:space="preserve"> </w:t>
      </w:r>
      <w:r w:rsidR="00B15CE0">
        <w:t>tasks</w:t>
      </w:r>
      <w:r w:rsidR="00B22748">
        <w:t xml:space="preserve"> </w:t>
      </w:r>
      <w:r w:rsidR="00B15CE0">
        <w:t>for</w:t>
      </w:r>
      <w:r w:rsidR="00B22748">
        <w:t xml:space="preserve"> </w:t>
      </w:r>
      <w:r w:rsidR="00B15CE0">
        <w:t>older</w:t>
      </w:r>
      <w:r w:rsidR="00B22748">
        <w:t xml:space="preserve"> </w:t>
      </w:r>
      <w:r w:rsidR="00B15CE0">
        <w:t>adults.</w:t>
      </w:r>
      <w:r w:rsidR="00B22748">
        <w:t xml:space="preserve"> </w:t>
      </w:r>
      <w:r w:rsidR="001013EB">
        <w:t>It</w:t>
      </w:r>
      <w:r w:rsidR="00B22748">
        <w:t xml:space="preserve"> </w:t>
      </w:r>
      <w:r w:rsidR="001013EB">
        <w:t>is</w:t>
      </w:r>
      <w:r w:rsidR="00B22748">
        <w:t xml:space="preserve"> </w:t>
      </w:r>
      <w:r w:rsidR="001013EB">
        <w:t>unknown</w:t>
      </w:r>
      <w:r w:rsidR="00B22748">
        <w:t xml:space="preserve"> </w:t>
      </w:r>
      <w:r w:rsidR="001013EB">
        <w:t>how</w:t>
      </w:r>
      <w:r w:rsidR="00B22748">
        <w:t xml:space="preserve"> </w:t>
      </w:r>
      <w:r w:rsidR="001013EB">
        <w:t>well</w:t>
      </w:r>
      <w:r w:rsidR="00B22748">
        <w:t xml:space="preserve"> </w:t>
      </w:r>
      <w:r w:rsidR="001013EB">
        <w:t>this</w:t>
      </w:r>
      <w:r w:rsidR="00B22748">
        <w:t xml:space="preserve"> </w:t>
      </w:r>
      <w:r w:rsidR="001013EB">
        <w:t>effect</w:t>
      </w:r>
      <w:r w:rsidR="00B22748">
        <w:t xml:space="preserve"> </w:t>
      </w:r>
      <w:r w:rsidR="001013EB">
        <w:t>might</w:t>
      </w:r>
      <w:r w:rsidR="00B22748">
        <w:t xml:space="preserve"> </w:t>
      </w:r>
      <w:r w:rsidR="001013EB">
        <w:t>apply</w:t>
      </w:r>
      <w:r w:rsidR="00B22748">
        <w:t xml:space="preserve"> </w:t>
      </w:r>
      <w:r w:rsidR="001013EB">
        <w:t>to</w:t>
      </w:r>
      <w:r w:rsidR="00B22748">
        <w:t xml:space="preserve"> </w:t>
      </w:r>
      <w:r w:rsidR="001013EB">
        <w:t>other</w:t>
      </w:r>
      <w:r w:rsidR="00B22748">
        <w:t xml:space="preserve"> </w:t>
      </w:r>
      <w:r w:rsidR="001013EB">
        <w:t>types</w:t>
      </w:r>
      <w:r w:rsidR="00B22748">
        <w:t xml:space="preserve"> </w:t>
      </w:r>
      <w:r w:rsidR="001013EB">
        <w:t>of</w:t>
      </w:r>
      <w:r w:rsidR="00B22748">
        <w:t xml:space="preserve"> </w:t>
      </w:r>
      <w:r w:rsidR="00E3222F">
        <w:t>tasks</w:t>
      </w:r>
      <w:r w:rsidR="00196EEC">
        <w:t>.</w:t>
      </w:r>
      <w:r w:rsidR="00B22748">
        <w:t xml:space="preserve"> </w:t>
      </w:r>
      <w:r w:rsidR="00574755">
        <w:t>Also</w:t>
      </w:r>
      <w:r w:rsidR="00325DC0">
        <w:t>,</w:t>
      </w:r>
      <w:r w:rsidR="00B22748">
        <w:t xml:space="preserve"> </w:t>
      </w:r>
      <w:r w:rsidR="00325DC0">
        <w:t>our</w:t>
      </w:r>
      <w:r w:rsidR="00B22748">
        <w:t xml:space="preserve"> </w:t>
      </w:r>
      <w:r w:rsidR="00325DC0">
        <w:t>recruitment</w:t>
      </w:r>
      <w:r w:rsidR="00B22748">
        <w:t xml:space="preserve"> </w:t>
      </w:r>
      <w:r w:rsidR="00325DC0">
        <w:t>process</w:t>
      </w:r>
      <w:r w:rsidR="00B22748">
        <w:t xml:space="preserve"> </w:t>
      </w:r>
      <w:r w:rsidR="00B04AE3">
        <w:rPr>
          <w:rFonts w:eastAsiaTheme="minorEastAsia"/>
          <w:lang w:eastAsia="zh-CN"/>
        </w:rPr>
        <w:t>focused</w:t>
      </w:r>
      <w:r w:rsidR="00B22748">
        <w:rPr>
          <w:rFonts w:eastAsiaTheme="minorEastAsia"/>
          <w:lang w:eastAsia="zh-CN"/>
        </w:rPr>
        <w:t xml:space="preserve"> </w:t>
      </w:r>
      <w:r w:rsidR="00B04AE3">
        <w:rPr>
          <w:rFonts w:eastAsiaTheme="minorEastAsia"/>
          <w:lang w:eastAsia="zh-CN"/>
        </w:rPr>
        <w:t>on</w:t>
      </w:r>
      <w:r w:rsidR="00B22748">
        <w:rPr>
          <w:rFonts w:eastAsiaTheme="minorEastAsia"/>
          <w:lang w:eastAsia="zh-CN"/>
        </w:rPr>
        <w:t xml:space="preserve"> </w:t>
      </w:r>
      <w:r w:rsidR="002049E5">
        <w:rPr>
          <w:rFonts w:eastAsiaTheme="minorEastAsia"/>
          <w:lang w:eastAsia="zh-CN"/>
        </w:rPr>
        <w:t>older</w:t>
      </w:r>
      <w:r w:rsidR="00B22748">
        <w:rPr>
          <w:rFonts w:eastAsiaTheme="minorEastAsia"/>
          <w:lang w:eastAsia="zh-CN"/>
        </w:rPr>
        <w:t xml:space="preserve"> </w:t>
      </w:r>
      <w:r w:rsidR="002049E5">
        <w:rPr>
          <w:rFonts w:eastAsiaTheme="minorEastAsia"/>
          <w:lang w:eastAsia="zh-CN"/>
        </w:rPr>
        <w:t>adults</w:t>
      </w:r>
      <w:r w:rsidR="00B22748">
        <w:rPr>
          <w:rFonts w:eastAsiaTheme="minorEastAsia"/>
          <w:lang w:eastAsia="zh-CN"/>
        </w:rPr>
        <w:t xml:space="preserve"> </w:t>
      </w:r>
      <w:r w:rsidR="002049E5">
        <w:rPr>
          <w:rFonts w:eastAsiaTheme="minorEastAsia"/>
          <w:lang w:eastAsia="zh-CN"/>
        </w:rPr>
        <w:t>who</w:t>
      </w:r>
      <w:r w:rsidR="00B22748">
        <w:rPr>
          <w:rFonts w:eastAsiaTheme="minorEastAsia"/>
          <w:lang w:eastAsia="zh-CN"/>
        </w:rPr>
        <w:t xml:space="preserve"> </w:t>
      </w:r>
      <w:r w:rsidR="002049E5">
        <w:rPr>
          <w:rFonts w:eastAsiaTheme="minorEastAsia"/>
          <w:lang w:eastAsia="zh-CN"/>
        </w:rPr>
        <w:t>possess</w:t>
      </w:r>
      <w:r w:rsidR="00B22748">
        <w:rPr>
          <w:rFonts w:eastAsiaTheme="minorEastAsia"/>
          <w:lang w:eastAsia="zh-CN"/>
        </w:rPr>
        <w:t xml:space="preserve"> </w:t>
      </w:r>
      <w:r w:rsidR="002049E5">
        <w:rPr>
          <w:rFonts w:eastAsiaTheme="minorEastAsia"/>
          <w:lang w:eastAsia="zh-CN"/>
        </w:rPr>
        <w:t>a</w:t>
      </w:r>
      <w:r w:rsidR="00B22748">
        <w:rPr>
          <w:rFonts w:eastAsiaTheme="minorEastAsia"/>
          <w:lang w:eastAsia="zh-CN"/>
        </w:rPr>
        <w:t xml:space="preserve"> </w:t>
      </w:r>
      <w:r w:rsidR="002049E5">
        <w:rPr>
          <w:rFonts w:eastAsiaTheme="minorEastAsia"/>
          <w:lang w:eastAsia="zh-CN"/>
        </w:rPr>
        <w:t>computer</w:t>
      </w:r>
      <w:r w:rsidR="00DB0C3C">
        <w:rPr>
          <w:rFonts w:eastAsiaTheme="minorEastAsia"/>
          <w:lang w:eastAsia="zh-CN"/>
        </w:rPr>
        <w:t>,</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therefore</w:t>
      </w:r>
      <w:r w:rsidR="00B22748">
        <w:rPr>
          <w:rFonts w:eastAsiaTheme="minorEastAsia"/>
          <w:lang w:eastAsia="zh-CN"/>
        </w:rPr>
        <w:t xml:space="preserve"> </w:t>
      </w:r>
      <w:r w:rsidR="00B04AE3">
        <w:rPr>
          <w:rFonts w:eastAsiaTheme="minorEastAsia"/>
          <w:lang w:eastAsia="zh-CN"/>
        </w:rPr>
        <w:t>the</w:t>
      </w:r>
      <w:r w:rsidR="00B22748">
        <w:rPr>
          <w:rFonts w:eastAsiaTheme="minorEastAsia"/>
          <w:lang w:eastAsia="zh-CN"/>
        </w:rPr>
        <w:t xml:space="preserve"> </w:t>
      </w:r>
      <w:r w:rsidR="00B04AE3">
        <w:rPr>
          <w:rFonts w:eastAsiaTheme="minorEastAsia"/>
          <w:lang w:eastAsia="zh-CN"/>
        </w:rPr>
        <w:t>results</w:t>
      </w:r>
      <w:r w:rsidR="00B22748">
        <w:rPr>
          <w:rFonts w:eastAsiaTheme="minorEastAsia"/>
          <w:lang w:eastAsia="zh-CN"/>
        </w:rPr>
        <w:t xml:space="preserve"> </w:t>
      </w:r>
      <w:r w:rsidR="00B04AE3">
        <w:rPr>
          <w:rFonts w:eastAsiaTheme="minorEastAsia"/>
          <w:lang w:eastAsia="zh-CN"/>
        </w:rPr>
        <w:t>might</w:t>
      </w:r>
      <w:r w:rsidR="00B22748">
        <w:rPr>
          <w:rFonts w:eastAsiaTheme="minorEastAsia"/>
          <w:lang w:eastAsia="zh-CN"/>
        </w:rPr>
        <w:t xml:space="preserve"> </w:t>
      </w:r>
      <w:r w:rsidR="00B04AE3">
        <w:rPr>
          <w:rFonts w:eastAsiaTheme="minorEastAsia"/>
          <w:lang w:eastAsia="zh-CN"/>
        </w:rPr>
        <w:t>be</w:t>
      </w:r>
      <w:r w:rsidR="00B22748">
        <w:rPr>
          <w:rFonts w:eastAsiaTheme="minorEastAsia"/>
          <w:lang w:eastAsia="zh-CN"/>
        </w:rPr>
        <w:t xml:space="preserve"> </w:t>
      </w:r>
      <w:r w:rsidR="00B04AE3">
        <w:rPr>
          <w:rFonts w:eastAsiaTheme="minorEastAsia"/>
          <w:lang w:eastAsia="zh-CN"/>
        </w:rPr>
        <w:t>biased</w:t>
      </w:r>
      <w:r w:rsidR="00B22748">
        <w:rPr>
          <w:rFonts w:eastAsiaTheme="minorEastAsia"/>
          <w:lang w:eastAsia="zh-CN"/>
        </w:rPr>
        <w:t xml:space="preserve"> </w:t>
      </w:r>
      <w:r w:rsidR="00B04AE3">
        <w:rPr>
          <w:rFonts w:eastAsiaTheme="minorEastAsia"/>
          <w:lang w:eastAsia="zh-CN"/>
        </w:rPr>
        <w:t>towards</w:t>
      </w:r>
      <w:r w:rsidR="00B22748">
        <w:rPr>
          <w:rFonts w:eastAsiaTheme="minorEastAsia"/>
          <w:lang w:eastAsia="zh-CN"/>
        </w:rPr>
        <w:t xml:space="preserve"> </w:t>
      </w:r>
      <w:r w:rsidR="00B04AE3">
        <w:rPr>
          <w:rFonts w:eastAsiaTheme="minorEastAsia"/>
          <w:lang w:eastAsia="zh-CN"/>
        </w:rPr>
        <w:t>users</w:t>
      </w:r>
      <w:r w:rsidR="00B22748">
        <w:rPr>
          <w:rFonts w:eastAsiaTheme="minorEastAsia"/>
          <w:lang w:eastAsia="zh-CN"/>
        </w:rPr>
        <w:t xml:space="preserve"> </w:t>
      </w:r>
      <w:r w:rsidR="00B04AE3">
        <w:rPr>
          <w:rFonts w:eastAsiaTheme="minorEastAsia"/>
          <w:lang w:eastAsia="zh-CN"/>
        </w:rPr>
        <w:t>who</w:t>
      </w:r>
      <w:r w:rsidR="00B22748">
        <w:rPr>
          <w:rFonts w:eastAsiaTheme="minorEastAsia"/>
          <w:lang w:eastAsia="zh-CN"/>
        </w:rPr>
        <w:t xml:space="preserve"> </w:t>
      </w:r>
      <w:r w:rsidR="00B04AE3">
        <w:rPr>
          <w:rFonts w:eastAsiaTheme="minorEastAsia"/>
          <w:lang w:eastAsia="zh-CN"/>
        </w:rPr>
        <w:t>have</w:t>
      </w:r>
      <w:r w:rsidR="00B22748">
        <w:rPr>
          <w:rFonts w:eastAsiaTheme="minorEastAsia"/>
          <w:lang w:eastAsia="zh-CN"/>
        </w:rPr>
        <w:t xml:space="preserve"> </w:t>
      </w:r>
      <w:r w:rsidR="00B04AE3">
        <w:rPr>
          <w:rFonts w:eastAsiaTheme="minorEastAsia"/>
          <w:lang w:eastAsia="zh-CN"/>
        </w:rPr>
        <w:t>a</w:t>
      </w:r>
      <w:r w:rsidR="00B22748">
        <w:rPr>
          <w:rFonts w:eastAsiaTheme="minorEastAsia"/>
          <w:lang w:eastAsia="zh-CN"/>
        </w:rPr>
        <w:t xml:space="preserve"> </w:t>
      </w:r>
      <w:r w:rsidR="00B04AE3">
        <w:rPr>
          <w:rFonts w:eastAsiaTheme="minorEastAsia"/>
          <w:lang w:eastAsia="zh-CN"/>
        </w:rPr>
        <w:t>particular</w:t>
      </w:r>
      <w:r w:rsidR="00B22748">
        <w:rPr>
          <w:rFonts w:eastAsiaTheme="minorEastAsia"/>
          <w:lang w:eastAsia="zh-CN"/>
        </w:rPr>
        <w:t xml:space="preserve"> </w:t>
      </w:r>
      <w:r w:rsidR="00B04AE3">
        <w:rPr>
          <w:rFonts w:eastAsiaTheme="minorEastAsia"/>
          <w:lang w:eastAsia="zh-CN"/>
        </w:rPr>
        <w:t>level</w:t>
      </w:r>
      <w:r w:rsidR="00B22748">
        <w:rPr>
          <w:rFonts w:eastAsiaTheme="minorEastAsia"/>
          <w:lang w:eastAsia="zh-CN"/>
        </w:rPr>
        <w:t xml:space="preserve"> </w:t>
      </w:r>
      <w:r w:rsidR="00B04AE3">
        <w:rPr>
          <w:rFonts w:eastAsiaTheme="minorEastAsia"/>
          <w:lang w:eastAsia="zh-CN"/>
        </w:rPr>
        <w:t>of</w:t>
      </w:r>
      <w:r w:rsidR="00B22748">
        <w:rPr>
          <w:rFonts w:eastAsiaTheme="minorEastAsia"/>
          <w:lang w:eastAsia="zh-CN"/>
        </w:rPr>
        <w:t xml:space="preserve"> </w:t>
      </w:r>
      <w:r w:rsidR="00B04AE3">
        <w:rPr>
          <w:rFonts w:eastAsiaTheme="minorEastAsia"/>
          <w:lang w:eastAsia="zh-CN"/>
        </w:rPr>
        <w:t>familiarity</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knowledge</w:t>
      </w:r>
      <w:r w:rsidR="00B22748">
        <w:rPr>
          <w:rFonts w:eastAsiaTheme="minorEastAsia"/>
          <w:lang w:eastAsia="zh-CN"/>
        </w:rPr>
        <w:t xml:space="preserve"> </w:t>
      </w:r>
      <w:r w:rsidR="00B04AE3">
        <w:rPr>
          <w:rFonts w:eastAsiaTheme="minorEastAsia"/>
          <w:lang w:eastAsia="zh-CN"/>
        </w:rPr>
        <w:t>with</w:t>
      </w:r>
      <w:r w:rsidR="00B22748">
        <w:rPr>
          <w:rFonts w:eastAsiaTheme="minorEastAsia"/>
          <w:lang w:eastAsia="zh-CN"/>
        </w:rPr>
        <w:t xml:space="preserve"> </w:t>
      </w:r>
      <w:r w:rsidR="00B04AE3">
        <w:rPr>
          <w:rFonts w:eastAsiaTheme="minorEastAsia"/>
          <w:lang w:eastAsia="zh-CN"/>
        </w:rPr>
        <w:t>technology</w:t>
      </w:r>
      <w:r w:rsidR="003C7834">
        <w:rPr>
          <w:rFonts w:eastAsiaTheme="minorEastAsia"/>
          <w:lang w:eastAsia="zh-CN"/>
        </w:rPr>
        <w:t>.</w:t>
      </w:r>
      <w:r w:rsidR="00B22748">
        <w:rPr>
          <w:rFonts w:eastAsiaTheme="minorEastAsia"/>
          <w:lang w:eastAsia="zh-CN"/>
        </w:rPr>
        <w:t xml:space="preserve"> </w:t>
      </w:r>
    </w:p>
    <w:p w14:paraId="1DB87A08" w14:textId="25E90DF9" w:rsidR="004C16E2" w:rsidRDefault="004C16E2" w:rsidP="004C16E2">
      <w:pPr>
        <w:pStyle w:val="Head1"/>
        <w:ind w:left="432" w:hanging="432"/>
      </w:pPr>
      <w:r>
        <w:t>Conclusion</w:t>
      </w:r>
    </w:p>
    <w:p w14:paraId="483BD7CC" w14:textId="77777777" w:rsidR="00583E04" w:rsidRDefault="00963CDF" w:rsidP="00583E04">
      <w:pPr>
        <w:pStyle w:val="ParaContinue"/>
      </w:pPr>
      <w:r>
        <w:t>In</w:t>
      </w:r>
      <w:r w:rsidR="00B22748">
        <w:t xml:space="preserve"> </w:t>
      </w:r>
      <w:r>
        <w:t>this</w:t>
      </w:r>
      <w:r w:rsidR="00B22748">
        <w:t xml:space="preserve"> </w:t>
      </w:r>
      <w:r>
        <w:t>paper,</w:t>
      </w:r>
      <w:r w:rsidR="00B22748">
        <w:t xml:space="preserve"> </w:t>
      </w:r>
      <w:r>
        <w:t>we</w:t>
      </w:r>
      <w:r w:rsidR="00B22748">
        <w:t xml:space="preserve"> </w:t>
      </w:r>
      <w:r w:rsidR="00AF2887">
        <w:t>examined</w:t>
      </w:r>
      <w:r w:rsidR="00B22748">
        <w:t xml:space="preserve"> </w:t>
      </w:r>
      <w:r>
        <w:t>the</w:t>
      </w:r>
      <w:r w:rsidR="00B22748">
        <w:t xml:space="preserve"> </w:t>
      </w:r>
      <w:r>
        <w:t>effect</w:t>
      </w:r>
      <w:r w:rsidR="00B22748">
        <w:t xml:space="preserve"> </w:t>
      </w:r>
      <w:r>
        <w:t>of</w:t>
      </w:r>
      <w:r w:rsidR="00B22748">
        <w:t xml:space="preserve"> </w:t>
      </w:r>
      <w:r w:rsidR="00463D90">
        <w:rPr>
          <w:rFonts w:eastAsiaTheme="minorEastAsia"/>
          <w:lang w:eastAsia="zh-CN"/>
        </w:rPr>
        <w:t>regulating</w:t>
      </w:r>
      <w:r w:rsidR="00B22748">
        <w:rPr>
          <w:rFonts w:eastAsiaTheme="minorEastAsia"/>
          <w:lang w:eastAsia="zh-CN"/>
        </w:rPr>
        <w:t xml:space="preserve"> </w:t>
      </w:r>
      <w:r w:rsidR="0011125D">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11125D">
        <w:rPr>
          <w:rFonts w:eastAsiaTheme="minorEastAsia"/>
          <w:lang w:eastAsia="zh-CN"/>
        </w:rPr>
        <w:t>delivery</w:t>
      </w:r>
      <w:r w:rsidR="00B22748">
        <w:rPr>
          <w:rFonts w:eastAsiaTheme="minorEastAsia"/>
          <w:lang w:eastAsia="zh-CN"/>
        </w:rPr>
        <w:t xml:space="preserve"> </w:t>
      </w:r>
      <w:r w:rsidR="0011125D">
        <w:rPr>
          <w:rFonts w:eastAsiaTheme="minorEastAsia"/>
          <w:lang w:eastAsia="zh-CN"/>
        </w:rPr>
        <w:t>rate</w:t>
      </w:r>
      <w:r w:rsidR="00B22748">
        <w:rPr>
          <w:rFonts w:eastAsiaTheme="minorEastAsia"/>
          <w:lang w:eastAsia="zh-CN"/>
        </w:rPr>
        <w:t xml:space="preserve"> </w:t>
      </w:r>
      <w:r w:rsidR="0011125D">
        <w:rPr>
          <w:rFonts w:eastAsiaTheme="minorEastAsia"/>
          <w:lang w:eastAsia="zh-CN"/>
        </w:rPr>
        <w:t>in</w:t>
      </w:r>
      <w:r w:rsidR="00B22748">
        <w:rPr>
          <w:rFonts w:eastAsiaTheme="minorEastAsia"/>
          <w:lang w:eastAsia="zh-CN"/>
        </w:rPr>
        <w:t xml:space="preserve"> </w:t>
      </w:r>
      <w:r w:rsidR="0011125D">
        <w:rPr>
          <w:rFonts w:eastAsiaTheme="minorEastAsia"/>
          <w:lang w:eastAsia="zh-CN"/>
        </w:rPr>
        <w:t>instructional</w:t>
      </w:r>
      <w:r w:rsidR="00B22748">
        <w:rPr>
          <w:rFonts w:eastAsiaTheme="minorEastAsia"/>
          <w:lang w:eastAsia="zh-CN"/>
        </w:rPr>
        <w:t xml:space="preserve"> </w:t>
      </w:r>
      <w:r w:rsidR="0011125D">
        <w:rPr>
          <w:rFonts w:eastAsiaTheme="minorEastAsia"/>
          <w:lang w:eastAsia="zh-CN"/>
        </w:rPr>
        <w:t>videos</w:t>
      </w:r>
      <w:r w:rsidR="00B22748">
        <w:rPr>
          <w:rFonts w:eastAsiaTheme="minorEastAsia"/>
          <w:lang w:eastAsia="zh-CN"/>
        </w:rPr>
        <w:t xml:space="preserve"> </w:t>
      </w:r>
      <w:r w:rsidR="0011125D">
        <w:rPr>
          <w:rFonts w:eastAsiaTheme="minorEastAsia"/>
          <w:lang w:eastAsia="zh-CN"/>
        </w:rPr>
        <w:t>on</w:t>
      </w:r>
      <w:r w:rsidR="00B22748">
        <w:rPr>
          <w:rFonts w:eastAsiaTheme="minorEastAsia"/>
          <w:lang w:eastAsia="zh-CN"/>
        </w:rPr>
        <w:t xml:space="preserve"> </w:t>
      </w:r>
      <w:r w:rsidR="0011125D">
        <w:rPr>
          <w:rFonts w:eastAsiaTheme="minorEastAsia"/>
          <w:lang w:eastAsia="zh-CN"/>
        </w:rPr>
        <w:t>older</w:t>
      </w:r>
      <w:r w:rsidR="00B22748">
        <w:rPr>
          <w:rFonts w:eastAsiaTheme="minorEastAsia"/>
          <w:lang w:eastAsia="zh-CN"/>
        </w:rPr>
        <w:t xml:space="preserve"> </w:t>
      </w:r>
      <w:r w:rsidR="0011125D">
        <w:rPr>
          <w:rFonts w:eastAsiaTheme="minorEastAsia"/>
          <w:lang w:eastAsia="zh-CN"/>
        </w:rPr>
        <w:t>adults’</w:t>
      </w:r>
      <w:r w:rsidR="00B22748">
        <w:rPr>
          <w:rFonts w:eastAsiaTheme="minorEastAsia"/>
          <w:lang w:eastAsia="zh-CN"/>
        </w:rPr>
        <w:t xml:space="preserve"> </w:t>
      </w:r>
      <w:r w:rsidR="0011125D">
        <w:rPr>
          <w:rFonts w:eastAsiaTheme="minorEastAsia"/>
          <w:lang w:eastAsia="zh-CN"/>
        </w:rPr>
        <w:t>task</w:t>
      </w:r>
      <w:r w:rsidR="00B22748">
        <w:rPr>
          <w:rFonts w:eastAsiaTheme="minorEastAsia"/>
          <w:lang w:eastAsia="zh-CN"/>
        </w:rPr>
        <w:t xml:space="preserve"> </w:t>
      </w:r>
      <w:r w:rsidR="0011125D">
        <w:rPr>
          <w:rFonts w:eastAsiaTheme="minorEastAsia"/>
          <w:lang w:eastAsia="zh-CN"/>
        </w:rPr>
        <w:t>performanc</w:t>
      </w:r>
      <w:r w:rsidR="00E03061">
        <w:rPr>
          <w:rFonts w:eastAsiaTheme="minorEastAsia"/>
          <w:lang w:eastAsia="zh-CN"/>
        </w:rPr>
        <w:t>e</w:t>
      </w:r>
      <w:r w:rsidR="002E0FC3">
        <w:rPr>
          <w:rFonts w:eastAsiaTheme="minorEastAsia"/>
          <w:lang w:eastAsia="zh-CN"/>
        </w:rPr>
        <w:t>.</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AF2887">
        <w:rPr>
          <w:rFonts w:eastAsiaTheme="minorEastAsia"/>
          <w:lang w:eastAsia="zh-CN"/>
        </w:rPr>
        <w:t>explored</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and</w:t>
      </w:r>
      <w:r w:rsidR="00B22748">
        <w:rPr>
          <w:rFonts w:eastAsiaTheme="minorEastAsia"/>
          <w:lang w:eastAsia="zh-CN"/>
        </w:rPr>
        <w:t xml:space="preserve"> </w:t>
      </w:r>
      <w:r w:rsidR="00AF288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F870A0">
        <w:rPr>
          <w:rFonts w:eastAsiaTheme="minorEastAsia"/>
          <w:lang w:eastAsia="zh-CN"/>
        </w:rPr>
        <w:t>investigated whether</w:t>
      </w:r>
      <w:r w:rsidR="00B22748">
        <w:rPr>
          <w:rFonts w:eastAsiaTheme="minorEastAsia"/>
          <w:lang w:eastAsia="zh-CN"/>
        </w:rPr>
        <w:t xml:space="preserve"> </w:t>
      </w:r>
      <w:r w:rsidR="00463D90">
        <w:rPr>
          <w:rFonts w:eastAsiaTheme="minorEastAsia"/>
          <w:lang w:eastAsia="zh-CN"/>
        </w:rPr>
        <w:t>regulating</w:t>
      </w:r>
      <w:r w:rsidR="00B22748">
        <w:rPr>
          <w:rFonts w:eastAsiaTheme="minorEastAsia"/>
          <w:lang w:eastAsia="zh-CN"/>
        </w:rPr>
        <w:t xml:space="preserve"> </w:t>
      </w:r>
      <w:r w:rsidR="00FD3467">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FD3467">
        <w:rPr>
          <w:rFonts w:eastAsiaTheme="minorEastAsia"/>
          <w:lang w:eastAsia="zh-CN"/>
        </w:rPr>
        <w:t>delivery</w:t>
      </w:r>
      <w:r w:rsidR="00B22748">
        <w:rPr>
          <w:rFonts w:eastAsiaTheme="minorEastAsia"/>
          <w:lang w:eastAsia="zh-CN"/>
        </w:rPr>
        <w:t xml:space="preserve"> </w:t>
      </w:r>
      <w:r w:rsidR="00AF2887">
        <w:rPr>
          <w:rFonts w:eastAsiaTheme="minorEastAsia"/>
          <w:lang w:eastAsia="zh-CN"/>
        </w:rPr>
        <w:t>rate</w:t>
      </w:r>
      <w:r w:rsidR="00B22748">
        <w:rPr>
          <w:rFonts w:eastAsiaTheme="minorEastAsia"/>
          <w:lang w:eastAsia="zh-CN"/>
        </w:rPr>
        <w:t xml:space="preserve"> </w:t>
      </w:r>
      <w:r w:rsidR="00F870A0">
        <w:rPr>
          <w:rFonts w:eastAsiaTheme="minorEastAsia"/>
          <w:lang w:eastAsia="zh-CN"/>
        </w:rPr>
        <w:t xml:space="preserve">is </w:t>
      </w:r>
      <w:r w:rsidR="00FD3467">
        <w:rPr>
          <w:rFonts w:eastAsiaTheme="minorEastAsia"/>
          <w:lang w:eastAsia="zh-CN"/>
        </w:rPr>
        <w:t>beneficial</w:t>
      </w:r>
      <w:r w:rsidR="00B22748">
        <w:rPr>
          <w:rFonts w:eastAsiaTheme="minorEastAsia"/>
          <w:lang w:eastAsia="zh-CN"/>
        </w:rPr>
        <w:t xml:space="preserve"> </w:t>
      </w:r>
      <w:r w:rsidR="00FD3467">
        <w:rPr>
          <w:rFonts w:eastAsiaTheme="minorEastAsia"/>
          <w:lang w:eastAsia="zh-CN"/>
        </w:rPr>
        <w:t>to</w:t>
      </w:r>
      <w:r w:rsidR="00B22748">
        <w:rPr>
          <w:rFonts w:eastAsiaTheme="minorEastAsia"/>
          <w:lang w:eastAsia="zh-CN"/>
        </w:rPr>
        <w:t xml:space="preserve"> </w:t>
      </w:r>
      <w:r w:rsidR="00FD3467">
        <w:rPr>
          <w:rFonts w:eastAsiaTheme="minorEastAsia"/>
          <w:lang w:eastAsia="zh-CN"/>
        </w:rPr>
        <w:t>olde</w:t>
      </w:r>
      <w:r w:rsidR="00244841">
        <w:rPr>
          <w:rFonts w:eastAsiaTheme="minorEastAsia"/>
          <w:lang w:eastAsia="zh-CN"/>
        </w:rPr>
        <w:t>r</w:t>
      </w:r>
      <w:r w:rsidR="00B22748">
        <w:rPr>
          <w:rFonts w:eastAsiaTheme="minorEastAsia"/>
          <w:lang w:eastAsia="zh-CN"/>
        </w:rPr>
        <w:t xml:space="preserve"> </w:t>
      </w:r>
      <w:r w:rsidR="00E64599">
        <w:rPr>
          <w:rFonts w:eastAsiaTheme="minorEastAsia"/>
          <w:lang w:eastAsia="zh-CN"/>
        </w:rPr>
        <w:t>adults</w:t>
      </w:r>
      <w:r w:rsidR="00B22748">
        <w:rPr>
          <w:rFonts w:eastAsiaTheme="minorEastAsia"/>
          <w:lang w:eastAsia="zh-CN"/>
        </w:rPr>
        <w:t xml:space="preserve"> </w:t>
      </w:r>
      <w:r w:rsidR="009E44D3">
        <w:rPr>
          <w:rFonts w:eastAsiaTheme="minorEastAsia"/>
          <w:lang w:eastAsia="zh-CN"/>
        </w:rPr>
        <w:t xml:space="preserve">and </w:t>
      </w:r>
      <w:r w:rsidR="00F870A0">
        <w:rPr>
          <w:rFonts w:eastAsiaTheme="minorEastAsia"/>
          <w:lang w:eastAsia="zh-CN"/>
        </w:rPr>
        <w:t>whether</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F870A0">
        <w:rPr>
          <w:rFonts w:eastAsiaTheme="minorEastAsia"/>
          <w:lang w:eastAsia="zh-CN"/>
        </w:rPr>
        <w:t>or</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it</w:t>
      </w:r>
      <w:r w:rsidR="00B22748">
        <w:rPr>
          <w:rFonts w:eastAsiaTheme="minorEastAsia"/>
          <w:lang w:eastAsia="zh-CN"/>
        </w:rPr>
        <w:t xml:space="preserve"> </w:t>
      </w:r>
      <w:r w:rsidR="00FD3467">
        <w:rPr>
          <w:rFonts w:eastAsiaTheme="minorEastAsia"/>
          <w:lang w:eastAsia="zh-CN"/>
        </w:rPr>
        <w:t>down</w:t>
      </w:r>
      <w:r w:rsidR="00F870A0">
        <w:rPr>
          <w:rFonts w:eastAsiaTheme="minorEastAsia"/>
          <w:lang w:eastAsia="zh-CN"/>
        </w:rPr>
        <w:t xml:space="preserve"> is the more effective method for doing so.</w:t>
      </w:r>
      <w:r w:rsidR="00F870A0" w:rsidDel="00F870A0">
        <w:rPr>
          <w:rFonts w:eastAsiaTheme="minorEastAsia"/>
          <w:lang w:eastAsia="zh-CN"/>
        </w:rPr>
        <w:t xml:space="preserve"> </w:t>
      </w:r>
      <w:r w:rsidR="00B22748">
        <w:rPr>
          <w:rFonts w:eastAsiaTheme="minorEastAsia"/>
          <w:lang w:eastAsia="zh-CN"/>
        </w:rPr>
        <w:t xml:space="preserve"> </w:t>
      </w:r>
      <w:r w:rsidR="002A2293">
        <w:rPr>
          <w:rFonts w:eastAsiaTheme="minorEastAsia"/>
          <w:lang w:eastAsia="zh-CN"/>
        </w:rPr>
        <w:t>The</w:t>
      </w:r>
      <w:r w:rsidR="00B22748">
        <w:rPr>
          <w:rFonts w:eastAsiaTheme="minorEastAsia"/>
          <w:lang w:eastAsia="zh-CN"/>
        </w:rPr>
        <w:t xml:space="preserve"> </w:t>
      </w:r>
      <w:r w:rsidR="002A2293">
        <w:rPr>
          <w:rFonts w:eastAsiaTheme="minorEastAsia"/>
          <w:lang w:eastAsia="zh-CN"/>
        </w:rPr>
        <w:t>results</w:t>
      </w:r>
      <w:r w:rsidR="00B22748">
        <w:rPr>
          <w:rFonts w:eastAsiaTheme="minorEastAsia"/>
          <w:lang w:eastAsia="zh-CN"/>
        </w:rPr>
        <w:t xml:space="preserve"> </w:t>
      </w:r>
      <w:r w:rsidR="002A2293">
        <w:rPr>
          <w:rFonts w:eastAsiaTheme="minorEastAsia"/>
          <w:lang w:eastAsia="zh-CN"/>
        </w:rPr>
        <w:t>indicated</w:t>
      </w:r>
      <w:r w:rsidR="00B22748">
        <w:rPr>
          <w:rFonts w:eastAsiaTheme="minorEastAsia"/>
          <w:lang w:eastAsia="zh-CN"/>
        </w:rPr>
        <w:t xml:space="preserve"> </w:t>
      </w:r>
      <w:r w:rsidR="002A2293">
        <w:rPr>
          <w:rFonts w:eastAsiaTheme="minorEastAsia"/>
          <w:lang w:eastAsia="zh-CN"/>
        </w:rPr>
        <w:t>that</w:t>
      </w:r>
      <w:r w:rsidR="00B22748">
        <w:rPr>
          <w:rFonts w:eastAsiaTheme="minorEastAsia"/>
          <w:lang w:eastAsia="zh-CN"/>
        </w:rPr>
        <w:t xml:space="preserve"> </w:t>
      </w:r>
      <w:r w:rsidR="00C11F0B">
        <w:rPr>
          <w:rFonts w:eastAsiaTheme="minorEastAsia"/>
          <w:lang w:eastAsia="zh-CN"/>
        </w:rPr>
        <w:t>participants</w:t>
      </w:r>
      <w:r w:rsidR="00B22748">
        <w:rPr>
          <w:rFonts w:eastAsiaTheme="minorEastAsia"/>
          <w:lang w:eastAsia="zh-CN"/>
        </w:rPr>
        <w:t xml:space="preserve"> </w:t>
      </w:r>
      <w:r w:rsidR="00C11F0B">
        <w:rPr>
          <w:rFonts w:eastAsiaTheme="minorEastAsia"/>
          <w:lang w:eastAsia="zh-CN"/>
        </w:rPr>
        <w:t>prefer</w:t>
      </w:r>
      <w:r w:rsidR="00B22748">
        <w:rPr>
          <w:rFonts w:eastAsiaTheme="minorEastAsia"/>
          <w:lang w:eastAsia="zh-CN"/>
        </w:rPr>
        <w:t xml:space="preserve"> </w:t>
      </w:r>
      <w:r w:rsidR="00C11F0B">
        <w:rPr>
          <w:rFonts w:eastAsiaTheme="minorEastAsia"/>
          <w:lang w:eastAsia="zh-CN"/>
        </w:rPr>
        <w:t>auto-pausing</w:t>
      </w:r>
      <w:r w:rsidR="00B22748">
        <w:rPr>
          <w:rFonts w:eastAsiaTheme="minorEastAsia"/>
          <w:lang w:eastAsia="zh-CN"/>
        </w:rPr>
        <w:t xml:space="preserve"> </w:t>
      </w:r>
      <w:r w:rsidR="00C11F0B">
        <w:rPr>
          <w:rFonts w:eastAsiaTheme="minorEastAsia"/>
          <w:lang w:eastAsia="zh-CN"/>
        </w:rPr>
        <w:t>over</w:t>
      </w:r>
      <w:r w:rsidR="00B22748">
        <w:rPr>
          <w:rFonts w:eastAsiaTheme="minorEastAsia"/>
          <w:lang w:eastAsia="zh-CN"/>
        </w:rPr>
        <w:t xml:space="preserve"> </w:t>
      </w:r>
      <w:r w:rsidR="00C11F0B">
        <w:rPr>
          <w:rFonts w:eastAsiaTheme="minorEastAsia"/>
          <w:lang w:eastAsia="zh-CN"/>
        </w:rPr>
        <w:t>watching</w:t>
      </w:r>
      <w:r w:rsidR="00B22748">
        <w:rPr>
          <w:rFonts w:eastAsiaTheme="minorEastAsia"/>
          <w:lang w:eastAsia="zh-CN"/>
        </w:rPr>
        <w:t xml:space="preserve"> </w:t>
      </w:r>
      <w:r w:rsidR="00C11F0B">
        <w:rPr>
          <w:rFonts w:eastAsiaTheme="minorEastAsia"/>
          <w:lang w:eastAsia="zh-CN"/>
        </w:rPr>
        <w:t>the</w:t>
      </w:r>
      <w:r w:rsidR="00B22748">
        <w:rPr>
          <w:rFonts w:eastAsiaTheme="minorEastAsia"/>
          <w:lang w:eastAsia="zh-CN"/>
        </w:rPr>
        <w:t xml:space="preserve"> </w:t>
      </w:r>
      <w:r w:rsidR="00C11F0B">
        <w:rPr>
          <w:rFonts w:eastAsiaTheme="minorEastAsia"/>
          <w:lang w:eastAsia="zh-CN"/>
        </w:rPr>
        <w:t>video</w:t>
      </w:r>
      <w:r w:rsidR="00B22748">
        <w:rPr>
          <w:rFonts w:eastAsiaTheme="minorEastAsia"/>
          <w:lang w:eastAsia="zh-CN"/>
        </w:rPr>
        <w:t xml:space="preserve"> </w:t>
      </w:r>
      <w:r w:rsidR="00C11F0B">
        <w:rPr>
          <w:rFonts w:eastAsiaTheme="minorEastAsia"/>
          <w:lang w:eastAsia="zh-CN"/>
        </w:rPr>
        <w:t>at</w:t>
      </w:r>
      <w:r w:rsidR="00B22748">
        <w:rPr>
          <w:rFonts w:eastAsiaTheme="minorEastAsia"/>
          <w:lang w:eastAsia="zh-CN"/>
        </w:rPr>
        <w:t xml:space="preserve"> </w:t>
      </w:r>
      <w:r w:rsidR="00C11F0B">
        <w:rPr>
          <w:rFonts w:eastAsiaTheme="minorEastAsia"/>
          <w:lang w:eastAsia="zh-CN"/>
        </w:rPr>
        <w:t>a</w:t>
      </w:r>
      <w:r w:rsidR="00B22748">
        <w:rPr>
          <w:rFonts w:eastAsiaTheme="minorEastAsia"/>
          <w:lang w:eastAsia="zh-CN"/>
        </w:rPr>
        <w:t xml:space="preserve"> </w:t>
      </w:r>
      <w:r w:rsidR="00C11F0B">
        <w:rPr>
          <w:rFonts w:eastAsiaTheme="minorEastAsia"/>
          <w:lang w:eastAsia="zh-CN"/>
        </w:rPr>
        <w:t>normal</w:t>
      </w:r>
      <w:r w:rsidR="00B22748">
        <w:rPr>
          <w:rFonts w:eastAsiaTheme="minorEastAsia"/>
          <w:lang w:eastAsia="zh-CN"/>
        </w:rPr>
        <w:t xml:space="preserve"> </w:t>
      </w:r>
      <w:r w:rsidR="00C11F0B">
        <w:rPr>
          <w:rFonts w:eastAsiaTheme="minorEastAsia"/>
          <w:lang w:eastAsia="zh-CN"/>
        </w:rPr>
        <w:t>rate</w:t>
      </w:r>
      <w:r w:rsidR="00B22748">
        <w:rPr>
          <w:rFonts w:eastAsiaTheme="minorEastAsia"/>
          <w:lang w:eastAsia="zh-CN"/>
        </w:rPr>
        <w:t xml:space="preserve"> </w:t>
      </w:r>
      <w:r w:rsidR="00C11F0B">
        <w:rPr>
          <w:rFonts w:eastAsiaTheme="minorEastAsia"/>
          <w:lang w:eastAsia="zh-CN"/>
        </w:rPr>
        <w:t>and</w:t>
      </w:r>
      <w:r w:rsidR="00B22748">
        <w:rPr>
          <w:rFonts w:eastAsiaTheme="minorEastAsia"/>
          <w:lang w:eastAsia="zh-CN"/>
        </w:rPr>
        <w:t xml:space="preserve"> </w:t>
      </w:r>
      <w:r w:rsidR="00C11F0B">
        <w:rPr>
          <w:rFonts w:eastAsiaTheme="minorEastAsia"/>
          <w:lang w:eastAsia="zh-CN"/>
        </w:rPr>
        <w:t>that</w:t>
      </w:r>
      <w:r w:rsidR="00B22748">
        <w:rPr>
          <w:rFonts w:eastAsiaTheme="minorEastAsia"/>
          <w:lang w:eastAsia="zh-CN"/>
        </w:rPr>
        <w:t xml:space="preserve"> </w:t>
      </w:r>
      <w:r w:rsidR="00352187">
        <w:rPr>
          <w:rFonts w:eastAsiaTheme="minorEastAsia"/>
          <w:lang w:eastAsia="zh-CN"/>
        </w:rPr>
        <w:t>automatically</w:t>
      </w:r>
      <w:r w:rsidR="00B22748">
        <w:rPr>
          <w:rFonts w:eastAsiaTheme="minorEastAsia"/>
          <w:lang w:eastAsia="zh-CN"/>
        </w:rPr>
        <w:t xml:space="preserve"> </w:t>
      </w:r>
      <w:r w:rsidR="00352187">
        <w:rPr>
          <w:rFonts w:eastAsiaTheme="minorEastAsia"/>
          <w:lang w:eastAsia="zh-CN"/>
        </w:rPr>
        <w:t>pausing</w:t>
      </w:r>
      <w:r w:rsidR="00B22748">
        <w:rPr>
          <w:rFonts w:eastAsiaTheme="minorEastAsia"/>
          <w:lang w:eastAsia="zh-CN"/>
        </w:rPr>
        <w:t xml:space="preserve"> </w:t>
      </w:r>
      <w:r w:rsidR="00352187">
        <w:rPr>
          <w:rFonts w:eastAsiaTheme="minorEastAsia"/>
          <w:lang w:eastAsia="zh-CN"/>
        </w:rPr>
        <w:t>the</w:t>
      </w:r>
      <w:r w:rsidR="00B22748">
        <w:rPr>
          <w:rFonts w:eastAsiaTheme="minorEastAsia"/>
          <w:lang w:eastAsia="zh-CN"/>
        </w:rPr>
        <w:t xml:space="preserve"> </w:t>
      </w:r>
      <w:r w:rsidR="002A2293">
        <w:rPr>
          <w:rFonts w:eastAsiaTheme="minorEastAsia"/>
          <w:lang w:eastAsia="zh-CN"/>
        </w:rPr>
        <w:t>instructional</w:t>
      </w:r>
      <w:r w:rsidR="00B22748">
        <w:rPr>
          <w:rFonts w:eastAsiaTheme="minorEastAsia"/>
          <w:lang w:eastAsia="zh-CN"/>
        </w:rPr>
        <w:t xml:space="preserve"> </w:t>
      </w:r>
      <w:r w:rsidR="002A2293">
        <w:rPr>
          <w:rFonts w:eastAsiaTheme="minorEastAsia"/>
          <w:lang w:eastAsia="zh-CN"/>
        </w:rPr>
        <w:t>videos</w:t>
      </w:r>
      <w:r w:rsidR="00B22748">
        <w:rPr>
          <w:rFonts w:eastAsiaTheme="minorEastAsia"/>
          <w:lang w:eastAsia="zh-CN"/>
        </w:rPr>
        <w:t xml:space="preserve"> </w:t>
      </w:r>
      <w:r w:rsidR="005A5E5B">
        <w:rPr>
          <w:rFonts w:eastAsiaTheme="minorEastAsia"/>
          <w:lang w:eastAsia="zh-CN"/>
        </w:rPr>
        <w:t>helped</w:t>
      </w:r>
      <w:r w:rsidR="00B22748">
        <w:rPr>
          <w:rFonts w:eastAsiaTheme="minorEastAsia"/>
          <w:lang w:eastAsia="zh-CN"/>
        </w:rPr>
        <w:t xml:space="preserve"> </w:t>
      </w:r>
      <w:r w:rsidR="005A5E5B">
        <w:rPr>
          <w:rFonts w:eastAsiaTheme="minorEastAsia"/>
          <w:lang w:eastAsia="zh-CN"/>
        </w:rPr>
        <w:t>participants</w:t>
      </w:r>
      <w:r w:rsidR="00B22748">
        <w:rPr>
          <w:rFonts w:eastAsiaTheme="minorEastAsia"/>
          <w:lang w:eastAsia="zh-CN"/>
        </w:rPr>
        <w:t xml:space="preserve"> </w:t>
      </w:r>
      <w:r w:rsidR="00AF2887">
        <w:rPr>
          <w:rFonts w:eastAsiaTheme="minorEastAsia"/>
          <w:lang w:eastAsia="zh-CN"/>
        </w:rPr>
        <w:t>complete</w:t>
      </w:r>
      <w:r w:rsidR="00B22748">
        <w:rPr>
          <w:rFonts w:eastAsiaTheme="minorEastAsia"/>
          <w:lang w:eastAsia="zh-CN"/>
        </w:rPr>
        <w:t xml:space="preserve"> </w:t>
      </w:r>
      <w:r w:rsidR="00AF2887">
        <w:rPr>
          <w:rFonts w:eastAsiaTheme="minorEastAsia"/>
          <w:lang w:eastAsia="zh-CN"/>
        </w:rPr>
        <w:t>tasks</w:t>
      </w:r>
      <w:r w:rsidR="00B22748">
        <w:rPr>
          <w:rFonts w:eastAsiaTheme="minorEastAsia"/>
          <w:lang w:eastAsia="zh-CN"/>
        </w:rPr>
        <w:t xml:space="preserve"> </w:t>
      </w:r>
      <w:r w:rsidR="00AF2887">
        <w:rPr>
          <w:rFonts w:eastAsiaTheme="minorEastAsia"/>
          <w:lang w:eastAsia="zh-CN"/>
        </w:rPr>
        <w:t>faster</w:t>
      </w:r>
      <w:r w:rsidR="00B22748">
        <w:rPr>
          <w:rFonts w:eastAsiaTheme="minorEastAsia"/>
          <w:lang w:eastAsia="zh-CN"/>
        </w:rPr>
        <w:t xml:space="preserve"> </w:t>
      </w:r>
      <w:r w:rsidR="00AF2887">
        <w:rPr>
          <w:rFonts w:eastAsiaTheme="minorEastAsia"/>
          <w:lang w:eastAsia="zh-CN"/>
        </w:rPr>
        <w:t>than</w:t>
      </w:r>
      <w:r w:rsidR="00B22748">
        <w:rPr>
          <w:rFonts w:eastAsiaTheme="minorEastAsia"/>
          <w:lang w:eastAsia="zh-CN"/>
        </w:rPr>
        <w:t xml:space="preserve"> </w:t>
      </w:r>
      <w:r w:rsidR="00AF2887">
        <w:rPr>
          <w:rFonts w:eastAsiaTheme="minorEastAsia"/>
          <w:lang w:eastAsia="zh-CN"/>
        </w:rPr>
        <w:t>when</w:t>
      </w:r>
      <w:r w:rsidR="00B22748">
        <w:rPr>
          <w:rFonts w:eastAsiaTheme="minorEastAsia"/>
          <w:lang w:eastAsia="zh-CN"/>
        </w:rPr>
        <w:t xml:space="preserve"> </w:t>
      </w:r>
      <w:r w:rsidR="00AF2887">
        <w:rPr>
          <w:rFonts w:eastAsiaTheme="minorEastAsia"/>
          <w:lang w:eastAsia="zh-CN"/>
        </w:rPr>
        <w:t>they</w:t>
      </w:r>
      <w:r w:rsidR="00B22748">
        <w:rPr>
          <w:rFonts w:eastAsiaTheme="minorEastAsia"/>
          <w:lang w:eastAsia="zh-CN"/>
        </w:rPr>
        <w:t xml:space="preserve"> </w:t>
      </w:r>
      <w:r w:rsidR="00AF2887">
        <w:rPr>
          <w:rFonts w:eastAsiaTheme="minorEastAsia"/>
          <w:lang w:eastAsia="zh-CN"/>
        </w:rPr>
        <w:t>watch</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AF2887">
        <w:rPr>
          <w:rFonts w:eastAsiaTheme="minorEastAsia"/>
          <w:lang w:eastAsia="zh-CN"/>
        </w:rPr>
        <w:t>at</w:t>
      </w:r>
      <w:r w:rsidR="00B22748">
        <w:rPr>
          <w:rFonts w:eastAsiaTheme="minorEastAsia"/>
          <w:lang w:eastAsia="zh-CN"/>
        </w:rPr>
        <w:t xml:space="preserve"> </w:t>
      </w:r>
      <w:r w:rsidR="00AF2887">
        <w:rPr>
          <w:rFonts w:eastAsiaTheme="minorEastAsia"/>
          <w:lang w:eastAsia="zh-CN"/>
        </w:rPr>
        <w:t>a</w:t>
      </w:r>
      <w:r w:rsidR="00B22748">
        <w:rPr>
          <w:rFonts w:eastAsiaTheme="minorEastAsia"/>
          <w:lang w:eastAsia="zh-CN"/>
        </w:rPr>
        <w:t xml:space="preserve"> </w:t>
      </w:r>
      <w:r w:rsidR="00AF2887">
        <w:rPr>
          <w:rFonts w:eastAsiaTheme="minorEastAsia"/>
          <w:lang w:eastAsia="zh-CN"/>
        </w:rPr>
        <w:t>normal</w:t>
      </w:r>
      <w:r w:rsidR="00B22748">
        <w:rPr>
          <w:rFonts w:eastAsiaTheme="minorEastAsia"/>
          <w:lang w:eastAsia="zh-CN"/>
        </w:rPr>
        <w:t xml:space="preserve"> </w:t>
      </w:r>
      <w:r w:rsidR="00AF2887">
        <w:rPr>
          <w:rFonts w:eastAsiaTheme="minorEastAsia"/>
          <w:lang w:eastAsia="zh-CN"/>
        </w:rPr>
        <w:t>or</w:t>
      </w:r>
      <w:r w:rsidR="00B22748">
        <w:rPr>
          <w:rFonts w:eastAsiaTheme="minorEastAsia"/>
          <w:lang w:eastAsia="zh-CN"/>
        </w:rPr>
        <w:t xml:space="preserve"> </w:t>
      </w:r>
      <w:r w:rsidR="00055AC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rate</w:t>
      </w:r>
      <w:r w:rsidR="002E0FC3">
        <w:rPr>
          <w:rFonts w:eastAsiaTheme="minorEastAsia"/>
          <w:lang w:eastAsia="zh-CN"/>
        </w:rPr>
        <w:t>.</w:t>
      </w:r>
      <w:r w:rsidR="00B22748">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auto-pausing</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first</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paused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manually</w:t>
      </w:r>
      <w:r w:rsidR="00B22748">
        <w:rPr>
          <w:rFonts w:eastAsiaTheme="minorEastAsia"/>
          <w:lang w:eastAsia="zh-CN"/>
        </w:rPr>
        <w:t xml:space="preserve"> </w:t>
      </w:r>
      <w:r w:rsidR="005A5E5B" w:rsidRPr="005A5E5B">
        <w:rPr>
          <w:rFonts w:eastAsiaTheme="minorEastAsia"/>
          <w:lang w:eastAsia="zh-CN"/>
        </w:rPr>
        <w:t>fewer</w:t>
      </w:r>
      <w:r w:rsidR="00B22748">
        <w:rPr>
          <w:rFonts w:eastAsiaTheme="minorEastAsia"/>
          <w:lang w:eastAsia="zh-CN"/>
        </w:rPr>
        <w:t xml:space="preserve"> </w:t>
      </w:r>
      <w:r w:rsidR="005A5E5B" w:rsidRPr="005A5E5B">
        <w:rPr>
          <w:rFonts w:eastAsiaTheme="minorEastAsia"/>
          <w:lang w:eastAsia="zh-CN"/>
        </w:rPr>
        <w:t>times</w:t>
      </w:r>
      <w:r w:rsidR="00B22748">
        <w:rPr>
          <w:rFonts w:eastAsiaTheme="minorEastAsia"/>
          <w:lang w:eastAsia="zh-CN"/>
        </w:rPr>
        <w:t xml:space="preserve"> </w:t>
      </w:r>
      <w:r w:rsidR="005A5E5B" w:rsidRPr="005A5E5B">
        <w:rPr>
          <w:rFonts w:eastAsiaTheme="minorEastAsia"/>
          <w:lang w:eastAsia="zh-CN"/>
        </w:rPr>
        <w:t>and</w:t>
      </w:r>
      <w:r w:rsidR="00B22748">
        <w:rPr>
          <w:rFonts w:eastAsiaTheme="minorEastAsia"/>
          <w:lang w:eastAsia="zh-CN"/>
        </w:rPr>
        <w:t xml:space="preserve"> </w:t>
      </w:r>
      <w:r w:rsidR="005A5E5B" w:rsidRPr="005A5E5B">
        <w:rPr>
          <w:rFonts w:eastAsiaTheme="minorEastAsia"/>
          <w:lang w:eastAsia="zh-CN"/>
        </w:rPr>
        <w:t>replayed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9E44D3">
        <w:rPr>
          <w:rFonts w:eastAsiaTheme="minorEastAsia"/>
          <w:lang w:eastAsia="zh-CN"/>
        </w:rPr>
        <w:t xml:space="preserve">than </w:t>
      </w:r>
      <w:r w:rsidR="009E44D3" w:rsidRPr="005A5E5B">
        <w:rPr>
          <w:rFonts w:eastAsiaTheme="minorEastAsia"/>
          <w:lang w:eastAsia="zh-CN"/>
        </w:rPr>
        <w:t>with</w:t>
      </w:r>
      <w:r w:rsidR="009E44D3">
        <w:rPr>
          <w:rFonts w:eastAsiaTheme="minorEastAsia"/>
          <w:lang w:eastAsia="zh-CN"/>
        </w:rPr>
        <w:t xml:space="preserve"> </w:t>
      </w:r>
      <w:r w:rsidR="009E44D3" w:rsidRPr="005A5E5B">
        <w:rPr>
          <w:rFonts w:eastAsiaTheme="minorEastAsia"/>
          <w:lang w:eastAsia="zh-CN"/>
        </w:rPr>
        <w:t>normal</w:t>
      </w:r>
      <w:r w:rsidR="009E44D3">
        <w:rPr>
          <w:rFonts w:eastAsiaTheme="minorEastAsia"/>
          <w:lang w:eastAsia="zh-CN"/>
        </w:rPr>
        <w:t xml:space="preserve"> </w:t>
      </w:r>
      <w:r w:rsidR="009E44D3" w:rsidRPr="005A5E5B">
        <w:rPr>
          <w:rFonts w:eastAsiaTheme="minorEastAsia"/>
          <w:lang w:eastAsia="zh-CN"/>
        </w:rPr>
        <w:t>playback</w:t>
      </w:r>
      <w:r w:rsidR="005A5E5B" w:rsidRPr="005A5E5B">
        <w:rPr>
          <w:rFonts w:eastAsiaTheme="minorEastAsia"/>
          <w:lang w:eastAsia="zh-CN"/>
        </w:rPr>
        <w:t>.</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second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also</w:t>
      </w:r>
      <w:r w:rsidR="00B22748">
        <w:rPr>
          <w:rFonts w:eastAsiaTheme="minorEastAsia"/>
          <w:lang w:eastAsia="zh-CN"/>
        </w:rPr>
        <w:t xml:space="preserve"> </w:t>
      </w:r>
      <w:r w:rsidR="005A5E5B" w:rsidRPr="005A5E5B">
        <w:rPr>
          <w:rFonts w:eastAsiaTheme="minorEastAsia"/>
          <w:lang w:eastAsia="zh-CN"/>
        </w:rPr>
        <w:t>needed</w:t>
      </w:r>
      <w:r w:rsidR="00B22748">
        <w:rPr>
          <w:rFonts w:eastAsiaTheme="minorEastAsia"/>
          <w:lang w:eastAsia="zh-CN"/>
        </w:rPr>
        <w:t xml:space="preserve"> </w:t>
      </w:r>
      <w:r w:rsidR="005A5E5B" w:rsidRPr="005A5E5B">
        <w:rPr>
          <w:rFonts w:eastAsiaTheme="minorEastAsia"/>
          <w:lang w:eastAsia="zh-CN"/>
        </w:rPr>
        <w:t>to</w:t>
      </w:r>
      <w:r w:rsidR="00B22748">
        <w:rPr>
          <w:rFonts w:eastAsiaTheme="minorEastAsia"/>
          <w:lang w:eastAsia="zh-CN"/>
        </w:rPr>
        <w:t xml:space="preserve"> </w:t>
      </w:r>
      <w:r w:rsidR="005A5E5B" w:rsidRPr="005A5E5B">
        <w:rPr>
          <w:rFonts w:eastAsiaTheme="minorEastAsia"/>
          <w:lang w:eastAsia="zh-CN"/>
        </w:rPr>
        <w:t>replay</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5A5E5B" w:rsidRPr="005A5E5B">
        <w:rPr>
          <w:rFonts w:eastAsiaTheme="minorEastAsia"/>
          <w:lang w:eastAsia="zh-CN"/>
        </w:rPr>
        <w:t>of</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content</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they</w:t>
      </w:r>
      <w:r w:rsidR="00B22748">
        <w:rPr>
          <w:rFonts w:eastAsiaTheme="minorEastAsia"/>
          <w:lang w:eastAsia="zh-CN"/>
        </w:rPr>
        <w:t xml:space="preserve"> </w:t>
      </w:r>
      <w:r w:rsidR="005A5E5B" w:rsidRPr="005A5E5B">
        <w:rPr>
          <w:rFonts w:eastAsiaTheme="minorEastAsia"/>
          <w:lang w:eastAsia="zh-CN"/>
        </w:rPr>
        <w:t>watched</w:t>
      </w:r>
      <w:r w:rsidR="00B22748">
        <w:rPr>
          <w:rFonts w:eastAsiaTheme="minorEastAsia"/>
          <w:lang w:eastAsia="zh-CN"/>
        </w:rPr>
        <w:t xml:space="preserve"> </w:t>
      </w:r>
      <w:r w:rsidR="005A5E5B" w:rsidRPr="005A5E5B">
        <w:rPr>
          <w:rFonts w:eastAsiaTheme="minorEastAsia"/>
          <w:lang w:eastAsia="zh-CN"/>
        </w:rPr>
        <w:t>it</w:t>
      </w:r>
      <w:r w:rsidR="00B22748">
        <w:rPr>
          <w:rFonts w:eastAsiaTheme="minorEastAsia"/>
          <w:lang w:eastAsia="zh-CN"/>
        </w:rPr>
        <w:t xml:space="preserve"> </w:t>
      </w:r>
      <w:r w:rsidR="005A5E5B" w:rsidRPr="005A5E5B">
        <w:rPr>
          <w:rFonts w:eastAsiaTheme="minorEastAsia"/>
          <w:lang w:eastAsia="zh-CN"/>
        </w:rPr>
        <w:t>at</w:t>
      </w:r>
      <w:r w:rsidR="00B22748">
        <w:rPr>
          <w:rFonts w:eastAsiaTheme="minorEastAsia"/>
          <w:lang w:eastAsia="zh-CN"/>
        </w:rPr>
        <w:t xml:space="preserve"> </w:t>
      </w:r>
      <w:r w:rsidR="005A5E5B" w:rsidRPr="005A5E5B">
        <w:rPr>
          <w:rFonts w:eastAsiaTheme="minorEastAsia"/>
          <w:lang w:eastAsia="zh-CN"/>
        </w:rPr>
        <w:t>normal</w:t>
      </w:r>
      <w:r w:rsidR="00B22748">
        <w:rPr>
          <w:rFonts w:eastAsiaTheme="minorEastAsia"/>
          <w:lang w:eastAsia="zh-CN"/>
        </w:rPr>
        <w:t xml:space="preserve"> </w:t>
      </w:r>
      <w:r w:rsidR="005A5E5B" w:rsidRPr="005A5E5B">
        <w:rPr>
          <w:rFonts w:eastAsiaTheme="minorEastAsia"/>
          <w:lang w:eastAsia="zh-CN"/>
        </w:rPr>
        <w:t>speed.</w:t>
      </w:r>
      <w:r w:rsidR="00B22748">
        <w:rPr>
          <w:rFonts w:eastAsiaTheme="minorEastAsia"/>
          <w:lang w:eastAsia="zh-CN"/>
        </w:rPr>
        <w:t xml:space="preserve"> </w:t>
      </w:r>
      <w:r w:rsidR="005A5E5B" w:rsidRPr="005A5E5B">
        <w:rPr>
          <w:rFonts w:eastAsiaTheme="minorEastAsia"/>
          <w:lang w:eastAsia="zh-CN"/>
        </w:rPr>
        <w:t>By</w:t>
      </w:r>
      <w:r w:rsidR="00B22748">
        <w:rPr>
          <w:rFonts w:eastAsiaTheme="minorEastAsia"/>
          <w:lang w:eastAsia="zh-CN"/>
        </w:rPr>
        <w:t xml:space="preserve"> </w:t>
      </w:r>
      <w:r w:rsidR="005A5E5B" w:rsidRPr="005A5E5B">
        <w:rPr>
          <w:rFonts w:eastAsiaTheme="minorEastAsia"/>
          <w:lang w:eastAsia="zh-CN"/>
        </w:rPr>
        <w:t>their</w:t>
      </w:r>
      <w:r w:rsidR="00B22748">
        <w:rPr>
          <w:rFonts w:eastAsiaTheme="minorEastAsia"/>
          <w:lang w:eastAsia="zh-CN"/>
        </w:rPr>
        <w:t xml:space="preserve"> </w:t>
      </w:r>
      <w:r w:rsidR="005A5E5B" w:rsidRPr="005A5E5B">
        <w:rPr>
          <w:rFonts w:eastAsiaTheme="minorEastAsia"/>
          <w:lang w:eastAsia="zh-CN"/>
        </w:rPr>
        <w:t>third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completed</w:t>
      </w:r>
      <w:r w:rsidR="00B22748">
        <w:rPr>
          <w:rFonts w:eastAsiaTheme="minorEastAsia"/>
          <w:lang w:eastAsia="zh-CN"/>
        </w:rPr>
        <w:t xml:space="preserve"> </w:t>
      </w:r>
      <w:r w:rsidR="005A5E5B" w:rsidRPr="005A5E5B">
        <w:rPr>
          <w:rFonts w:eastAsiaTheme="minorEastAsia"/>
          <w:lang w:eastAsia="zh-CN"/>
        </w:rPr>
        <w:t>tasks</w:t>
      </w:r>
      <w:r w:rsidR="00B22748">
        <w:rPr>
          <w:rFonts w:eastAsiaTheme="minorEastAsia"/>
          <w:lang w:eastAsia="zh-CN"/>
        </w:rPr>
        <w:t xml:space="preserve"> </w:t>
      </w:r>
      <w:r w:rsidR="005A5E5B" w:rsidRPr="005A5E5B">
        <w:rPr>
          <w:rFonts w:eastAsiaTheme="minorEastAsia"/>
          <w:lang w:eastAsia="zh-CN"/>
        </w:rPr>
        <w:t>faster</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9E44D3">
        <w:rPr>
          <w:rFonts w:eastAsiaTheme="minorEastAsia"/>
          <w:lang w:eastAsia="zh-CN"/>
        </w:rPr>
        <w:t xml:space="preserve">auto-pausing </w:t>
      </w:r>
      <w:r w:rsidR="005A5E5B" w:rsidRPr="005A5E5B">
        <w:rPr>
          <w:rFonts w:eastAsiaTheme="minorEastAsia"/>
          <w:lang w:eastAsia="zh-CN"/>
        </w:rPr>
        <w:t>than</w:t>
      </w:r>
      <w:r w:rsidR="00B22748">
        <w:rPr>
          <w:rFonts w:eastAsiaTheme="minorEastAsia"/>
          <w:lang w:eastAsia="zh-CN"/>
        </w:rPr>
        <w:t xml:space="preserve"> </w:t>
      </w:r>
      <w:r w:rsidR="009E44D3">
        <w:rPr>
          <w:rFonts w:eastAsiaTheme="minorEastAsia"/>
          <w:lang w:eastAsia="zh-CN"/>
        </w:rPr>
        <w:t>in the</w:t>
      </w:r>
      <w:r w:rsidR="00B22748">
        <w:rPr>
          <w:rFonts w:eastAsiaTheme="minorEastAsia"/>
          <w:lang w:eastAsia="zh-CN"/>
        </w:rPr>
        <w:t xml:space="preserve"> </w:t>
      </w:r>
      <w:r w:rsidR="009E44D3">
        <w:rPr>
          <w:rFonts w:eastAsiaTheme="minorEastAsia"/>
          <w:lang w:eastAsia="zh-CN"/>
        </w:rPr>
        <w:t>c</w:t>
      </w:r>
      <w:r w:rsidR="009E44D3" w:rsidRPr="005A5E5B">
        <w:rPr>
          <w:rFonts w:eastAsiaTheme="minorEastAsia"/>
          <w:lang w:eastAsia="zh-CN"/>
        </w:rPr>
        <w:t>ontrol</w:t>
      </w:r>
      <w:r w:rsidR="009E44D3">
        <w:rPr>
          <w:rFonts w:eastAsiaTheme="minorEastAsia"/>
          <w:lang w:eastAsia="zh-CN"/>
        </w:rPr>
        <w:t xml:space="preserve"> </w:t>
      </w:r>
      <w:r w:rsidR="005A5E5B" w:rsidRPr="005A5E5B">
        <w:rPr>
          <w:rFonts w:eastAsiaTheme="minorEastAsia"/>
          <w:lang w:eastAsia="zh-CN"/>
        </w:rPr>
        <w:t>condition.</w:t>
      </w:r>
      <w:r w:rsidR="00B22748">
        <w:rPr>
          <w:rFonts w:eastAsiaTheme="minorEastAsia"/>
          <w:lang w:eastAsia="zh-CN"/>
        </w:rPr>
        <w:t xml:space="preserve"> </w:t>
      </w:r>
      <w:r w:rsidR="005A5E5B">
        <w:rPr>
          <w:rFonts w:eastAsiaTheme="minorEastAsia"/>
          <w:lang w:eastAsia="zh-CN"/>
        </w:rPr>
        <w:t>Overall,</w:t>
      </w:r>
      <w:r w:rsidR="00B22748">
        <w:rPr>
          <w:rFonts w:eastAsiaTheme="minorEastAsia"/>
          <w:lang w:eastAsia="zh-CN"/>
        </w:rPr>
        <w:t xml:space="preserve"> </w:t>
      </w:r>
      <w:r w:rsidR="005A5E5B">
        <w:rPr>
          <w:rFonts w:eastAsiaTheme="minorEastAsia"/>
          <w:lang w:eastAsia="zh-CN"/>
        </w:rPr>
        <w:t>auto-pausing</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help</w:t>
      </w:r>
      <w:r w:rsidR="00B22748">
        <w:rPr>
          <w:rFonts w:eastAsiaTheme="minorEastAsia"/>
          <w:lang w:eastAsia="zh-CN"/>
        </w:rPr>
        <w:t xml:space="preserve"> </w:t>
      </w:r>
      <w:r w:rsidR="005A5E5B">
        <w:rPr>
          <w:rFonts w:eastAsiaTheme="minorEastAsia"/>
          <w:lang w:eastAsia="zh-CN"/>
        </w:rPr>
        <w:t>older</w:t>
      </w:r>
      <w:r w:rsidR="00B22748">
        <w:rPr>
          <w:rFonts w:eastAsiaTheme="minorEastAsia"/>
          <w:lang w:eastAsia="zh-CN"/>
        </w:rPr>
        <w:t xml:space="preserve"> </w:t>
      </w:r>
      <w:r w:rsidR="005B0A79">
        <w:rPr>
          <w:rFonts w:eastAsiaTheme="minorEastAsia"/>
          <w:lang w:eastAsia="zh-CN"/>
        </w:rPr>
        <w:t>adults</w:t>
      </w:r>
      <w:r w:rsidR="00B22748">
        <w:rPr>
          <w:rFonts w:eastAsiaTheme="minorEastAsia"/>
          <w:lang w:eastAsia="zh-CN"/>
        </w:rPr>
        <w:t xml:space="preserve"> </w:t>
      </w:r>
      <w:r w:rsidR="005B0A79">
        <w:rPr>
          <w:rFonts w:eastAsiaTheme="minorEastAsia"/>
          <w:lang w:eastAsia="zh-CN"/>
        </w:rPr>
        <w:t>follow</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w:t>
      </w:r>
      <w:r w:rsidR="00B22748">
        <w:rPr>
          <w:rFonts w:eastAsiaTheme="minorEastAsia"/>
          <w:lang w:eastAsia="zh-CN"/>
        </w:rPr>
        <w:t xml:space="preserve"> </w:t>
      </w:r>
      <w:r w:rsidR="005A5E5B">
        <w:rPr>
          <w:rFonts w:eastAsiaTheme="minorEastAsia"/>
          <w:lang w:eastAsia="zh-CN"/>
        </w:rPr>
        <w:t>instructional</w:t>
      </w:r>
      <w:r w:rsidR="00B22748">
        <w:rPr>
          <w:rFonts w:eastAsiaTheme="minorEastAsia"/>
          <w:lang w:eastAsia="zh-CN"/>
        </w:rPr>
        <w:t xml:space="preserve"> </w:t>
      </w:r>
      <w:r w:rsidR="005A5E5B">
        <w:rPr>
          <w:rFonts w:eastAsiaTheme="minorEastAsia"/>
          <w:lang w:eastAsia="zh-CN"/>
        </w:rPr>
        <w:t>videos</w:t>
      </w:r>
      <w:r w:rsidR="00B22748">
        <w:rPr>
          <w:rFonts w:eastAsiaTheme="minorEastAsia"/>
          <w:lang w:eastAsia="zh-CN"/>
        </w:rPr>
        <w:t xml:space="preserve"> </w:t>
      </w:r>
      <w:r w:rsidR="005A5E5B">
        <w:rPr>
          <w:rFonts w:eastAsiaTheme="minorEastAsia"/>
          <w:lang w:eastAsia="zh-CN"/>
        </w:rPr>
        <w:t>to</w:t>
      </w:r>
      <w:r w:rsidR="00B22748">
        <w:rPr>
          <w:rFonts w:eastAsiaTheme="minorEastAsia"/>
          <w:lang w:eastAsia="zh-CN"/>
        </w:rPr>
        <w:t xml:space="preserve"> </w:t>
      </w:r>
      <w:r w:rsidR="005A5E5B">
        <w:rPr>
          <w:rFonts w:eastAsiaTheme="minorEastAsia"/>
          <w:lang w:eastAsia="zh-CN"/>
        </w:rPr>
        <w:t>complete</w:t>
      </w:r>
      <w:r w:rsidR="00B22748">
        <w:rPr>
          <w:rFonts w:eastAsiaTheme="minorEastAsia"/>
          <w:lang w:eastAsia="zh-CN"/>
        </w:rPr>
        <w:t xml:space="preserve"> </w:t>
      </w:r>
      <w:r w:rsidR="005A5E5B">
        <w:rPr>
          <w:rFonts w:eastAsiaTheme="minorEastAsia"/>
          <w:lang w:eastAsia="zh-CN"/>
        </w:rPr>
        <w:t>their</w:t>
      </w:r>
      <w:r w:rsidR="00B22748">
        <w:rPr>
          <w:rFonts w:eastAsiaTheme="minorEastAsia"/>
          <w:lang w:eastAsia="zh-CN"/>
        </w:rPr>
        <w:t xml:space="preserve"> </w:t>
      </w:r>
      <w:r w:rsidR="005A5E5B">
        <w:rPr>
          <w:rFonts w:eastAsiaTheme="minorEastAsia"/>
          <w:lang w:eastAsia="zh-CN"/>
        </w:rPr>
        <w:t>tasks,</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users</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become</w:t>
      </w:r>
      <w:r w:rsidR="00B22748">
        <w:rPr>
          <w:rFonts w:eastAsiaTheme="minorEastAsia"/>
          <w:lang w:eastAsia="zh-CN"/>
        </w:rPr>
        <w:t xml:space="preserve"> </w:t>
      </w:r>
      <w:r w:rsidR="005A5E5B">
        <w:rPr>
          <w:rFonts w:eastAsiaTheme="minorEastAsia"/>
          <w:lang w:eastAsia="zh-CN"/>
        </w:rPr>
        <w:t>proficient</w:t>
      </w:r>
      <w:r w:rsidR="00B22748">
        <w:rPr>
          <w:rFonts w:eastAsiaTheme="minorEastAsia"/>
          <w:lang w:eastAsia="zh-CN"/>
        </w:rPr>
        <w:t xml:space="preserve"> </w:t>
      </w:r>
      <w:r w:rsidR="005A5E5B">
        <w:rPr>
          <w:rFonts w:eastAsiaTheme="minorEastAsia"/>
          <w:lang w:eastAsia="zh-CN"/>
        </w:rPr>
        <w:t>with</w:t>
      </w:r>
      <w:r w:rsidR="00B22748">
        <w:rPr>
          <w:rFonts w:eastAsiaTheme="minorEastAsia"/>
          <w:lang w:eastAsia="zh-CN"/>
        </w:rPr>
        <w:t xml:space="preserve"> </w:t>
      </w:r>
      <w:r w:rsidR="005A5E5B">
        <w:rPr>
          <w:rFonts w:eastAsiaTheme="minorEastAsia"/>
          <w:lang w:eastAsia="zh-CN"/>
        </w:rPr>
        <w:t>the</w:t>
      </w:r>
      <w:r w:rsidR="00B22748">
        <w:rPr>
          <w:rFonts w:eastAsiaTheme="minorEastAsia"/>
          <w:lang w:eastAsia="zh-CN"/>
        </w:rPr>
        <w:t xml:space="preserve"> </w:t>
      </w:r>
      <w:r w:rsidR="005A5E5B">
        <w:rPr>
          <w:rFonts w:eastAsiaTheme="minorEastAsia"/>
          <w:lang w:eastAsia="zh-CN"/>
        </w:rPr>
        <w:t>method</w:t>
      </w:r>
      <w:r w:rsidR="00B22748">
        <w:rPr>
          <w:rFonts w:eastAsiaTheme="minorEastAsia"/>
          <w:lang w:eastAsia="zh-CN"/>
        </w:rPr>
        <w:t xml:space="preserve"> </w:t>
      </w:r>
      <w:r w:rsidR="005A5E5B">
        <w:rPr>
          <w:rFonts w:eastAsiaTheme="minorEastAsia"/>
          <w:lang w:eastAsia="zh-CN"/>
        </w:rPr>
        <w:t>after</w:t>
      </w:r>
      <w:r w:rsidR="00B22748">
        <w:rPr>
          <w:rFonts w:eastAsiaTheme="minorEastAsia"/>
          <w:lang w:eastAsia="zh-CN"/>
        </w:rPr>
        <w:t xml:space="preserve"> </w:t>
      </w:r>
      <w:r w:rsidR="005A5E5B">
        <w:rPr>
          <w:rFonts w:eastAsiaTheme="minorEastAsia"/>
          <w:lang w:eastAsia="zh-CN"/>
        </w:rPr>
        <w:t>using</w:t>
      </w:r>
      <w:r w:rsidR="00B22748">
        <w:rPr>
          <w:rFonts w:eastAsiaTheme="minorEastAsia"/>
          <w:lang w:eastAsia="zh-CN"/>
        </w:rPr>
        <w:t xml:space="preserve"> </w:t>
      </w:r>
      <w:r w:rsidR="005A5E5B">
        <w:rPr>
          <w:rFonts w:eastAsiaTheme="minorEastAsia"/>
          <w:lang w:eastAsia="zh-CN"/>
        </w:rPr>
        <w:t>it</w:t>
      </w:r>
      <w:r w:rsidR="00B22748">
        <w:rPr>
          <w:rFonts w:eastAsiaTheme="minorEastAsia"/>
          <w:lang w:eastAsia="zh-CN"/>
        </w:rPr>
        <w:t xml:space="preserve"> </w:t>
      </w:r>
      <w:r w:rsidR="005A5E5B">
        <w:rPr>
          <w:rFonts w:eastAsiaTheme="minorEastAsia"/>
          <w:lang w:eastAsia="zh-CN"/>
        </w:rPr>
        <w:t>three</w:t>
      </w:r>
      <w:r w:rsidR="00B22748">
        <w:rPr>
          <w:rFonts w:eastAsiaTheme="minorEastAsia"/>
          <w:lang w:eastAsia="zh-CN"/>
        </w:rPr>
        <w:t xml:space="preserve"> </w:t>
      </w:r>
      <w:r w:rsidR="005A5E5B">
        <w:rPr>
          <w:rFonts w:eastAsiaTheme="minorEastAsia"/>
          <w:lang w:eastAsia="zh-CN"/>
        </w:rPr>
        <w:t>times.</w:t>
      </w:r>
      <w:r w:rsidR="00583E04" w:rsidRPr="00583E04">
        <w:t xml:space="preserve"> </w:t>
      </w:r>
    </w:p>
    <w:p w14:paraId="0836F208" w14:textId="0149C14E" w:rsidR="000E6F58" w:rsidRPr="00262102" w:rsidRDefault="00583E04" w:rsidP="00262102">
      <w:pPr>
        <w:pStyle w:val="ParaContinue"/>
      </w:pPr>
      <w:r w:rsidRPr="008B6926">
        <w:t>As</w:t>
      </w:r>
      <w:r w:rsidRPr="008B6926">
        <w:rPr>
          <w:rFonts w:hint="eastAsia"/>
        </w:rPr>
        <w:t xml:space="preserve"> </w:t>
      </w:r>
      <w:r>
        <w:t>videos</w:t>
      </w:r>
      <w:r>
        <w:rPr>
          <w:rFonts w:hint="eastAsia"/>
        </w:rPr>
        <w:t xml:space="preserve"> </w:t>
      </w:r>
      <w:r>
        <w:t>are increasingly</w:t>
      </w:r>
      <w:r>
        <w:rPr>
          <w:rFonts w:hint="eastAsia"/>
        </w:rPr>
        <w:t xml:space="preserve"> </w:t>
      </w:r>
      <w:r>
        <w:t>becoming an</w:t>
      </w:r>
      <w:r>
        <w:rPr>
          <w:rFonts w:hint="eastAsia"/>
        </w:rPr>
        <w:t xml:space="preserve"> </w:t>
      </w:r>
      <w:r>
        <w:t>important source of information that</w:t>
      </w:r>
      <w:r w:rsidRPr="008B6926">
        <w:rPr>
          <w:rFonts w:hint="eastAsia"/>
        </w:rPr>
        <w:t xml:space="preserve"> </w:t>
      </w:r>
      <w:r>
        <w:t>older</w:t>
      </w:r>
      <w:r>
        <w:rPr>
          <w:rFonts w:hint="eastAsia"/>
        </w:rPr>
        <w:t xml:space="preserve"> </w:t>
      </w:r>
      <w:r>
        <w:t>adults could rely on to complete their tasks</w:t>
      </w:r>
      <w:r w:rsidRPr="008B6926">
        <w:rPr>
          <w:rFonts w:hint="eastAsia"/>
        </w:rPr>
        <w:t xml:space="preserve"> </w:t>
      </w:r>
      <w:r>
        <w:t>independently</w:t>
      </w:r>
      <w:r w:rsidRPr="008B6926">
        <w:rPr>
          <w:rFonts w:hint="eastAsia"/>
        </w:rPr>
        <w:t xml:space="preserve">, </w:t>
      </w:r>
      <w:r>
        <w:t>especially</w:t>
      </w:r>
      <w:r w:rsidRPr="008B6926">
        <w:rPr>
          <w:rFonts w:hint="eastAsia"/>
        </w:rPr>
        <w:t xml:space="preserve"> </w:t>
      </w:r>
      <w:r>
        <w:t>in countries like the</w:t>
      </w:r>
      <w:r>
        <w:rPr>
          <w:rFonts w:hint="eastAsia"/>
        </w:rPr>
        <w:t xml:space="preserve"> </w:t>
      </w:r>
      <w:r>
        <w:t>United</w:t>
      </w:r>
      <w:r>
        <w:rPr>
          <w:rFonts w:hint="eastAsia"/>
        </w:rPr>
        <w:t xml:space="preserve"> </w:t>
      </w:r>
      <w:r>
        <w:t xml:space="preserve">States where 26% of the older adults </w:t>
      </w:r>
      <w:r>
        <w:lastRenderedPageBreak/>
        <w:t xml:space="preserve">live alone </w:t>
      </w:r>
      <w:r>
        <w:fldChar w:fldCharType="begin" w:fldLock="1"/>
      </w:r>
      <w:r>
        <w:instrText>ADDIN CSL_CITATION {"citationItems":[{"id":"ITEM-1","itemData":{"URL":"https://www.apa.org/monitor/2016/05/numbers","accessed":{"date-parts":[["2021","8","31"]]},"id":"ITEM-1","issued":{"date-parts":[["0"]]},"title":"By the numbers: May 2016","type":"webpage"},"uris":["http://www.mendeley.com/documents/?uuid=107c58df-fbd6-363c-a900-5ee7eea5e143"]}],"mendeley":{"formattedCitation":"[37]","plainTextFormattedCitation":"[37]","previouslyFormattedCitation":"[37]"},"properties":{"noteIndex":0},"schema":"https://github.com/citation-style-language/schema/raw/master/csl-citation.json"}</w:instrText>
      </w:r>
      <w:r>
        <w:fldChar w:fldCharType="separate"/>
      </w:r>
      <w:r w:rsidRPr="000E4512">
        <w:t>[37]</w:t>
      </w:r>
      <w:r>
        <w:fldChar w:fldCharType="end"/>
      </w:r>
      <w:r w:rsidRPr="008B6926">
        <w:rPr>
          <w:rFonts w:hint="eastAsia"/>
        </w:rPr>
        <w:t xml:space="preserve">, </w:t>
      </w:r>
      <w:r w:rsidRPr="008B6926">
        <w:t>creating</w:t>
      </w:r>
      <w:r w:rsidRPr="008B6926">
        <w:rPr>
          <w:rFonts w:hint="eastAsia"/>
        </w:rPr>
        <w:t xml:space="preserve"> </w:t>
      </w:r>
      <w:r w:rsidRPr="008B6926">
        <w:t>tools</w:t>
      </w:r>
      <w:r w:rsidRPr="008B6926">
        <w:rPr>
          <w:rFonts w:hint="eastAsia"/>
        </w:rPr>
        <w:t xml:space="preserve"> </w:t>
      </w:r>
      <w:r w:rsidRPr="008B6926">
        <w:t>to</w:t>
      </w:r>
      <w:r w:rsidRPr="008B6926">
        <w:rPr>
          <w:rFonts w:hint="eastAsia"/>
        </w:rPr>
        <w:t xml:space="preserve"> </w:t>
      </w:r>
      <w:r w:rsidRPr="008B6926">
        <w:t>relieve</w:t>
      </w:r>
      <w:r w:rsidRPr="008B6926">
        <w:rPr>
          <w:rFonts w:hint="eastAsia"/>
        </w:rPr>
        <w:t xml:space="preserve"> </w:t>
      </w:r>
      <w:r w:rsidRPr="008B6926">
        <w:t>older</w:t>
      </w:r>
      <w:r w:rsidRPr="008B6926">
        <w:rPr>
          <w:rFonts w:hint="eastAsia"/>
        </w:rPr>
        <w:t xml:space="preserve"> </w:t>
      </w:r>
      <w:r w:rsidRPr="008B6926">
        <w:t>adults</w:t>
      </w:r>
      <w:r w:rsidRPr="008B6926">
        <w:rPr>
          <w:rFonts w:hint="eastAsia"/>
        </w:rPr>
        <w:t xml:space="preserve"> </w:t>
      </w:r>
      <w:r w:rsidRPr="008B6926">
        <w:t>of</w:t>
      </w:r>
      <w:r w:rsidRPr="008B6926">
        <w:rPr>
          <w:rFonts w:hint="eastAsia"/>
        </w:rPr>
        <w:t xml:space="preserve"> </w:t>
      </w:r>
      <w:r w:rsidRPr="008B6926">
        <w:t>the</w:t>
      </w:r>
      <w:r w:rsidRPr="008B6926">
        <w:rPr>
          <w:rFonts w:hint="eastAsia"/>
        </w:rPr>
        <w:t xml:space="preserve"> </w:t>
      </w:r>
      <w:r w:rsidRPr="008B6926">
        <w:t>trouble</w:t>
      </w:r>
      <w:r w:rsidRPr="008B6926">
        <w:rPr>
          <w:rFonts w:hint="eastAsia"/>
        </w:rPr>
        <w:t xml:space="preserve"> </w:t>
      </w:r>
      <w:r w:rsidRPr="008B6926">
        <w:t>of</w:t>
      </w:r>
      <w:r w:rsidRPr="008B6926">
        <w:rPr>
          <w:rFonts w:hint="eastAsia"/>
        </w:rPr>
        <w:t xml:space="preserve"> </w:t>
      </w:r>
      <w:r w:rsidRPr="008B6926">
        <w:t>painstakingly</w:t>
      </w:r>
      <w:r w:rsidRPr="008B6926">
        <w:rPr>
          <w:rFonts w:hint="eastAsia"/>
        </w:rPr>
        <w:t xml:space="preserve"> </w:t>
      </w:r>
      <w:r w:rsidRPr="008B6926">
        <w:t>scrubbing</w:t>
      </w:r>
      <w:r w:rsidRPr="008B6926">
        <w:rPr>
          <w:rFonts w:hint="eastAsia"/>
        </w:rPr>
        <w:t xml:space="preserve"> </w:t>
      </w:r>
      <w:r w:rsidRPr="008B6926">
        <w:t>on</w:t>
      </w:r>
      <w:r w:rsidRPr="008B6926">
        <w:rPr>
          <w:rFonts w:hint="eastAsia"/>
        </w:rPr>
        <w:t xml:space="preserve"> </w:t>
      </w:r>
      <w:r w:rsidRPr="008B6926">
        <w:t>and</w:t>
      </w:r>
      <w:r w:rsidRPr="008B6926">
        <w:rPr>
          <w:rFonts w:hint="eastAsia"/>
        </w:rPr>
        <w:t xml:space="preserve"> </w:t>
      </w:r>
      <w:r w:rsidRPr="008B6926">
        <w:t>rewatching</w:t>
      </w:r>
      <w:r w:rsidRPr="008B6926">
        <w:rPr>
          <w:rFonts w:hint="eastAsia"/>
        </w:rPr>
        <w:t xml:space="preserve"> </w:t>
      </w:r>
      <w:r w:rsidRPr="008B6926">
        <w:t>a</w:t>
      </w:r>
      <w:r>
        <w:t>n</w:t>
      </w:r>
      <w:r w:rsidRPr="008B6926">
        <w:rPr>
          <w:rFonts w:hint="eastAsia"/>
        </w:rPr>
        <w:t xml:space="preserve"> </w:t>
      </w:r>
      <w:r w:rsidRPr="008B6926">
        <w:t>instructional</w:t>
      </w:r>
      <w:r w:rsidRPr="008B6926">
        <w:rPr>
          <w:rFonts w:hint="eastAsia"/>
        </w:rPr>
        <w:t xml:space="preserve"> </w:t>
      </w:r>
      <w:r w:rsidRPr="008B6926">
        <w:t>video</w:t>
      </w:r>
      <w:r w:rsidRPr="008B6926">
        <w:rPr>
          <w:rFonts w:hint="eastAsia"/>
        </w:rPr>
        <w:t xml:space="preserve"> </w:t>
      </w:r>
      <w:r w:rsidRPr="008B6926">
        <w:t>is</w:t>
      </w:r>
      <w:r w:rsidRPr="008B6926">
        <w:rPr>
          <w:rFonts w:hint="eastAsia"/>
        </w:rPr>
        <w:t xml:space="preserve"> </w:t>
      </w:r>
      <w:r w:rsidRPr="008B6926">
        <w:t>of</w:t>
      </w:r>
      <w:r w:rsidRPr="008B6926">
        <w:rPr>
          <w:rFonts w:hint="eastAsia"/>
        </w:rPr>
        <w:t xml:space="preserve"> </w:t>
      </w:r>
      <w:r w:rsidRPr="008B6926">
        <w:t>great</w:t>
      </w:r>
      <w:r w:rsidRPr="008B6926">
        <w:rPr>
          <w:rFonts w:hint="eastAsia"/>
        </w:rPr>
        <w:t xml:space="preserve"> </w:t>
      </w:r>
      <w:r w:rsidRPr="008B6926">
        <w:t>social</w:t>
      </w:r>
      <w:r w:rsidRPr="008B6926">
        <w:rPr>
          <w:rFonts w:hint="eastAsia"/>
        </w:rPr>
        <w:t xml:space="preserve"> </w:t>
      </w:r>
      <w:r w:rsidRPr="008B6926">
        <w:t>value</w:t>
      </w:r>
      <w:r w:rsidRPr="008B6926">
        <w:rPr>
          <w:rFonts w:hint="eastAsia"/>
        </w:rPr>
        <w:t xml:space="preserve">. </w:t>
      </w:r>
      <w:r w:rsidRPr="008B6926">
        <w:t>With</w:t>
      </w:r>
      <w:r w:rsidRPr="008B6926">
        <w:rPr>
          <w:rFonts w:hint="eastAsia"/>
        </w:rPr>
        <w:t xml:space="preserve"> </w:t>
      </w:r>
      <w:r w:rsidRPr="008B6926">
        <w:t>the</w:t>
      </w:r>
      <w:r w:rsidRPr="008B6926">
        <w:rPr>
          <w:rFonts w:hint="eastAsia"/>
        </w:rPr>
        <w:t xml:space="preserve"> </w:t>
      </w:r>
      <w:r w:rsidRPr="008B6926">
        <w:t>auto</w:t>
      </w:r>
      <w:r w:rsidRPr="008B6926">
        <w:rPr>
          <w:rFonts w:hint="eastAsia"/>
        </w:rPr>
        <w:t>-</w:t>
      </w:r>
      <w:r w:rsidRPr="008B6926">
        <w:t>pausing</w:t>
      </w:r>
      <w:r w:rsidRPr="008B6926">
        <w:rPr>
          <w:rFonts w:hint="eastAsia"/>
        </w:rPr>
        <w:t xml:space="preserve"> </w:t>
      </w:r>
      <w:r w:rsidRPr="008B6926">
        <w:t>method</w:t>
      </w:r>
      <w:r w:rsidRPr="008B6926">
        <w:rPr>
          <w:rFonts w:hint="eastAsia"/>
        </w:rPr>
        <w:t xml:space="preserve">, </w:t>
      </w:r>
      <w:r w:rsidRPr="008B6926">
        <w:t>older</w:t>
      </w:r>
      <w:r w:rsidRPr="008B6926">
        <w:rPr>
          <w:rFonts w:hint="eastAsia"/>
        </w:rPr>
        <w:t xml:space="preserve"> </w:t>
      </w:r>
      <w:r w:rsidRPr="008B6926">
        <w:t>adults</w:t>
      </w:r>
      <w:r w:rsidRPr="008B6926">
        <w:rPr>
          <w:rFonts w:hint="eastAsia"/>
        </w:rPr>
        <w:t xml:space="preserve"> </w:t>
      </w:r>
      <w:r w:rsidRPr="008B6926">
        <w:t>would</w:t>
      </w:r>
      <w:r w:rsidRPr="008B6926">
        <w:rPr>
          <w:rFonts w:hint="eastAsia"/>
        </w:rPr>
        <w:t xml:space="preserve"> </w:t>
      </w:r>
      <w:r w:rsidRPr="008B6926">
        <w:t>be</w:t>
      </w:r>
      <w:r w:rsidRPr="008B6926">
        <w:rPr>
          <w:rFonts w:hint="eastAsia"/>
        </w:rPr>
        <w:t xml:space="preserve"> </w:t>
      </w:r>
      <w:r w:rsidRPr="008B6926">
        <w:t>able</w:t>
      </w:r>
      <w:r w:rsidRPr="008B6926">
        <w:rPr>
          <w:rFonts w:hint="eastAsia"/>
        </w:rPr>
        <w:t xml:space="preserve"> </w:t>
      </w:r>
      <w:r w:rsidRPr="008B6926">
        <w:t>to</w:t>
      </w:r>
      <w:r w:rsidRPr="008B6926">
        <w:rPr>
          <w:rFonts w:hint="eastAsia"/>
        </w:rPr>
        <w:t xml:space="preserve"> </w:t>
      </w:r>
      <w:r w:rsidRPr="008B6926">
        <w:t>complete</w:t>
      </w:r>
      <w:r w:rsidRPr="008B6926">
        <w:rPr>
          <w:rFonts w:hint="eastAsia"/>
        </w:rPr>
        <w:t xml:space="preserve"> </w:t>
      </w:r>
      <w:r w:rsidRPr="008B6926">
        <w:t>their</w:t>
      </w:r>
      <w:r w:rsidRPr="008B6926">
        <w:rPr>
          <w:rFonts w:hint="eastAsia"/>
        </w:rPr>
        <w:t xml:space="preserve"> </w:t>
      </w:r>
      <w:r w:rsidRPr="008B6926">
        <w:t>tasks</w:t>
      </w:r>
      <w:r w:rsidRPr="008B6926">
        <w:rPr>
          <w:rFonts w:hint="eastAsia"/>
        </w:rPr>
        <w:t xml:space="preserve"> </w:t>
      </w:r>
      <w:r w:rsidRPr="008B6926">
        <w:t>at</w:t>
      </w:r>
      <w:r w:rsidRPr="008B6926">
        <w:rPr>
          <w:rFonts w:hint="eastAsia"/>
        </w:rPr>
        <w:t xml:space="preserve"> </w:t>
      </w:r>
      <w:r w:rsidRPr="008B6926">
        <w:t>hand</w:t>
      </w:r>
      <w:r w:rsidRPr="008B6926">
        <w:rPr>
          <w:rFonts w:hint="eastAsia"/>
        </w:rPr>
        <w:t xml:space="preserve"> </w:t>
      </w:r>
      <w:r w:rsidRPr="008B6926">
        <w:t>faster</w:t>
      </w:r>
      <w:r w:rsidRPr="008B6926">
        <w:rPr>
          <w:rFonts w:hint="eastAsia"/>
        </w:rPr>
        <w:t xml:space="preserve"> </w:t>
      </w:r>
      <w:r w:rsidRPr="008B6926">
        <w:t>and</w:t>
      </w:r>
      <w:r w:rsidRPr="008B6926">
        <w:rPr>
          <w:rFonts w:hint="eastAsia"/>
        </w:rPr>
        <w:t xml:space="preserve"> </w:t>
      </w:r>
      <w:r w:rsidRPr="008B6926">
        <w:t>have</w:t>
      </w:r>
      <w:r w:rsidRPr="008B6926">
        <w:rPr>
          <w:rFonts w:hint="eastAsia"/>
        </w:rPr>
        <w:t xml:space="preserve"> </w:t>
      </w:r>
      <w:r w:rsidRPr="008B6926">
        <w:t>more</w:t>
      </w:r>
      <w:r w:rsidRPr="008B6926">
        <w:rPr>
          <w:rFonts w:hint="eastAsia"/>
        </w:rPr>
        <w:t xml:space="preserve"> </w:t>
      </w:r>
      <w:r w:rsidRPr="008B6926">
        <w:t>time</w:t>
      </w:r>
      <w:r w:rsidRPr="008B6926">
        <w:rPr>
          <w:rFonts w:hint="eastAsia"/>
        </w:rPr>
        <w:t xml:space="preserve"> </w:t>
      </w:r>
      <w:r w:rsidRPr="008B6926">
        <w:t>to</w:t>
      </w:r>
      <w:r w:rsidRPr="008B6926">
        <w:rPr>
          <w:rFonts w:hint="eastAsia"/>
        </w:rPr>
        <w:t xml:space="preserve"> </w:t>
      </w:r>
      <w:r w:rsidRPr="008B6926">
        <w:t>focus</w:t>
      </w:r>
      <w:r w:rsidRPr="008B6926">
        <w:rPr>
          <w:rFonts w:hint="eastAsia"/>
        </w:rPr>
        <w:t xml:space="preserve"> </w:t>
      </w:r>
      <w:r w:rsidRPr="008B6926">
        <w:t>on</w:t>
      </w:r>
      <w:r w:rsidRPr="008B6926">
        <w:rPr>
          <w:rFonts w:hint="eastAsia"/>
        </w:rPr>
        <w:t xml:space="preserve"> </w:t>
      </w:r>
      <w:r w:rsidRPr="008B6926">
        <w:t>other</w:t>
      </w:r>
      <w:r w:rsidRPr="008B6926">
        <w:rPr>
          <w:rFonts w:hint="eastAsia"/>
        </w:rPr>
        <w:t xml:space="preserve"> </w:t>
      </w:r>
      <w:r w:rsidRPr="008B6926">
        <w:t>aspects</w:t>
      </w:r>
      <w:r w:rsidRPr="008B6926">
        <w:rPr>
          <w:rFonts w:hint="eastAsia"/>
        </w:rPr>
        <w:t xml:space="preserve"> </w:t>
      </w:r>
      <w:r w:rsidRPr="008B6926">
        <w:t>of</w:t>
      </w:r>
      <w:r w:rsidRPr="008B6926">
        <w:rPr>
          <w:rFonts w:hint="eastAsia"/>
        </w:rPr>
        <w:t xml:space="preserve"> </w:t>
      </w:r>
      <w:r w:rsidRPr="008B6926">
        <w:t>their</w:t>
      </w:r>
      <w:r w:rsidRPr="008B6926">
        <w:rPr>
          <w:rFonts w:hint="eastAsia"/>
        </w:rPr>
        <w:t xml:space="preserve"> </w:t>
      </w:r>
      <w:r w:rsidRPr="008B6926">
        <w:t>lives</w:t>
      </w:r>
      <w:r w:rsidRPr="008B6926">
        <w:rPr>
          <w:rFonts w:hint="eastAsia"/>
        </w:rPr>
        <w:t xml:space="preserve">.  </w:t>
      </w:r>
      <w:r>
        <w:t>Additionally, it is</w:t>
      </w:r>
      <w:r w:rsidRPr="008B6926">
        <w:rPr>
          <w:rFonts w:hint="eastAsia"/>
        </w:rPr>
        <w:t xml:space="preserve"> </w:t>
      </w:r>
      <w:r>
        <w:t>worth</w:t>
      </w:r>
      <w:r w:rsidRPr="008B6926">
        <w:rPr>
          <w:rFonts w:hint="eastAsia"/>
        </w:rPr>
        <w:t xml:space="preserve"> </w:t>
      </w:r>
      <w:r>
        <w:t>noting</w:t>
      </w:r>
      <w:r w:rsidRPr="008B6926">
        <w:rPr>
          <w:rFonts w:hint="eastAsia"/>
        </w:rPr>
        <w:t xml:space="preserve"> </w:t>
      </w:r>
      <w:r>
        <w:t>that</w:t>
      </w:r>
      <w:r w:rsidRPr="008B6926">
        <w:rPr>
          <w:rFonts w:hint="eastAsia"/>
        </w:rPr>
        <w:t xml:space="preserve"> </w:t>
      </w:r>
      <w:r>
        <w:t>the</w:t>
      </w:r>
      <w:r w:rsidRPr="008B6926">
        <w:rPr>
          <w:rFonts w:hint="eastAsia"/>
        </w:rPr>
        <w:t xml:space="preserve"> </w:t>
      </w:r>
      <w:r>
        <w:t>auto</w:t>
      </w:r>
      <w:r w:rsidRPr="008B6926">
        <w:rPr>
          <w:rFonts w:hint="eastAsia"/>
        </w:rPr>
        <w:t>-</w:t>
      </w:r>
      <w:r>
        <w:t>pausing</w:t>
      </w:r>
      <w:r w:rsidRPr="008B6926">
        <w:rPr>
          <w:rFonts w:hint="eastAsia"/>
        </w:rPr>
        <w:t xml:space="preserve"> </w:t>
      </w:r>
      <w:r>
        <w:t>method could</w:t>
      </w:r>
      <w:r w:rsidRPr="008B6926">
        <w:rPr>
          <w:rFonts w:hint="eastAsia"/>
        </w:rPr>
        <w:t xml:space="preserve"> </w:t>
      </w:r>
      <w:r>
        <w:t>be implemented with little</w:t>
      </w:r>
      <w:r w:rsidRPr="008B6926">
        <w:rPr>
          <w:rFonts w:hint="eastAsia"/>
        </w:rPr>
        <w:t xml:space="preserve"> </w:t>
      </w:r>
      <w:r>
        <w:t>cost,</w:t>
      </w:r>
      <w:r w:rsidRPr="008B6926">
        <w:rPr>
          <w:rFonts w:hint="eastAsia"/>
        </w:rPr>
        <w:t xml:space="preserve"> </w:t>
      </w:r>
      <w:r>
        <w:t>and</w:t>
      </w:r>
      <w:r w:rsidRPr="008B6926">
        <w:rPr>
          <w:rFonts w:hint="eastAsia"/>
        </w:rPr>
        <w:t xml:space="preserve"> </w:t>
      </w:r>
      <w:r>
        <w:t>it</w:t>
      </w:r>
      <w:r w:rsidRPr="008B6926">
        <w:rPr>
          <w:rFonts w:hint="eastAsia"/>
        </w:rPr>
        <w:t xml:space="preserve"> </w:t>
      </w:r>
      <w:r>
        <w:t>requires</w:t>
      </w:r>
      <w:r w:rsidRPr="008B6926">
        <w:rPr>
          <w:rFonts w:hint="eastAsia"/>
        </w:rPr>
        <w:t xml:space="preserve"> </w:t>
      </w:r>
      <w:r>
        <w:t>no</w:t>
      </w:r>
      <w:r w:rsidRPr="008B6926">
        <w:rPr>
          <w:rFonts w:hint="eastAsia"/>
        </w:rPr>
        <w:t xml:space="preserve"> </w:t>
      </w:r>
      <w:r w:rsidRPr="008B6926">
        <w:t>software</w:t>
      </w:r>
      <w:r w:rsidRPr="008B6926">
        <w:rPr>
          <w:rFonts w:hint="eastAsia"/>
        </w:rPr>
        <w:t xml:space="preserve"> </w:t>
      </w:r>
      <w:r>
        <w:t>compatibility</w:t>
      </w:r>
      <w:r w:rsidRPr="008B6926">
        <w:rPr>
          <w:rFonts w:hint="eastAsia"/>
        </w:rPr>
        <w:t xml:space="preserve"> </w:t>
      </w:r>
      <w:r w:rsidRPr="008B6926">
        <w:t>with</w:t>
      </w:r>
      <w:r w:rsidRPr="008B6926">
        <w:rPr>
          <w:rFonts w:hint="eastAsia"/>
        </w:rPr>
        <w:t xml:space="preserve"> </w:t>
      </w:r>
      <w:r w:rsidRPr="008B6926">
        <w:t>the</w:t>
      </w:r>
      <w:r w:rsidRPr="008B6926">
        <w:rPr>
          <w:rFonts w:hint="eastAsia"/>
        </w:rPr>
        <w:t xml:space="preserve"> </w:t>
      </w:r>
      <w:r w:rsidRPr="008B6926">
        <w:t>video</w:t>
      </w:r>
      <w:r w:rsidRPr="008B6926">
        <w:rPr>
          <w:rFonts w:hint="eastAsia"/>
        </w:rPr>
        <w:t xml:space="preserve">. </w:t>
      </w:r>
      <w:r w:rsidRPr="008B6926">
        <w:t>Finally</w:t>
      </w:r>
      <w:r w:rsidRPr="008B6926">
        <w:rPr>
          <w:rFonts w:hint="eastAsia"/>
        </w:rPr>
        <w:t xml:space="preserve">, </w:t>
      </w:r>
      <w:r>
        <w:t>the</w:t>
      </w:r>
      <w:r w:rsidRPr="008B6926">
        <w:rPr>
          <w:rFonts w:hint="eastAsia"/>
        </w:rPr>
        <w:t xml:space="preserve"> </w:t>
      </w:r>
      <w:r>
        <w:t>auto</w:t>
      </w:r>
      <w:r w:rsidRPr="008B6926">
        <w:rPr>
          <w:rFonts w:hint="eastAsia"/>
        </w:rPr>
        <w:t>-</w:t>
      </w:r>
      <w:r>
        <w:t>pausing</w:t>
      </w:r>
      <w:r w:rsidRPr="008B6926">
        <w:rPr>
          <w:rFonts w:hint="eastAsia"/>
        </w:rPr>
        <w:t xml:space="preserve"> </w:t>
      </w:r>
      <w:r>
        <w:t>method</w:t>
      </w:r>
      <w:r w:rsidRPr="008B6926">
        <w:rPr>
          <w:rFonts w:hint="eastAsia"/>
        </w:rPr>
        <w:t xml:space="preserve"> </w:t>
      </w:r>
      <w:r>
        <w:t>is</w:t>
      </w:r>
      <w:r w:rsidRPr="008B6926">
        <w:rPr>
          <w:rFonts w:hint="eastAsia"/>
        </w:rPr>
        <w:t xml:space="preserve"> </w:t>
      </w:r>
      <w:r>
        <w:t>easy</w:t>
      </w:r>
      <w:r w:rsidRPr="008B6926">
        <w:rPr>
          <w:rFonts w:hint="eastAsia"/>
        </w:rPr>
        <w:t xml:space="preserve"> </w:t>
      </w:r>
      <w:r>
        <w:t>to</w:t>
      </w:r>
      <w:r w:rsidRPr="008B6926">
        <w:rPr>
          <w:rFonts w:hint="eastAsia"/>
        </w:rPr>
        <w:t xml:space="preserve"> </w:t>
      </w:r>
      <w:r>
        <w:t>learn</w:t>
      </w:r>
      <w:r w:rsidRPr="008B6926">
        <w:rPr>
          <w:rFonts w:hint="eastAsia"/>
        </w:rPr>
        <w:t xml:space="preserve"> </w:t>
      </w:r>
      <w:r>
        <w:t>as</w:t>
      </w:r>
      <w:r w:rsidRPr="008B6926">
        <w:rPr>
          <w:rFonts w:hint="eastAsia"/>
        </w:rPr>
        <w:t xml:space="preserve"> </w:t>
      </w:r>
      <w:r>
        <w:t>we have</w:t>
      </w:r>
      <w:r w:rsidRPr="008B6926">
        <w:rPr>
          <w:rFonts w:hint="eastAsia"/>
        </w:rPr>
        <w:t xml:space="preserve"> </w:t>
      </w:r>
      <w:r w:rsidRPr="008B6926">
        <w:t>show</w:t>
      </w:r>
      <w:r>
        <w:t>n</w:t>
      </w:r>
      <w:r w:rsidRPr="008B6926">
        <w:rPr>
          <w:rFonts w:hint="eastAsia"/>
        </w:rPr>
        <w:t xml:space="preserve"> </w:t>
      </w:r>
      <w:r w:rsidRPr="008B6926">
        <w:t>that</w:t>
      </w:r>
      <w:r w:rsidRPr="008B6926">
        <w:rPr>
          <w:rFonts w:hint="eastAsia"/>
        </w:rPr>
        <w:t xml:space="preserve"> </w:t>
      </w:r>
      <w:r w:rsidRPr="008B6926">
        <w:t>in</w:t>
      </w:r>
      <w:r w:rsidRPr="008B6926">
        <w:rPr>
          <w:rFonts w:hint="eastAsia"/>
        </w:rPr>
        <w:t xml:space="preserve"> </w:t>
      </w:r>
      <w:r w:rsidRPr="008B6926">
        <w:t>our</w:t>
      </w:r>
      <w:r w:rsidRPr="008B6926">
        <w:rPr>
          <w:rFonts w:hint="eastAsia"/>
        </w:rPr>
        <w:t xml:space="preserve"> </w:t>
      </w:r>
      <w:r w:rsidRPr="008B6926">
        <w:t>study</w:t>
      </w:r>
      <w:r w:rsidRPr="008B6926">
        <w:rPr>
          <w:rFonts w:hint="eastAsia"/>
        </w:rPr>
        <w:t xml:space="preserve"> </w:t>
      </w:r>
      <w:r w:rsidRPr="008B6926">
        <w:t>the</w:t>
      </w:r>
      <w:r w:rsidRPr="008B6926">
        <w:rPr>
          <w:rFonts w:hint="eastAsia"/>
        </w:rPr>
        <w:t xml:space="preserve"> </w:t>
      </w:r>
      <w:r w:rsidRPr="008B6926">
        <w:t>participants</w:t>
      </w:r>
      <w:r w:rsidRPr="008B6926">
        <w:rPr>
          <w:rFonts w:hint="eastAsia"/>
        </w:rPr>
        <w:t xml:space="preserve"> </w:t>
      </w:r>
      <w:r w:rsidRPr="008B6926">
        <w:t>became</w:t>
      </w:r>
      <w:r w:rsidRPr="008B6926">
        <w:rPr>
          <w:rFonts w:hint="eastAsia"/>
        </w:rPr>
        <w:t xml:space="preserve"> </w:t>
      </w:r>
      <w:r w:rsidRPr="008B6926">
        <w:t>proficient</w:t>
      </w:r>
      <w:r w:rsidRPr="008B6926">
        <w:rPr>
          <w:rFonts w:hint="eastAsia"/>
        </w:rPr>
        <w:t xml:space="preserve"> </w:t>
      </w:r>
      <w:r w:rsidRPr="008B6926">
        <w:t>after</w:t>
      </w:r>
      <w:r w:rsidRPr="008B6926">
        <w:rPr>
          <w:rFonts w:hint="eastAsia"/>
        </w:rPr>
        <w:t xml:space="preserve"> </w:t>
      </w:r>
      <w:r w:rsidRPr="008B6926">
        <w:t>three</w:t>
      </w:r>
      <w:r w:rsidRPr="008B6926">
        <w:rPr>
          <w:rFonts w:hint="eastAsia"/>
        </w:rPr>
        <w:t xml:space="preserve"> </w:t>
      </w:r>
      <w:r w:rsidRPr="008B6926">
        <w:t>trials</w:t>
      </w:r>
      <w:r w:rsidRPr="008B6926">
        <w:rPr>
          <w:rFonts w:hint="eastAsia"/>
        </w:rPr>
        <w:t xml:space="preserve">. </w:t>
      </w:r>
    </w:p>
    <w:p w14:paraId="70D812AA" w14:textId="77777777" w:rsidR="005B434B" w:rsidRDefault="005B434B" w:rsidP="005B434B">
      <w:pPr>
        <w:pStyle w:val="ReferenceHead"/>
      </w:pPr>
      <w:r>
        <w:t>REFERENCES</w:t>
      </w:r>
    </w:p>
    <w:p w14:paraId="2D5F5641" w14:textId="35C81BD9" w:rsidR="00BA6A85" w:rsidRPr="00BA6A85" w:rsidRDefault="00DF1F52"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BA6A85" w:rsidRPr="00BA6A85">
        <w:rPr>
          <w:rFonts w:ascii="Linux Biolinum O" w:hAnsi="Linux Biolinum O" w:cs="Linux Biolinum O"/>
          <w:noProof/>
          <w:sz w:val="18"/>
          <w:szCs w:val="24"/>
        </w:rPr>
        <w:t>1.</w:t>
      </w:r>
      <w:r w:rsidR="00BA6A85" w:rsidRPr="00BA6A85">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BA6A85" w:rsidRPr="00BA6A85">
        <w:rPr>
          <w:rFonts w:ascii="Linux Biolinum O" w:hAnsi="Linux Biolinum O" w:cs="Linux Biolinum O"/>
          <w:i/>
          <w:iCs/>
          <w:noProof/>
          <w:sz w:val="18"/>
          <w:szCs w:val="24"/>
        </w:rPr>
        <w:t>Computers in Human Behavior</w:t>
      </w:r>
      <w:r w:rsidR="00BA6A85" w:rsidRPr="00BA6A85">
        <w:rPr>
          <w:rFonts w:ascii="Linux Biolinum O" w:hAnsi="Linux Biolinum O" w:cs="Linux Biolinum O"/>
          <w:noProof/>
          <w:sz w:val="18"/>
          <w:szCs w:val="24"/>
        </w:rPr>
        <w:t xml:space="preserve"> 29, 4: 1715–1724. https://doi.org/10.1016/j.chb.2013.02.006</w:t>
      </w:r>
    </w:p>
    <w:p w14:paraId="3D7CC4C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w:t>
      </w:r>
      <w:r w:rsidRPr="00BA6A85">
        <w:rPr>
          <w:rFonts w:ascii="Linux Biolinum O" w:hAnsi="Linux Biolinum O" w:cs="Linux Biolinum O"/>
          <w:noProof/>
          <w:sz w:val="18"/>
          <w:szCs w:val="24"/>
        </w:rPr>
        <w:tab/>
        <w:t xml:space="preserve">M. Bergman. 1971. Hearing and aging: Implications of recent Research findings. </w:t>
      </w:r>
      <w:r w:rsidRPr="00BA6A85">
        <w:rPr>
          <w:rFonts w:ascii="Linux Biolinum O" w:hAnsi="Linux Biolinum O" w:cs="Linux Biolinum O"/>
          <w:i/>
          <w:iCs/>
          <w:noProof/>
          <w:sz w:val="18"/>
          <w:szCs w:val="24"/>
        </w:rPr>
        <w:t>International Journal of Audiology</w:t>
      </w:r>
      <w:r w:rsidRPr="00BA6A85">
        <w:rPr>
          <w:rFonts w:ascii="Linux Biolinum O" w:hAnsi="Linux Biolinum O" w:cs="Linux Biolinum O"/>
          <w:noProof/>
          <w:sz w:val="18"/>
          <w:szCs w:val="24"/>
        </w:rPr>
        <w:t xml:space="preserve"> 10, 3: 164–171. https://doi.org/10.3109/00206097109072554</w:t>
      </w:r>
    </w:p>
    <w:p w14:paraId="7696B9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w:t>
      </w:r>
      <w:r w:rsidRPr="00BA6A85">
        <w:rPr>
          <w:rFonts w:ascii="Linux Biolinum O" w:hAnsi="Linux Biolinum O" w:cs="Linux Biolinum O"/>
          <w:noProof/>
          <w:sz w:val="18"/>
          <w:szCs w:val="24"/>
        </w:rPr>
        <w:tab/>
        <w:t xml:space="preserve">C. Bruder, H. Wandke, and L. Blessing. 2006. Improving mobile phone instruction manuals for seniors.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5, 1. https://doi.org/10.4017/gt.2006.05.01.006.00</w:t>
      </w:r>
    </w:p>
    <w:p w14:paraId="0F5A12B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4.</w:t>
      </w:r>
      <w:r w:rsidRPr="00BA6A85">
        <w:rPr>
          <w:rFonts w:ascii="Linux Biolinum O" w:hAnsi="Linux Biolinum O" w:cs="Linux Biolinum O"/>
          <w:noProof/>
          <w:sz w:val="18"/>
          <w:szCs w:val="24"/>
        </w:rPr>
        <w:tab/>
        <w:t xml:space="preserve">C. Caleako and A. Lazzaroni. 1957. SPEECH INTELLIGIBILITY IN RELATION TO THE SPEED OF THE MESSAGE. </w:t>
      </w:r>
      <w:r w:rsidRPr="00BA6A85">
        <w:rPr>
          <w:rFonts w:ascii="Linux Biolinum O" w:hAnsi="Linux Biolinum O" w:cs="Linux Biolinum O"/>
          <w:i/>
          <w:iCs/>
          <w:noProof/>
          <w:sz w:val="18"/>
          <w:szCs w:val="24"/>
        </w:rPr>
        <w:t>The Laryngoscope</w:t>
      </w:r>
      <w:r w:rsidRPr="00BA6A85">
        <w:rPr>
          <w:rFonts w:ascii="Linux Biolinum O" w:hAnsi="Linux Biolinum O" w:cs="Linux Biolinum O"/>
          <w:noProof/>
          <w:sz w:val="18"/>
          <w:szCs w:val="24"/>
        </w:rPr>
        <w:t xml:space="preserve"> 67, 5: 410???419. https://doi.org/10.1288/00005537-195705000-00003</w:t>
      </w:r>
    </w:p>
    <w:p w14:paraId="0D8D004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5.</w:t>
      </w:r>
      <w:r w:rsidRPr="00BA6A85">
        <w:rPr>
          <w:rFonts w:ascii="Linux Biolinum O" w:hAnsi="Linux Biolinum O" w:cs="Linux Biolinum O"/>
          <w:noProof/>
          <w:sz w:val="18"/>
          <w:szCs w:val="24"/>
        </w:rPr>
        <w:tab/>
        <w:t xml:space="preserve">Ruth Colvin Clark and Richard E. Mayer. 2012. Applying the Multimedia Principle: Use Words and Graphics Rather Than Words Alone. </w:t>
      </w:r>
      <w:r w:rsidRPr="00BA6A85">
        <w:rPr>
          <w:rFonts w:ascii="Linux Biolinum O" w:hAnsi="Linux Biolinum O" w:cs="Linux Biolinum O"/>
          <w:i/>
          <w:iCs/>
          <w:noProof/>
          <w:sz w:val="18"/>
          <w:szCs w:val="24"/>
        </w:rPr>
        <w:t>e-Learning and the Science of Instruction</w:t>
      </w:r>
      <w:r w:rsidRPr="00BA6A85">
        <w:rPr>
          <w:rFonts w:ascii="Linux Biolinum O" w:hAnsi="Linux Biolinum O" w:cs="Linux Biolinum O"/>
          <w:noProof/>
          <w:sz w:val="18"/>
          <w:szCs w:val="24"/>
        </w:rPr>
        <w:t>: 66–89. https://doi.org/10.1002/9781118255971.CH4</w:t>
      </w:r>
    </w:p>
    <w:p w14:paraId="755058B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6.</w:t>
      </w:r>
      <w:r w:rsidRPr="00BA6A85">
        <w:rPr>
          <w:rFonts w:ascii="Linux Biolinum O" w:hAnsi="Linux Biolinum O" w:cs="Linux Biolinum O"/>
          <w:noProof/>
          <w:sz w:val="18"/>
          <w:szCs w:val="24"/>
        </w:rPr>
        <w:tab/>
        <w:t xml:space="preserve">Gillian Cohen. 1987. Review article: Speech comprehension in the elderly: The effects of cognitive changes. </w:t>
      </w:r>
      <w:r w:rsidRPr="00BA6A85">
        <w:rPr>
          <w:rFonts w:ascii="Linux Biolinum O" w:hAnsi="Linux Biolinum O" w:cs="Linux Biolinum O"/>
          <w:i/>
          <w:iCs/>
          <w:noProof/>
          <w:sz w:val="18"/>
          <w:szCs w:val="24"/>
        </w:rPr>
        <w:t>British Journal of Audiology</w:t>
      </w:r>
      <w:r w:rsidRPr="00BA6A85">
        <w:rPr>
          <w:rFonts w:ascii="Linux Biolinum O" w:hAnsi="Linux Biolinum O" w:cs="Linux Biolinum O"/>
          <w:noProof/>
          <w:sz w:val="18"/>
          <w:szCs w:val="24"/>
        </w:rPr>
        <w:t xml:space="preserve"> 21, 3: 221–226. https://doi.org/10.3109/03005368709076408</w:t>
      </w:r>
    </w:p>
    <w:p w14:paraId="26676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7.</w:t>
      </w:r>
      <w:r w:rsidRPr="00BA6A85">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21, 2: 333–352. https://doi.org/10.1037/0882-7974.21.2.333</w:t>
      </w:r>
    </w:p>
    <w:p w14:paraId="670BDF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8.</w:t>
      </w:r>
      <w:r w:rsidRPr="00BA6A85">
        <w:rPr>
          <w:rFonts w:ascii="Linux Biolinum O" w:hAnsi="Linux Biolinum O" w:cs="Linux Biolinum O"/>
          <w:noProof/>
          <w:sz w:val="18"/>
          <w:szCs w:val="24"/>
        </w:rPr>
        <w:tab/>
        <w:t xml:space="preserve">Sara J. Czaja and Joseph Sharit. 1998. Age differences in attitudes toward computers. </w:t>
      </w:r>
      <w:r w:rsidRPr="00BA6A85">
        <w:rPr>
          <w:rFonts w:ascii="Linux Biolinum O" w:hAnsi="Linux Biolinum O" w:cs="Linux Biolinum O"/>
          <w:i/>
          <w:iCs/>
          <w:noProof/>
          <w:sz w:val="18"/>
          <w:szCs w:val="24"/>
        </w:rPr>
        <w:t>Journals of Gerontology - Series B Psychological Sciences and Social Sciences</w:t>
      </w:r>
      <w:r w:rsidRPr="00BA6A85">
        <w:rPr>
          <w:rFonts w:ascii="Linux Biolinum O" w:hAnsi="Linux Biolinum O" w:cs="Linux Biolinum O"/>
          <w:noProof/>
          <w:sz w:val="18"/>
          <w:szCs w:val="24"/>
        </w:rPr>
        <w:t xml:space="preserve"> 53, 5: 329–340. https://doi.org/10.1093/geronb/53B.5.P329</w:t>
      </w:r>
    </w:p>
    <w:p w14:paraId="4D78ABA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9.</w:t>
      </w:r>
      <w:r w:rsidRPr="00BA6A85">
        <w:rPr>
          <w:rFonts w:ascii="Linux Biolinum O" w:hAnsi="Linux Biolinum O" w:cs="Linux Biolinum O"/>
          <w:noProof/>
          <w:sz w:val="18"/>
          <w:szCs w:val="24"/>
        </w:rPr>
        <w:tab/>
        <w:t>Ching-Ting Jamie Hsieh Dyi-Yih Michael Lin. 2012. The role of multimedia in training the elderly to acquire operational skills of a digital camera. 58.</w:t>
      </w:r>
    </w:p>
    <w:p w14:paraId="295EB6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10.</w:t>
      </w:r>
      <w:r w:rsidRPr="00BA6A85">
        <w:rPr>
          <w:rFonts w:ascii="Linux Biolinum O" w:hAnsi="Linux Biolinum O" w:cs="Linux Biolinum O"/>
          <w:noProof/>
          <w:sz w:val="18"/>
          <w:szCs w:val="24"/>
        </w:rPr>
        <w:tab/>
        <w:t xml:space="preserve">Deena Ebaid and Sheila G. Crewther. 2019. Visual information processing in young and older adults. </w:t>
      </w:r>
      <w:r w:rsidRPr="00BA6A85">
        <w:rPr>
          <w:rFonts w:ascii="Linux Biolinum O" w:hAnsi="Linux Biolinum O" w:cs="Linux Biolinum O"/>
          <w:i/>
          <w:iCs/>
          <w:noProof/>
          <w:sz w:val="18"/>
          <w:szCs w:val="24"/>
        </w:rPr>
        <w:t>Frontiers in Aging Neuroscience</w:t>
      </w:r>
      <w:r w:rsidRPr="00BA6A85">
        <w:rPr>
          <w:rFonts w:ascii="Linux Biolinum O" w:hAnsi="Linux Biolinum O" w:cs="Linux Biolinum O"/>
          <w:noProof/>
          <w:sz w:val="18"/>
          <w:szCs w:val="24"/>
        </w:rPr>
        <w:t xml:space="preserve"> 11, MAY: 1–12. https://doi.org/10.3389/fnagi.2019.00116</w:t>
      </w:r>
    </w:p>
    <w:p w14:paraId="319CB34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11.</w:t>
      </w:r>
      <w:r w:rsidRPr="00BA6A85">
        <w:rPr>
          <w:rFonts w:ascii="Linux Biolinum O" w:hAnsi="Linux Biolinum O" w:cs="Linux Biolinum O"/>
          <w:noProof/>
          <w:sz w:val="18"/>
          <w:szCs w:val="24"/>
        </w:rPr>
        <w:tab/>
        <w:t xml:space="preserve">Beno Ît Encelle, Magali Ollagnier Beldame, and Yannick Prié. 2013. Towards the usage of pauses in audio-described videos. </w:t>
      </w:r>
      <w:r w:rsidRPr="00BA6A85">
        <w:rPr>
          <w:rFonts w:ascii="Linux Biolinum O" w:hAnsi="Linux Biolinum O" w:cs="Linux Biolinum O"/>
          <w:i/>
          <w:iCs/>
          <w:noProof/>
          <w:sz w:val="18"/>
          <w:szCs w:val="24"/>
        </w:rPr>
        <w:t>W4A 2013 - International Cross-Disciplinary Conference on Web Accessibility</w:t>
      </w:r>
      <w:r w:rsidRPr="00BA6A85">
        <w:rPr>
          <w:rFonts w:ascii="Linux Biolinum O" w:hAnsi="Linux Biolinum O" w:cs="Linux Biolinum O"/>
          <w:noProof/>
          <w:sz w:val="18"/>
          <w:szCs w:val="24"/>
        </w:rPr>
        <w:t>: 0–3. https://doi.org/10.1145/2461121.2461130</w:t>
      </w:r>
    </w:p>
    <w:p w14:paraId="6397B84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12.</w:t>
      </w:r>
      <w:r w:rsidRPr="00BA6A85">
        <w:rPr>
          <w:rFonts w:ascii="Linux Biolinum O" w:hAnsi="Linux Biolinum O" w:cs="Linux Biolinum O"/>
          <w:noProof/>
          <w:sz w:val="18"/>
          <w:szCs w:val="24"/>
        </w:rPr>
        <w:tab/>
        <w:t xml:space="preserve">Cara Bailey Fausset, Linda Harley, Sarah Farmer, and Brad Fain. 2013. Older Adults’ Perceptions and Use of Technology: A Novel Approach. </w:t>
      </w:r>
      <w:r w:rsidRPr="00BA6A85">
        <w:rPr>
          <w:rFonts w:ascii="Linux Biolinum O" w:hAnsi="Linux Biolinum O" w:cs="Linux Biolinum O"/>
          <w:i/>
          <w:iCs/>
          <w:noProof/>
          <w:sz w:val="18"/>
          <w:szCs w:val="24"/>
        </w:rPr>
        <w:t>Lecture Notes in Computer Science (including subseries Lecture Notes in Artificial Intelligence and Lecture Notes in Bioinformatics)</w:t>
      </w:r>
      <w:r w:rsidRPr="00BA6A85">
        <w:rPr>
          <w:rFonts w:ascii="Linux Biolinum O" w:hAnsi="Linux Biolinum O" w:cs="Linux Biolinum O"/>
          <w:noProof/>
          <w:sz w:val="18"/>
          <w:szCs w:val="24"/>
        </w:rPr>
        <w:t xml:space="preserve"> 8010 LNCS, PART 2: 51–58. https://doi.org/10.1007/978-3-642-39191-0_6</w:t>
      </w:r>
    </w:p>
    <w:p w14:paraId="4E85B98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13.</w:t>
      </w:r>
      <w:r w:rsidRPr="00BA6A85">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BA6A85">
        <w:rPr>
          <w:rFonts w:ascii="Linux Biolinum O" w:hAnsi="Linux Biolinum O" w:cs="Linux Biolinum O"/>
          <w:i/>
          <w:iCs/>
          <w:noProof/>
          <w:sz w:val="18"/>
          <w:szCs w:val="24"/>
        </w:rPr>
        <w:t>Educational Psychology Review</w:t>
      </w:r>
      <w:r w:rsidRPr="00BA6A85">
        <w:rPr>
          <w:rFonts w:ascii="Linux Biolinum O" w:hAnsi="Linux Biolinum O" w:cs="Linux Biolinum O"/>
          <w:noProof/>
          <w:sz w:val="18"/>
          <w:szCs w:val="24"/>
        </w:rPr>
        <w:t xml:space="preserve"> 18, 2: 141–157. https://doi.org/10.1007/s10648-006-9005-4</w:t>
      </w:r>
    </w:p>
    <w:p w14:paraId="7B2AAD2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14.</w:t>
      </w:r>
      <w:r w:rsidRPr="00BA6A85">
        <w:rPr>
          <w:rFonts w:ascii="Linux Biolinum O" w:hAnsi="Linux Biolinum O" w:cs="Linux Biolinum O"/>
          <w:noProof/>
          <w:sz w:val="18"/>
          <w:szCs w:val="24"/>
        </w:rPr>
        <w:tab/>
        <w:t xml:space="preserve">Denise Gramss and Doreen Struve. 2009. Instructional videos for supporting older adults who use interactive systems. </w:t>
      </w:r>
      <w:r w:rsidRPr="00BA6A85">
        <w:rPr>
          <w:rFonts w:ascii="Linux Biolinum O" w:hAnsi="Linux Biolinum O" w:cs="Linux Biolinum O"/>
          <w:i/>
          <w:iCs/>
          <w:noProof/>
          <w:sz w:val="18"/>
          <w:szCs w:val="24"/>
        </w:rPr>
        <w:t>Educational Gerontology</w:t>
      </w:r>
      <w:r w:rsidRPr="00BA6A85">
        <w:rPr>
          <w:rFonts w:ascii="Linux Biolinum O" w:hAnsi="Linux Biolinum O" w:cs="Linux Biolinum O"/>
          <w:noProof/>
          <w:sz w:val="18"/>
          <w:szCs w:val="24"/>
        </w:rPr>
        <w:t xml:space="preserve"> 35, 2: 164–176. https://doi.org/10.1080/03601270802421434</w:t>
      </w:r>
    </w:p>
    <w:p w14:paraId="2F40C35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15.</w:t>
      </w:r>
      <w:r w:rsidRPr="00BA6A85">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BA6A85">
        <w:rPr>
          <w:rFonts w:ascii="Linux Biolinum O" w:hAnsi="Linux Biolinum O" w:cs="Linux Biolinum O"/>
          <w:i/>
          <w:iCs/>
          <w:noProof/>
          <w:sz w:val="18"/>
          <w:szCs w:val="24"/>
        </w:rPr>
        <w:t>Australian Journal of Psychology</w:t>
      </w:r>
      <w:r w:rsidRPr="00BA6A85">
        <w:rPr>
          <w:rFonts w:ascii="Linux Biolinum O" w:hAnsi="Linux Biolinum O" w:cs="Linux Biolinum O"/>
          <w:noProof/>
          <w:sz w:val="18"/>
          <w:szCs w:val="24"/>
        </w:rPr>
        <w:t xml:space="preserve"> 52, 3: 149–154. https://doi.org/10.1080/00049530008255382</w:t>
      </w:r>
    </w:p>
    <w:p w14:paraId="6292163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16.</w:t>
      </w:r>
      <w:r w:rsidRPr="00BA6A85">
        <w:rPr>
          <w:rFonts w:ascii="Linux Biolinum O" w:hAnsi="Linux Biolinum O" w:cs="Linux Biolinum O"/>
          <w:noProof/>
          <w:sz w:val="18"/>
          <w:szCs w:val="24"/>
        </w:rPr>
        <w:tab/>
        <w:t xml:space="preserve">Kerrie Laguna and Renée L. Babcock. 1997. Computer anxiety in young and older adults: </w:t>
      </w:r>
      <w:r w:rsidRPr="00BA6A85">
        <w:rPr>
          <w:rFonts w:ascii="Linux Biolinum O" w:hAnsi="Linux Biolinum O" w:cs="Linux Biolinum O"/>
          <w:noProof/>
          <w:sz w:val="18"/>
          <w:szCs w:val="24"/>
        </w:rPr>
        <w:lastRenderedPageBreak/>
        <w:t xml:space="preserve">Implications for human-computer interactions in older populations. </w:t>
      </w:r>
      <w:r w:rsidRPr="00BA6A85">
        <w:rPr>
          <w:rFonts w:ascii="Linux Biolinum O" w:hAnsi="Linux Biolinum O" w:cs="Linux Biolinum O"/>
          <w:i/>
          <w:iCs/>
          <w:noProof/>
          <w:sz w:val="18"/>
          <w:szCs w:val="24"/>
        </w:rPr>
        <w:t>Computers in Human Behavior</w:t>
      </w:r>
      <w:r w:rsidRPr="00BA6A85">
        <w:rPr>
          <w:rFonts w:ascii="Linux Biolinum O" w:hAnsi="Linux Biolinum O" w:cs="Linux Biolinum O"/>
          <w:noProof/>
          <w:sz w:val="18"/>
          <w:szCs w:val="24"/>
        </w:rPr>
        <w:t xml:space="preserve"> 13, 3: 317–326. https://doi.org/10.1016/S0747-5632(97)00012-5</w:t>
      </w:r>
    </w:p>
    <w:p w14:paraId="196A94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17.</w:t>
      </w:r>
      <w:r w:rsidRPr="00BA6A85">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BA6A85">
        <w:rPr>
          <w:rFonts w:ascii="Linux Biolinum O" w:hAnsi="Linux Biolinum O" w:cs="Linux Biolinum O"/>
          <w:i/>
          <w:iCs/>
          <w:noProof/>
          <w:sz w:val="18"/>
          <w:szCs w:val="24"/>
        </w:rPr>
        <w:t>ACM Transactions on Accessible Computing</w:t>
      </w:r>
      <w:r w:rsidRPr="00BA6A85">
        <w:rPr>
          <w:rFonts w:ascii="Linux Biolinum O" w:hAnsi="Linux Biolinum O" w:cs="Linux Biolinum O"/>
          <w:noProof/>
          <w:sz w:val="18"/>
          <w:szCs w:val="24"/>
        </w:rPr>
        <w:t xml:space="preserve"> 4, 3. https://doi.org/10.1145/2399193.2399195</w:t>
      </w:r>
    </w:p>
    <w:p w14:paraId="28D26A0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18.</w:t>
      </w:r>
      <w:r w:rsidRPr="00BA6A85">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BA6A85">
        <w:rPr>
          <w:rFonts w:ascii="Linux Biolinum O" w:hAnsi="Linux Biolinum O" w:cs="Linux Biolinum O"/>
          <w:i/>
          <w:iCs/>
          <w:noProof/>
          <w:sz w:val="18"/>
          <w:szCs w:val="24"/>
        </w:rPr>
        <w:t>Acceptance and use of technological solutions by the elderly in the outdoor environment: findings from a European survey</w:t>
      </w:r>
      <w:r w:rsidRPr="00BA6A85">
        <w:rPr>
          <w:rFonts w:ascii="Linux Biolinum O" w:hAnsi="Linux Biolinum O" w:cs="Linux Biolinum O"/>
          <w:noProof/>
          <w:sz w:val="18"/>
          <w:szCs w:val="24"/>
        </w:rPr>
        <w:t xml:space="preserve">. </w:t>
      </w:r>
    </w:p>
    <w:p w14:paraId="2B3B335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19.</w:t>
      </w:r>
      <w:r w:rsidRPr="00BA6A85">
        <w:rPr>
          <w:rFonts w:ascii="Linux Biolinum O" w:hAnsi="Linux Biolinum O" w:cs="Linux Biolinum O"/>
          <w:noProof/>
          <w:sz w:val="18"/>
          <w:szCs w:val="24"/>
        </w:rPr>
        <w:tab/>
        <w:t xml:space="preserve">Richard E. Mayer. 2014. Cognitive theory of multimedia learning. </w:t>
      </w:r>
      <w:r w:rsidRPr="00BA6A85">
        <w:rPr>
          <w:rFonts w:ascii="Linux Biolinum O" w:hAnsi="Linux Biolinum O" w:cs="Linux Biolinum O"/>
          <w:i/>
          <w:iCs/>
          <w:noProof/>
          <w:sz w:val="18"/>
          <w:szCs w:val="24"/>
        </w:rPr>
        <w:t>The Cambridge Handbook of Multimedia Learning, Second Edition</w:t>
      </w:r>
      <w:r w:rsidRPr="00BA6A85">
        <w:rPr>
          <w:rFonts w:ascii="Linux Biolinum O" w:hAnsi="Linux Biolinum O" w:cs="Linux Biolinum O"/>
          <w:noProof/>
          <w:sz w:val="18"/>
          <w:szCs w:val="24"/>
        </w:rPr>
        <w:t>: 43–71. https://doi.org/10.1017/CBO9781139547369.005</w:t>
      </w:r>
    </w:p>
    <w:p w14:paraId="192E4A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20.</w:t>
      </w:r>
      <w:r w:rsidRPr="00BA6A85">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BA6A85">
        <w:rPr>
          <w:rFonts w:ascii="Linux Biolinum O" w:hAnsi="Linux Biolinum O" w:cs="Linux Biolinum O"/>
          <w:i/>
          <w:iCs/>
          <w:noProof/>
          <w:sz w:val="18"/>
          <w:szCs w:val="24"/>
        </w:rPr>
        <w:t>Neurobiology of Aging</w:t>
      </w:r>
      <w:r w:rsidRPr="00BA6A85">
        <w:rPr>
          <w:rFonts w:ascii="Linux Biolinum O" w:hAnsi="Linux Biolinum O" w:cs="Linux Biolinum O"/>
          <w:noProof/>
          <w:sz w:val="18"/>
          <w:szCs w:val="24"/>
        </w:rPr>
        <w:t xml:space="preserve"> 22, 5: 787–796. https://doi.org/10.1016/S0197-4580(01)00251-2</w:t>
      </w:r>
    </w:p>
    <w:p w14:paraId="1FFD65A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21.</w:t>
      </w:r>
      <w:r w:rsidRPr="00BA6A85">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44, 3: 354–364. https://doi.org/10.1518/0018720024497727</w:t>
      </w:r>
    </w:p>
    <w:p w14:paraId="57308AC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22.</w:t>
      </w:r>
      <w:r w:rsidRPr="00BA6A85">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BA6A85">
        <w:rPr>
          <w:rFonts w:ascii="Linux Biolinum O" w:hAnsi="Linux Biolinum O" w:cs="Linux Biolinum O"/>
          <w:i/>
          <w:iCs/>
          <w:noProof/>
          <w:sz w:val="18"/>
          <w:szCs w:val="24"/>
        </w:rPr>
        <w:t>Proceedings of the Human Factors and Ergonomics Society</w:t>
      </w:r>
      <w:r w:rsidRPr="00BA6A85">
        <w:rPr>
          <w:rFonts w:ascii="Linux Biolinum O" w:hAnsi="Linux Biolinum O" w:cs="Linux Biolinum O"/>
          <w:noProof/>
          <w:sz w:val="18"/>
          <w:szCs w:val="24"/>
        </w:rPr>
        <w:t>: 154–157. https://doi.org/10.1177/154193120504900201</w:t>
      </w:r>
    </w:p>
    <w:p w14:paraId="7C49FF5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23.</w:t>
      </w:r>
      <w:r w:rsidRPr="00BA6A85">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BA6A85">
        <w:rPr>
          <w:rFonts w:ascii="Linux Biolinum O" w:hAnsi="Linux Biolinum O" w:cs="Linux Biolinum O"/>
          <w:i/>
          <w:iCs/>
          <w:noProof/>
          <w:sz w:val="18"/>
          <w:szCs w:val="24"/>
        </w:rPr>
        <w:t>Conference on Human Factors in Computing Systems - Proceedings</w:t>
      </w:r>
      <w:r w:rsidRPr="00BA6A85">
        <w:rPr>
          <w:rFonts w:ascii="Linux Biolinum O" w:hAnsi="Linux Biolinum O" w:cs="Linux Biolinum O"/>
          <w:noProof/>
          <w:sz w:val="18"/>
          <w:szCs w:val="24"/>
        </w:rPr>
        <w:t>: 155–162. https://doi.org/10.1145/1357054.1357081</w:t>
      </w:r>
    </w:p>
    <w:p w14:paraId="3DD49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24.</w:t>
      </w:r>
      <w:r w:rsidRPr="00BA6A85">
        <w:rPr>
          <w:rFonts w:ascii="Linux Biolinum O" w:hAnsi="Linux Biolinum O" w:cs="Linux Biolinum O"/>
          <w:noProof/>
          <w:sz w:val="18"/>
          <w:szCs w:val="24"/>
        </w:rPr>
        <w:tab/>
        <w:t xml:space="preserve">Katherine E. Olson, Marita A. O’Brien, Wendy A. Rogers, and Neil Charness. 2011. Diffusion of technology: Frequency of use for younger and older adults. </w:t>
      </w:r>
      <w:r w:rsidRPr="00BA6A85">
        <w:rPr>
          <w:rFonts w:ascii="Linux Biolinum O" w:hAnsi="Linux Biolinum O" w:cs="Linux Biolinum O"/>
          <w:i/>
          <w:iCs/>
          <w:noProof/>
          <w:sz w:val="18"/>
          <w:szCs w:val="24"/>
        </w:rPr>
        <w:t>Ageing International</w:t>
      </w:r>
      <w:r w:rsidRPr="00BA6A85">
        <w:rPr>
          <w:rFonts w:ascii="Linux Biolinum O" w:hAnsi="Linux Biolinum O" w:cs="Linux Biolinum O"/>
          <w:noProof/>
          <w:sz w:val="18"/>
          <w:szCs w:val="24"/>
        </w:rPr>
        <w:t xml:space="preserve"> 36, 1: 123–145. https://doi.org/10.1007/s12126-010-9077-9</w:t>
      </w:r>
    </w:p>
    <w:p w14:paraId="1ED63C5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25.</w:t>
      </w:r>
      <w:r w:rsidRPr="00BA6A85">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48, 1: 154–165. https://doi.org/10.1518/001872006776412180</w:t>
      </w:r>
    </w:p>
    <w:p w14:paraId="1BD4BC0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26.</w:t>
      </w:r>
      <w:r w:rsidRPr="00BA6A85">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4B3D3E4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27.</w:t>
      </w:r>
      <w:r w:rsidRPr="00BA6A85">
        <w:rPr>
          <w:rFonts w:ascii="Linux Biolinum O" w:hAnsi="Linux Biolinum O" w:cs="Linux Biolinum O"/>
          <w:noProof/>
          <w:sz w:val="18"/>
          <w:szCs w:val="24"/>
        </w:rPr>
        <w:tab/>
        <w:t xml:space="preserve">Edmundo A Sierra, Arthur D Fisk, and Wendy A Rogers. </w:t>
      </w:r>
      <w:r w:rsidRPr="00BA6A85">
        <w:rPr>
          <w:rFonts w:ascii="Linux Biolinum O" w:hAnsi="Linux Biolinum O" w:cs="Linux Biolinum O"/>
          <w:i/>
          <w:iCs/>
          <w:noProof/>
          <w:sz w:val="18"/>
          <w:szCs w:val="24"/>
        </w:rPr>
        <w:t>MATCHING INSTRUCTIONAL MEDIA WITH INSTRUCTIONAL DEMANDS</w:t>
      </w:r>
      <w:r w:rsidRPr="00BA6A85">
        <w:rPr>
          <w:rFonts w:ascii="Linux Biolinum O" w:hAnsi="Linux Biolinum O" w:cs="Linux Biolinum O"/>
          <w:noProof/>
          <w:sz w:val="18"/>
          <w:szCs w:val="24"/>
        </w:rPr>
        <w:t xml:space="preserve">. </w:t>
      </w:r>
    </w:p>
    <w:p w14:paraId="078A909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28.</w:t>
      </w:r>
      <w:r w:rsidRPr="00BA6A85">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BA6A85">
        <w:rPr>
          <w:rFonts w:ascii="Linux Biolinum O" w:hAnsi="Linux Biolinum O" w:cs="Linux Biolinum O"/>
          <w:i/>
          <w:iCs/>
          <w:noProof/>
          <w:sz w:val="18"/>
          <w:szCs w:val="24"/>
        </w:rPr>
        <w:t>Aging, Neuropsychology, and Cognition</w:t>
      </w:r>
      <w:r w:rsidRPr="00BA6A85">
        <w:rPr>
          <w:rFonts w:ascii="Linux Biolinum O" w:hAnsi="Linux Biolinum O" w:cs="Linux Biolinum O"/>
          <w:noProof/>
          <w:sz w:val="18"/>
          <w:szCs w:val="24"/>
        </w:rPr>
        <w:t xml:space="preserve"> 4, 2: 126–139. https://doi.org/10.1080/13825589708256641</w:t>
      </w:r>
    </w:p>
    <w:p w14:paraId="69DAD60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29.</w:t>
      </w:r>
      <w:r w:rsidRPr="00BA6A85">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3, 3. https://doi.org/10.4017/gt.2005.03.03.002.00</w:t>
      </w:r>
    </w:p>
    <w:p w14:paraId="0B5212E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30.</w:t>
      </w:r>
      <w:r w:rsidRPr="00BA6A85">
        <w:rPr>
          <w:rFonts w:ascii="Linux Biolinum O" w:hAnsi="Linux Biolinum O" w:cs="Linux Biolinum O"/>
          <w:noProof/>
          <w:sz w:val="18"/>
          <w:szCs w:val="24"/>
        </w:rPr>
        <w:tab/>
        <w:t xml:space="preserve">N. Tubi and A. Calev. 1989. Verbal and visuospatial recall by younger and older subjects: use of matched tasks.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4, 4: 493–495. https://doi.org/10.1037/0882-7974.4.4.493</w:t>
      </w:r>
    </w:p>
    <w:p w14:paraId="66ABF68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31.</w:t>
      </w:r>
      <w:r w:rsidRPr="00BA6A85">
        <w:rPr>
          <w:rFonts w:ascii="Linux Biolinum O" w:hAnsi="Linux Biolinum O" w:cs="Linux Biolinum O"/>
          <w:noProof/>
          <w:sz w:val="18"/>
          <w:szCs w:val="24"/>
        </w:rPr>
        <w:tab/>
        <w:t>What They Watch Online | Pew Research Center. Retrieved October 23, 2020 from https://www.pewresearch.org/internet/2007/07/25/what-they-watch-online/</w:t>
      </w:r>
    </w:p>
    <w:p w14:paraId="6E1D148B"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32.</w:t>
      </w:r>
      <w:r w:rsidRPr="00BA6A85">
        <w:rPr>
          <w:rFonts w:ascii="Linux Biolinum O" w:hAnsi="Linux Biolinum O" w:cs="Linux Biolinum O"/>
          <w:noProof/>
          <w:sz w:val="18"/>
          <w:szCs w:val="24"/>
        </w:rPr>
        <w:tab/>
        <w:t xml:space="preserve">1997_-_Theodore_Bashore_-_TheDeclineofCognitiveProcessingSpeedinOldAge[retrieved_2021-02-18].pdf. </w:t>
      </w:r>
    </w:p>
    <w:p w14:paraId="6CAA1C9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33.</w:t>
      </w:r>
      <w:r w:rsidRPr="00BA6A85">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5517D6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34.</w:t>
      </w:r>
      <w:r w:rsidRPr="00BA6A85">
        <w:rPr>
          <w:rFonts w:ascii="Linux Biolinum O" w:hAnsi="Linux Biolinum O" w:cs="Linux Biolinum O"/>
          <w:noProof/>
          <w:sz w:val="18"/>
          <w:szCs w:val="24"/>
        </w:rPr>
        <w:tab/>
        <w:t xml:space="preserve">Social foundations of thought and action: A social cognitive theory. - PsycNET. </w:t>
      </w:r>
    </w:p>
    <w:p w14:paraId="0E7B7AA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35.</w:t>
      </w:r>
      <w:r w:rsidRPr="00BA6A85">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321E236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36.</w:t>
      </w:r>
      <w:r w:rsidRPr="00BA6A85">
        <w:rPr>
          <w:rFonts w:ascii="Linux Biolinum O" w:hAnsi="Linux Biolinum O" w:cs="Linux Biolinum O"/>
          <w:noProof/>
          <w:sz w:val="18"/>
          <w:szCs w:val="24"/>
        </w:rPr>
        <w:tab/>
        <w:t>Pauses can make or break a conversation -- ScienceDaily. Retrieved June 5, 2021 from https://www.sciencedaily.com/releases/2015/09/150930110555.htm</w:t>
      </w:r>
    </w:p>
    <w:p w14:paraId="4940F71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rPr>
      </w:pPr>
      <w:r w:rsidRPr="00BA6A85">
        <w:rPr>
          <w:rFonts w:ascii="Linux Biolinum O" w:hAnsi="Linux Biolinum O" w:cs="Linux Biolinum O"/>
          <w:noProof/>
          <w:sz w:val="18"/>
          <w:szCs w:val="24"/>
        </w:rPr>
        <w:t>37.</w:t>
      </w:r>
      <w:r w:rsidRPr="00BA6A85">
        <w:rPr>
          <w:rFonts w:ascii="Linux Biolinum O" w:hAnsi="Linux Biolinum O" w:cs="Linux Biolinum O"/>
          <w:noProof/>
          <w:sz w:val="18"/>
          <w:szCs w:val="24"/>
        </w:rPr>
        <w:tab/>
        <w:t>By the numbers: May 2016. Retrieved August 31, 2021 from https://www.apa.org/monitor/2016/05/numbers</w:t>
      </w:r>
    </w:p>
    <w:p w14:paraId="70D812EA" w14:textId="04C40DA2" w:rsidR="005B434B" w:rsidRPr="00B1638F" w:rsidRDefault="00DF1F52" w:rsidP="00B83086">
      <w:pPr>
        <w:pStyle w:val="AppendixH2"/>
        <w:spacing w:before="0" w:after="0" w:line="240" w:lineRule="auto"/>
      </w:pPr>
      <w:r>
        <w:fldChar w:fldCharType="end"/>
      </w:r>
      <w:bookmarkStart w:id="27" w:name="sbmn"/>
      <w:bookmarkEnd w:id="27"/>
    </w:p>
    <w:sectPr w:rsidR="005B434B" w:rsidRPr="00B1638F" w:rsidSect="00C00D2D">
      <w:headerReference w:type="even" r:id="rId24"/>
      <w:headerReference w:type="default" r:id="rId25"/>
      <w:footerReference w:type="even" r:id="rId26"/>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hai Truong" w:date="2021-09-08T15:16:00Z" w:initials="KT">
    <w:p w14:paraId="52FE740C" w14:textId="77777777" w:rsidR="00766DA2" w:rsidRDefault="00766DA2">
      <w:pPr>
        <w:pStyle w:val="ab"/>
      </w:pPr>
      <w:r>
        <w:rPr>
          <w:rStyle w:val="aa"/>
        </w:rPr>
        <w:annotationRef/>
      </w:r>
      <w:r>
        <w:t>Where as the slowing method was implemented similar to the literature, you came up with your own method here (or at least I think you did?)</w:t>
      </w:r>
    </w:p>
    <w:p w14:paraId="2DD0F431" w14:textId="77777777" w:rsidR="00766DA2" w:rsidRDefault="00766DA2">
      <w:pPr>
        <w:pStyle w:val="ab"/>
      </w:pPr>
    </w:p>
    <w:p w14:paraId="3BA597E7" w14:textId="0BF55227" w:rsidR="00766DA2" w:rsidRDefault="00766DA2">
      <w:pPr>
        <w:pStyle w:val="ab"/>
      </w:pPr>
      <w:r>
        <w:t xml:space="preserve">In the previous section, you say: “we achieved this rate using a uniform adjustment factor as done in prior works </w:t>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fldChar w:fldCharType="separate"/>
      </w:r>
      <w:r w:rsidRPr="008420A0">
        <w:rPr>
          <w:noProof/>
        </w:rPr>
        <w:t>[4,6]</w:t>
      </w:r>
      <w:r>
        <w:fldChar w:fldCharType="end"/>
      </w:r>
      <w:r>
        <w:t xml:space="preserve">. “ An obvious issue for reviewers will be a) is your auto-pause different from the literature? If yes, how so, if no, how is it similar, or what is it similar to. b) WHY is it different (when it is different). Can you add text (track changes so I can see them) to address these two points (a &amp; </w:t>
      </w:r>
      <w:proofErr w:type="gramStart"/>
      <w:r>
        <w:t>b).</w:t>
      </w:r>
      <w:proofErr w:type="gramEnd"/>
    </w:p>
  </w:comment>
  <w:comment w:id="6" w:author="陆铖" w:date="2021-09-09T11:15:00Z" w:initials="陆铖">
    <w:p w14:paraId="7FBB6C29" w14:textId="57C36AEE" w:rsidR="0034286F" w:rsidRDefault="0034286F">
      <w:pPr>
        <w:pStyle w:val="ab"/>
      </w:pPr>
      <w:r>
        <w:rPr>
          <w:rStyle w:val="aa"/>
        </w:rPr>
        <w:annotationRef/>
      </w:r>
      <w:r>
        <w:rPr>
          <w:rFonts w:hint="eastAsia"/>
        </w:rPr>
        <w:t>A</w:t>
      </w:r>
      <w:r>
        <w:t xml:space="preserve">lt text: </w:t>
      </w:r>
      <w:r w:rsidRPr="0034286F">
        <w:t>A figures shows the web-based study interface for the study. The web interface is composed of a text component describing the task and ta video component playing the instructional video.</w:t>
      </w:r>
    </w:p>
  </w:comment>
  <w:comment w:id="8" w:author="陆铖" w:date="2021-09-09T11:16:00Z" w:initials="陆铖">
    <w:p w14:paraId="58C570B4" w14:textId="46183C8B" w:rsidR="00786A50" w:rsidRDefault="00786A50">
      <w:pPr>
        <w:pStyle w:val="ab"/>
      </w:pPr>
      <w:r>
        <w:rPr>
          <w:rStyle w:val="aa"/>
        </w:rPr>
        <w:annotationRef/>
      </w:r>
      <w:r>
        <w:rPr>
          <w:rFonts w:hint="eastAsia"/>
        </w:rPr>
        <w:t>A</w:t>
      </w:r>
      <w:r>
        <w:t xml:space="preserve"> table providing the details of each instructional video. The details include the length, the number of auto-pauses inserted, the average speech rate, and the auto-pause time points for each instructional video. </w:t>
      </w:r>
    </w:p>
  </w:comment>
  <w:comment w:id="10" w:author="陆铖" w:date="2021-09-09T11:17:00Z" w:initials="陆铖">
    <w:p w14:paraId="2AD769DA" w14:textId="08650B01" w:rsidR="00786A50" w:rsidRDefault="00786A50">
      <w:pPr>
        <w:pStyle w:val="ab"/>
      </w:pPr>
      <w:r>
        <w:rPr>
          <w:rStyle w:val="aa"/>
        </w:rPr>
        <w:annotationRef/>
      </w:r>
      <w:r>
        <w:rPr>
          <w:rFonts w:hint="eastAsia"/>
        </w:rPr>
        <w:t>A</w:t>
      </w:r>
      <w:r>
        <w:t xml:space="preserve"> table detailing the three-by-three Graeco Latin square design for Study 1. In the table, three </w:t>
      </w:r>
      <w:r w:rsidR="002A2661">
        <w:t>test</w:t>
      </w:r>
      <w:r>
        <w:t xml:space="preserve"> conditions and three task scenarios are counterbalanced. </w:t>
      </w:r>
    </w:p>
  </w:comment>
  <w:comment w:id="12" w:author="陆铖" w:date="2021-09-09T11:20:00Z" w:initials="陆铖">
    <w:p w14:paraId="79D0802A" w14:textId="23B12F4D" w:rsidR="00786A50" w:rsidRDefault="00786A50">
      <w:pPr>
        <w:pStyle w:val="ab"/>
      </w:pPr>
      <w:r>
        <w:rPr>
          <w:rStyle w:val="aa"/>
        </w:rPr>
        <w:annotationRef/>
      </w:r>
      <w:r>
        <w:rPr>
          <w:rFonts w:hint="eastAsia"/>
        </w:rPr>
        <w:t>A</w:t>
      </w:r>
      <w:r>
        <w:t xml:space="preserve"> table summarizing </w:t>
      </w:r>
      <w:r w:rsidR="002A2661">
        <w:t xml:space="preserve">the completion time, the number of pauses, the satisfaction ratings for each of the three conditions: control, auto-pausing and slowing. </w:t>
      </w:r>
    </w:p>
  </w:comment>
  <w:comment w:id="14" w:author="陆铖" w:date="2021-09-09T11:25:00Z" w:initials="陆铖">
    <w:p w14:paraId="35733214" w14:textId="5BE1607A" w:rsidR="002A2661" w:rsidRDefault="002A2661">
      <w:pPr>
        <w:pStyle w:val="ab"/>
      </w:pPr>
      <w:r>
        <w:rPr>
          <w:rStyle w:val="aa"/>
        </w:rPr>
        <w:annotationRef/>
      </w:r>
      <w:r>
        <w:rPr>
          <w:rFonts w:hint="eastAsia"/>
        </w:rPr>
        <w:t>A</w:t>
      </w:r>
      <w:r>
        <w:t xml:space="preserve"> table summarizing the results of comparison among the three test conditions: control, auto-pausing, and slowing</w:t>
      </w:r>
      <w:r w:rsidR="00E51649">
        <w:t xml:space="preserve">. The variables for comparison include the completion time, the number of manual </w:t>
      </w:r>
      <w:proofErr w:type="gramStart"/>
      <w:r w:rsidR="00E51649">
        <w:t>pause</w:t>
      </w:r>
      <w:proofErr w:type="gramEnd"/>
      <w:r w:rsidR="00E51649">
        <w:t xml:space="preserve">, and the satisfaction rating. </w:t>
      </w:r>
    </w:p>
  </w:comment>
  <w:comment w:id="16" w:author="陆铖" w:date="2021-09-09T11:26:00Z" w:initials="陆铖">
    <w:p w14:paraId="443B7160" w14:textId="4A5F8B23" w:rsidR="002A2661" w:rsidRDefault="002A2661">
      <w:pPr>
        <w:pStyle w:val="ab"/>
      </w:pPr>
      <w:r>
        <w:rPr>
          <w:rStyle w:val="aa"/>
        </w:rPr>
        <w:annotationRef/>
      </w:r>
      <w:r>
        <w:rPr>
          <w:rFonts w:hint="eastAsia"/>
        </w:rPr>
        <w:t>A</w:t>
      </w:r>
      <w:r>
        <w:t xml:space="preserve"> table summarizing the results of comparison among the three test conditions: control, auto-pausing and slowing. The results are from participants who were faster than average with each condition. </w:t>
      </w:r>
    </w:p>
  </w:comment>
  <w:comment w:id="19" w:author="陆铖" w:date="2021-09-09T11:28:00Z" w:initials="陆铖">
    <w:p w14:paraId="4E69893E" w14:textId="5B08336A" w:rsidR="002A2661" w:rsidRDefault="002A2661">
      <w:pPr>
        <w:pStyle w:val="ab"/>
      </w:pPr>
      <w:r>
        <w:rPr>
          <w:rStyle w:val="aa"/>
        </w:rPr>
        <w:annotationRef/>
      </w:r>
      <w:r>
        <w:rPr>
          <w:rFonts w:hint="eastAsia"/>
        </w:rPr>
        <w:t>A</w:t>
      </w:r>
      <w:r>
        <w:t xml:space="preserve"> table providing the details for each instructional video used in the study. The details include the length, the number of auto-pause inserted, the average speech rate, and the auto-pause time points. </w:t>
      </w:r>
    </w:p>
  </w:comment>
  <w:comment w:id="21" w:author="陆铖" w:date="2021-09-09T11:30:00Z" w:initials="陆铖">
    <w:p w14:paraId="64A93ED9" w14:textId="6C757E4A" w:rsidR="002A2661" w:rsidRDefault="002A2661">
      <w:pPr>
        <w:pStyle w:val="ab"/>
      </w:pPr>
      <w:r>
        <w:rPr>
          <w:rStyle w:val="aa"/>
        </w:rPr>
        <w:annotationRef/>
      </w:r>
      <w:r>
        <w:rPr>
          <w:rFonts w:hint="eastAsia"/>
        </w:rPr>
        <w:t>A</w:t>
      </w:r>
      <w:r>
        <w:t xml:space="preserve"> table showing the counterbalancing of two test conditions (control and auto-pausing) and six task scenarios. Each of the 12 participants got a </w:t>
      </w:r>
      <w:r w:rsidR="00E51649">
        <w:t xml:space="preserve">unique ordering of the test condition and the scenario </w:t>
      </w:r>
    </w:p>
  </w:comment>
  <w:comment w:id="23" w:author="陆铖" w:date="2021-09-09T11:31:00Z" w:initials="陆铖">
    <w:p w14:paraId="56EA402F" w14:textId="2AA8106A" w:rsidR="002A2661" w:rsidRDefault="002A2661">
      <w:pPr>
        <w:pStyle w:val="ab"/>
      </w:pPr>
      <w:r>
        <w:rPr>
          <w:rStyle w:val="aa"/>
        </w:rPr>
        <w:annotationRef/>
      </w:r>
      <w:r>
        <w:rPr>
          <w:rFonts w:hint="eastAsia"/>
        </w:rPr>
        <w:t>A</w:t>
      </w:r>
      <w:r>
        <w:t xml:space="preserve"> table summarizing the results of comparison among the two test conditions: control and auto-pausing.  </w:t>
      </w:r>
      <w:r w:rsidR="00E51649">
        <w:t xml:space="preserve">Variables for comparison include the completion time, the number of manual pauses, the number of replays, the replay time and the satisfaction rating. </w:t>
      </w:r>
    </w:p>
  </w:comment>
  <w:comment w:id="26" w:author="陆铖" w:date="2021-09-09T11:35:00Z" w:initials="陆铖">
    <w:p w14:paraId="703F0348" w14:textId="77D69E80" w:rsidR="00E51649" w:rsidRDefault="00E51649">
      <w:pPr>
        <w:pStyle w:val="ab"/>
      </w:pPr>
      <w:r>
        <w:rPr>
          <w:rStyle w:val="aa"/>
        </w:rPr>
        <w:annotationRef/>
      </w:r>
      <w:r>
        <w:rPr>
          <w:rFonts w:hint="eastAsia"/>
        </w:rPr>
        <w:t>A</w:t>
      </w:r>
      <w:r>
        <w:t xml:space="preserve"> table summarizing the results of comparison among two conditions for each of the three trials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597E7" w15:done="0"/>
  <w15:commentEx w15:paraId="7FBB6C29" w15:done="0"/>
  <w15:commentEx w15:paraId="58C570B4" w15:done="0"/>
  <w15:commentEx w15:paraId="2AD769DA" w15:done="0"/>
  <w15:commentEx w15:paraId="79D0802A" w15:done="0"/>
  <w15:commentEx w15:paraId="35733214" w15:done="0"/>
  <w15:commentEx w15:paraId="443B7160" w15:done="0"/>
  <w15:commentEx w15:paraId="4E69893E" w15:done="0"/>
  <w15:commentEx w15:paraId="64A93ED9" w15:done="0"/>
  <w15:commentEx w15:paraId="56EA402F" w15:done="0"/>
  <w15:commentEx w15:paraId="703F0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526B" w16cex:dateUtc="2021-09-08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597E7" w16cid:durableId="24E3526B"/>
  <w16cid:commentId w16cid:paraId="7FBB6C29" w16cid:durableId="24E46B41"/>
  <w16cid:commentId w16cid:paraId="58C570B4" w16cid:durableId="24E46B70"/>
  <w16cid:commentId w16cid:paraId="2AD769DA" w16cid:durableId="24E46BCF"/>
  <w16cid:commentId w16cid:paraId="79D0802A" w16cid:durableId="24E46C96"/>
  <w16cid:commentId w16cid:paraId="35733214" w16cid:durableId="24E46D8E"/>
  <w16cid:commentId w16cid:paraId="443B7160" w16cid:durableId="24E46DE7"/>
  <w16cid:commentId w16cid:paraId="4E69893E" w16cid:durableId="24E46E71"/>
  <w16cid:commentId w16cid:paraId="64A93ED9" w16cid:durableId="24E46EB8"/>
  <w16cid:commentId w16cid:paraId="56EA402F" w16cid:durableId="24E46F00"/>
  <w16cid:commentId w16cid:paraId="703F0348" w16cid:durableId="24E470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B1AE" w14:textId="77777777" w:rsidR="0047223C" w:rsidRDefault="0047223C" w:rsidP="005B434B">
      <w:pPr>
        <w:spacing w:after="0" w:line="240" w:lineRule="auto"/>
      </w:pPr>
      <w:r>
        <w:separator/>
      </w:r>
    </w:p>
  </w:endnote>
  <w:endnote w:type="continuationSeparator" w:id="0">
    <w:p w14:paraId="0EDE7C38" w14:textId="77777777" w:rsidR="0047223C" w:rsidRDefault="0047223C" w:rsidP="005B434B">
      <w:pPr>
        <w:spacing w:after="0" w:line="240" w:lineRule="auto"/>
      </w:pPr>
      <w:r>
        <w:continuationSeparator/>
      </w:r>
    </w:p>
  </w:endnote>
  <w:endnote w:type="continuationNotice" w:id="1">
    <w:p w14:paraId="04756CBC" w14:textId="77777777" w:rsidR="0047223C" w:rsidRDefault="00472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8722" w14:textId="77777777" w:rsidR="00766DA2" w:rsidRDefault="00766D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5F76E4F2" w:rsidR="00766DA2" w:rsidRDefault="00766DA2" w:rsidP="00C00D2D">
    <w:pPr>
      <w:pStyle w:val="a7"/>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766DA2" w:rsidRDefault="00766DA2">
    <w:pPr>
      <w:pStyle w:val="a7"/>
    </w:pPr>
  </w:p>
  <w:p w14:paraId="70D812FD" w14:textId="77777777" w:rsidR="00766DA2" w:rsidRDefault="00766DA2">
    <w:pPr>
      <w:pStyle w:val="a7"/>
    </w:pPr>
  </w:p>
  <w:p w14:paraId="70D812FE" w14:textId="77777777" w:rsidR="00766DA2" w:rsidRDefault="00766DA2">
    <w:pPr>
      <w:pStyle w:val="a7"/>
    </w:pPr>
  </w:p>
  <w:p w14:paraId="70D812FF" w14:textId="77777777" w:rsidR="00766DA2" w:rsidRDefault="00766DA2">
    <w:pPr>
      <w:pStyle w:val="a7"/>
    </w:pPr>
  </w:p>
  <w:p w14:paraId="70D81300" w14:textId="77777777" w:rsidR="00766DA2" w:rsidRDefault="00766DA2">
    <w:pPr>
      <w:pStyle w:val="a7"/>
    </w:pPr>
  </w:p>
  <w:p w14:paraId="70D81301" w14:textId="77777777" w:rsidR="00766DA2" w:rsidRDefault="00766DA2">
    <w:pPr>
      <w:pStyle w:val="a7"/>
    </w:pPr>
  </w:p>
  <w:p w14:paraId="70D81302" w14:textId="77777777" w:rsidR="00766DA2" w:rsidRDefault="00766DA2">
    <w:pPr>
      <w:pStyle w:val="a7"/>
    </w:pPr>
  </w:p>
  <w:p w14:paraId="70D81303" w14:textId="77777777" w:rsidR="00766DA2" w:rsidRDefault="00766DA2">
    <w:pPr>
      <w:pStyle w:val="a7"/>
    </w:pPr>
  </w:p>
  <w:p w14:paraId="70D81304" w14:textId="77777777" w:rsidR="00766DA2" w:rsidRDefault="00766DA2">
    <w:pPr>
      <w:pStyle w:val="a7"/>
    </w:pPr>
  </w:p>
  <w:p w14:paraId="70D81305" w14:textId="77777777" w:rsidR="00766DA2" w:rsidRDefault="00766DA2">
    <w:pPr>
      <w:pStyle w:val="a7"/>
    </w:pPr>
  </w:p>
  <w:p w14:paraId="70D81306" w14:textId="77777777" w:rsidR="00766DA2" w:rsidRDefault="00766DA2">
    <w:pPr>
      <w:pStyle w:val="a7"/>
    </w:pPr>
  </w:p>
  <w:p w14:paraId="70D81307" w14:textId="77777777" w:rsidR="00766DA2" w:rsidRDefault="00766DA2">
    <w:pPr>
      <w:pStyle w:val="a7"/>
    </w:pPr>
  </w:p>
  <w:p w14:paraId="70D81308" w14:textId="77777777" w:rsidR="00766DA2" w:rsidRDefault="00766DA2">
    <w:pPr>
      <w:pStyle w:val="a7"/>
    </w:pPr>
  </w:p>
  <w:p w14:paraId="70D81309" w14:textId="77777777" w:rsidR="00766DA2" w:rsidRDefault="00766DA2">
    <w:pPr>
      <w:pStyle w:val="a7"/>
    </w:pPr>
  </w:p>
  <w:p w14:paraId="70D8130A" w14:textId="77777777" w:rsidR="00766DA2" w:rsidRDefault="00766DA2">
    <w:pPr>
      <w:pStyle w:val="a7"/>
    </w:pPr>
  </w:p>
  <w:p w14:paraId="70D8130B" w14:textId="77777777" w:rsidR="00766DA2" w:rsidRDefault="00766DA2">
    <w:pPr>
      <w:pStyle w:val="a7"/>
    </w:pPr>
  </w:p>
  <w:p w14:paraId="70D8130C" w14:textId="77777777" w:rsidR="00766DA2" w:rsidRDefault="00766D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D103" w14:textId="77777777" w:rsidR="0047223C" w:rsidRDefault="0047223C" w:rsidP="005B434B">
      <w:pPr>
        <w:spacing w:after="0" w:line="240" w:lineRule="auto"/>
      </w:pPr>
      <w:r>
        <w:separator/>
      </w:r>
    </w:p>
  </w:footnote>
  <w:footnote w:type="continuationSeparator" w:id="0">
    <w:p w14:paraId="6B3D544F" w14:textId="77777777" w:rsidR="0047223C" w:rsidRDefault="0047223C" w:rsidP="005B434B">
      <w:pPr>
        <w:spacing w:after="0" w:line="240" w:lineRule="auto"/>
      </w:pPr>
      <w:r>
        <w:continuationSeparator/>
      </w:r>
    </w:p>
  </w:footnote>
  <w:footnote w:type="continuationNotice" w:id="1">
    <w:p w14:paraId="4495162C" w14:textId="77777777" w:rsidR="0047223C" w:rsidRDefault="004722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74E04" w14:textId="77777777" w:rsidR="00766DA2" w:rsidRDefault="00766DA2">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5229" w14:textId="77777777" w:rsidR="00766DA2" w:rsidRDefault="00766DA2">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6DF2" w14:textId="77777777" w:rsidR="00766DA2" w:rsidRDefault="00766DA2">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E54F0"/>
    <w:multiLevelType w:val="hybridMultilevel"/>
    <w:tmpl w:val="D8D4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02465"/>
    <w:multiLevelType w:val="hybridMultilevel"/>
    <w:tmpl w:val="BF06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10"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E3FF4"/>
    <w:multiLevelType w:val="hybridMultilevel"/>
    <w:tmpl w:val="FB9C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70DA9"/>
    <w:multiLevelType w:val="hybridMultilevel"/>
    <w:tmpl w:val="701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9"/>
  </w:num>
  <w:num w:numId="4">
    <w:abstractNumId w:val="10"/>
  </w:num>
  <w:num w:numId="5">
    <w:abstractNumId w:val="19"/>
  </w:num>
  <w:num w:numId="6">
    <w:abstractNumId w:val="5"/>
  </w:num>
  <w:num w:numId="7">
    <w:abstractNumId w:val="1"/>
  </w:num>
  <w:num w:numId="8">
    <w:abstractNumId w:val="4"/>
  </w:num>
  <w:num w:numId="9">
    <w:abstractNumId w:val="17"/>
  </w:num>
  <w:num w:numId="10">
    <w:abstractNumId w:val="20"/>
  </w:num>
  <w:num w:numId="11">
    <w:abstractNumId w:val="25"/>
  </w:num>
  <w:num w:numId="12">
    <w:abstractNumId w:val="22"/>
  </w:num>
  <w:num w:numId="13">
    <w:abstractNumId w:val="11"/>
  </w:num>
  <w:num w:numId="14">
    <w:abstractNumId w:val="2"/>
  </w:num>
  <w:num w:numId="15">
    <w:abstractNumId w:val="13"/>
  </w:num>
  <w:num w:numId="16">
    <w:abstractNumId w:val="10"/>
  </w:num>
  <w:num w:numId="17">
    <w:abstractNumId w:val="15"/>
  </w:num>
  <w:num w:numId="18">
    <w:abstractNumId w:val="10"/>
  </w:num>
  <w:num w:numId="19">
    <w:abstractNumId w:val="8"/>
  </w:num>
  <w:num w:numId="20">
    <w:abstractNumId w:val="12"/>
  </w:num>
  <w:num w:numId="21">
    <w:abstractNumId w:val="14"/>
  </w:num>
  <w:num w:numId="22">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4"/>
  </w:num>
  <w:num w:numId="25">
    <w:abstractNumId w:val="6"/>
  </w:num>
  <w:num w:numId="26">
    <w:abstractNumId w:val="3"/>
  </w:num>
  <w:num w:numId="27">
    <w:abstractNumId w:val="7"/>
  </w:num>
  <w:num w:numId="28">
    <w:abstractNumId w:val="23"/>
  </w:num>
  <w:num w:numId="29">
    <w:abstractNumId w:val="10"/>
  </w:num>
  <w:num w:numId="30">
    <w:abstractNumId w:val="21"/>
  </w:num>
  <w:num w:numId="31">
    <w:abstractNumId w:val="10"/>
  </w:num>
  <w:num w:numId="32">
    <w:abstractNumId w:val="10"/>
  </w:num>
  <w:num w:numId="33">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陆铖">
    <w15:presenceInfo w15:providerId="Windows Live" w15:userId="3aa406f68f5e5191"/>
  </w15:person>
  <w15:person w15:author="Khai Truong">
    <w15:presenceInfo w15:providerId="None" w15:userId="Khai Tru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akFAEPXPv4tAAAA"/>
  </w:docVars>
  <w:rsids>
    <w:rsidRoot w:val="005B434B"/>
    <w:rsid w:val="000000AF"/>
    <w:rsid w:val="00000293"/>
    <w:rsid w:val="00000318"/>
    <w:rsid w:val="00000640"/>
    <w:rsid w:val="0000073C"/>
    <w:rsid w:val="0000104F"/>
    <w:rsid w:val="0000106B"/>
    <w:rsid w:val="000018FC"/>
    <w:rsid w:val="00002091"/>
    <w:rsid w:val="000020B1"/>
    <w:rsid w:val="0000267C"/>
    <w:rsid w:val="000026AD"/>
    <w:rsid w:val="00002BDF"/>
    <w:rsid w:val="00003104"/>
    <w:rsid w:val="00003933"/>
    <w:rsid w:val="00003D88"/>
    <w:rsid w:val="00003FBA"/>
    <w:rsid w:val="00004006"/>
    <w:rsid w:val="00004735"/>
    <w:rsid w:val="00004CF6"/>
    <w:rsid w:val="00005691"/>
    <w:rsid w:val="00005FED"/>
    <w:rsid w:val="000061CF"/>
    <w:rsid w:val="00006C30"/>
    <w:rsid w:val="00006C44"/>
    <w:rsid w:val="00006EAE"/>
    <w:rsid w:val="00010274"/>
    <w:rsid w:val="00010821"/>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2EF6"/>
    <w:rsid w:val="00012F39"/>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021"/>
    <w:rsid w:val="00020599"/>
    <w:rsid w:val="00020CCD"/>
    <w:rsid w:val="00020F9C"/>
    <w:rsid w:val="00021149"/>
    <w:rsid w:val="00021B39"/>
    <w:rsid w:val="0002264A"/>
    <w:rsid w:val="0002275A"/>
    <w:rsid w:val="00022CE3"/>
    <w:rsid w:val="00022DA7"/>
    <w:rsid w:val="0002366B"/>
    <w:rsid w:val="00023720"/>
    <w:rsid w:val="00023F56"/>
    <w:rsid w:val="000240DA"/>
    <w:rsid w:val="00024371"/>
    <w:rsid w:val="00024F01"/>
    <w:rsid w:val="000251D0"/>
    <w:rsid w:val="00025EA7"/>
    <w:rsid w:val="00026637"/>
    <w:rsid w:val="0002699A"/>
    <w:rsid w:val="0002746E"/>
    <w:rsid w:val="00027CA9"/>
    <w:rsid w:val="00030929"/>
    <w:rsid w:val="00030983"/>
    <w:rsid w:val="00030D3E"/>
    <w:rsid w:val="00030DBA"/>
    <w:rsid w:val="00030E8C"/>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848"/>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3E0E"/>
    <w:rsid w:val="000440EE"/>
    <w:rsid w:val="0004452A"/>
    <w:rsid w:val="00044E3C"/>
    <w:rsid w:val="00045265"/>
    <w:rsid w:val="000455EB"/>
    <w:rsid w:val="00045C5A"/>
    <w:rsid w:val="00046107"/>
    <w:rsid w:val="00046585"/>
    <w:rsid w:val="00046717"/>
    <w:rsid w:val="00046DF6"/>
    <w:rsid w:val="00047069"/>
    <w:rsid w:val="00050230"/>
    <w:rsid w:val="00051491"/>
    <w:rsid w:val="00051852"/>
    <w:rsid w:val="00051E29"/>
    <w:rsid w:val="0005222C"/>
    <w:rsid w:val="00052F5F"/>
    <w:rsid w:val="00052F97"/>
    <w:rsid w:val="000535D6"/>
    <w:rsid w:val="00053FB6"/>
    <w:rsid w:val="000543E1"/>
    <w:rsid w:val="00054E0A"/>
    <w:rsid w:val="00055236"/>
    <w:rsid w:val="000553C3"/>
    <w:rsid w:val="00055AC7"/>
    <w:rsid w:val="00056125"/>
    <w:rsid w:val="00056B4F"/>
    <w:rsid w:val="00056B82"/>
    <w:rsid w:val="00057007"/>
    <w:rsid w:val="00057BE1"/>
    <w:rsid w:val="00060C43"/>
    <w:rsid w:val="00060F4C"/>
    <w:rsid w:val="00060F7F"/>
    <w:rsid w:val="00061BF6"/>
    <w:rsid w:val="00061F58"/>
    <w:rsid w:val="00061FA9"/>
    <w:rsid w:val="000621A2"/>
    <w:rsid w:val="000626B0"/>
    <w:rsid w:val="000628F2"/>
    <w:rsid w:val="00062EC8"/>
    <w:rsid w:val="00063323"/>
    <w:rsid w:val="00064632"/>
    <w:rsid w:val="00064B96"/>
    <w:rsid w:val="00065531"/>
    <w:rsid w:val="00065825"/>
    <w:rsid w:val="00065867"/>
    <w:rsid w:val="00065888"/>
    <w:rsid w:val="00065BE7"/>
    <w:rsid w:val="00066AFD"/>
    <w:rsid w:val="00066CC3"/>
    <w:rsid w:val="0006766C"/>
    <w:rsid w:val="00067DEB"/>
    <w:rsid w:val="00067DF0"/>
    <w:rsid w:val="000701EF"/>
    <w:rsid w:val="000709B7"/>
    <w:rsid w:val="00070DEF"/>
    <w:rsid w:val="00070F03"/>
    <w:rsid w:val="00070F77"/>
    <w:rsid w:val="00071009"/>
    <w:rsid w:val="000710DF"/>
    <w:rsid w:val="00071270"/>
    <w:rsid w:val="00071B8E"/>
    <w:rsid w:val="00073160"/>
    <w:rsid w:val="00073587"/>
    <w:rsid w:val="00074280"/>
    <w:rsid w:val="000745CA"/>
    <w:rsid w:val="0007466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2F59"/>
    <w:rsid w:val="00083081"/>
    <w:rsid w:val="0008358E"/>
    <w:rsid w:val="00083677"/>
    <w:rsid w:val="0008391F"/>
    <w:rsid w:val="00083B4A"/>
    <w:rsid w:val="00083C2C"/>
    <w:rsid w:val="00083CF3"/>
    <w:rsid w:val="00083F4A"/>
    <w:rsid w:val="00084246"/>
    <w:rsid w:val="000843F5"/>
    <w:rsid w:val="0008453F"/>
    <w:rsid w:val="0008455D"/>
    <w:rsid w:val="00084713"/>
    <w:rsid w:val="00084DAD"/>
    <w:rsid w:val="00085085"/>
    <w:rsid w:val="000853CE"/>
    <w:rsid w:val="00085918"/>
    <w:rsid w:val="00086244"/>
    <w:rsid w:val="0008630F"/>
    <w:rsid w:val="00086C19"/>
    <w:rsid w:val="00087822"/>
    <w:rsid w:val="00087FA4"/>
    <w:rsid w:val="00087FB3"/>
    <w:rsid w:val="00090D23"/>
    <w:rsid w:val="00090FB3"/>
    <w:rsid w:val="00091FE3"/>
    <w:rsid w:val="00091FEB"/>
    <w:rsid w:val="000923E0"/>
    <w:rsid w:val="0009272D"/>
    <w:rsid w:val="0009314B"/>
    <w:rsid w:val="000936A6"/>
    <w:rsid w:val="000942B5"/>
    <w:rsid w:val="00094311"/>
    <w:rsid w:val="000947F9"/>
    <w:rsid w:val="00094E48"/>
    <w:rsid w:val="00095026"/>
    <w:rsid w:val="000954C1"/>
    <w:rsid w:val="00095730"/>
    <w:rsid w:val="00095C55"/>
    <w:rsid w:val="0009663F"/>
    <w:rsid w:val="00096672"/>
    <w:rsid w:val="0009699C"/>
    <w:rsid w:val="00096CFB"/>
    <w:rsid w:val="00097859"/>
    <w:rsid w:val="00097CCA"/>
    <w:rsid w:val="00097D25"/>
    <w:rsid w:val="000A0009"/>
    <w:rsid w:val="000A0265"/>
    <w:rsid w:val="000A0627"/>
    <w:rsid w:val="000A0A7D"/>
    <w:rsid w:val="000A0B00"/>
    <w:rsid w:val="000A0B2C"/>
    <w:rsid w:val="000A2290"/>
    <w:rsid w:val="000A2647"/>
    <w:rsid w:val="000A27A0"/>
    <w:rsid w:val="000A2841"/>
    <w:rsid w:val="000A34C9"/>
    <w:rsid w:val="000A38A5"/>
    <w:rsid w:val="000A3E9A"/>
    <w:rsid w:val="000A41BF"/>
    <w:rsid w:val="000A4662"/>
    <w:rsid w:val="000A500E"/>
    <w:rsid w:val="000A5136"/>
    <w:rsid w:val="000A516E"/>
    <w:rsid w:val="000A539B"/>
    <w:rsid w:val="000A53A2"/>
    <w:rsid w:val="000A5F83"/>
    <w:rsid w:val="000A5FEA"/>
    <w:rsid w:val="000A61D5"/>
    <w:rsid w:val="000A6292"/>
    <w:rsid w:val="000A6C50"/>
    <w:rsid w:val="000A742D"/>
    <w:rsid w:val="000A7CCE"/>
    <w:rsid w:val="000A7D00"/>
    <w:rsid w:val="000A7E85"/>
    <w:rsid w:val="000B0AC9"/>
    <w:rsid w:val="000B0DC1"/>
    <w:rsid w:val="000B14B1"/>
    <w:rsid w:val="000B16BE"/>
    <w:rsid w:val="000B1AAB"/>
    <w:rsid w:val="000B1B09"/>
    <w:rsid w:val="000B2298"/>
    <w:rsid w:val="000B2B1D"/>
    <w:rsid w:val="000B3020"/>
    <w:rsid w:val="000B30AD"/>
    <w:rsid w:val="000B3365"/>
    <w:rsid w:val="000B37F0"/>
    <w:rsid w:val="000B38BA"/>
    <w:rsid w:val="000B3DC1"/>
    <w:rsid w:val="000B3F73"/>
    <w:rsid w:val="000B3FF4"/>
    <w:rsid w:val="000B423E"/>
    <w:rsid w:val="000B43B9"/>
    <w:rsid w:val="000B45F2"/>
    <w:rsid w:val="000B46D8"/>
    <w:rsid w:val="000B493D"/>
    <w:rsid w:val="000B4BA4"/>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670"/>
    <w:rsid w:val="000B77C7"/>
    <w:rsid w:val="000C0E5A"/>
    <w:rsid w:val="000C0F6F"/>
    <w:rsid w:val="000C0FC4"/>
    <w:rsid w:val="000C1299"/>
    <w:rsid w:val="000C1761"/>
    <w:rsid w:val="000C1A4A"/>
    <w:rsid w:val="000C1D9D"/>
    <w:rsid w:val="000C2061"/>
    <w:rsid w:val="000C269C"/>
    <w:rsid w:val="000C2826"/>
    <w:rsid w:val="000C3339"/>
    <w:rsid w:val="000C3575"/>
    <w:rsid w:val="000C3B44"/>
    <w:rsid w:val="000C44CF"/>
    <w:rsid w:val="000C48CD"/>
    <w:rsid w:val="000C4DED"/>
    <w:rsid w:val="000C56AA"/>
    <w:rsid w:val="000C56E0"/>
    <w:rsid w:val="000C6663"/>
    <w:rsid w:val="000C705A"/>
    <w:rsid w:val="000C7123"/>
    <w:rsid w:val="000C7542"/>
    <w:rsid w:val="000C78A1"/>
    <w:rsid w:val="000C79F4"/>
    <w:rsid w:val="000C7C41"/>
    <w:rsid w:val="000C7E40"/>
    <w:rsid w:val="000C7E7C"/>
    <w:rsid w:val="000D0300"/>
    <w:rsid w:val="000D0447"/>
    <w:rsid w:val="000D0D97"/>
    <w:rsid w:val="000D0F06"/>
    <w:rsid w:val="000D0F6E"/>
    <w:rsid w:val="000D11A5"/>
    <w:rsid w:val="000D128A"/>
    <w:rsid w:val="000D14AF"/>
    <w:rsid w:val="000D177B"/>
    <w:rsid w:val="000D245E"/>
    <w:rsid w:val="000D2683"/>
    <w:rsid w:val="000D27EE"/>
    <w:rsid w:val="000D2D0D"/>
    <w:rsid w:val="000D31A6"/>
    <w:rsid w:val="000D31C2"/>
    <w:rsid w:val="000D32B1"/>
    <w:rsid w:val="000D3F7A"/>
    <w:rsid w:val="000D4FCD"/>
    <w:rsid w:val="000D565B"/>
    <w:rsid w:val="000D593A"/>
    <w:rsid w:val="000D5D50"/>
    <w:rsid w:val="000D5F57"/>
    <w:rsid w:val="000D64AA"/>
    <w:rsid w:val="000D6541"/>
    <w:rsid w:val="000D6999"/>
    <w:rsid w:val="000D7029"/>
    <w:rsid w:val="000D78AC"/>
    <w:rsid w:val="000D7F29"/>
    <w:rsid w:val="000E058C"/>
    <w:rsid w:val="000E062D"/>
    <w:rsid w:val="000E0832"/>
    <w:rsid w:val="000E09B6"/>
    <w:rsid w:val="000E0DB8"/>
    <w:rsid w:val="000E11A0"/>
    <w:rsid w:val="000E20C8"/>
    <w:rsid w:val="000E2127"/>
    <w:rsid w:val="000E216D"/>
    <w:rsid w:val="000E2E13"/>
    <w:rsid w:val="000E2EBF"/>
    <w:rsid w:val="000E2F9F"/>
    <w:rsid w:val="000E3109"/>
    <w:rsid w:val="000E3248"/>
    <w:rsid w:val="000E3336"/>
    <w:rsid w:val="000E388A"/>
    <w:rsid w:val="000E3A7C"/>
    <w:rsid w:val="000E3BD1"/>
    <w:rsid w:val="000E3D11"/>
    <w:rsid w:val="000E3E00"/>
    <w:rsid w:val="000E4512"/>
    <w:rsid w:val="000E472B"/>
    <w:rsid w:val="000E4B59"/>
    <w:rsid w:val="000E50CD"/>
    <w:rsid w:val="000E50F1"/>
    <w:rsid w:val="000E56EC"/>
    <w:rsid w:val="000E57EE"/>
    <w:rsid w:val="000E68D6"/>
    <w:rsid w:val="000E6DF7"/>
    <w:rsid w:val="000E6F58"/>
    <w:rsid w:val="000E7163"/>
    <w:rsid w:val="000E73C3"/>
    <w:rsid w:val="000E7562"/>
    <w:rsid w:val="000E7605"/>
    <w:rsid w:val="000E7933"/>
    <w:rsid w:val="000E7ABD"/>
    <w:rsid w:val="000E7FBE"/>
    <w:rsid w:val="000F00AA"/>
    <w:rsid w:val="000F0273"/>
    <w:rsid w:val="000F0360"/>
    <w:rsid w:val="000F0502"/>
    <w:rsid w:val="000F063F"/>
    <w:rsid w:val="000F126D"/>
    <w:rsid w:val="000F16CD"/>
    <w:rsid w:val="000F1F39"/>
    <w:rsid w:val="000F1F3F"/>
    <w:rsid w:val="000F1F61"/>
    <w:rsid w:val="000F21BC"/>
    <w:rsid w:val="000F2979"/>
    <w:rsid w:val="000F2ED0"/>
    <w:rsid w:val="000F31FE"/>
    <w:rsid w:val="000F3232"/>
    <w:rsid w:val="000F3399"/>
    <w:rsid w:val="000F417F"/>
    <w:rsid w:val="000F4219"/>
    <w:rsid w:val="000F44E1"/>
    <w:rsid w:val="000F4BA2"/>
    <w:rsid w:val="000F4E3C"/>
    <w:rsid w:val="000F50C8"/>
    <w:rsid w:val="000F51A8"/>
    <w:rsid w:val="000F51F6"/>
    <w:rsid w:val="000F5660"/>
    <w:rsid w:val="000F57FD"/>
    <w:rsid w:val="000F66E2"/>
    <w:rsid w:val="000F66F7"/>
    <w:rsid w:val="000F6B98"/>
    <w:rsid w:val="000F6BD6"/>
    <w:rsid w:val="000F6FC8"/>
    <w:rsid w:val="000F74A5"/>
    <w:rsid w:val="000F7543"/>
    <w:rsid w:val="0010002C"/>
    <w:rsid w:val="00100743"/>
    <w:rsid w:val="00100D93"/>
    <w:rsid w:val="00100FD1"/>
    <w:rsid w:val="001013EB"/>
    <w:rsid w:val="001019F7"/>
    <w:rsid w:val="00101A11"/>
    <w:rsid w:val="00101A52"/>
    <w:rsid w:val="00102727"/>
    <w:rsid w:val="001028EB"/>
    <w:rsid w:val="00102A9B"/>
    <w:rsid w:val="00102AC5"/>
    <w:rsid w:val="00103149"/>
    <w:rsid w:val="00103E71"/>
    <w:rsid w:val="00104685"/>
    <w:rsid w:val="00104C62"/>
    <w:rsid w:val="0010547B"/>
    <w:rsid w:val="00105B2C"/>
    <w:rsid w:val="00105B57"/>
    <w:rsid w:val="00105C4E"/>
    <w:rsid w:val="00105F2D"/>
    <w:rsid w:val="001060E5"/>
    <w:rsid w:val="00106741"/>
    <w:rsid w:val="001067D2"/>
    <w:rsid w:val="00106A68"/>
    <w:rsid w:val="00106C0B"/>
    <w:rsid w:val="00106C9B"/>
    <w:rsid w:val="00106D79"/>
    <w:rsid w:val="00106F0D"/>
    <w:rsid w:val="00107D58"/>
    <w:rsid w:val="00107F18"/>
    <w:rsid w:val="0011085E"/>
    <w:rsid w:val="00110B76"/>
    <w:rsid w:val="00111003"/>
    <w:rsid w:val="0011125D"/>
    <w:rsid w:val="00113961"/>
    <w:rsid w:val="00113AD9"/>
    <w:rsid w:val="00113D34"/>
    <w:rsid w:val="00113F02"/>
    <w:rsid w:val="001142BA"/>
    <w:rsid w:val="001146B2"/>
    <w:rsid w:val="001148A7"/>
    <w:rsid w:val="00114AEF"/>
    <w:rsid w:val="00114AF4"/>
    <w:rsid w:val="00115033"/>
    <w:rsid w:val="00115D1C"/>
    <w:rsid w:val="00115D2B"/>
    <w:rsid w:val="00115F4F"/>
    <w:rsid w:val="001166BA"/>
    <w:rsid w:val="00116B10"/>
    <w:rsid w:val="00117204"/>
    <w:rsid w:val="00117C64"/>
    <w:rsid w:val="00117D2A"/>
    <w:rsid w:val="00117DE6"/>
    <w:rsid w:val="00117E32"/>
    <w:rsid w:val="00120541"/>
    <w:rsid w:val="00120579"/>
    <w:rsid w:val="00120636"/>
    <w:rsid w:val="00120D78"/>
    <w:rsid w:val="00120FB0"/>
    <w:rsid w:val="00121F38"/>
    <w:rsid w:val="001220F0"/>
    <w:rsid w:val="00122A48"/>
    <w:rsid w:val="00122C5C"/>
    <w:rsid w:val="00123EEA"/>
    <w:rsid w:val="001242A9"/>
    <w:rsid w:val="001245F6"/>
    <w:rsid w:val="00124C21"/>
    <w:rsid w:val="00124F68"/>
    <w:rsid w:val="0012504C"/>
    <w:rsid w:val="001259D0"/>
    <w:rsid w:val="00125C66"/>
    <w:rsid w:val="00126124"/>
    <w:rsid w:val="00126225"/>
    <w:rsid w:val="001262F2"/>
    <w:rsid w:val="00126334"/>
    <w:rsid w:val="00126445"/>
    <w:rsid w:val="0012644F"/>
    <w:rsid w:val="00126450"/>
    <w:rsid w:val="001265EF"/>
    <w:rsid w:val="001270C3"/>
    <w:rsid w:val="001274A3"/>
    <w:rsid w:val="00127934"/>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ABA"/>
    <w:rsid w:val="00132F34"/>
    <w:rsid w:val="00133F13"/>
    <w:rsid w:val="00133F59"/>
    <w:rsid w:val="001348C7"/>
    <w:rsid w:val="00134967"/>
    <w:rsid w:val="001353C3"/>
    <w:rsid w:val="001356A9"/>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624"/>
    <w:rsid w:val="001428B8"/>
    <w:rsid w:val="00142CF3"/>
    <w:rsid w:val="00142DED"/>
    <w:rsid w:val="00142F5A"/>
    <w:rsid w:val="00143B7A"/>
    <w:rsid w:val="00144D0C"/>
    <w:rsid w:val="00144F5C"/>
    <w:rsid w:val="00145153"/>
    <w:rsid w:val="001457F2"/>
    <w:rsid w:val="00145C24"/>
    <w:rsid w:val="00146316"/>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45C"/>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DDF"/>
    <w:rsid w:val="00163F75"/>
    <w:rsid w:val="0016423B"/>
    <w:rsid w:val="00164610"/>
    <w:rsid w:val="00164E14"/>
    <w:rsid w:val="00164EB6"/>
    <w:rsid w:val="0016509C"/>
    <w:rsid w:val="0016531F"/>
    <w:rsid w:val="00165350"/>
    <w:rsid w:val="001657D6"/>
    <w:rsid w:val="0016598C"/>
    <w:rsid w:val="001659E6"/>
    <w:rsid w:val="00166273"/>
    <w:rsid w:val="001663CB"/>
    <w:rsid w:val="00166449"/>
    <w:rsid w:val="00166712"/>
    <w:rsid w:val="00166B76"/>
    <w:rsid w:val="00167BC2"/>
    <w:rsid w:val="00167BF4"/>
    <w:rsid w:val="001700EF"/>
    <w:rsid w:val="00170455"/>
    <w:rsid w:val="00170E22"/>
    <w:rsid w:val="00171135"/>
    <w:rsid w:val="0017183B"/>
    <w:rsid w:val="00171E5E"/>
    <w:rsid w:val="00172107"/>
    <w:rsid w:val="00172585"/>
    <w:rsid w:val="0017300D"/>
    <w:rsid w:val="001734B3"/>
    <w:rsid w:val="001735A9"/>
    <w:rsid w:val="001736B3"/>
    <w:rsid w:val="001737AE"/>
    <w:rsid w:val="00173850"/>
    <w:rsid w:val="001740D0"/>
    <w:rsid w:val="00174BD3"/>
    <w:rsid w:val="001751BA"/>
    <w:rsid w:val="001754DD"/>
    <w:rsid w:val="00176254"/>
    <w:rsid w:val="0017643C"/>
    <w:rsid w:val="00176B33"/>
    <w:rsid w:val="00177609"/>
    <w:rsid w:val="0017764F"/>
    <w:rsid w:val="001777E9"/>
    <w:rsid w:val="00180C21"/>
    <w:rsid w:val="001817B5"/>
    <w:rsid w:val="001819BF"/>
    <w:rsid w:val="00182078"/>
    <w:rsid w:val="00182139"/>
    <w:rsid w:val="00182789"/>
    <w:rsid w:val="00182BE3"/>
    <w:rsid w:val="00182C0D"/>
    <w:rsid w:val="001832E9"/>
    <w:rsid w:val="00183361"/>
    <w:rsid w:val="00183604"/>
    <w:rsid w:val="00183B42"/>
    <w:rsid w:val="00184403"/>
    <w:rsid w:val="00184462"/>
    <w:rsid w:val="001847F4"/>
    <w:rsid w:val="00184A35"/>
    <w:rsid w:val="00185428"/>
    <w:rsid w:val="0018630D"/>
    <w:rsid w:val="00186526"/>
    <w:rsid w:val="001867C0"/>
    <w:rsid w:val="0018718B"/>
    <w:rsid w:val="00187D79"/>
    <w:rsid w:val="001902EF"/>
    <w:rsid w:val="00190BC5"/>
    <w:rsid w:val="001917DE"/>
    <w:rsid w:val="001918CF"/>
    <w:rsid w:val="001922FD"/>
    <w:rsid w:val="0019247C"/>
    <w:rsid w:val="00193D85"/>
    <w:rsid w:val="00193DC2"/>
    <w:rsid w:val="0019464B"/>
    <w:rsid w:val="00194C55"/>
    <w:rsid w:val="0019518B"/>
    <w:rsid w:val="00195482"/>
    <w:rsid w:val="00195569"/>
    <w:rsid w:val="00195B0B"/>
    <w:rsid w:val="00196256"/>
    <w:rsid w:val="0019656C"/>
    <w:rsid w:val="00196EEC"/>
    <w:rsid w:val="00197B64"/>
    <w:rsid w:val="00197E01"/>
    <w:rsid w:val="00197FD0"/>
    <w:rsid w:val="001A00D8"/>
    <w:rsid w:val="001A0A80"/>
    <w:rsid w:val="001A11AA"/>
    <w:rsid w:val="001A1625"/>
    <w:rsid w:val="001A17A4"/>
    <w:rsid w:val="001A18C0"/>
    <w:rsid w:val="001A19CB"/>
    <w:rsid w:val="001A1A63"/>
    <w:rsid w:val="001A1FDE"/>
    <w:rsid w:val="001A2442"/>
    <w:rsid w:val="001A33AC"/>
    <w:rsid w:val="001A3548"/>
    <w:rsid w:val="001A3A70"/>
    <w:rsid w:val="001A47EB"/>
    <w:rsid w:val="001A4939"/>
    <w:rsid w:val="001A4A2A"/>
    <w:rsid w:val="001A4C33"/>
    <w:rsid w:val="001A4FAB"/>
    <w:rsid w:val="001A5073"/>
    <w:rsid w:val="001A5878"/>
    <w:rsid w:val="001A60E5"/>
    <w:rsid w:val="001A6232"/>
    <w:rsid w:val="001A6CE8"/>
    <w:rsid w:val="001A6F8E"/>
    <w:rsid w:val="001A7283"/>
    <w:rsid w:val="001A7C0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40B"/>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1CF8"/>
    <w:rsid w:val="001C20A9"/>
    <w:rsid w:val="001C2563"/>
    <w:rsid w:val="001C26AF"/>
    <w:rsid w:val="001C2BFE"/>
    <w:rsid w:val="001C371A"/>
    <w:rsid w:val="001C39BD"/>
    <w:rsid w:val="001C3BA1"/>
    <w:rsid w:val="001C3DC7"/>
    <w:rsid w:val="001C3DD5"/>
    <w:rsid w:val="001C41A8"/>
    <w:rsid w:val="001C46D7"/>
    <w:rsid w:val="001C4D60"/>
    <w:rsid w:val="001C6787"/>
    <w:rsid w:val="001C6BA5"/>
    <w:rsid w:val="001C6BEB"/>
    <w:rsid w:val="001C6FC6"/>
    <w:rsid w:val="001C714B"/>
    <w:rsid w:val="001C725C"/>
    <w:rsid w:val="001D0D3B"/>
    <w:rsid w:val="001D101D"/>
    <w:rsid w:val="001D207A"/>
    <w:rsid w:val="001D23B9"/>
    <w:rsid w:val="001D23F7"/>
    <w:rsid w:val="001D2678"/>
    <w:rsid w:val="001D2726"/>
    <w:rsid w:val="001D2852"/>
    <w:rsid w:val="001D28A4"/>
    <w:rsid w:val="001D2CDD"/>
    <w:rsid w:val="001D2F55"/>
    <w:rsid w:val="001D370A"/>
    <w:rsid w:val="001D3A15"/>
    <w:rsid w:val="001D3D7B"/>
    <w:rsid w:val="001D3EA1"/>
    <w:rsid w:val="001D42D0"/>
    <w:rsid w:val="001D4739"/>
    <w:rsid w:val="001D4B71"/>
    <w:rsid w:val="001D4BDB"/>
    <w:rsid w:val="001D4F33"/>
    <w:rsid w:val="001D5348"/>
    <w:rsid w:val="001D56FA"/>
    <w:rsid w:val="001D5DA5"/>
    <w:rsid w:val="001D5DFE"/>
    <w:rsid w:val="001D66D2"/>
    <w:rsid w:val="001D6726"/>
    <w:rsid w:val="001D7337"/>
    <w:rsid w:val="001D7661"/>
    <w:rsid w:val="001D78A3"/>
    <w:rsid w:val="001D7B42"/>
    <w:rsid w:val="001D7C10"/>
    <w:rsid w:val="001E01E5"/>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A67"/>
    <w:rsid w:val="001E4B9F"/>
    <w:rsid w:val="001E4F23"/>
    <w:rsid w:val="001E50B6"/>
    <w:rsid w:val="001E525B"/>
    <w:rsid w:val="001E6C32"/>
    <w:rsid w:val="001E727E"/>
    <w:rsid w:val="001E7819"/>
    <w:rsid w:val="001E7DA4"/>
    <w:rsid w:val="001F036B"/>
    <w:rsid w:val="001F06F2"/>
    <w:rsid w:val="001F07FC"/>
    <w:rsid w:val="001F0B7D"/>
    <w:rsid w:val="001F12DA"/>
    <w:rsid w:val="001F1654"/>
    <w:rsid w:val="001F16EC"/>
    <w:rsid w:val="001F1B19"/>
    <w:rsid w:val="001F1E90"/>
    <w:rsid w:val="001F202B"/>
    <w:rsid w:val="001F256D"/>
    <w:rsid w:val="001F25AE"/>
    <w:rsid w:val="001F26F5"/>
    <w:rsid w:val="001F2707"/>
    <w:rsid w:val="001F2762"/>
    <w:rsid w:val="001F2C69"/>
    <w:rsid w:val="001F39C5"/>
    <w:rsid w:val="001F3FDD"/>
    <w:rsid w:val="001F3FEA"/>
    <w:rsid w:val="001F4537"/>
    <w:rsid w:val="001F50C9"/>
    <w:rsid w:val="001F5B2F"/>
    <w:rsid w:val="001F69D3"/>
    <w:rsid w:val="001F6D78"/>
    <w:rsid w:val="001F6F03"/>
    <w:rsid w:val="001F6FC1"/>
    <w:rsid w:val="001F7355"/>
    <w:rsid w:val="001F75BB"/>
    <w:rsid w:val="001F7AA3"/>
    <w:rsid w:val="002001E4"/>
    <w:rsid w:val="00200507"/>
    <w:rsid w:val="00200CDE"/>
    <w:rsid w:val="002014EB"/>
    <w:rsid w:val="0020181B"/>
    <w:rsid w:val="00201A6A"/>
    <w:rsid w:val="00201B33"/>
    <w:rsid w:val="00201C6E"/>
    <w:rsid w:val="0020354A"/>
    <w:rsid w:val="00203662"/>
    <w:rsid w:val="00203818"/>
    <w:rsid w:val="00203849"/>
    <w:rsid w:val="00203B87"/>
    <w:rsid w:val="00203BC4"/>
    <w:rsid w:val="0020437B"/>
    <w:rsid w:val="002047BB"/>
    <w:rsid w:val="002049E5"/>
    <w:rsid w:val="002058B5"/>
    <w:rsid w:val="002058E5"/>
    <w:rsid w:val="002058EE"/>
    <w:rsid w:val="00205E53"/>
    <w:rsid w:val="00206160"/>
    <w:rsid w:val="002063EB"/>
    <w:rsid w:val="00206450"/>
    <w:rsid w:val="00206A60"/>
    <w:rsid w:val="00206D58"/>
    <w:rsid w:val="00206DC9"/>
    <w:rsid w:val="00206E72"/>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45B3"/>
    <w:rsid w:val="002153F2"/>
    <w:rsid w:val="00215BD4"/>
    <w:rsid w:val="00215CEC"/>
    <w:rsid w:val="00216396"/>
    <w:rsid w:val="0021677B"/>
    <w:rsid w:val="00217A15"/>
    <w:rsid w:val="00217BD1"/>
    <w:rsid w:val="00217F28"/>
    <w:rsid w:val="00217F9E"/>
    <w:rsid w:val="0022078B"/>
    <w:rsid w:val="00220996"/>
    <w:rsid w:val="00220E35"/>
    <w:rsid w:val="00220EC0"/>
    <w:rsid w:val="00220F72"/>
    <w:rsid w:val="0022111E"/>
    <w:rsid w:val="002214E3"/>
    <w:rsid w:val="00221DB4"/>
    <w:rsid w:val="002228D5"/>
    <w:rsid w:val="00222B19"/>
    <w:rsid w:val="00222F7F"/>
    <w:rsid w:val="0022377C"/>
    <w:rsid w:val="00223AAB"/>
    <w:rsid w:val="00223B90"/>
    <w:rsid w:val="0022411B"/>
    <w:rsid w:val="0022466B"/>
    <w:rsid w:val="002250E2"/>
    <w:rsid w:val="00225194"/>
    <w:rsid w:val="002254D0"/>
    <w:rsid w:val="002259F7"/>
    <w:rsid w:val="00225D58"/>
    <w:rsid w:val="00225FC5"/>
    <w:rsid w:val="002262D8"/>
    <w:rsid w:val="00226458"/>
    <w:rsid w:val="00226864"/>
    <w:rsid w:val="00226892"/>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9A3"/>
    <w:rsid w:val="00241A2F"/>
    <w:rsid w:val="002422D2"/>
    <w:rsid w:val="00242C29"/>
    <w:rsid w:val="00242D79"/>
    <w:rsid w:val="00242DC4"/>
    <w:rsid w:val="0024332C"/>
    <w:rsid w:val="0024338B"/>
    <w:rsid w:val="00243693"/>
    <w:rsid w:val="002437AE"/>
    <w:rsid w:val="0024394D"/>
    <w:rsid w:val="002440B7"/>
    <w:rsid w:val="00244582"/>
    <w:rsid w:val="00244841"/>
    <w:rsid w:val="00244EBD"/>
    <w:rsid w:val="00244F50"/>
    <w:rsid w:val="00245B48"/>
    <w:rsid w:val="00245F5F"/>
    <w:rsid w:val="002468ED"/>
    <w:rsid w:val="00246993"/>
    <w:rsid w:val="00246B66"/>
    <w:rsid w:val="00246DEB"/>
    <w:rsid w:val="002473A2"/>
    <w:rsid w:val="0024758C"/>
    <w:rsid w:val="002475CB"/>
    <w:rsid w:val="00247790"/>
    <w:rsid w:val="00247C6C"/>
    <w:rsid w:val="002500F8"/>
    <w:rsid w:val="002504BD"/>
    <w:rsid w:val="002509EF"/>
    <w:rsid w:val="00250ED5"/>
    <w:rsid w:val="002515CF"/>
    <w:rsid w:val="00251B9F"/>
    <w:rsid w:val="00252162"/>
    <w:rsid w:val="00252680"/>
    <w:rsid w:val="002528DD"/>
    <w:rsid w:val="0025296C"/>
    <w:rsid w:val="00252ADA"/>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1FE8"/>
    <w:rsid w:val="0026209F"/>
    <w:rsid w:val="00262102"/>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BF"/>
    <w:rsid w:val="00265CDD"/>
    <w:rsid w:val="00265EEB"/>
    <w:rsid w:val="0026720F"/>
    <w:rsid w:val="002704AB"/>
    <w:rsid w:val="002705FF"/>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1F3"/>
    <w:rsid w:val="00282332"/>
    <w:rsid w:val="0028237C"/>
    <w:rsid w:val="002827A4"/>
    <w:rsid w:val="002832A2"/>
    <w:rsid w:val="00283657"/>
    <w:rsid w:val="00283DA3"/>
    <w:rsid w:val="00283DFB"/>
    <w:rsid w:val="00284CDF"/>
    <w:rsid w:val="00286DF9"/>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3EBF"/>
    <w:rsid w:val="00294303"/>
    <w:rsid w:val="002943EC"/>
    <w:rsid w:val="00294532"/>
    <w:rsid w:val="00294AAE"/>
    <w:rsid w:val="00295004"/>
    <w:rsid w:val="0029524B"/>
    <w:rsid w:val="0029596D"/>
    <w:rsid w:val="00295DAD"/>
    <w:rsid w:val="00295DD2"/>
    <w:rsid w:val="00295E5D"/>
    <w:rsid w:val="00296257"/>
    <w:rsid w:val="00296468"/>
    <w:rsid w:val="00296E24"/>
    <w:rsid w:val="00296F25"/>
    <w:rsid w:val="00297608"/>
    <w:rsid w:val="0029779E"/>
    <w:rsid w:val="00297B3F"/>
    <w:rsid w:val="00297E88"/>
    <w:rsid w:val="002A003D"/>
    <w:rsid w:val="002A0058"/>
    <w:rsid w:val="002A02FD"/>
    <w:rsid w:val="002A07C1"/>
    <w:rsid w:val="002A0A47"/>
    <w:rsid w:val="002A1E40"/>
    <w:rsid w:val="002A1F3D"/>
    <w:rsid w:val="002A2293"/>
    <w:rsid w:val="002A2661"/>
    <w:rsid w:val="002A2876"/>
    <w:rsid w:val="002A28FB"/>
    <w:rsid w:val="002A2D48"/>
    <w:rsid w:val="002A327F"/>
    <w:rsid w:val="002A33E5"/>
    <w:rsid w:val="002A3CB5"/>
    <w:rsid w:val="002A4002"/>
    <w:rsid w:val="002A406D"/>
    <w:rsid w:val="002A448B"/>
    <w:rsid w:val="002A4E50"/>
    <w:rsid w:val="002A4F6B"/>
    <w:rsid w:val="002A51C1"/>
    <w:rsid w:val="002A523C"/>
    <w:rsid w:val="002A538D"/>
    <w:rsid w:val="002A53C9"/>
    <w:rsid w:val="002A5616"/>
    <w:rsid w:val="002A5736"/>
    <w:rsid w:val="002A5E76"/>
    <w:rsid w:val="002A60ED"/>
    <w:rsid w:val="002A6120"/>
    <w:rsid w:val="002A63D0"/>
    <w:rsid w:val="002A675E"/>
    <w:rsid w:val="002A67B1"/>
    <w:rsid w:val="002A6CE9"/>
    <w:rsid w:val="002A6F1C"/>
    <w:rsid w:val="002A713F"/>
    <w:rsid w:val="002A715F"/>
    <w:rsid w:val="002A72AE"/>
    <w:rsid w:val="002A743F"/>
    <w:rsid w:val="002A7597"/>
    <w:rsid w:val="002A77BC"/>
    <w:rsid w:val="002A799D"/>
    <w:rsid w:val="002B0599"/>
    <w:rsid w:val="002B06BD"/>
    <w:rsid w:val="002B070E"/>
    <w:rsid w:val="002B0ACA"/>
    <w:rsid w:val="002B0EC3"/>
    <w:rsid w:val="002B1259"/>
    <w:rsid w:val="002B1685"/>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69D"/>
    <w:rsid w:val="002C0C02"/>
    <w:rsid w:val="002C0EF1"/>
    <w:rsid w:val="002C1242"/>
    <w:rsid w:val="002C16CF"/>
    <w:rsid w:val="002C1EE8"/>
    <w:rsid w:val="002C1F38"/>
    <w:rsid w:val="002C2B74"/>
    <w:rsid w:val="002C37C9"/>
    <w:rsid w:val="002C37CC"/>
    <w:rsid w:val="002C3B86"/>
    <w:rsid w:val="002C44B8"/>
    <w:rsid w:val="002C4AB5"/>
    <w:rsid w:val="002C4BD2"/>
    <w:rsid w:val="002C4FE4"/>
    <w:rsid w:val="002C54FD"/>
    <w:rsid w:val="002C559E"/>
    <w:rsid w:val="002C563F"/>
    <w:rsid w:val="002C56E2"/>
    <w:rsid w:val="002C5758"/>
    <w:rsid w:val="002C5855"/>
    <w:rsid w:val="002C587E"/>
    <w:rsid w:val="002C5E87"/>
    <w:rsid w:val="002C6258"/>
    <w:rsid w:val="002C661A"/>
    <w:rsid w:val="002C6992"/>
    <w:rsid w:val="002C7098"/>
    <w:rsid w:val="002C7187"/>
    <w:rsid w:val="002C77EC"/>
    <w:rsid w:val="002C77F3"/>
    <w:rsid w:val="002C7B46"/>
    <w:rsid w:val="002C7F55"/>
    <w:rsid w:val="002D0D5B"/>
    <w:rsid w:val="002D109A"/>
    <w:rsid w:val="002D134F"/>
    <w:rsid w:val="002D180B"/>
    <w:rsid w:val="002D1F69"/>
    <w:rsid w:val="002D22D6"/>
    <w:rsid w:val="002D28BB"/>
    <w:rsid w:val="002D2A5A"/>
    <w:rsid w:val="002D2CC3"/>
    <w:rsid w:val="002D2D39"/>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68F"/>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6EC1"/>
    <w:rsid w:val="002F77D5"/>
    <w:rsid w:val="002F7E97"/>
    <w:rsid w:val="00300010"/>
    <w:rsid w:val="00300B48"/>
    <w:rsid w:val="00300C52"/>
    <w:rsid w:val="00300D73"/>
    <w:rsid w:val="00301296"/>
    <w:rsid w:val="00301386"/>
    <w:rsid w:val="003029EF"/>
    <w:rsid w:val="00302A55"/>
    <w:rsid w:val="00302A8A"/>
    <w:rsid w:val="00302CA7"/>
    <w:rsid w:val="00303EE9"/>
    <w:rsid w:val="003042B1"/>
    <w:rsid w:val="003045AC"/>
    <w:rsid w:val="0030465F"/>
    <w:rsid w:val="00304D34"/>
    <w:rsid w:val="00304E9F"/>
    <w:rsid w:val="0030521D"/>
    <w:rsid w:val="0030530D"/>
    <w:rsid w:val="00305A60"/>
    <w:rsid w:val="00305DB0"/>
    <w:rsid w:val="00305E76"/>
    <w:rsid w:val="00306499"/>
    <w:rsid w:val="003064F0"/>
    <w:rsid w:val="00306D3B"/>
    <w:rsid w:val="00306DC0"/>
    <w:rsid w:val="003070EA"/>
    <w:rsid w:val="003076C9"/>
    <w:rsid w:val="003078BE"/>
    <w:rsid w:val="003105F9"/>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DEA"/>
    <w:rsid w:val="00313ED3"/>
    <w:rsid w:val="003141D2"/>
    <w:rsid w:val="00314318"/>
    <w:rsid w:val="00315792"/>
    <w:rsid w:val="00315A3F"/>
    <w:rsid w:val="00315CA3"/>
    <w:rsid w:val="00315F22"/>
    <w:rsid w:val="003163FF"/>
    <w:rsid w:val="00316770"/>
    <w:rsid w:val="003168B5"/>
    <w:rsid w:val="00316A2B"/>
    <w:rsid w:val="003173A9"/>
    <w:rsid w:val="00317AB4"/>
    <w:rsid w:val="00317F05"/>
    <w:rsid w:val="003211E0"/>
    <w:rsid w:val="003216C4"/>
    <w:rsid w:val="00321F30"/>
    <w:rsid w:val="00322645"/>
    <w:rsid w:val="00322838"/>
    <w:rsid w:val="00323269"/>
    <w:rsid w:val="00323465"/>
    <w:rsid w:val="003238E1"/>
    <w:rsid w:val="00323A79"/>
    <w:rsid w:val="00323C10"/>
    <w:rsid w:val="00324970"/>
    <w:rsid w:val="00324D9E"/>
    <w:rsid w:val="0032509D"/>
    <w:rsid w:val="00325393"/>
    <w:rsid w:val="00325D0C"/>
    <w:rsid w:val="00325DC0"/>
    <w:rsid w:val="00325E7C"/>
    <w:rsid w:val="00325FB2"/>
    <w:rsid w:val="00326749"/>
    <w:rsid w:val="0032676D"/>
    <w:rsid w:val="00326D00"/>
    <w:rsid w:val="003272B3"/>
    <w:rsid w:val="003275D9"/>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2B6"/>
    <w:rsid w:val="003343A6"/>
    <w:rsid w:val="003343E0"/>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0A1A"/>
    <w:rsid w:val="00341058"/>
    <w:rsid w:val="00341526"/>
    <w:rsid w:val="00341A46"/>
    <w:rsid w:val="00341C9D"/>
    <w:rsid w:val="003427ED"/>
    <w:rsid w:val="0034286F"/>
    <w:rsid w:val="0034306A"/>
    <w:rsid w:val="003439A4"/>
    <w:rsid w:val="00343C4C"/>
    <w:rsid w:val="00343CCE"/>
    <w:rsid w:val="00343DB7"/>
    <w:rsid w:val="00343F1E"/>
    <w:rsid w:val="0034404C"/>
    <w:rsid w:val="00344067"/>
    <w:rsid w:val="003441DD"/>
    <w:rsid w:val="00344389"/>
    <w:rsid w:val="003447B9"/>
    <w:rsid w:val="00344EC6"/>
    <w:rsid w:val="00345592"/>
    <w:rsid w:val="00345623"/>
    <w:rsid w:val="00345719"/>
    <w:rsid w:val="0034598B"/>
    <w:rsid w:val="003461D8"/>
    <w:rsid w:val="003464D4"/>
    <w:rsid w:val="003469A5"/>
    <w:rsid w:val="00346F77"/>
    <w:rsid w:val="00347C9F"/>
    <w:rsid w:val="00347EA2"/>
    <w:rsid w:val="00347F04"/>
    <w:rsid w:val="00350103"/>
    <w:rsid w:val="00350B5C"/>
    <w:rsid w:val="00350CAE"/>
    <w:rsid w:val="00350CEA"/>
    <w:rsid w:val="00350F0D"/>
    <w:rsid w:val="003515D6"/>
    <w:rsid w:val="0035172B"/>
    <w:rsid w:val="00351A5F"/>
    <w:rsid w:val="00351B23"/>
    <w:rsid w:val="00351B68"/>
    <w:rsid w:val="00351C94"/>
    <w:rsid w:val="00351CD7"/>
    <w:rsid w:val="003520EB"/>
    <w:rsid w:val="00352187"/>
    <w:rsid w:val="00352355"/>
    <w:rsid w:val="003528F1"/>
    <w:rsid w:val="00352989"/>
    <w:rsid w:val="0035340D"/>
    <w:rsid w:val="00354F86"/>
    <w:rsid w:val="00354F88"/>
    <w:rsid w:val="0035613A"/>
    <w:rsid w:val="003565C3"/>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991"/>
    <w:rsid w:val="00363F60"/>
    <w:rsid w:val="00364597"/>
    <w:rsid w:val="0036467D"/>
    <w:rsid w:val="00364B0A"/>
    <w:rsid w:val="003651F8"/>
    <w:rsid w:val="0036524B"/>
    <w:rsid w:val="003656A7"/>
    <w:rsid w:val="0036591F"/>
    <w:rsid w:val="00365CDB"/>
    <w:rsid w:val="003669FF"/>
    <w:rsid w:val="00366CC7"/>
    <w:rsid w:val="0036738C"/>
    <w:rsid w:val="00367C1A"/>
    <w:rsid w:val="00367D16"/>
    <w:rsid w:val="00372043"/>
    <w:rsid w:val="003734B0"/>
    <w:rsid w:val="003735B0"/>
    <w:rsid w:val="00374810"/>
    <w:rsid w:val="00374C5E"/>
    <w:rsid w:val="0037534D"/>
    <w:rsid w:val="003756DD"/>
    <w:rsid w:val="00376BA0"/>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A6C"/>
    <w:rsid w:val="00385B43"/>
    <w:rsid w:val="00386041"/>
    <w:rsid w:val="00386105"/>
    <w:rsid w:val="00386226"/>
    <w:rsid w:val="00386309"/>
    <w:rsid w:val="003865F9"/>
    <w:rsid w:val="003868E3"/>
    <w:rsid w:val="00386AFB"/>
    <w:rsid w:val="00386BE5"/>
    <w:rsid w:val="00386F99"/>
    <w:rsid w:val="003871E1"/>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383B"/>
    <w:rsid w:val="00394645"/>
    <w:rsid w:val="00395059"/>
    <w:rsid w:val="003952BC"/>
    <w:rsid w:val="0039669D"/>
    <w:rsid w:val="00396817"/>
    <w:rsid w:val="0039696B"/>
    <w:rsid w:val="0039749C"/>
    <w:rsid w:val="0039787F"/>
    <w:rsid w:val="003A0031"/>
    <w:rsid w:val="003A014A"/>
    <w:rsid w:val="003A0EE6"/>
    <w:rsid w:val="003A1545"/>
    <w:rsid w:val="003A1F86"/>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0D76"/>
    <w:rsid w:val="003C0F57"/>
    <w:rsid w:val="003C11EA"/>
    <w:rsid w:val="003C1235"/>
    <w:rsid w:val="003C174A"/>
    <w:rsid w:val="003C1805"/>
    <w:rsid w:val="003C180D"/>
    <w:rsid w:val="003C182B"/>
    <w:rsid w:val="003C1C06"/>
    <w:rsid w:val="003C1EB5"/>
    <w:rsid w:val="003C1F79"/>
    <w:rsid w:val="003C2B7F"/>
    <w:rsid w:val="003C2D60"/>
    <w:rsid w:val="003C2EDB"/>
    <w:rsid w:val="003C32E7"/>
    <w:rsid w:val="003C3806"/>
    <w:rsid w:val="003C4311"/>
    <w:rsid w:val="003C4327"/>
    <w:rsid w:val="003C4348"/>
    <w:rsid w:val="003C4D78"/>
    <w:rsid w:val="003C50C4"/>
    <w:rsid w:val="003C54B9"/>
    <w:rsid w:val="003C5B0E"/>
    <w:rsid w:val="003C5B4B"/>
    <w:rsid w:val="003C689A"/>
    <w:rsid w:val="003C6957"/>
    <w:rsid w:val="003C6ADB"/>
    <w:rsid w:val="003C7694"/>
    <w:rsid w:val="003C7834"/>
    <w:rsid w:val="003C7A83"/>
    <w:rsid w:val="003C7B1D"/>
    <w:rsid w:val="003D0086"/>
    <w:rsid w:val="003D00D9"/>
    <w:rsid w:val="003D0153"/>
    <w:rsid w:val="003D0EF5"/>
    <w:rsid w:val="003D1560"/>
    <w:rsid w:val="003D16BF"/>
    <w:rsid w:val="003D1E02"/>
    <w:rsid w:val="003D2C83"/>
    <w:rsid w:val="003D3A4F"/>
    <w:rsid w:val="003D4108"/>
    <w:rsid w:val="003D43D4"/>
    <w:rsid w:val="003D4471"/>
    <w:rsid w:val="003D4906"/>
    <w:rsid w:val="003D52F1"/>
    <w:rsid w:val="003D5ABD"/>
    <w:rsid w:val="003D5CD1"/>
    <w:rsid w:val="003D60D3"/>
    <w:rsid w:val="003D612C"/>
    <w:rsid w:val="003D61BB"/>
    <w:rsid w:val="003D6A9C"/>
    <w:rsid w:val="003D6D7E"/>
    <w:rsid w:val="003D70B8"/>
    <w:rsid w:val="003D7118"/>
    <w:rsid w:val="003D754E"/>
    <w:rsid w:val="003D7641"/>
    <w:rsid w:val="003D7DD5"/>
    <w:rsid w:val="003E057D"/>
    <w:rsid w:val="003E1AF5"/>
    <w:rsid w:val="003E1C0C"/>
    <w:rsid w:val="003E1D46"/>
    <w:rsid w:val="003E23B9"/>
    <w:rsid w:val="003E316C"/>
    <w:rsid w:val="003E38BA"/>
    <w:rsid w:val="003E3C13"/>
    <w:rsid w:val="003E3D88"/>
    <w:rsid w:val="003E4274"/>
    <w:rsid w:val="003E42CD"/>
    <w:rsid w:val="003E446A"/>
    <w:rsid w:val="003E4B6B"/>
    <w:rsid w:val="003E4BE8"/>
    <w:rsid w:val="003E4DBF"/>
    <w:rsid w:val="003E4E58"/>
    <w:rsid w:val="003E5148"/>
    <w:rsid w:val="003E584E"/>
    <w:rsid w:val="003E58C4"/>
    <w:rsid w:val="003E5E99"/>
    <w:rsid w:val="003E61DA"/>
    <w:rsid w:val="003E6363"/>
    <w:rsid w:val="003E6954"/>
    <w:rsid w:val="003E71FB"/>
    <w:rsid w:val="003F0282"/>
    <w:rsid w:val="003F0D16"/>
    <w:rsid w:val="003F1718"/>
    <w:rsid w:val="003F199F"/>
    <w:rsid w:val="003F1B39"/>
    <w:rsid w:val="003F2202"/>
    <w:rsid w:val="003F253E"/>
    <w:rsid w:val="003F2782"/>
    <w:rsid w:val="003F379E"/>
    <w:rsid w:val="003F3B78"/>
    <w:rsid w:val="003F3E88"/>
    <w:rsid w:val="003F49AA"/>
    <w:rsid w:val="003F4D19"/>
    <w:rsid w:val="003F5CC8"/>
    <w:rsid w:val="003F5D0C"/>
    <w:rsid w:val="003F60B8"/>
    <w:rsid w:val="003F6C1E"/>
    <w:rsid w:val="003F6FF3"/>
    <w:rsid w:val="003F77F2"/>
    <w:rsid w:val="003F7B12"/>
    <w:rsid w:val="003F7DAC"/>
    <w:rsid w:val="003F7EEB"/>
    <w:rsid w:val="00400193"/>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8DF"/>
    <w:rsid w:val="00404B5E"/>
    <w:rsid w:val="0040524A"/>
    <w:rsid w:val="00405710"/>
    <w:rsid w:val="00405714"/>
    <w:rsid w:val="00405B4C"/>
    <w:rsid w:val="00406387"/>
    <w:rsid w:val="00406AB2"/>
    <w:rsid w:val="00407189"/>
    <w:rsid w:val="0040725F"/>
    <w:rsid w:val="00407C84"/>
    <w:rsid w:val="00407C89"/>
    <w:rsid w:val="00407E86"/>
    <w:rsid w:val="0041016E"/>
    <w:rsid w:val="004104E3"/>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5E1C"/>
    <w:rsid w:val="0041605E"/>
    <w:rsid w:val="00416B78"/>
    <w:rsid w:val="004170E0"/>
    <w:rsid w:val="0041735D"/>
    <w:rsid w:val="004174FC"/>
    <w:rsid w:val="00420DA2"/>
    <w:rsid w:val="0042148A"/>
    <w:rsid w:val="004218B4"/>
    <w:rsid w:val="00422B63"/>
    <w:rsid w:val="00422EE3"/>
    <w:rsid w:val="004230E6"/>
    <w:rsid w:val="0042371E"/>
    <w:rsid w:val="0042399C"/>
    <w:rsid w:val="00423CCB"/>
    <w:rsid w:val="00424247"/>
    <w:rsid w:val="00425F9D"/>
    <w:rsid w:val="00426159"/>
    <w:rsid w:val="00426E8A"/>
    <w:rsid w:val="004272A3"/>
    <w:rsid w:val="004278A6"/>
    <w:rsid w:val="00427E59"/>
    <w:rsid w:val="00427F25"/>
    <w:rsid w:val="0043007D"/>
    <w:rsid w:val="004303AB"/>
    <w:rsid w:val="00430457"/>
    <w:rsid w:val="0043054D"/>
    <w:rsid w:val="00430578"/>
    <w:rsid w:val="00430826"/>
    <w:rsid w:val="004308B9"/>
    <w:rsid w:val="004308BC"/>
    <w:rsid w:val="004309AC"/>
    <w:rsid w:val="00430AF0"/>
    <w:rsid w:val="00430B05"/>
    <w:rsid w:val="00430EC6"/>
    <w:rsid w:val="00431A36"/>
    <w:rsid w:val="00432277"/>
    <w:rsid w:val="004322FE"/>
    <w:rsid w:val="00432866"/>
    <w:rsid w:val="00432A3E"/>
    <w:rsid w:val="00432B65"/>
    <w:rsid w:val="00433234"/>
    <w:rsid w:val="00433EE7"/>
    <w:rsid w:val="004340EE"/>
    <w:rsid w:val="0043422B"/>
    <w:rsid w:val="004342CB"/>
    <w:rsid w:val="0043439B"/>
    <w:rsid w:val="004349DF"/>
    <w:rsid w:val="0043504C"/>
    <w:rsid w:val="00435987"/>
    <w:rsid w:val="0043632B"/>
    <w:rsid w:val="0043683C"/>
    <w:rsid w:val="0043698F"/>
    <w:rsid w:val="00436ABF"/>
    <w:rsid w:val="00436BCA"/>
    <w:rsid w:val="0043747C"/>
    <w:rsid w:val="004374C1"/>
    <w:rsid w:val="00437648"/>
    <w:rsid w:val="0043771B"/>
    <w:rsid w:val="00437F25"/>
    <w:rsid w:val="00437F29"/>
    <w:rsid w:val="0044090D"/>
    <w:rsid w:val="004409D9"/>
    <w:rsid w:val="00440F73"/>
    <w:rsid w:val="004413D8"/>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B1B"/>
    <w:rsid w:val="00447D92"/>
    <w:rsid w:val="00447E16"/>
    <w:rsid w:val="00450035"/>
    <w:rsid w:val="004501A1"/>
    <w:rsid w:val="00450486"/>
    <w:rsid w:val="0045063B"/>
    <w:rsid w:val="00450C24"/>
    <w:rsid w:val="00450DC2"/>
    <w:rsid w:val="00450FC1"/>
    <w:rsid w:val="004514D4"/>
    <w:rsid w:val="00451995"/>
    <w:rsid w:val="00451C02"/>
    <w:rsid w:val="00451CB8"/>
    <w:rsid w:val="004521D2"/>
    <w:rsid w:val="004528C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59A3"/>
    <w:rsid w:val="00456742"/>
    <w:rsid w:val="00457092"/>
    <w:rsid w:val="00457630"/>
    <w:rsid w:val="00457635"/>
    <w:rsid w:val="00457C1D"/>
    <w:rsid w:val="00460165"/>
    <w:rsid w:val="004602E4"/>
    <w:rsid w:val="00460358"/>
    <w:rsid w:val="0046061E"/>
    <w:rsid w:val="00460E93"/>
    <w:rsid w:val="00461141"/>
    <w:rsid w:val="004611CD"/>
    <w:rsid w:val="004612D4"/>
    <w:rsid w:val="00461DE9"/>
    <w:rsid w:val="004626BD"/>
    <w:rsid w:val="0046272E"/>
    <w:rsid w:val="0046353C"/>
    <w:rsid w:val="004638E5"/>
    <w:rsid w:val="004638EE"/>
    <w:rsid w:val="00463D90"/>
    <w:rsid w:val="00464540"/>
    <w:rsid w:val="0046470B"/>
    <w:rsid w:val="0046483D"/>
    <w:rsid w:val="00464A51"/>
    <w:rsid w:val="00464C03"/>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6FB"/>
    <w:rsid w:val="004708CE"/>
    <w:rsid w:val="00470E56"/>
    <w:rsid w:val="00470EA9"/>
    <w:rsid w:val="00470F70"/>
    <w:rsid w:val="004718ED"/>
    <w:rsid w:val="00471A3F"/>
    <w:rsid w:val="00471F07"/>
    <w:rsid w:val="0047207E"/>
    <w:rsid w:val="0047223C"/>
    <w:rsid w:val="0047297D"/>
    <w:rsid w:val="004730B8"/>
    <w:rsid w:val="00473163"/>
    <w:rsid w:val="004732F0"/>
    <w:rsid w:val="00473350"/>
    <w:rsid w:val="004733B0"/>
    <w:rsid w:val="00474171"/>
    <w:rsid w:val="00474455"/>
    <w:rsid w:val="00474870"/>
    <w:rsid w:val="00474CB1"/>
    <w:rsid w:val="004757E1"/>
    <w:rsid w:val="0047592E"/>
    <w:rsid w:val="00475C02"/>
    <w:rsid w:val="00475FC8"/>
    <w:rsid w:val="004767F7"/>
    <w:rsid w:val="00476AC2"/>
    <w:rsid w:val="00476D93"/>
    <w:rsid w:val="0047767F"/>
    <w:rsid w:val="00477A0B"/>
    <w:rsid w:val="00477B6D"/>
    <w:rsid w:val="00477EAE"/>
    <w:rsid w:val="00477EFF"/>
    <w:rsid w:val="00477F83"/>
    <w:rsid w:val="004807AA"/>
    <w:rsid w:val="00480860"/>
    <w:rsid w:val="00480D0A"/>
    <w:rsid w:val="0048161D"/>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1B"/>
    <w:rsid w:val="0049274E"/>
    <w:rsid w:val="0049279F"/>
    <w:rsid w:val="00492D9F"/>
    <w:rsid w:val="00492EA8"/>
    <w:rsid w:val="0049334D"/>
    <w:rsid w:val="004933EE"/>
    <w:rsid w:val="00493855"/>
    <w:rsid w:val="00493C62"/>
    <w:rsid w:val="00493FA0"/>
    <w:rsid w:val="004941FF"/>
    <w:rsid w:val="0049428C"/>
    <w:rsid w:val="00494506"/>
    <w:rsid w:val="00494DEE"/>
    <w:rsid w:val="004956AF"/>
    <w:rsid w:val="004956E8"/>
    <w:rsid w:val="0049594F"/>
    <w:rsid w:val="0049598F"/>
    <w:rsid w:val="00495BDA"/>
    <w:rsid w:val="00495E62"/>
    <w:rsid w:val="00495F7D"/>
    <w:rsid w:val="00495FA1"/>
    <w:rsid w:val="004967A9"/>
    <w:rsid w:val="00496A8E"/>
    <w:rsid w:val="00496DC2"/>
    <w:rsid w:val="00496F8F"/>
    <w:rsid w:val="00497284"/>
    <w:rsid w:val="004975D1"/>
    <w:rsid w:val="004A00B6"/>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1AE"/>
    <w:rsid w:val="004A7582"/>
    <w:rsid w:val="004A7CBE"/>
    <w:rsid w:val="004A7D4B"/>
    <w:rsid w:val="004B005F"/>
    <w:rsid w:val="004B06AE"/>
    <w:rsid w:val="004B092B"/>
    <w:rsid w:val="004B100C"/>
    <w:rsid w:val="004B109B"/>
    <w:rsid w:val="004B13DD"/>
    <w:rsid w:val="004B186F"/>
    <w:rsid w:val="004B1D20"/>
    <w:rsid w:val="004B207B"/>
    <w:rsid w:val="004B282D"/>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19C6"/>
    <w:rsid w:val="004C24BF"/>
    <w:rsid w:val="004C2C5A"/>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1C82"/>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4D5"/>
    <w:rsid w:val="004E2CD5"/>
    <w:rsid w:val="004E382B"/>
    <w:rsid w:val="004E3844"/>
    <w:rsid w:val="004E3970"/>
    <w:rsid w:val="004E4BF7"/>
    <w:rsid w:val="004E4FF9"/>
    <w:rsid w:val="004E51F2"/>
    <w:rsid w:val="004E5AF0"/>
    <w:rsid w:val="004E6077"/>
    <w:rsid w:val="004E6250"/>
    <w:rsid w:val="004E66A7"/>
    <w:rsid w:val="004E68CE"/>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55B"/>
    <w:rsid w:val="004F2BB8"/>
    <w:rsid w:val="004F2C01"/>
    <w:rsid w:val="004F30B9"/>
    <w:rsid w:val="004F3776"/>
    <w:rsid w:val="004F40D0"/>
    <w:rsid w:val="004F4506"/>
    <w:rsid w:val="004F4A0A"/>
    <w:rsid w:val="004F4B9F"/>
    <w:rsid w:val="004F4E46"/>
    <w:rsid w:val="004F5063"/>
    <w:rsid w:val="004F5263"/>
    <w:rsid w:val="004F53C7"/>
    <w:rsid w:val="004F5B8D"/>
    <w:rsid w:val="004F5D18"/>
    <w:rsid w:val="004F638B"/>
    <w:rsid w:val="004F675F"/>
    <w:rsid w:val="004F67D0"/>
    <w:rsid w:val="004F7632"/>
    <w:rsid w:val="004F77DC"/>
    <w:rsid w:val="004F79A2"/>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4A39"/>
    <w:rsid w:val="0050572D"/>
    <w:rsid w:val="0050686B"/>
    <w:rsid w:val="00506978"/>
    <w:rsid w:val="00506B8A"/>
    <w:rsid w:val="0050702A"/>
    <w:rsid w:val="005078E4"/>
    <w:rsid w:val="005079AC"/>
    <w:rsid w:val="00507A51"/>
    <w:rsid w:val="0051069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BF6"/>
    <w:rsid w:val="00514E73"/>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4FC"/>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886"/>
    <w:rsid w:val="00540AA9"/>
    <w:rsid w:val="00540E51"/>
    <w:rsid w:val="005412E6"/>
    <w:rsid w:val="0054135A"/>
    <w:rsid w:val="005413CD"/>
    <w:rsid w:val="00541A38"/>
    <w:rsid w:val="00541A6F"/>
    <w:rsid w:val="00541E55"/>
    <w:rsid w:val="005421FE"/>
    <w:rsid w:val="005426F7"/>
    <w:rsid w:val="00542827"/>
    <w:rsid w:val="00542B2D"/>
    <w:rsid w:val="00542F73"/>
    <w:rsid w:val="005435A0"/>
    <w:rsid w:val="00543CB6"/>
    <w:rsid w:val="00543DBC"/>
    <w:rsid w:val="00543E66"/>
    <w:rsid w:val="005443D7"/>
    <w:rsid w:val="00544893"/>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0DE6"/>
    <w:rsid w:val="00550E3A"/>
    <w:rsid w:val="0055254E"/>
    <w:rsid w:val="00552599"/>
    <w:rsid w:val="005525D7"/>
    <w:rsid w:val="00552F41"/>
    <w:rsid w:val="00553313"/>
    <w:rsid w:val="00553886"/>
    <w:rsid w:val="0055466A"/>
    <w:rsid w:val="00554B08"/>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1F1"/>
    <w:rsid w:val="0056160F"/>
    <w:rsid w:val="0056174E"/>
    <w:rsid w:val="00561776"/>
    <w:rsid w:val="00561AB3"/>
    <w:rsid w:val="00561D89"/>
    <w:rsid w:val="0056207A"/>
    <w:rsid w:val="005620FB"/>
    <w:rsid w:val="005624A4"/>
    <w:rsid w:val="005628DB"/>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6E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60C"/>
    <w:rsid w:val="00572A74"/>
    <w:rsid w:val="00572D7A"/>
    <w:rsid w:val="00572E1C"/>
    <w:rsid w:val="00572E73"/>
    <w:rsid w:val="00573924"/>
    <w:rsid w:val="00573BBE"/>
    <w:rsid w:val="00573D90"/>
    <w:rsid w:val="00573F6C"/>
    <w:rsid w:val="00573FB3"/>
    <w:rsid w:val="0057436F"/>
    <w:rsid w:val="00574755"/>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3B8"/>
    <w:rsid w:val="00583599"/>
    <w:rsid w:val="005837C8"/>
    <w:rsid w:val="00583E04"/>
    <w:rsid w:val="005844AD"/>
    <w:rsid w:val="00585050"/>
    <w:rsid w:val="00585086"/>
    <w:rsid w:val="005850EA"/>
    <w:rsid w:val="00585ED5"/>
    <w:rsid w:val="0058639A"/>
    <w:rsid w:val="005864E5"/>
    <w:rsid w:val="00587519"/>
    <w:rsid w:val="005909C9"/>
    <w:rsid w:val="00590AF8"/>
    <w:rsid w:val="00590F0D"/>
    <w:rsid w:val="00590F4B"/>
    <w:rsid w:val="00591030"/>
    <w:rsid w:val="00591596"/>
    <w:rsid w:val="0059172E"/>
    <w:rsid w:val="00591AB0"/>
    <w:rsid w:val="00591BEB"/>
    <w:rsid w:val="00591F49"/>
    <w:rsid w:val="00591F82"/>
    <w:rsid w:val="00592675"/>
    <w:rsid w:val="005929DA"/>
    <w:rsid w:val="00592CD9"/>
    <w:rsid w:val="005930BC"/>
    <w:rsid w:val="0059336E"/>
    <w:rsid w:val="0059353D"/>
    <w:rsid w:val="00593A7E"/>
    <w:rsid w:val="00593A93"/>
    <w:rsid w:val="00593CA6"/>
    <w:rsid w:val="005943B1"/>
    <w:rsid w:val="0059457D"/>
    <w:rsid w:val="00594DB6"/>
    <w:rsid w:val="00595490"/>
    <w:rsid w:val="00596497"/>
    <w:rsid w:val="00596BA9"/>
    <w:rsid w:val="005975E1"/>
    <w:rsid w:val="005978DA"/>
    <w:rsid w:val="00597BD4"/>
    <w:rsid w:val="005A0938"/>
    <w:rsid w:val="005A0EB2"/>
    <w:rsid w:val="005A163E"/>
    <w:rsid w:val="005A1665"/>
    <w:rsid w:val="005A16CF"/>
    <w:rsid w:val="005A1960"/>
    <w:rsid w:val="005A1B10"/>
    <w:rsid w:val="005A1BD1"/>
    <w:rsid w:val="005A3533"/>
    <w:rsid w:val="005A3DE8"/>
    <w:rsid w:val="005A414B"/>
    <w:rsid w:val="005A45F0"/>
    <w:rsid w:val="005A4BEC"/>
    <w:rsid w:val="005A4F1D"/>
    <w:rsid w:val="005A50CE"/>
    <w:rsid w:val="005A5E5B"/>
    <w:rsid w:val="005A612F"/>
    <w:rsid w:val="005A62BA"/>
    <w:rsid w:val="005A691F"/>
    <w:rsid w:val="005A7628"/>
    <w:rsid w:val="005A7F3A"/>
    <w:rsid w:val="005B023B"/>
    <w:rsid w:val="005B09B2"/>
    <w:rsid w:val="005B0A79"/>
    <w:rsid w:val="005B1960"/>
    <w:rsid w:val="005B22AE"/>
    <w:rsid w:val="005B239F"/>
    <w:rsid w:val="005B23ED"/>
    <w:rsid w:val="005B260E"/>
    <w:rsid w:val="005B2F9F"/>
    <w:rsid w:val="005B31FE"/>
    <w:rsid w:val="005B3508"/>
    <w:rsid w:val="005B415F"/>
    <w:rsid w:val="005B41A7"/>
    <w:rsid w:val="005B434B"/>
    <w:rsid w:val="005B4465"/>
    <w:rsid w:val="005B460B"/>
    <w:rsid w:val="005B4960"/>
    <w:rsid w:val="005B51C3"/>
    <w:rsid w:val="005B5DBC"/>
    <w:rsid w:val="005B6675"/>
    <w:rsid w:val="005B6DE1"/>
    <w:rsid w:val="005B7A77"/>
    <w:rsid w:val="005C00D6"/>
    <w:rsid w:val="005C0522"/>
    <w:rsid w:val="005C0604"/>
    <w:rsid w:val="005C08E2"/>
    <w:rsid w:val="005C0901"/>
    <w:rsid w:val="005C1914"/>
    <w:rsid w:val="005C194C"/>
    <w:rsid w:val="005C1986"/>
    <w:rsid w:val="005C1E44"/>
    <w:rsid w:val="005C2472"/>
    <w:rsid w:val="005C25CF"/>
    <w:rsid w:val="005C263B"/>
    <w:rsid w:val="005C3059"/>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5ED"/>
    <w:rsid w:val="005D3658"/>
    <w:rsid w:val="005D3D2C"/>
    <w:rsid w:val="005D401F"/>
    <w:rsid w:val="005D5542"/>
    <w:rsid w:val="005D5AD4"/>
    <w:rsid w:val="005D6119"/>
    <w:rsid w:val="005D684D"/>
    <w:rsid w:val="005D69DD"/>
    <w:rsid w:val="005D72A7"/>
    <w:rsid w:val="005D7CCB"/>
    <w:rsid w:val="005E037B"/>
    <w:rsid w:val="005E0E8A"/>
    <w:rsid w:val="005E112F"/>
    <w:rsid w:val="005E167A"/>
    <w:rsid w:val="005E16D8"/>
    <w:rsid w:val="005E18B8"/>
    <w:rsid w:val="005E1D67"/>
    <w:rsid w:val="005E1F7B"/>
    <w:rsid w:val="005E2650"/>
    <w:rsid w:val="005E27C4"/>
    <w:rsid w:val="005E2C4F"/>
    <w:rsid w:val="005E2CC4"/>
    <w:rsid w:val="005E3703"/>
    <w:rsid w:val="005E39DF"/>
    <w:rsid w:val="005E3E1E"/>
    <w:rsid w:val="005E432D"/>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17D"/>
    <w:rsid w:val="005F2BAE"/>
    <w:rsid w:val="005F3351"/>
    <w:rsid w:val="005F505F"/>
    <w:rsid w:val="005F54EA"/>
    <w:rsid w:val="006003E6"/>
    <w:rsid w:val="006004FD"/>
    <w:rsid w:val="006005EB"/>
    <w:rsid w:val="00601022"/>
    <w:rsid w:val="0060106D"/>
    <w:rsid w:val="00601384"/>
    <w:rsid w:val="00601B3D"/>
    <w:rsid w:val="0060214A"/>
    <w:rsid w:val="00602454"/>
    <w:rsid w:val="00602873"/>
    <w:rsid w:val="00602C06"/>
    <w:rsid w:val="00602E1A"/>
    <w:rsid w:val="0060315A"/>
    <w:rsid w:val="006034F8"/>
    <w:rsid w:val="0060353D"/>
    <w:rsid w:val="00603731"/>
    <w:rsid w:val="00604724"/>
    <w:rsid w:val="006047EC"/>
    <w:rsid w:val="006048D5"/>
    <w:rsid w:val="00604915"/>
    <w:rsid w:val="006054C0"/>
    <w:rsid w:val="00605841"/>
    <w:rsid w:val="00606143"/>
    <w:rsid w:val="006062AB"/>
    <w:rsid w:val="00606A9C"/>
    <w:rsid w:val="00606B1D"/>
    <w:rsid w:val="006071A3"/>
    <w:rsid w:val="006071EE"/>
    <w:rsid w:val="00607409"/>
    <w:rsid w:val="006078BA"/>
    <w:rsid w:val="00607E18"/>
    <w:rsid w:val="00607F2B"/>
    <w:rsid w:val="00610601"/>
    <w:rsid w:val="0061075D"/>
    <w:rsid w:val="00610A33"/>
    <w:rsid w:val="00610F40"/>
    <w:rsid w:val="00611177"/>
    <w:rsid w:val="00611D57"/>
    <w:rsid w:val="00611EA4"/>
    <w:rsid w:val="006123E5"/>
    <w:rsid w:val="0061243D"/>
    <w:rsid w:val="00612746"/>
    <w:rsid w:val="006127FA"/>
    <w:rsid w:val="00612BF6"/>
    <w:rsid w:val="006151D4"/>
    <w:rsid w:val="0061561E"/>
    <w:rsid w:val="006161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329"/>
    <w:rsid w:val="0062667E"/>
    <w:rsid w:val="00626FB0"/>
    <w:rsid w:val="00627168"/>
    <w:rsid w:val="0062774A"/>
    <w:rsid w:val="00630AD4"/>
    <w:rsid w:val="00630CC5"/>
    <w:rsid w:val="00630DFD"/>
    <w:rsid w:val="00631011"/>
    <w:rsid w:val="006310BD"/>
    <w:rsid w:val="0063152A"/>
    <w:rsid w:val="006318D4"/>
    <w:rsid w:val="006323AA"/>
    <w:rsid w:val="006330C8"/>
    <w:rsid w:val="006331B4"/>
    <w:rsid w:val="006335E2"/>
    <w:rsid w:val="006339C4"/>
    <w:rsid w:val="0063499E"/>
    <w:rsid w:val="0063501D"/>
    <w:rsid w:val="0063533D"/>
    <w:rsid w:val="00635459"/>
    <w:rsid w:val="00636917"/>
    <w:rsid w:val="00637676"/>
    <w:rsid w:val="00637785"/>
    <w:rsid w:val="0063792C"/>
    <w:rsid w:val="006402E3"/>
    <w:rsid w:val="00640632"/>
    <w:rsid w:val="006414E9"/>
    <w:rsid w:val="00641D97"/>
    <w:rsid w:val="00641EFA"/>
    <w:rsid w:val="00642640"/>
    <w:rsid w:val="00643020"/>
    <w:rsid w:val="00643829"/>
    <w:rsid w:val="00643845"/>
    <w:rsid w:val="00643B1D"/>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8D2"/>
    <w:rsid w:val="00650A84"/>
    <w:rsid w:val="00650B0A"/>
    <w:rsid w:val="00650F13"/>
    <w:rsid w:val="006510DD"/>
    <w:rsid w:val="006512A8"/>
    <w:rsid w:val="00651648"/>
    <w:rsid w:val="006518B0"/>
    <w:rsid w:val="0065227E"/>
    <w:rsid w:val="006526F9"/>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5901"/>
    <w:rsid w:val="00656160"/>
    <w:rsid w:val="0065697B"/>
    <w:rsid w:val="00657816"/>
    <w:rsid w:val="006578C1"/>
    <w:rsid w:val="00657E91"/>
    <w:rsid w:val="00660684"/>
    <w:rsid w:val="006608D6"/>
    <w:rsid w:val="006611ED"/>
    <w:rsid w:val="0066180D"/>
    <w:rsid w:val="00661A5C"/>
    <w:rsid w:val="00661DBD"/>
    <w:rsid w:val="00662936"/>
    <w:rsid w:val="00662B5D"/>
    <w:rsid w:val="00662C01"/>
    <w:rsid w:val="00662CCA"/>
    <w:rsid w:val="006639AE"/>
    <w:rsid w:val="00663C70"/>
    <w:rsid w:val="00663CE9"/>
    <w:rsid w:val="00663FF3"/>
    <w:rsid w:val="006643B2"/>
    <w:rsid w:val="006643BC"/>
    <w:rsid w:val="00664B2D"/>
    <w:rsid w:val="00664D14"/>
    <w:rsid w:val="00666607"/>
    <w:rsid w:val="00666BC4"/>
    <w:rsid w:val="00666D2B"/>
    <w:rsid w:val="00666DDA"/>
    <w:rsid w:val="00667C1B"/>
    <w:rsid w:val="00667E6A"/>
    <w:rsid w:val="00670965"/>
    <w:rsid w:val="00670B3D"/>
    <w:rsid w:val="0067106C"/>
    <w:rsid w:val="00671097"/>
    <w:rsid w:val="0067144C"/>
    <w:rsid w:val="006714C5"/>
    <w:rsid w:val="00671582"/>
    <w:rsid w:val="00671933"/>
    <w:rsid w:val="0067202E"/>
    <w:rsid w:val="006725DE"/>
    <w:rsid w:val="00672723"/>
    <w:rsid w:val="00672801"/>
    <w:rsid w:val="00672C0F"/>
    <w:rsid w:val="00672C17"/>
    <w:rsid w:val="00672F3C"/>
    <w:rsid w:val="006732B1"/>
    <w:rsid w:val="00673329"/>
    <w:rsid w:val="00673478"/>
    <w:rsid w:val="00673844"/>
    <w:rsid w:val="0067391C"/>
    <w:rsid w:val="00673F39"/>
    <w:rsid w:val="00674602"/>
    <w:rsid w:val="006746D9"/>
    <w:rsid w:val="00675365"/>
    <w:rsid w:val="00675714"/>
    <w:rsid w:val="006757E5"/>
    <w:rsid w:val="00675EA6"/>
    <w:rsid w:val="006761D9"/>
    <w:rsid w:val="006764AB"/>
    <w:rsid w:val="00676A0A"/>
    <w:rsid w:val="00677022"/>
    <w:rsid w:val="00680580"/>
    <w:rsid w:val="006805EF"/>
    <w:rsid w:val="00680747"/>
    <w:rsid w:val="00681572"/>
    <w:rsid w:val="00681DBA"/>
    <w:rsid w:val="00681E94"/>
    <w:rsid w:val="0068314D"/>
    <w:rsid w:val="00683A0F"/>
    <w:rsid w:val="00684690"/>
    <w:rsid w:val="0068471A"/>
    <w:rsid w:val="00684BE0"/>
    <w:rsid w:val="00684E21"/>
    <w:rsid w:val="00685058"/>
    <w:rsid w:val="00685736"/>
    <w:rsid w:val="00686D1E"/>
    <w:rsid w:val="006872CD"/>
    <w:rsid w:val="00687411"/>
    <w:rsid w:val="00687EB4"/>
    <w:rsid w:val="00687F83"/>
    <w:rsid w:val="00690219"/>
    <w:rsid w:val="0069079A"/>
    <w:rsid w:val="006907A1"/>
    <w:rsid w:val="006908BD"/>
    <w:rsid w:val="00690983"/>
    <w:rsid w:val="00690F1A"/>
    <w:rsid w:val="00691084"/>
    <w:rsid w:val="006910A2"/>
    <w:rsid w:val="006911FB"/>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790"/>
    <w:rsid w:val="00694FF5"/>
    <w:rsid w:val="006955EB"/>
    <w:rsid w:val="00695BB1"/>
    <w:rsid w:val="00695E8F"/>
    <w:rsid w:val="00696469"/>
    <w:rsid w:val="00696562"/>
    <w:rsid w:val="00696791"/>
    <w:rsid w:val="00696CE4"/>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5E"/>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1F4"/>
    <w:rsid w:val="006B03C5"/>
    <w:rsid w:val="006B0A67"/>
    <w:rsid w:val="006B11C8"/>
    <w:rsid w:val="006B1EE9"/>
    <w:rsid w:val="006B235D"/>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94"/>
    <w:rsid w:val="006C1BDB"/>
    <w:rsid w:val="006C1BE2"/>
    <w:rsid w:val="006C1D39"/>
    <w:rsid w:val="006C1E50"/>
    <w:rsid w:val="006C30F5"/>
    <w:rsid w:val="006C31AC"/>
    <w:rsid w:val="006C3497"/>
    <w:rsid w:val="006C3901"/>
    <w:rsid w:val="006C3A61"/>
    <w:rsid w:val="006C3B0D"/>
    <w:rsid w:val="006C3DDF"/>
    <w:rsid w:val="006C3FBE"/>
    <w:rsid w:val="006C4382"/>
    <w:rsid w:val="006C4450"/>
    <w:rsid w:val="006C44E6"/>
    <w:rsid w:val="006C44FE"/>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049"/>
    <w:rsid w:val="006D43F9"/>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11E"/>
    <w:rsid w:val="006E31F9"/>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988"/>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6BAB"/>
    <w:rsid w:val="006F73F9"/>
    <w:rsid w:val="006F793D"/>
    <w:rsid w:val="0070020E"/>
    <w:rsid w:val="007002A9"/>
    <w:rsid w:val="00700C4A"/>
    <w:rsid w:val="00701A90"/>
    <w:rsid w:val="00701ACA"/>
    <w:rsid w:val="00701EE8"/>
    <w:rsid w:val="00701F58"/>
    <w:rsid w:val="007024ED"/>
    <w:rsid w:val="007032A7"/>
    <w:rsid w:val="00703668"/>
    <w:rsid w:val="007036D1"/>
    <w:rsid w:val="007037BE"/>
    <w:rsid w:val="007039F7"/>
    <w:rsid w:val="00703B19"/>
    <w:rsid w:val="00703C8F"/>
    <w:rsid w:val="00703E67"/>
    <w:rsid w:val="00703E96"/>
    <w:rsid w:val="00704089"/>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1F9"/>
    <w:rsid w:val="00711290"/>
    <w:rsid w:val="00711810"/>
    <w:rsid w:val="00711D24"/>
    <w:rsid w:val="00711E2D"/>
    <w:rsid w:val="007122DD"/>
    <w:rsid w:val="0071277D"/>
    <w:rsid w:val="0071307B"/>
    <w:rsid w:val="00713264"/>
    <w:rsid w:val="007132DE"/>
    <w:rsid w:val="00714373"/>
    <w:rsid w:val="007145DB"/>
    <w:rsid w:val="00714711"/>
    <w:rsid w:val="00714974"/>
    <w:rsid w:val="00714A18"/>
    <w:rsid w:val="00714DAD"/>
    <w:rsid w:val="007154B6"/>
    <w:rsid w:val="00715527"/>
    <w:rsid w:val="00715BC4"/>
    <w:rsid w:val="00716102"/>
    <w:rsid w:val="007167AD"/>
    <w:rsid w:val="00716F22"/>
    <w:rsid w:val="007171ED"/>
    <w:rsid w:val="0071797A"/>
    <w:rsid w:val="00720253"/>
    <w:rsid w:val="007202F3"/>
    <w:rsid w:val="0072046B"/>
    <w:rsid w:val="00720A79"/>
    <w:rsid w:val="00720B97"/>
    <w:rsid w:val="00720C8D"/>
    <w:rsid w:val="00720F9D"/>
    <w:rsid w:val="00721536"/>
    <w:rsid w:val="00721547"/>
    <w:rsid w:val="007219A4"/>
    <w:rsid w:val="00721D48"/>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5D03"/>
    <w:rsid w:val="007267A5"/>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2FF"/>
    <w:rsid w:val="007354EB"/>
    <w:rsid w:val="00735571"/>
    <w:rsid w:val="00735661"/>
    <w:rsid w:val="007357A1"/>
    <w:rsid w:val="00735935"/>
    <w:rsid w:val="00735A3C"/>
    <w:rsid w:val="00735B55"/>
    <w:rsid w:val="00735BD9"/>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7E6"/>
    <w:rsid w:val="007458A1"/>
    <w:rsid w:val="00745994"/>
    <w:rsid w:val="00745B71"/>
    <w:rsid w:val="00745C9A"/>
    <w:rsid w:val="00746437"/>
    <w:rsid w:val="007467AA"/>
    <w:rsid w:val="00746F4A"/>
    <w:rsid w:val="007472CE"/>
    <w:rsid w:val="0075079A"/>
    <w:rsid w:val="00750820"/>
    <w:rsid w:val="0075090F"/>
    <w:rsid w:val="00750B86"/>
    <w:rsid w:val="00750CDE"/>
    <w:rsid w:val="007515FB"/>
    <w:rsid w:val="00751669"/>
    <w:rsid w:val="0075166F"/>
    <w:rsid w:val="00751A2C"/>
    <w:rsid w:val="00751F6F"/>
    <w:rsid w:val="00752B14"/>
    <w:rsid w:val="00752F2F"/>
    <w:rsid w:val="0075388D"/>
    <w:rsid w:val="00753B69"/>
    <w:rsid w:val="00754752"/>
    <w:rsid w:val="0075497D"/>
    <w:rsid w:val="007549C1"/>
    <w:rsid w:val="00754BC0"/>
    <w:rsid w:val="0075627F"/>
    <w:rsid w:val="00756525"/>
    <w:rsid w:val="0075762A"/>
    <w:rsid w:val="0076055E"/>
    <w:rsid w:val="007607C6"/>
    <w:rsid w:val="007612B6"/>
    <w:rsid w:val="00761C36"/>
    <w:rsid w:val="007620FD"/>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6DA2"/>
    <w:rsid w:val="00766DDC"/>
    <w:rsid w:val="00767035"/>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6D12"/>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A50"/>
    <w:rsid w:val="00786EB6"/>
    <w:rsid w:val="00786F3A"/>
    <w:rsid w:val="00787010"/>
    <w:rsid w:val="00787510"/>
    <w:rsid w:val="00790330"/>
    <w:rsid w:val="00791547"/>
    <w:rsid w:val="00791698"/>
    <w:rsid w:val="00791815"/>
    <w:rsid w:val="0079183C"/>
    <w:rsid w:val="0079195E"/>
    <w:rsid w:val="007919DC"/>
    <w:rsid w:val="00792383"/>
    <w:rsid w:val="007929BB"/>
    <w:rsid w:val="00792A1A"/>
    <w:rsid w:val="00792D1C"/>
    <w:rsid w:val="00792F23"/>
    <w:rsid w:val="007931C7"/>
    <w:rsid w:val="007937F3"/>
    <w:rsid w:val="00793A27"/>
    <w:rsid w:val="00793B51"/>
    <w:rsid w:val="007941EF"/>
    <w:rsid w:val="00794449"/>
    <w:rsid w:val="00794641"/>
    <w:rsid w:val="00794945"/>
    <w:rsid w:val="007950D6"/>
    <w:rsid w:val="00795778"/>
    <w:rsid w:val="00795B23"/>
    <w:rsid w:val="00795BBC"/>
    <w:rsid w:val="00795DAC"/>
    <w:rsid w:val="007964BF"/>
    <w:rsid w:val="007965AC"/>
    <w:rsid w:val="00796E8A"/>
    <w:rsid w:val="0079749A"/>
    <w:rsid w:val="007A00F6"/>
    <w:rsid w:val="007A0861"/>
    <w:rsid w:val="007A1C60"/>
    <w:rsid w:val="007A1E96"/>
    <w:rsid w:val="007A211F"/>
    <w:rsid w:val="007A268F"/>
    <w:rsid w:val="007A292D"/>
    <w:rsid w:val="007A34CB"/>
    <w:rsid w:val="007A355A"/>
    <w:rsid w:val="007A37B8"/>
    <w:rsid w:val="007A3B6D"/>
    <w:rsid w:val="007A413B"/>
    <w:rsid w:val="007A417F"/>
    <w:rsid w:val="007A4414"/>
    <w:rsid w:val="007A4421"/>
    <w:rsid w:val="007A4687"/>
    <w:rsid w:val="007A49AB"/>
    <w:rsid w:val="007A4BCA"/>
    <w:rsid w:val="007A4BE6"/>
    <w:rsid w:val="007A4C04"/>
    <w:rsid w:val="007A527F"/>
    <w:rsid w:val="007A5820"/>
    <w:rsid w:val="007A5AC7"/>
    <w:rsid w:val="007A70B8"/>
    <w:rsid w:val="007A7331"/>
    <w:rsid w:val="007A779A"/>
    <w:rsid w:val="007A77D1"/>
    <w:rsid w:val="007A7A51"/>
    <w:rsid w:val="007A7BFB"/>
    <w:rsid w:val="007A7C2D"/>
    <w:rsid w:val="007A7E2C"/>
    <w:rsid w:val="007B05D0"/>
    <w:rsid w:val="007B078B"/>
    <w:rsid w:val="007B08DB"/>
    <w:rsid w:val="007B118A"/>
    <w:rsid w:val="007B11B1"/>
    <w:rsid w:val="007B193F"/>
    <w:rsid w:val="007B1FB2"/>
    <w:rsid w:val="007B2023"/>
    <w:rsid w:val="007B27DF"/>
    <w:rsid w:val="007B2C0E"/>
    <w:rsid w:val="007B2E1A"/>
    <w:rsid w:val="007B3179"/>
    <w:rsid w:val="007B31A6"/>
    <w:rsid w:val="007B31F3"/>
    <w:rsid w:val="007B4A5D"/>
    <w:rsid w:val="007B4BF7"/>
    <w:rsid w:val="007B59CF"/>
    <w:rsid w:val="007B6B62"/>
    <w:rsid w:val="007B74BA"/>
    <w:rsid w:val="007B77ED"/>
    <w:rsid w:val="007B7AEC"/>
    <w:rsid w:val="007C1C1A"/>
    <w:rsid w:val="007C1F30"/>
    <w:rsid w:val="007C1F47"/>
    <w:rsid w:val="007C2558"/>
    <w:rsid w:val="007C27CF"/>
    <w:rsid w:val="007C2B8A"/>
    <w:rsid w:val="007C2F57"/>
    <w:rsid w:val="007C30CF"/>
    <w:rsid w:val="007C33E2"/>
    <w:rsid w:val="007C3694"/>
    <w:rsid w:val="007C3705"/>
    <w:rsid w:val="007C3D77"/>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430"/>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391"/>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710"/>
    <w:rsid w:val="007E574C"/>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90C"/>
    <w:rsid w:val="007F4CDC"/>
    <w:rsid w:val="007F4D56"/>
    <w:rsid w:val="007F4EB8"/>
    <w:rsid w:val="007F5613"/>
    <w:rsid w:val="007F5980"/>
    <w:rsid w:val="007F603F"/>
    <w:rsid w:val="007F6433"/>
    <w:rsid w:val="007F6D1E"/>
    <w:rsid w:val="007F6F45"/>
    <w:rsid w:val="007F7279"/>
    <w:rsid w:val="007F7B63"/>
    <w:rsid w:val="007F7C7D"/>
    <w:rsid w:val="00800175"/>
    <w:rsid w:val="00800265"/>
    <w:rsid w:val="0080157C"/>
    <w:rsid w:val="00801E8A"/>
    <w:rsid w:val="0080211C"/>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5E61"/>
    <w:rsid w:val="008060DC"/>
    <w:rsid w:val="008065D2"/>
    <w:rsid w:val="00806C55"/>
    <w:rsid w:val="00806DB9"/>
    <w:rsid w:val="00806E0A"/>
    <w:rsid w:val="00806FF9"/>
    <w:rsid w:val="008078C7"/>
    <w:rsid w:val="00807DE5"/>
    <w:rsid w:val="008102F2"/>
    <w:rsid w:val="00810369"/>
    <w:rsid w:val="008104A1"/>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686"/>
    <w:rsid w:val="00815DFD"/>
    <w:rsid w:val="00815E7E"/>
    <w:rsid w:val="00817796"/>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56D"/>
    <w:rsid w:val="00823BA5"/>
    <w:rsid w:val="00823D50"/>
    <w:rsid w:val="0082413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165"/>
    <w:rsid w:val="00830902"/>
    <w:rsid w:val="0083095A"/>
    <w:rsid w:val="00830DD8"/>
    <w:rsid w:val="0083144E"/>
    <w:rsid w:val="008315EC"/>
    <w:rsid w:val="0083176E"/>
    <w:rsid w:val="008319DB"/>
    <w:rsid w:val="00832088"/>
    <w:rsid w:val="00832870"/>
    <w:rsid w:val="00832E3F"/>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08C"/>
    <w:rsid w:val="00841277"/>
    <w:rsid w:val="0084135D"/>
    <w:rsid w:val="008418EB"/>
    <w:rsid w:val="00841C6A"/>
    <w:rsid w:val="00841C6E"/>
    <w:rsid w:val="008420A0"/>
    <w:rsid w:val="00842816"/>
    <w:rsid w:val="0084293F"/>
    <w:rsid w:val="0084298B"/>
    <w:rsid w:val="00842C4B"/>
    <w:rsid w:val="008435AE"/>
    <w:rsid w:val="00843E8D"/>
    <w:rsid w:val="00844208"/>
    <w:rsid w:val="008444DA"/>
    <w:rsid w:val="008447C0"/>
    <w:rsid w:val="008448DD"/>
    <w:rsid w:val="008461A3"/>
    <w:rsid w:val="00846629"/>
    <w:rsid w:val="00846820"/>
    <w:rsid w:val="00847A38"/>
    <w:rsid w:val="00847D9B"/>
    <w:rsid w:val="008506F6"/>
    <w:rsid w:val="0085083C"/>
    <w:rsid w:val="00850DFE"/>
    <w:rsid w:val="00851368"/>
    <w:rsid w:val="00852A1D"/>
    <w:rsid w:val="00852D7F"/>
    <w:rsid w:val="00852E82"/>
    <w:rsid w:val="00853008"/>
    <w:rsid w:val="00854341"/>
    <w:rsid w:val="008555E9"/>
    <w:rsid w:val="008558B2"/>
    <w:rsid w:val="00855F7C"/>
    <w:rsid w:val="0085613E"/>
    <w:rsid w:val="00857A39"/>
    <w:rsid w:val="00857A44"/>
    <w:rsid w:val="00857D28"/>
    <w:rsid w:val="00857F4C"/>
    <w:rsid w:val="008602C6"/>
    <w:rsid w:val="008602CA"/>
    <w:rsid w:val="0086048C"/>
    <w:rsid w:val="00860940"/>
    <w:rsid w:val="00860A60"/>
    <w:rsid w:val="00860F7C"/>
    <w:rsid w:val="00861272"/>
    <w:rsid w:val="008612BC"/>
    <w:rsid w:val="00861D67"/>
    <w:rsid w:val="0086227C"/>
    <w:rsid w:val="00862361"/>
    <w:rsid w:val="00862448"/>
    <w:rsid w:val="008625E1"/>
    <w:rsid w:val="00862965"/>
    <w:rsid w:val="00862983"/>
    <w:rsid w:val="00862AD3"/>
    <w:rsid w:val="00862D86"/>
    <w:rsid w:val="0086387F"/>
    <w:rsid w:val="00863B61"/>
    <w:rsid w:val="00864568"/>
    <w:rsid w:val="008645B4"/>
    <w:rsid w:val="0086483E"/>
    <w:rsid w:val="00865140"/>
    <w:rsid w:val="008657AB"/>
    <w:rsid w:val="008657C1"/>
    <w:rsid w:val="00865F15"/>
    <w:rsid w:val="00866283"/>
    <w:rsid w:val="00866A4D"/>
    <w:rsid w:val="00866B2A"/>
    <w:rsid w:val="00866E61"/>
    <w:rsid w:val="00867A98"/>
    <w:rsid w:val="00867E8C"/>
    <w:rsid w:val="008709FA"/>
    <w:rsid w:val="00870B70"/>
    <w:rsid w:val="00870C42"/>
    <w:rsid w:val="00870D8E"/>
    <w:rsid w:val="00871840"/>
    <w:rsid w:val="00871DB6"/>
    <w:rsid w:val="00871E23"/>
    <w:rsid w:val="00871F1D"/>
    <w:rsid w:val="00872052"/>
    <w:rsid w:val="008723D5"/>
    <w:rsid w:val="00872696"/>
    <w:rsid w:val="008727E0"/>
    <w:rsid w:val="00872E49"/>
    <w:rsid w:val="00872F78"/>
    <w:rsid w:val="00873750"/>
    <w:rsid w:val="008737CC"/>
    <w:rsid w:val="008738BB"/>
    <w:rsid w:val="00873F9C"/>
    <w:rsid w:val="008742C7"/>
    <w:rsid w:val="00874DE1"/>
    <w:rsid w:val="00874F0F"/>
    <w:rsid w:val="00874F2D"/>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4E7"/>
    <w:rsid w:val="00882FFE"/>
    <w:rsid w:val="0088304D"/>
    <w:rsid w:val="0088305E"/>
    <w:rsid w:val="008834C8"/>
    <w:rsid w:val="008839ED"/>
    <w:rsid w:val="00884542"/>
    <w:rsid w:val="008848FF"/>
    <w:rsid w:val="00884CA4"/>
    <w:rsid w:val="0088501C"/>
    <w:rsid w:val="008850E6"/>
    <w:rsid w:val="00885914"/>
    <w:rsid w:val="00885D0D"/>
    <w:rsid w:val="00885FB6"/>
    <w:rsid w:val="00886085"/>
    <w:rsid w:val="00886127"/>
    <w:rsid w:val="008868DE"/>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2E20"/>
    <w:rsid w:val="008933A9"/>
    <w:rsid w:val="008935D0"/>
    <w:rsid w:val="0089364D"/>
    <w:rsid w:val="00893A89"/>
    <w:rsid w:val="00893AF6"/>
    <w:rsid w:val="008942F6"/>
    <w:rsid w:val="0089475C"/>
    <w:rsid w:val="00895A34"/>
    <w:rsid w:val="00896A00"/>
    <w:rsid w:val="0089748E"/>
    <w:rsid w:val="00897CEB"/>
    <w:rsid w:val="00897E84"/>
    <w:rsid w:val="008A0021"/>
    <w:rsid w:val="008A07A9"/>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4BB"/>
    <w:rsid w:val="008A3B60"/>
    <w:rsid w:val="008A4583"/>
    <w:rsid w:val="008A4A55"/>
    <w:rsid w:val="008A4CA8"/>
    <w:rsid w:val="008A4DC6"/>
    <w:rsid w:val="008A4EDC"/>
    <w:rsid w:val="008A56ED"/>
    <w:rsid w:val="008A5D2B"/>
    <w:rsid w:val="008A5D7B"/>
    <w:rsid w:val="008A6517"/>
    <w:rsid w:val="008A65A7"/>
    <w:rsid w:val="008A684A"/>
    <w:rsid w:val="008A6B70"/>
    <w:rsid w:val="008A73AD"/>
    <w:rsid w:val="008B0469"/>
    <w:rsid w:val="008B0600"/>
    <w:rsid w:val="008B11A6"/>
    <w:rsid w:val="008B1390"/>
    <w:rsid w:val="008B1BD0"/>
    <w:rsid w:val="008B23F7"/>
    <w:rsid w:val="008B255E"/>
    <w:rsid w:val="008B26E9"/>
    <w:rsid w:val="008B31A6"/>
    <w:rsid w:val="008B3203"/>
    <w:rsid w:val="008B38BE"/>
    <w:rsid w:val="008B3BDE"/>
    <w:rsid w:val="008B3E9F"/>
    <w:rsid w:val="008B435E"/>
    <w:rsid w:val="008B43CC"/>
    <w:rsid w:val="008B451D"/>
    <w:rsid w:val="008B475C"/>
    <w:rsid w:val="008B47E0"/>
    <w:rsid w:val="008B4BA8"/>
    <w:rsid w:val="008B4CAA"/>
    <w:rsid w:val="008B5446"/>
    <w:rsid w:val="008B5E93"/>
    <w:rsid w:val="008B651B"/>
    <w:rsid w:val="008B6926"/>
    <w:rsid w:val="008B6B65"/>
    <w:rsid w:val="008B711D"/>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7C"/>
    <w:rsid w:val="008C48C7"/>
    <w:rsid w:val="008C4A54"/>
    <w:rsid w:val="008C4C98"/>
    <w:rsid w:val="008C4D27"/>
    <w:rsid w:val="008C4E9B"/>
    <w:rsid w:val="008C550A"/>
    <w:rsid w:val="008C5581"/>
    <w:rsid w:val="008C5C2E"/>
    <w:rsid w:val="008C6006"/>
    <w:rsid w:val="008C68A5"/>
    <w:rsid w:val="008C6939"/>
    <w:rsid w:val="008C73F3"/>
    <w:rsid w:val="008C7A87"/>
    <w:rsid w:val="008C7C40"/>
    <w:rsid w:val="008C7D19"/>
    <w:rsid w:val="008C7E44"/>
    <w:rsid w:val="008D044F"/>
    <w:rsid w:val="008D0726"/>
    <w:rsid w:val="008D0BF3"/>
    <w:rsid w:val="008D0E01"/>
    <w:rsid w:val="008D14C0"/>
    <w:rsid w:val="008D1B48"/>
    <w:rsid w:val="008D1FD9"/>
    <w:rsid w:val="008D26BA"/>
    <w:rsid w:val="008D27E4"/>
    <w:rsid w:val="008D286E"/>
    <w:rsid w:val="008D2953"/>
    <w:rsid w:val="008D2C22"/>
    <w:rsid w:val="008D2D3E"/>
    <w:rsid w:val="008D2FED"/>
    <w:rsid w:val="008D3329"/>
    <w:rsid w:val="008D351E"/>
    <w:rsid w:val="008D3AB2"/>
    <w:rsid w:val="008D4062"/>
    <w:rsid w:val="008D41DC"/>
    <w:rsid w:val="008D4F69"/>
    <w:rsid w:val="008D5DD4"/>
    <w:rsid w:val="008D6474"/>
    <w:rsid w:val="008D64EE"/>
    <w:rsid w:val="008D6671"/>
    <w:rsid w:val="008D6F8C"/>
    <w:rsid w:val="008D74CA"/>
    <w:rsid w:val="008D7F8D"/>
    <w:rsid w:val="008D7FFE"/>
    <w:rsid w:val="008E072A"/>
    <w:rsid w:val="008E0E3E"/>
    <w:rsid w:val="008E0E84"/>
    <w:rsid w:val="008E149A"/>
    <w:rsid w:val="008E20D1"/>
    <w:rsid w:val="008E23C4"/>
    <w:rsid w:val="008E291F"/>
    <w:rsid w:val="008E2942"/>
    <w:rsid w:val="008E2E0A"/>
    <w:rsid w:val="008E34B9"/>
    <w:rsid w:val="008E4A8A"/>
    <w:rsid w:val="008E5005"/>
    <w:rsid w:val="008E510E"/>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3E2"/>
    <w:rsid w:val="008F249A"/>
    <w:rsid w:val="008F2795"/>
    <w:rsid w:val="008F2BDC"/>
    <w:rsid w:val="008F37A4"/>
    <w:rsid w:val="008F3814"/>
    <w:rsid w:val="008F3A2D"/>
    <w:rsid w:val="008F4860"/>
    <w:rsid w:val="008F496E"/>
    <w:rsid w:val="008F4BEB"/>
    <w:rsid w:val="008F4CC8"/>
    <w:rsid w:val="008F5056"/>
    <w:rsid w:val="008F56E0"/>
    <w:rsid w:val="008F5C45"/>
    <w:rsid w:val="008F6DC0"/>
    <w:rsid w:val="008F6F34"/>
    <w:rsid w:val="008F71AD"/>
    <w:rsid w:val="008F7AB6"/>
    <w:rsid w:val="008F7D47"/>
    <w:rsid w:val="008F7E98"/>
    <w:rsid w:val="008F7FE4"/>
    <w:rsid w:val="009002F0"/>
    <w:rsid w:val="00900437"/>
    <w:rsid w:val="00900963"/>
    <w:rsid w:val="00900D06"/>
    <w:rsid w:val="00900E01"/>
    <w:rsid w:val="00900F87"/>
    <w:rsid w:val="00901ED1"/>
    <w:rsid w:val="00901F7E"/>
    <w:rsid w:val="00902C54"/>
    <w:rsid w:val="00902C64"/>
    <w:rsid w:val="00902CE1"/>
    <w:rsid w:val="00902FDC"/>
    <w:rsid w:val="00903156"/>
    <w:rsid w:val="0090331D"/>
    <w:rsid w:val="009037DB"/>
    <w:rsid w:val="00903B01"/>
    <w:rsid w:val="00903C83"/>
    <w:rsid w:val="00903FB5"/>
    <w:rsid w:val="009043AD"/>
    <w:rsid w:val="00904B29"/>
    <w:rsid w:val="00904E80"/>
    <w:rsid w:val="00904FB3"/>
    <w:rsid w:val="0090501C"/>
    <w:rsid w:val="00905E18"/>
    <w:rsid w:val="00906CEF"/>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4F4A"/>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1A1A"/>
    <w:rsid w:val="0092207C"/>
    <w:rsid w:val="009232D2"/>
    <w:rsid w:val="00923747"/>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42E"/>
    <w:rsid w:val="009308AD"/>
    <w:rsid w:val="00930ED9"/>
    <w:rsid w:val="00930FBD"/>
    <w:rsid w:val="00931432"/>
    <w:rsid w:val="00931882"/>
    <w:rsid w:val="009318AF"/>
    <w:rsid w:val="00931E01"/>
    <w:rsid w:val="00931FB3"/>
    <w:rsid w:val="009323FD"/>
    <w:rsid w:val="00932509"/>
    <w:rsid w:val="009332E9"/>
    <w:rsid w:val="00933544"/>
    <w:rsid w:val="009341AD"/>
    <w:rsid w:val="00934485"/>
    <w:rsid w:val="00934B68"/>
    <w:rsid w:val="00934F84"/>
    <w:rsid w:val="009351B3"/>
    <w:rsid w:val="009359DE"/>
    <w:rsid w:val="00935DC0"/>
    <w:rsid w:val="00935F20"/>
    <w:rsid w:val="00935FBA"/>
    <w:rsid w:val="009363AC"/>
    <w:rsid w:val="009363D0"/>
    <w:rsid w:val="0093640E"/>
    <w:rsid w:val="00936B10"/>
    <w:rsid w:val="00936E75"/>
    <w:rsid w:val="00936FC2"/>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21A"/>
    <w:rsid w:val="00943BD2"/>
    <w:rsid w:val="00943FAB"/>
    <w:rsid w:val="0094431D"/>
    <w:rsid w:val="00944328"/>
    <w:rsid w:val="00944515"/>
    <w:rsid w:val="0094461E"/>
    <w:rsid w:val="009447C0"/>
    <w:rsid w:val="00944952"/>
    <w:rsid w:val="009449E4"/>
    <w:rsid w:val="00944CBA"/>
    <w:rsid w:val="00944E3E"/>
    <w:rsid w:val="00944E91"/>
    <w:rsid w:val="0094514C"/>
    <w:rsid w:val="009452E6"/>
    <w:rsid w:val="00945503"/>
    <w:rsid w:val="00945805"/>
    <w:rsid w:val="00945E00"/>
    <w:rsid w:val="00945EAC"/>
    <w:rsid w:val="009464DC"/>
    <w:rsid w:val="00946BC7"/>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3F0"/>
    <w:rsid w:val="00960844"/>
    <w:rsid w:val="009608D8"/>
    <w:rsid w:val="009620B9"/>
    <w:rsid w:val="00962400"/>
    <w:rsid w:val="00962633"/>
    <w:rsid w:val="00962CA9"/>
    <w:rsid w:val="0096358E"/>
    <w:rsid w:val="0096366E"/>
    <w:rsid w:val="0096378B"/>
    <w:rsid w:val="0096390F"/>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25F"/>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706"/>
    <w:rsid w:val="00971810"/>
    <w:rsid w:val="00972033"/>
    <w:rsid w:val="009723A8"/>
    <w:rsid w:val="009726C1"/>
    <w:rsid w:val="0097288E"/>
    <w:rsid w:val="00972986"/>
    <w:rsid w:val="009731EB"/>
    <w:rsid w:val="0097345D"/>
    <w:rsid w:val="00973461"/>
    <w:rsid w:val="00974508"/>
    <w:rsid w:val="0097470A"/>
    <w:rsid w:val="00974A46"/>
    <w:rsid w:val="00974F0C"/>
    <w:rsid w:val="009753FA"/>
    <w:rsid w:val="00975688"/>
    <w:rsid w:val="00975E1E"/>
    <w:rsid w:val="00976135"/>
    <w:rsid w:val="0097691A"/>
    <w:rsid w:val="00976DE8"/>
    <w:rsid w:val="00977B42"/>
    <w:rsid w:val="00980A38"/>
    <w:rsid w:val="009810F4"/>
    <w:rsid w:val="00981183"/>
    <w:rsid w:val="00981900"/>
    <w:rsid w:val="00982609"/>
    <w:rsid w:val="00983441"/>
    <w:rsid w:val="0098377F"/>
    <w:rsid w:val="00983DF1"/>
    <w:rsid w:val="00983EEC"/>
    <w:rsid w:val="009840EF"/>
    <w:rsid w:val="00984206"/>
    <w:rsid w:val="00985100"/>
    <w:rsid w:val="0098511E"/>
    <w:rsid w:val="009852D4"/>
    <w:rsid w:val="0098566E"/>
    <w:rsid w:val="00985893"/>
    <w:rsid w:val="0098687E"/>
    <w:rsid w:val="00986FF9"/>
    <w:rsid w:val="00987439"/>
    <w:rsid w:val="0098761B"/>
    <w:rsid w:val="00987E80"/>
    <w:rsid w:val="009903B9"/>
    <w:rsid w:val="009906FA"/>
    <w:rsid w:val="00990804"/>
    <w:rsid w:val="009908D6"/>
    <w:rsid w:val="00990ACB"/>
    <w:rsid w:val="00990B72"/>
    <w:rsid w:val="00991038"/>
    <w:rsid w:val="0099147A"/>
    <w:rsid w:val="00992262"/>
    <w:rsid w:val="00992610"/>
    <w:rsid w:val="00992CB4"/>
    <w:rsid w:val="009939BB"/>
    <w:rsid w:val="00993CE9"/>
    <w:rsid w:val="0099440A"/>
    <w:rsid w:val="0099541F"/>
    <w:rsid w:val="009956F8"/>
    <w:rsid w:val="009957DD"/>
    <w:rsid w:val="009963D4"/>
    <w:rsid w:val="009969FA"/>
    <w:rsid w:val="00996A8C"/>
    <w:rsid w:val="00996EDB"/>
    <w:rsid w:val="00997426"/>
    <w:rsid w:val="00997824"/>
    <w:rsid w:val="00997FC3"/>
    <w:rsid w:val="009A012C"/>
    <w:rsid w:val="009A0674"/>
    <w:rsid w:val="009A0886"/>
    <w:rsid w:val="009A1B5C"/>
    <w:rsid w:val="009A2751"/>
    <w:rsid w:val="009A2A28"/>
    <w:rsid w:val="009A2D9B"/>
    <w:rsid w:val="009A3342"/>
    <w:rsid w:val="009A354E"/>
    <w:rsid w:val="009A4097"/>
    <w:rsid w:val="009A446C"/>
    <w:rsid w:val="009A475C"/>
    <w:rsid w:val="009A4A26"/>
    <w:rsid w:val="009A4A9E"/>
    <w:rsid w:val="009A4CC6"/>
    <w:rsid w:val="009A53C6"/>
    <w:rsid w:val="009A5985"/>
    <w:rsid w:val="009A5A81"/>
    <w:rsid w:val="009A601A"/>
    <w:rsid w:val="009A6260"/>
    <w:rsid w:val="009A647A"/>
    <w:rsid w:val="009A64F9"/>
    <w:rsid w:val="009A69C8"/>
    <w:rsid w:val="009A7160"/>
    <w:rsid w:val="009A767C"/>
    <w:rsid w:val="009A7EB1"/>
    <w:rsid w:val="009B0392"/>
    <w:rsid w:val="009B0614"/>
    <w:rsid w:val="009B0CAD"/>
    <w:rsid w:val="009B0FBE"/>
    <w:rsid w:val="009B1AE7"/>
    <w:rsid w:val="009B1F81"/>
    <w:rsid w:val="009B25F6"/>
    <w:rsid w:val="009B2982"/>
    <w:rsid w:val="009B2B1D"/>
    <w:rsid w:val="009B35E7"/>
    <w:rsid w:val="009B384D"/>
    <w:rsid w:val="009B3D4D"/>
    <w:rsid w:val="009B45D9"/>
    <w:rsid w:val="009B4672"/>
    <w:rsid w:val="009B4C6E"/>
    <w:rsid w:val="009B52B0"/>
    <w:rsid w:val="009B559B"/>
    <w:rsid w:val="009B5FB3"/>
    <w:rsid w:val="009B6760"/>
    <w:rsid w:val="009B6DB4"/>
    <w:rsid w:val="009B7185"/>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171"/>
    <w:rsid w:val="009C742D"/>
    <w:rsid w:val="009C763E"/>
    <w:rsid w:val="009C782C"/>
    <w:rsid w:val="009D020A"/>
    <w:rsid w:val="009D0276"/>
    <w:rsid w:val="009D0278"/>
    <w:rsid w:val="009D029C"/>
    <w:rsid w:val="009D07E4"/>
    <w:rsid w:val="009D11F2"/>
    <w:rsid w:val="009D1431"/>
    <w:rsid w:val="009D1D12"/>
    <w:rsid w:val="009D207D"/>
    <w:rsid w:val="009D226A"/>
    <w:rsid w:val="009D25BC"/>
    <w:rsid w:val="009D2BBD"/>
    <w:rsid w:val="009D2DC1"/>
    <w:rsid w:val="009D3087"/>
    <w:rsid w:val="009D3816"/>
    <w:rsid w:val="009D3973"/>
    <w:rsid w:val="009D3C9E"/>
    <w:rsid w:val="009D4EEF"/>
    <w:rsid w:val="009D5214"/>
    <w:rsid w:val="009D5F8C"/>
    <w:rsid w:val="009D6297"/>
    <w:rsid w:val="009D721B"/>
    <w:rsid w:val="009D7FA5"/>
    <w:rsid w:val="009E1260"/>
    <w:rsid w:val="009E12CE"/>
    <w:rsid w:val="009E12F8"/>
    <w:rsid w:val="009E14A7"/>
    <w:rsid w:val="009E18F9"/>
    <w:rsid w:val="009E1A2F"/>
    <w:rsid w:val="009E211B"/>
    <w:rsid w:val="009E298B"/>
    <w:rsid w:val="009E29A7"/>
    <w:rsid w:val="009E2C7D"/>
    <w:rsid w:val="009E32B4"/>
    <w:rsid w:val="009E4024"/>
    <w:rsid w:val="009E44D3"/>
    <w:rsid w:val="009E475C"/>
    <w:rsid w:val="009E4C75"/>
    <w:rsid w:val="009E4CD3"/>
    <w:rsid w:val="009E4D91"/>
    <w:rsid w:val="009E5062"/>
    <w:rsid w:val="009E5276"/>
    <w:rsid w:val="009E5618"/>
    <w:rsid w:val="009E58EB"/>
    <w:rsid w:val="009E5A40"/>
    <w:rsid w:val="009E6005"/>
    <w:rsid w:val="009E658D"/>
    <w:rsid w:val="009E6990"/>
    <w:rsid w:val="009E6EF6"/>
    <w:rsid w:val="009E6FA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D77"/>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CE6"/>
    <w:rsid w:val="00A10EAB"/>
    <w:rsid w:val="00A1152F"/>
    <w:rsid w:val="00A12741"/>
    <w:rsid w:val="00A128D5"/>
    <w:rsid w:val="00A12F62"/>
    <w:rsid w:val="00A1459B"/>
    <w:rsid w:val="00A14D08"/>
    <w:rsid w:val="00A14E5E"/>
    <w:rsid w:val="00A1514C"/>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141"/>
    <w:rsid w:val="00A2124D"/>
    <w:rsid w:val="00A2140C"/>
    <w:rsid w:val="00A21A22"/>
    <w:rsid w:val="00A21AF7"/>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798"/>
    <w:rsid w:val="00A27A9F"/>
    <w:rsid w:val="00A30572"/>
    <w:rsid w:val="00A307BB"/>
    <w:rsid w:val="00A307C8"/>
    <w:rsid w:val="00A3098E"/>
    <w:rsid w:val="00A30E21"/>
    <w:rsid w:val="00A31042"/>
    <w:rsid w:val="00A312A0"/>
    <w:rsid w:val="00A314D9"/>
    <w:rsid w:val="00A31BFA"/>
    <w:rsid w:val="00A3230B"/>
    <w:rsid w:val="00A3318C"/>
    <w:rsid w:val="00A33603"/>
    <w:rsid w:val="00A3393A"/>
    <w:rsid w:val="00A33F85"/>
    <w:rsid w:val="00A34757"/>
    <w:rsid w:val="00A34DCA"/>
    <w:rsid w:val="00A34F61"/>
    <w:rsid w:val="00A3502E"/>
    <w:rsid w:val="00A36208"/>
    <w:rsid w:val="00A3685D"/>
    <w:rsid w:val="00A36FA6"/>
    <w:rsid w:val="00A371B8"/>
    <w:rsid w:val="00A37329"/>
    <w:rsid w:val="00A37433"/>
    <w:rsid w:val="00A3754A"/>
    <w:rsid w:val="00A402FA"/>
    <w:rsid w:val="00A4054C"/>
    <w:rsid w:val="00A406C7"/>
    <w:rsid w:val="00A40B38"/>
    <w:rsid w:val="00A40E38"/>
    <w:rsid w:val="00A411AE"/>
    <w:rsid w:val="00A41802"/>
    <w:rsid w:val="00A41B8E"/>
    <w:rsid w:val="00A41D41"/>
    <w:rsid w:val="00A41F43"/>
    <w:rsid w:val="00A42627"/>
    <w:rsid w:val="00A42EC1"/>
    <w:rsid w:val="00A4347C"/>
    <w:rsid w:val="00A434DC"/>
    <w:rsid w:val="00A43715"/>
    <w:rsid w:val="00A437C5"/>
    <w:rsid w:val="00A438DD"/>
    <w:rsid w:val="00A4437E"/>
    <w:rsid w:val="00A44505"/>
    <w:rsid w:val="00A45A20"/>
    <w:rsid w:val="00A45CAD"/>
    <w:rsid w:val="00A46076"/>
    <w:rsid w:val="00A46A09"/>
    <w:rsid w:val="00A46B00"/>
    <w:rsid w:val="00A46C49"/>
    <w:rsid w:val="00A47DCD"/>
    <w:rsid w:val="00A47E0D"/>
    <w:rsid w:val="00A501E8"/>
    <w:rsid w:val="00A50585"/>
    <w:rsid w:val="00A5070B"/>
    <w:rsid w:val="00A510F4"/>
    <w:rsid w:val="00A51897"/>
    <w:rsid w:val="00A51FD0"/>
    <w:rsid w:val="00A5212D"/>
    <w:rsid w:val="00A5219F"/>
    <w:rsid w:val="00A5230A"/>
    <w:rsid w:val="00A52544"/>
    <w:rsid w:val="00A5269F"/>
    <w:rsid w:val="00A52917"/>
    <w:rsid w:val="00A52A0B"/>
    <w:rsid w:val="00A52D0F"/>
    <w:rsid w:val="00A53285"/>
    <w:rsid w:val="00A534CA"/>
    <w:rsid w:val="00A53F09"/>
    <w:rsid w:val="00A54AC0"/>
    <w:rsid w:val="00A54B4D"/>
    <w:rsid w:val="00A55475"/>
    <w:rsid w:val="00A55757"/>
    <w:rsid w:val="00A55EFA"/>
    <w:rsid w:val="00A56982"/>
    <w:rsid w:val="00A56BF5"/>
    <w:rsid w:val="00A576A3"/>
    <w:rsid w:val="00A579A7"/>
    <w:rsid w:val="00A579D1"/>
    <w:rsid w:val="00A6011A"/>
    <w:rsid w:val="00A60513"/>
    <w:rsid w:val="00A60526"/>
    <w:rsid w:val="00A613CC"/>
    <w:rsid w:val="00A615CB"/>
    <w:rsid w:val="00A6183D"/>
    <w:rsid w:val="00A61ECB"/>
    <w:rsid w:val="00A621F9"/>
    <w:rsid w:val="00A625A5"/>
    <w:rsid w:val="00A62812"/>
    <w:rsid w:val="00A634AB"/>
    <w:rsid w:val="00A63795"/>
    <w:rsid w:val="00A637B8"/>
    <w:rsid w:val="00A638CC"/>
    <w:rsid w:val="00A63C5C"/>
    <w:rsid w:val="00A63F2E"/>
    <w:rsid w:val="00A6433D"/>
    <w:rsid w:val="00A647B0"/>
    <w:rsid w:val="00A64FAF"/>
    <w:rsid w:val="00A6509F"/>
    <w:rsid w:val="00A6512B"/>
    <w:rsid w:val="00A651FD"/>
    <w:rsid w:val="00A6524A"/>
    <w:rsid w:val="00A654D1"/>
    <w:rsid w:val="00A65CA9"/>
    <w:rsid w:val="00A65E9F"/>
    <w:rsid w:val="00A66036"/>
    <w:rsid w:val="00A66460"/>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292C"/>
    <w:rsid w:val="00A735F4"/>
    <w:rsid w:val="00A736BD"/>
    <w:rsid w:val="00A73A32"/>
    <w:rsid w:val="00A73AD4"/>
    <w:rsid w:val="00A73BB1"/>
    <w:rsid w:val="00A7442B"/>
    <w:rsid w:val="00A74548"/>
    <w:rsid w:val="00A748D0"/>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77E1C"/>
    <w:rsid w:val="00A8013C"/>
    <w:rsid w:val="00A803FB"/>
    <w:rsid w:val="00A8042D"/>
    <w:rsid w:val="00A80C4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88A"/>
    <w:rsid w:val="00AA6BDF"/>
    <w:rsid w:val="00AA710D"/>
    <w:rsid w:val="00AA7112"/>
    <w:rsid w:val="00AA7336"/>
    <w:rsid w:val="00AA760E"/>
    <w:rsid w:val="00AA7875"/>
    <w:rsid w:val="00AA7932"/>
    <w:rsid w:val="00AB005D"/>
    <w:rsid w:val="00AB0E3F"/>
    <w:rsid w:val="00AB1104"/>
    <w:rsid w:val="00AB13B3"/>
    <w:rsid w:val="00AB2067"/>
    <w:rsid w:val="00AB243B"/>
    <w:rsid w:val="00AB30FA"/>
    <w:rsid w:val="00AB3495"/>
    <w:rsid w:val="00AB34C0"/>
    <w:rsid w:val="00AB3702"/>
    <w:rsid w:val="00AB3F7F"/>
    <w:rsid w:val="00AB426E"/>
    <w:rsid w:val="00AB428B"/>
    <w:rsid w:val="00AB429E"/>
    <w:rsid w:val="00AB4657"/>
    <w:rsid w:val="00AB47C9"/>
    <w:rsid w:val="00AB4D10"/>
    <w:rsid w:val="00AB540E"/>
    <w:rsid w:val="00AB54C5"/>
    <w:rsid w:val="00AB563B"/>
    <w:rsid w:val="00AB63F5"/>
    <w:rsid w:val="00AB7A4E"/>
    <w:rsid w:val="00AB7BC7"/>
    <w:rsid w:val="00AC0BC2"/>
    <w:rsid w:val="00AC0FBF"/>
    <w:rsid w:val="00AC150B"/>
    <w:rsid w:val="00AC157F"/>
    <w:rsid w:val="00AC17AB"/>
    <w:rsid w:val="00AC1CA1"/>
    <w:rsid w:val="00AC2308"/>
    <w:rsid w:val="00AC30CE"/>
    <w:rsid w:val="00AC33AB"/>
    <w:rsid w:val="00AC3C5A"/>
    <w:rsid w:val="00AC49E5"/>
    <w:rsid w:val="00AC5040"/>
    <w:rsid w:val="00AC5767"/>
    <w:rsid w:val="00AC5D54"/>
    <w:rsid w:val="00AC603D"/>
    <w:rsid w:val="00AC6AED"/>
    <w:rsid w:val="00AC6D7F"/>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17"/>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0AD"/>
    <w:rsid w:val="00AE2676"/>
    <w:rsid w:val="00AE3384"/>
    <w:rsid w:val="00AE3B2A"/>
    <w:rsid w:val="00AE4F67"/>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8BA"/>
    <w:rsid w:val="00AF3A7C"/>
    <w:rsid w:val="00AF3A96"/>
    <w:rsid w:val="00AF3E7E"/>
    <w:rsid w:val="00AF4381"/>
    <w:rsid w:val="00AF5133"/>
    <w:rsid w:val="00AF5390"/>
    <w:rsid w:val="00AF55BF"/>
    <w:rsid w:val="00AF6024"/>
    <w:rsid w:val="00AF61A7"/>
    <w:rsid w:val="00AF658E"/>
    <w:rsid w:val="00AF6768"/>
    <w:rsid w:val="00AF714C"/>
    <w:rsid w:val="00AF734B"/>
    <w:rsid w:val="00AF7C62"/>
    <w:rsid w:val="00AF7DD1"/>
    <w:rsid w:val="00AF7E28"/>
    <w:rsid w:val="00B0023F"/>
    <w:rsid w:val="00B00DB4"/>
    <w:rsid w:val="00B015DB"/>
    <w:rsid w:val="00B0182B"/>
    <w:rsid w:val="00B01CCE"/>
    <w:rsid w:val="00B0207C"/>
    <w:rsid w:val="00B0254E"/>
    <w:rsid w:val="00B02D0B"/>
    <w:rsid w:val="00B02E67"/>
    <w:rsid w:val="00B02FBD"/>
    <w:rsid w:val="00B0306D"/>
    <w:rsid w:val="00B030F2"/>
    <w:rsid w:val="00B031AD"/>
    <w:rsid w:val="00B03201"/>
    <w:rsid w:val="00B0384A"/>
    <w:rsid w:val="00B04AE3"/>
    <w:rsid w:val="00B04D94"/>
    <w:rsid w:val="00B0517B"/>
    <w:rsid w:val="00B05218"/>
    <w:rsid w:val="00B05282"/>
    <w:rsid w:val="00B05524"/>
    <w:rsid w:val="00B05B70"/>
    <w:rsid w:val="00B05D45"/>
    <w:rsid w:val="00B06A7B"/>
    <w:rsid w:val="00B06C65"/>
    <w:rsid w:val="00B06FF9"/>
    <w:rsid w:val="00B077AB"/>
    <w:rsid w:val="00B079A6"/>
    <w:rsid w:val="00B079DE"/>
    <w:rsid w:val="00B07F0A"/>
    <w:rsid w:val="00B10396"/>
    <w:rsid w:val="00B10F11"/>
    <w:rsid w:val="00B11AF7"/>
    <w:rsid w:val="00B11DE3"/>
    <w:rsid w:val="00B12048"/>
    <w:rsid w:val="00B120DE"/>
    <w:rsid w:val="00B123C3"/>
    <w:rsid w:val="00B12845"/>
    <w:rsid w:val="00B131F7"/>
    <w:rsid w:val="00B132A3"/>
    <w:rsid w:val="00B135E6"/>
    <w:rsid w:val="00B13DE1"/>
    <w:rsid w:val="00B1414D"/>
    <w:rsid w:val="00B144F0"/>
    <w:rsid w:val="00B14732"/>
    <w:rsid w:val="00B14F20"/>
    <w:rsid w:val="00B1526B"/>
    <w:rsid w:val="00B155A4"/>
    <w:rsid w:val="00B15812"/>
    <w:rsid w:val="00B15CE0"/>
    <w:rsid w:val="00B15D95"/>
    <w:rsid w:val="00B15FF2"/>
    <w:rsid w:val="00B16271"/>
    <w:rsid w:val="00B1721C"/>
    <w:rsid w:val="00B179E0"/>
    <w:rsid w:val="00B179E4"/>
    <w:rsid w:val="00B2129A"/>
    <w:rsid w:val="00B212B9"/>
    <w:rsid w:val="00B213E6"/>
    <w:rsid w:val="00B214A4"/>
    <w:rsid w:val="00B217BE"/>
    <w:rsid w:val="00B21DF4"/>
    <w:rsid w:val="00B221AA"/>
    <w:rsid w:val="00B22748"/>
    <w:rsid w:val="00B22A0E"/>
    <w:rsid w:val="00B2340D"/>
    <w:rsid w:val="00B23B0F"/>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213"/>
    <w:rsid w:val="00B43418"/>
    <w:rsid w:val="00B43995"/>
    <w:rsid w:val="00B43AF7"/>
    <w:rsid w:val="00B43D97"/>
    <w:rsid w:val="00B43EF2"/>
    <w:rsid w:val="00B43FFE"/>
    <w:rsid w:val="00B441B4"/>
    <w:rsid w:val="00B448E7"/>
    <w:rsid w:val="00B4551B"/>
    <w:rsid w:val="00B45D6A"/>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39"/>
    <w:rsid w:val="00B52980"/>
    <w:rsid w:val="00B52EAB"/>
    <w:rsid w:val="00B52EF8"/>
    <w:rsid w:val="00B53135"/>
    <w:rsid w:val="00B53AAE"/>
    <w:rsid w:val="00B53B8F"/>
    <w:rsid w:val="00B53BA0"/>
    <w:rsid w:val="00B53BFB"/>
    <w:rsid w:val="00B544ED"/>
    <w:rsid w:val="00B546C3"/>
    <w:rsid w:val="00B54AD6"/>
    <w:rsid w:val="00B54F91"/>
    <w:rsid w:val="00B55B8E"/>
    <w:rsid w:val="00B56E3F"/>
    <w:rsid w:val="00B57258"/>
    <w:rsid w:val="00B6062D"/>
    <w:rsid w:val="00B60D14"/>
    <w:rsid w:val="00B60D2A"/>
    <w:rsid w:val="00B612C8"/>
    <w:rsid w:val="00B61A89"/>
    <w:rsid w:val="00B61B03"/>
    <w:rsid w:val="00B620C8"/>
    <w:rsid w:val="00B62DFB"/>
    <w:rsid w:val="00B62E7C"/>
    <w:rsid w:val="00B63000"/>
    <w:rsid w:val="00B6330F"/>
    <w:rsid w:val="00B63417"/>
    <w:rsid w:val="00B6346D"/>
    <w:rsid w:val="00B63676"/>
    <w:rsid w:val="00B6382E"/>
    <w:rsid w:val="00B63B72"/>
    <w:rsid w:val="00B64872"/>
    <w:rsid w:val="00B64AB5"/>
    <w:rsid w:val="00B6546F"/>
    <w:rsid w:val="00B65B9F"/>
    <w:rsid w:val="00B65CB5"/>
    <w:rsid w:val="00B66747"/>
    <w:rsid w:val="00B66C2F"/>
    <w:rsid w:val="00B66D8F"/>
    <w:rsid w:val="00B673BA"/>
    <w:rsid w:val="00B6795F"/>
    <w:rsid w:val="00B67965"/>
    <w:rsid w:val="00B67E6F"/>
    <w:rsid w:val="00B7052F"/>
    <w:rsid w:val="00B70784"/>
    <w:rsid w:val="00B70AFA"/>
    <w:rsid w:val="00B71623"/>
    <w:rsid w:val="00B725A3"/>
    <w:rsid w:val="00B727F2"/>
    <w:rsid w:val="00B72E68"/>
    <w:rsid w:val="00B75192"/>
    <w:rsid w:val="00B75556"/>
    <w:rsid w:val="00B7581F"/>
    <w:rsid w:val="00B75C8A"/>
    <w:rsid w:val="00B75E24"/>
    <w:rsid w:val="00B76B44"/>
    <w:rsid w:val="00B76B89"/>
    <w:rsid w:val="00B76F4B"/>
    <w:rsid w:val="00B770B0"/>
    <w:rsid w:val="00B77612"/>
    <w:rsid w:val="00B7761B"/>
    <w:rsid w:val="00B81B8D"/>
    <w:rsid w:val="00B823CA"/>
    <w:rsid w:val="00B825A5"/>
    <w:rsid w:val="00B8268E"/>
    <w:rsid w:val="00B82C6A"/>
    <w:rsid w:val="00B82FAA"/>
    <w:rsid w:val="00B83086"/>
    <w:rsid w:val="00B830C4"/>
    <w:rsid w:val="00B831C4"/>
    <w:rsid w:val="00B836A3"/>
    <w:rsid w:val="00B83BD8"/>
    <w:rsid w:val="00B83BE6"/>
    <w:rsid w:val="00B83D5A"/>
    <w:rsid w:val="00B85900"/>
    <w:rsid w:val="00B85B3D"/>
    <w:rsid w:val="00B85B76"/>
    <w:rsid w:val="00B85EE2"/>
    <w:rsid w:val="00B85FE8"/>
    <w:rsid w:val="00B86021"/>
    <w:rsid w:val="00B86403"/>
    <w:rsid w:val="00B865E7"/>
    <w:rsid w:val="00B86A38"/>
    <w:rsid w:val="00B86BBE"/>
    <w:rsid w:val="00B86C96"/>
    <w:rsid w:val="00B86EAD"/>
    <w:rsid w:val="00B86F2A"/>
    <w:rsid w:val="00B87D61"/>
    <w:rsid w:val="00B90163"/>
    <w:rsid w:val="00B901B4"/>
    <w:rsid w:val="00B90588"/>
    <w:rsid w:val="00B90833"/>
    <w:rsid w:val="00B90B63"/>
    <w:rsid w:val="00B912EA"/>
    <w:rsid w:val="00B913D2"/>
    <w:rsid w:val="00B919AA"/>
    <w:rsid w:val="00B91D14"/>
    <w:rsid w:val="00B92256"/>
    <w:rsid w:val="00B92321"/>
    <w:rsid w:val="00B92BB2"/>
    <w:rsid w:val="00B92CA0"/>
    <w:rsid w:val="00B9310D"/>
    <w:rsid w:val="00B9329F"/>
    <w:rsid w:val="00B93C50"/>
    <w:rsid w:val="00B94236"/>
    <w:rsid w:val="00B94C0C"/>
    <w:rsid w:val="00B94D7B"/>
    <w:rsid w:val="00B954F4"/>
    <w:rsid w:val="00B955FC"/>
    <w:rsid w:val="00B95806"/>
    <w:rsid w:val="00B9584A"/>
    <w:rsid w:val="00B95E06"/>
    <w:rsid w:val="00B9624F"/>
    <w:rsid w:val="00B9634B"/>
    <w:rsid w:val="00B970BE"/>
    <w:rsid w:val="00B976DE"/>
    <w:rsid w:val="00B97BCF"/>
    <w:rsid w:val="00B97EFB"/>
    <w:rsid w:val="00BA0314"/>
    <w:rsid w:val="00BA08C4"/>
    <w:rsid w:val="00BA0F83"/>
    <w:rsid w:val="00BA17C3"/>
    <w:rsid w:val="00BA18BC"/>
    <w:rsid w:val="00BA1ACC"/>
    <w:rsid w:val="00BA1AD8"/>
    <w:rsid w:val="00BA1C3C"/>
    <w:rsid w:val="00BA20AD"/>
    <w:rsid w:val="00BA21A0"/>
    <w:rsid w:val="00BA2295"/>
    <w:rsid w:val="00BA24AA"/>
    <w:rsid w:val="00BA3393"/>
    <w:rsid w:val="00BA34B4"/>
    <w:rsid w:val="00BA37AA"/>
    <w:rsid w:val="00BA3EA9"/>
    <w:rsid w:val="00BA44A2"/>
    <w:rsid w:val="00BA44D8"/>
    <w:rsid w:val="00BA464B"/>
    <w:rsid w:val="00BA48FD"/>
    <w:rsid w:val="00BA4CCB"/>
    <w:rsid w:val="00BA5578"/>
    <w:rsid w:val="00BA59E2"/>
    <w:rsid w:val="00BA5BEA"/>
    <w:rsid w:val="00BA5DDD"/>
    <w:rsid w:val="00BA62B8"/>
    <w:rsid w:val="00BA663F"/>
    <w:rsid w:val="00BA6752"/>
    <w:rsid w:val="00BA6A85"/>
    <w:rsid w:val="00BA701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1E4"/>
    <w:rsid w:val="00BC06C6"/>
    <w:rsid w:val="00BC0842"/>
    <w:rsid w:val="00BC103F"/>
    <w:rsid w:val="00BC13F7"/>
    <w:rsid w:val="00BC1A0C"/>
    <w:rsid w:val="00BC2103"/>
    <w:rsid w:val="00BC22DF"/>
    <w:rsid w:val="00BC3709"/>
    <w:rsid w:val="00BC39EB"/>
    <w:rsid w:val="00BC3AC0"/>
    <w:rsid w:val="00BC3C3D"/>
    <w:rsid w:val="00BC3E18"/>
    <w:rsid w:val="00BC3F65"/>
    <w:rsid w:val="00BC4340"/>
    <w:rsid w:val="00BC4B21"/>
    <w:rsid w:val="00BC5066"/>
    <w:rsid w:val="00BC6B40"/>
    <w:rsid w:val="00BD023D"/>
    <w:rsid w:val="00BD04E6"/>
    <w:rsid w:val="00BD09AE"/>
    <w:rsid w:val="00BD0C5C"/>
    <w:rsid w:val="00BD14F8"/>
    <w:rsid w:val="00BD1CBC"/>
    <w:rsid w:val="00BD2308"/>
    <w:rsid w:val="00BD2664"/>
    <w:rsid w:val="00BD2C57"/>
    <w:rsid w:val="00BD2F48"/>
    <w:rsid w:val="00BD422B"/>
    <w:rsid w:val="00BD48C6"/>
    <w:rsid w:val="00BD4AEB"/>
    <w:rsid w:val="00BD4B21"/>
    <w:rsid w:val="00BD69E8"/>
    <w:rsid w:val="00BD72FE"/>
    <w:rsid w:val="00BD7AC8"/>
    <w:rsid w:val="00BD7D2E"/>
    <w:rsid w:val="00BE050A"/>
    <w:rsid w:val="00BE0794"/>
    <w:rsid w:val="00BE0BB8"/>
    <w:rsid w:val="00BE0BCE"/>
    <w:rsid w:val="00BE0F3D"/>
    <w:rsid w:val="00BE171A"/>
    <w:rsid w:val="00BE17D1"/>
    <w:rsid w:val="00BE1F50"/>
    <w:rsid w:val="00BE21AF"/>
    <w:rsid w:val="00BE2640"/>
    <w:rsid w:val="00BE2705"/>
    <w:rsid w:val="00BE29E2"/>
    <w:rsid w:val="00BE30D0"/>
    <w:rsid w:val="00BE3EA5"/>
    <w:rsid w:val="00BE4016"/>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26D"/>
    <w:rsid w:val="00BF3345"/>
    <w:rsid w:val="00BF3D6F"/>
    <w:rsid w:val="00BF4B2B"/>
    <w:rsid w:val="00BF4CCD"/>
    <w:rsid w:val="00BF4FF7"/>
    <w:rsid w:val="00BF5C90"/>
    <w:rsid w:val="00BF5FD6"/>
    <w:rsid w:val="00BF6103"/>
    <w:rsid w:val="00BF6309"/>
    <w:rsid w:val="00BF642A"/>
    <w:rsid w:val="00BF6D8C"/>
    <w:rsid w:val="00C0051C"/>
    <w:rsid w:val="00C00CC0"/>
    <w:rsid w:val="00C00D2D"/>
    <w:rsid w:val="00C01194"/>
    <w:rsid w:val="00C0137C"/>
    <w:rsid w:val="00C014F5"/>
    <w:rsid w:val="00C015BC"/>
    <w:rsid w:val="00C01631"/>
    <w:rsid w:val="00C01FFB"/>
    <w:rsid w:val="00C02BC6"/>
    <w:rsid w:val="00C02E44"/>
    <w:rsid w:val="00C02F3A"/>
    <w:rsid w:val="00C038C6"/>
    <w:rsid w:val="00C04817"/>
    <w:rsid w:val="00C048EE"/>
    <w:rsid w:val="00C05191"/>
    <w:rsid w:val="00C05A3D"/>
    <w:rsid w:val="00C067F0"/>
    <w:rsid w:val="00C06931"/>
    <w:rsid w:val="00C06C41"/>
    <w:rsid w:val="00C06E42"/>
    <w:rsid w:val="00C07142"/>
    <w:rsid w:val="00C07748"/>
    <w:rsid w:val="00C07EF3"/>
    <w:rsid w:val="00C100CD"/>
    <w:rsid w:val="00C1069C"/>
    <w:rsid w:val="00C106A0"/>
    <w:rsid w:val="00C10DD8"/>
    <w:rsid w:val="00C11BA1"/>
    <w:rsid w:val="00C11E27"/>
    <w:rsid w:val="00C11F0B"/>
    <w:rsid w:val="00C12062"/>
    <w:rsid w:val="00C121E4"/>
    <w:rsid w:val="00C122DD"/>
    <w:rsid w:val="00C123B4"/>
    <w:rsid w:val="00C13804"/>
    <w:rsid w:val="00C13FFF"/>
    <w:rsid w:val="00C147E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272D"/>
    <w:rsid w:val="00C23227"/>
    <w:rsid w:val="00C236B8"/>
    <w:rsid w:val="00C23A57"/>
    <w:rsid w:val="00C23DB4"/>
    <w:rsid w:val="00C240C0"/>
    <w:rsid w:val="00C242DD"/>
    <w:rsid w:val="00C248D9"/>
    <w:rsid w:val="00C24A48"/>
    <w:rsid w:val="00C24BC9"/>
    <w:rsid w:val="00C24DDB"/>
    <w:rsid w:val="00C252B0"/>
    <w:rsid w:val="00C266DE"/>
    <w:rsid w:val="00C26900"/>
    <w:rsid w:val="00C26FD4"/>
    <w:rsid w:val="00C27097"/>
    <w:rsid w:val="00C27583"/>
    <w:rsid w:val="00C30F55"/>
    <w:rsid w:val="00C30F90"/>
    <w:rsid w:val="00C31117"/>
    <w:rsid w:val="00C32EB3"/>
    <w:rsid w:val="00C35D1E"/>
    <w:rsid w:val="00C35F4B"/>
    <w:rsid w:val="00C36104"/>
    <w:rsid w:val="00C364D1"/>
    <w:rsid w:val="00C36696"/>
    <w:rsid w:val="00C37294"/>
    <w:rsid w:val="00C372DC"/>
    <w:rsid w:val="00C373D9"/>
    <w:rsid w:val="00C37A6A"/>
    <w:rsid w:val="00C37B27"/>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0A8"/>
    <w:rsid w:val="00C46861"/>
    <w:rsid w:val="00C46C8B"/>
    <w:rsid w:val="00C47345"/>
    <w:rsid w:val="00C47C34"/>
    <w:rsid w:val="00C5001F"/>
    <w:rsid w:val="00C501D7"/>
    <w:rsid w:val="00C50688"/>
    <w:rsid w:val="00C50A13"/>
    <w:rsid w:val="00C50ACE"/>
    <w:rsid w:val="00C50B70"/>
    <w:rsid w:val="00C50B71"/>
    <w:rsid w:val="00C513FF"/>
    <w:rsid w:val="00C5140E"/>
    <w:rsid w:val="00C514C1"/>
    <w:rsid w:val="00C5219D"/>
    <w:rsid w:val="00C521AE"/>
    <w:rsid w:val="00C52610"/>
    <w:rsid w:val="00C52AB7"/>
    <w:rsid w:val="00C52ED4"/>
    <w:rsid w:val="00C5324C"/>
    <w:rsid w:val="00C53581"/>
    <w:rsid w:val="00C5386D"/>
    <w:rsid w:val="00C5401A"/>
    <w:rsid w:val="00C545B9"/>
    <w:rsid w:val="00C5471D"/>
    <w:rsid w:val="00C54B76"/>
    <w:rsid w:val="00C54F5E"/>
    <w:rsid w:val="00C55233"/>
    <w:rsid w:val="00C5524A"/>
    <w:rsid w:val="00C55AF9"/>
    <w:rsid w:val="00C55DEE"/>
    <w:rsid w:val="00C55F0E"/>
    <w:rsid w:val="00C56647"/>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2D2"/>
    <w:rsid w:val="00C65497"/>
    <w:rsid w:val="00C65924"/>
    <w:rsid w:val="00C65A7E"/>
    <w:rsid w:val="00C6620F"/>
    <w:rsid w:val="00C663F7"/>
    <w:rsid w:val="00C66474"/>
    <w:rsid w:val="00C6650B"/>
    <w:rsid w:val="00C6661A"/>
    <w:rsid w:val="00C667B4"/>
    <w:rsid w:val="00C66857"/>
    <w:rsid w:val="00C66F1F"/>
    <w:rsid w:val="00C66F86"/>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3FDE"/>
    <w:rsid w:val="00C74647"/>
    <w:rsid w:val="00C74D2E"/>
    <w:rsid w:val="00C75CE0"/>
    <w:rsid w:val="00C75E2B"/>
    <w:rsid w:val="00C762FE"/>
    <w:rsid w:val="00C76538"/>
    <w:rsid w:val="00C76647"/>
    <w:rsid w:val="00C76682"/>
    <w:rsid w:val="00C769D4"/>
    <w:rsid w:val="00C76FC4"/>
    <w:rsid w:val="00C77058"/>
    <w:rsid w:val="00C776FC"/>
    <w:rsid w:val="00C7771E"/>
    <w:rsid w:val="00C805B6"/>
    <w:rsid w:val="00C80C29"/>
    <w:rsid w:val="00C812DC"/>
    <w:rsid w:val="00C81370"/>
    <w:rsid w:val="00C817E6"/>
    <w:rsid w:val="00C8247C"/>
    <w:rsid w:val="00C82631"/>
    <w:rsid w:val="00C826C7"/>
    <w:rsid w:val="00C8342F"/>
    <w:rsid w:val="00C83614"/>
    <w:rsid w:val="00C83695"/>
    <w:rsid w:val="00C84253"/>
    <w:rsid w:val="00C847F0"/>
    <w:rsid w:val="00C852BF"/>
    <w:rsid w:val="00C85D5D"/>
    <w:rsid w:val="00C8626B"/>
    <w:rsid w:val="00C865D7"/>
    <w:rsid w:val="00C8674F"/>
    <w:rsid w:val="00C86926"/>
    <w:rsid w:val="00C86A50"/>
    <w:rsid w:val="00C86B1D"/>
    <w:rsid w:val="00C86CCD"/>
    <w:rsid w:val="00C86DFA"/>
    <w:rsid w:val="00C90401"/>
    <w:rsid w:val="00C904D5"/>
    <w:rsid w:val="00C90797"/>
    <w:rsid w:val="00C90C63"/>
    <w:rsid w:val="00C911C2"/>
    <w:rsid w:val="00C920B5"/>
    <w:rsid w:val="00C922C9"/>
    <w:rsid w:val="00C92585"/>
    <w:rsid w:val="00C9289F"/>
    <w:rsid w:val="00C92A4C"/>
    <w:rsid w:val="00C92AE1"/>
    <w:rsid w:val="00C93030"/>
    <w:rsid w:val="00C93121"/>
    <w:rsid w:val="00C934C7"/>
    <w:rsid w:val="00C938CD"/>
    <w:rsid w:val="00C93BAB"/>
    <w:rsid w:val="00C944BB"/>
    <w:rsid w:val="00C946B9"/>
    <w:rsid w:val="00C946C7"/>
    <w:rsid w:val="00C94917"/>
    <w:rsid w:val="00C94D74"/>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0EDE"/>
    <w:rsid w:val="00CA1060"/>
    <w:rsid w:val="00CA1AD6"/>
    <w:rsid w:val="00CA1BA6"/>
    <w:rsid w:val="00CA1ED6"/>
    <w:rsid w:val="00CA2276"/>
    <w:rsid w:val="00CA28B8"/>
    <w:rsid w:val="00CA2986"/>
    <w:rsid w:val="00CA35E0"/>
    <w:rsid w:val="00CA4076"/>
    <w:rsid w:val="00CA4AC7"/>
    <w:rsid w:val="00CA4EBD"/>
    <w:rsid w:val="00CA50F5"/>
    <w:rsid w:val="00CA5BF6"/>
    <w:rsid w:val="00CA5D2D"/>
    <w:rsid w:val="00CA5E10"/>
    <w:rsid w:val="00CA6127"/>
    <w:rsid w:val="00CA6439"/>
    <w:rsid w:val="00CA6A8C"/>
    <w:rsid w:val="00CA6F11"/>
    <w:rsid w:val="00CA70F6"/>
    <w:rsid w:val="00CB042F"/>
    <w:rsid w:val="00CB0FF4"/>
    <w:rsid w:val="00CB187A"/>
    <w:rsid w:val="00CB1AA8"/>
    <w:rsid w:val="00CB1DC0"/>
    <w:rsid w:val="00CB23B8"/>
    <w:rsid w:val="00CB25F3"/>
    <w:rsid w:val="00CB2E59"/>
    <w:rsid w:val="00CB2FFC"/>
    <w:rsid w:val="00CB3182"/>
    <w:rsid w:val="00CB338E"/>
    <w:rsid w:val="00CB3CA0"/>
    <w:rsid w:val="00CB3FB5"/>
    <w:rsid w:val="00CB4021"/>
    <w:rsid w:val="00CB433D"/>
    <w:rsid w:val="00CB452E"/>
    <w:rsid w:val="00CB495C"/>
    <w:rsid w:val="00CB4C4A"/>
    <w:rsid w:val="00CB52A4"/>
    <w:rsid w:val="00CB52DD"/>
    <w:rsid w:val="00CB55CC"/>
    <w:rsid w:val="00CB5723"/>
    <w:rsid w:val="00CB5CC5"/>
    <w:rsid w:val="00CB5CFB"/>
    <w:rsid w:val="00CB5DDE"/>
    <w:rsid w:val="00CB6C41"/>
    <w:rsid w:val="00CB6F7E"/>
    <w:rsid w:val="00CB6FFF"/>
    <w:rsid w:val="00CB7038"/>
    <w:rsid w:val="00CB70BE"/>
    <w:rsid w:val="00CB72A8"/>
    <w:rsid w:val="00CB793B"/>
    <w:rsid w:val="00CB7A17"/>
    <w:rsid w:val="00CB7B6F"/>
    <w:rsid w:val="00CB7E07"/>
    <w:rsid w:val="00CC0369"/>
    <w:rsid w:val="00CC0B96"/>
    <w:rsid w:val="00CC0DCF"/>
    <w:rsid w:val="00CC0E92"/>
    <w:rsid w:val="00CC111A"/>
    <w:rsid w:val="00CC1713"/>
    <w:rsid w:val="00CC18E1"/>
    <w:rsid w:val="00CC2590"/>
    <w:rsid w:val="00CC2CC2"/>
    <w:rsid w:val="00CC32E0"/>
    <w:rsid w:val="00CC3BCF"/>
    <w:rsid w:val="00CC3C92"/>
    <w:rsid w:val="00CC44BE"/>
    <w:rsid w:val="00CC4754"/>
    <w:rsid w:val="00CC4E7B"/>
    <w:rsid w:val="00CC552B"/>
    <w:rsid w:val="00CC5AAA"/>
    <w:rsid w:val="00CC5C25"/>
    <w:rsid w:val="00CC5D56"/>
    <w:rsid w:val="00CC5DBA"/>
    <w:rsid w:val="00CC631F"/>
    <w:rsid w:val="00CC6399"/>
    <w:rsid w:val="00CC660A"/>
    <w:rsid w:val="00CC69C7"/>
    <w:rsid w:val="00CC6B56"/>
    <w:rsid w:val="00CC7031"/>
    <w:rsid w:val="00CC7539"/>
    <w:rsid w:val="00CD050F"/>
    <w:rsid w:val="00CD09ED"/>
    <w:rsid w:val="00CD0A57"/>
    <w:rsid w:val="00CD0AC4"/>
    <w:rsid w:val="00CD0BD5"/>
    <w:rsid w:val="00CD125F"/>
    <w:rsid w:val="00CD1695"/>
    <w:rsid w:val="00CD1CC2"/>
    <w:rsid w:val="00CD1D1E"/>
    <w:rsid w:val="00CD241E"/>
    <w:rsid w:val="00CD24F6"/>
    <w:rsid w:val="00CD2791"/>
    <w:rsid w:val="00CD2808"/>
    <w:rsid w:val="00CD305E"/>
    <w:rsid w:val="00CD3134"/>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1FF"/>
    <w:rsid w:val="00CE1504"/>
    <w:rsid w:val="00CE170F"/>
    <w:rsid w:val="00CE1765"/>
    <w:rsid w:val="00CE1CAC"/>
    <w:rsid w:val="00CE20AE"/>
    <w:rsid w:val="00CE2A7A"/>
    <w:rsid w:val="00CE2BED"/>
    <w:rsid w:val="00CE3015"/>
    <w:rsid w:val="00CE3881"/>
    <w:rsid w:val="00CE3DA3"/>
    <w:rsid w:val="00CE3EF6"/>
    <w:rsid w:val="00CE4A1C"/>
    <w:rsid w:val="00CE5455"/>
    <w:rsid w:val="00CE5653"/>
    <w:rsid w:val="00CE593F"/>
    <w:rsid w:val="00CE5C6C"/>
    <w:rsid w:val="00CE64CD"/>
    <w:rsid w:val="00CE6870"/>
    <w:rsid w:val="00CE6B3C"/>
    <w:rsid w:val="00CE760E"/>
    <w:rsid w:val="00CE7B72"/>
    <w:rsid w:val="00CE7F8D"/>
    <w:rsid w:val="00CF00A4"/>
    <w:rsid w:val="00CF0757"/>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32"/>
    <w:rsid w:val="00CF6441"/>
    <w:rsid w:val="00CF68AC"/>
    <w:rsid w:val="00CF72F2"/>
    <w:rsid w:val="00CF7BBA"/>
    <w:rsid w:val="00CF7BE6"/>
    <w:rsid w:val="00CF7E8F"/>
    <w:rsid w:val="00D00529"/>
    <w:rsid w:val="00D00743"/>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A9D"/>
    <w:rsid w:val="00D10D95"/>
    <w:rsid w:val="00D10E86"/>
    <w:rsid w:val="00D10E9D"/>
    <w:rsid w:val="00D112B9"/>
    <w:rsid w:val="00D11823"/>
    <w:rsid w:val="00D1185B"/>
    <w:rsid w:val="00D11AFE"/>
    <w:rsid w:val="00D11D06"/>
    <w:rsid w:val="00D11ED8"/>
    <w:rsid w:val="00D11FB1"/>
    <w:rsid w:val="00D125E6"/>
    <w:rsid w:val="00D12FAE"/>
    <w:rsid w:val="00D1357B"/>
    <w:rsid w:val="00D136EB"/>
    <w:rsid w:val="00D138DF"/>
    <w:rsid w:val="00D13DE1"/>
    <w:rsid w:val="00D13EB5"/>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45E2"/>
    <w:rsid w:val="00D24CA5"/>
    <w:rsid w:val="00D24E40"/>
    <w:rsid w:val="00D255F3"/>
    <w:rsid w:val="00D25A3D"/>
    <w:rsid w:val="00D25D6C"/>
    <w:rsid w:val="00D26926"/>
    <w:rsid w:val="00D26DBE"/>
    <w:rsid w:val="00D2755F"/>
    <w:rsid w:val="00D27803"/>
    <w:rsid w:val="00D27AB4"/>
    <w:rsid w:val="00D27EFA"/>
    <w:rsid w:val="00D27F81"/>
    <w:rsid w:val="00D303F7"/>
    <w:rsid w:val="00D31115"/>
    <w:rsid w:val="00D31324"/>
    <w:rsid w:val="00D314AD"/>
    <w:rsid w:val="00D31A3A"/>
    <w:rsid w:val="00D31A73"/>
    <w:rsid w:val="00D31A91"/>
    <w:rsid w:val="00D3204B"/>
    <w:rsid w:val="00D3214D"/>
    <w:rsid w:val="00D32658"/>
    <w:rsid w:val="00D326D7"/>
    <w:rsid w:val="00D3273D"/>
    <w:rsid w:val="00D3280C"/>
    <w:rsid w:val="00D32AEF"/>
    <w:rsid w:val="00D32FB1"/>
    <w:rsid w:val="00D3309B"/>
    <w:rsid w:val="00D3329A"/>
    <w:rsid w:val="00D3349B"/>
    <w:rsid w:val="00D33565"/>
    <w:rsid w:val="00D335AB"/>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1FE"/>
    <w:rsid w:val="00D442CC"/>
    <w:rsid w:val="00D44367"/>
    <w:rsid w:val="00D44872"/>
    <w:rsid w:val="00D44D3F"/>
    <w:rsid w:val="00D4547D"/>
    <w:rsid w:val="00D4559E"/>
    <w:rsid w:val="00D45639"/>
    <w:rsid w:val="00D45D3C"/>
    <w:rsid w:val="00D46452"/>
    <w:rsid w:val="00D4719B"/>
    <w:rsid w:val="00D476B8"/>
    <w:rsid w:val="00D50601"/>
    <w:rsid w:val="00D508B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7"/>
    <w:rsid w:val="00D605BC"/>
    <w:rsid w:val="00D60676"/>
    <w:rsid w:val="00D6079D"/>
    <w:rsid w:val="00D6088C"/>
    <w:rsid w:val="00D60ADB"/>
    <w:rsid w:val="00D60C9B"/>
    <w:rsid w:val="00D616EB"/>
    <w:rsid w:val="00D6176D"/>
    <w:rsid w:val="00D6203D"/>
    <w:rsid w:val="00D6243E"/>
    <w:rsid w:val="00D627B2"/>
    <w:rsid w:val="00D62E24"/>
    <w:rsid w:val="00D630C2"/>
    <w:rsid w:val="00D6363A"/>
    <w:rsid w:val="00D641C5"/>
    <w:rsid w:val="00D64B08"/>
    <w:rsid w:val="00D65342"/>
    <w:rsid w:val="00D65FB1"/>
    <w:rsid w:val="00D66DEE"/>
    <w:rsid w:val="00D67C1D"/>
    <w:rsid w:val="00D67DB0"/>
    <w:rsid w:val="00D67DF5"/>
    <w:rsid w:val="00D67E4C"/>
    <w:rsid w:val="00D67E9C"/>
    <w:rsid w:val="00D67F91"/>
    <w:rsid w:val="00D70022"/>
    <w:rsid w:val="00D702A2"/>
    <w:rsid w:val="00D70694"/>
    <w:rsid w:val="00D70867"/>
    <w:rsid w:val="00D7090D"/>
    <w:rsid w:val="00D70F88"/>
    <w:rsid w:val="00D7109B"/>
    <w:rsid w:val="00D71B23"/>
    <w:rsid w:val="00D71E75"/>
    <w:rsid w:val="00D7243D"/>
    <w:rsid w:val="00D72658"/>
    <w:rsid w:val="00D727DE"/>
    <w:rsid w:val="00D72806"/>
    <w:rsid w:val="00D72F0D"/>
    <w:rsid w:val="00D73206"/>
    <w:rsid w:val="00D738EE"/>
    <w:rsid w:val="00D73CA4"/>
    <w:rsid w:val="00D742B9"/>
    <w:rsid w:val="00D744D5"/>
    <w:rsid w:val="00D74A02"/>
    <w:rsid w:val="00D760A1"/>
    <w:rsid w:val="00D761DD"/>
    <w:rsid w:val="00D7631E"/>
    <w:rsid w:val="00D7684F"/>
    <w:rsid w:val="00D76876"/>
    <w:rsid w:val="00D7696D"/>
    <w:rsid w:val="00D779FC"/>
    <w:rsid w:val="00D77A2C"/>
    <w:rsid w:val="00D77C7E"/>
    <w:rsid w:val="00D77CE2"/>
    <w:rsid w:val="00D800FE"/>
    <w:rsid w:val="00D8013C"/>
    <w:rsid w:val="00D802E8"/>
    <w:rsid w:val="00D804A5"/>
    <w:rsid w:val="00D80650"/>
    <w:rsid w:val="00D8099A"/>
    <w:rsid w:val="00D80A0E"/>
    <w:rsid w:val="00D80E06"/>
    <w:rsid w:val="00D810F7"/>
    <w:rsid w:val="00D8166E"/>
    <w:rsid w:val="00D81963"/>
    <w:rsid w:val="00D81D90"/>
    <w:rsid w:val="00D82AC9"/>
    <w:rsid w:val="00D82C67"/>
    <w:rsid w:val="00D82D01"/>
    <w:rsid w:val="00D837C3"/>
    <w:rsid w:val="00D8383A"/>
    <w:rsid w:val="00D84037"/>
    <w:rsid w:val="00D843D2"/>
    <w:rsid w:val="00D844D3"/>
    <w:rsid w:val="00D845FA"/>
    <w:rsid w:val="00D84868"/>
    <w:rsid w:val="00D84AA6"/>
    <w:rsid w:val="00D84EE3"/>
    <w:rsid w:val="00D84F5F"/>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932"/>
    <w:rsid w:val="00D91C5D"/>
    <w:rsid w:val="00D91CC2"/>
    <w:rsid w:val="00D925E1"/>
    <w:rsid w:val="00D9271A"/>
    <w:rsid w:val="00D92770"/>
    <w:rsid w:val="00D93179"/>
    <w:rsid w:val="00D932E2"/>
    <w:rsid w:val="00D94784"/>
    <w:rsid w:val="00D94A59"/>
    <w:rsid w:val="00D95352"/>
    <w:rsid w:val="00D957AF"/>
    <w:rsid w:val="00D95C5F"/>
    <w:rsid w:val="00D95F9A"/>
    <w:rsid w:val="00D960B8"/>
    <w:rsid w:val="00D9661F"/>
    <w:rsid w:val="00D96CD5"/>
    <w:rsid w:val="00D96FAC"/>
    <w:rsid w:val="00D970C4"/>
    <w:rsid w:val="00D973A2"/>
    <w:rsid w:val="00D97640"/>
    <w:rsid w:val="00D97C0F"/>
    <w:rsid w:val="00DA0E34"/>
    <w:rsid w:val="00DA17FB"/>
    <w:rsid w:val="00DA1CE2"/>
    <w:rsid w:val="00DA1DCF"/>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5957"/>
    <w:rsid w:val="00DA63DF"/>
    <w:rsid w:val="00DA649E"/>
    <w:rsid w:val="00DA662C"/>
    <w:rsid w:val="00DA6D55"/>
    <w:rsid w:val="00DA6EDA"/>
    <w:rsid w:val="00DA7DF7"/>
    <w:rsid w:val="00DB05AD"/>
    <w:rsid w:val="00DB07D2"/>
    <w:rsid w:val="00DB0A84"/>
    <w:rsid w:val="00DB0C3C"/>
    <w:rsid w:val="00DB133C"/>
    <w:rsid w:val="00DB210B"/>
    <w:rsid w:val="00DB255D"/>
    <w:rsid w:val="00DB25EF"/>
    <w:rsid w:val="00DB2B4E"/>
    <w:rsid w:val="00DB2FE1"/>
    <w:rsid w:val="00DB39FA"/>
    <w:rsid w:val="00DB3ECE"/>
    <w:rsid w:val="00DB3FFA"/>
    <w:rsid w:val="00DB4168"/>
    <w:rsid w:val="00DB45AD"/>
    <w:rsid w:val="00DB5807"/>
    <w:rsid w:val="00DB5F6F"/>
    <w:rsid w:val="00DB679D"/>
    <w:rsid w:val="00DB72A7"/>
    <w:rsid w:val="00DB7719"/>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629"/>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730"/>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3AC"/>
    <w:rsid w:val="00DD7A32"/>
    <w:rsid w:val="00DD7A51"/>
    <w:rsid w:val="00DD7A9C"/>
    <w:rsid w:val="00DD7BFA"/>
    <w:rsid w:val="00DD7F56"/>
    <w:rsid w:val="00DE0573"/>
    <w:rsid w:val="00DE079B"/>
    <w:rsid w:val="00DE083D"/>
    <w:rsid w:val="00DE093D"/>
    <w:rsid w:val="00DE0C6E"/>
    <w:rsid w:val="00DE11AD"/>
    <w:rsid w:val="00DE154F"/>
    <w:rsid w:val="00DE1BBF"/>
    <w:rsid w:val="00DE1F39"/>
    <w:rsid w:val="00DE20C5"/>
    <w:rsid w:val="00DE257A"/>
    <w:rsid w:val="00DE2888"/>
    <w:rsid w:val="00DE3AAC"/>
    <w:rsid w:val="00DE3F52"/>
    <w:rsid w:val="00DE4A3A"/>
    <w:rsid w:val="00DE57DB"/>
    <w:rsid w:val="00DE5BE7"/>
    <w:rsid w:val="00DE5CD2"/>
    <w:rsid w:val="00DE614B"/>
    <w:rsid w:val="00DE6641"/>
    <w:rsid w:val="00DE76EB"/>
    <w:rsid w:val="00DE77C9"/>
    <w:rsid w:val="00DE7A79"/>
    <w:rsid w:val="00DF0178"/>
    <w:rsid w:val="00DF03F3"/>
    <w:rsid w:val="00DF067E"/>
    <w:rsid w:val="00DF0A90"/>
    <w:rsid w:val="00DF17FB"/>
    <w:rsid w:val="00DF1B3F"/>
    <w:rsid w:val="00DF1DBF"/>
    <w:rsid w:val="00DF1F52"/>
    <w:rsid w:val="00DF27FD"/>
    <w:rsid w:val="00DF295E"/>
    <w:rsid w:val="00DF2B26"/>
    <w:rsid w:val="00DF342B"/>
    <w:rsid w:val="00DF363E"/>
    <w:rsid w:val="00DF37C3"/>
    <w:rsid w:val="00DF3C92"/>
    <w:rsid w:val="00DF3F5D"/>
    <w:rsid w:val="00DF3FA2"/>
    <w:rsid w:val="00DF4439"/>
    <w:rsid w:val="00DF4E87"/>
    <w:rsid w:val="00DF52C3"/>
    <w:rsid w:val="00DF548F"/>
    <w:rsid w:val="00DF5938"/>
    <w:rsid w:val="00DF5A50"/>
    <w:rsid w:val="00DF5B18"/>
    <w:rsid w:val="00DF601E"/>
    <w:rsid w:val="00DF61F8"/>
    <w:rsid w:val="00DF6240"/>
    <w:rsid w:val="00DF641B"/>
    <w:rsid w:val="00DF6D8D"/>
    <w:rsid w:val="00DF753C"/>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4EC0"/>
    <w:rsid w:val="00E050DE"/>
    <w:rsid w:val="00E05AC6"/>
    <w:rsid w:val="00E05BF1"/>
    <w:rsid w:val="00E06087"/>
    <w:rsid w:val="00E063BD"/>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A92"/>
    <w:rsid w:val="00E15E16"/>
    <w:rsid w:val="00E1699C"/>
    <w:rsid w:val="00E16FA2"/>
    <w:rsid w:val="00E173B5"/>
    <w:rsid w:val="00E1758A"/>
    <w:rsid w:val="00E1781C"/>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0141"/>
    <w:rsid w:val="00E30C58"/>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153"/>
    <w:rsid w:val="00E34218"/>
    <w:rsid w:val="00E34466"/>
    <w:rsid w:val="00E34B02"/>
    <w:rsid w:val="00E34B74"/>
    <w:rsid w:val="00E35166"/>
    <w:rsid w:val="00E351D6"/>
    <w:rsid w:val="00E352E9"/>
    <w:rsid w:val="00E35515"/>
    <w:rsid w:val="00E356C2"/>
    <w:rsid w:val="00E35AA9"/>
    <w:rsid w:val="00E35B1D"/>
    <w:rsid w:val="00E368AF"/>
    <w:rsid w:val="00E36A7A"/>
    <w:rsid w:val="00E36C03"/>
    <w:rsid w:val="00E3752A"/>
    <w:rsid w:val="00E37735"/>
    <w:rsid w:val="00E37774"/>
    <w:rsid w:val="00E37851"/>
    <w:rsid w:val="00E37C0A"/>
    <w:rsid w:val="00E37C61"/>
    <w:rsid w:val="00E40063"/>
    <w:rsid w:val="00E40368"/>
    <w:rsid w:val="00E404AD"/>
    <w:rsid w:val="00E41353"/>
    <w:rsid w:val="00E4149B"/>
    <w:rsid w:val="00E414BD"/>
    <w:rsid w:val="00E41668"/>
    <w:rsid w:val="00E417E3"/>
    <w:rsid w:val="00E41B35"/>
    <w:rsid w:val="00E41FFC"/>
    <w:rsid w:val="00E42625"/>
    <w:rsid w:val="00E435E3"/>
    <w:rsid w:val="00E43970"/>
    <w:rsid w:val="00E43F53"/>
    <w:rsid w:val="00E44977"/>
    <w:rsid w:val="00E44A8D"/>
    <w:rsid w:val="00E458CF"/>
    <w:rsid w:val="00E45C2A"/>
    <w:rsid w:val="00E45DBC"/>
    <w:rsid w:val="00E4652B"/>
    <w:rsid w:val="00E4704B"/>
    <w:rsid w:val="00E505F9"/>
    <w:rsid w:val="00E51156"/>
    <w:rsid w:val="00E5128B"/>
    <w:rsid w:val="00E51649"/>
    <w:rsid w:val="00E5220B"/>
    <w:rsid w:val="00E52BE1"/>
    <w:rsid w:val="00E52C5F"/>
    <w:rsid w:val="00E53452"/>
    <w:rsid w:val="00E538F3"/>
    <w:rsid w:val="00E53971"/>
    <w:rsid w:val="00E53C27"/>
    <w:rsid w:val="00E53EEF"/>
    <w:rsid w:val="00E53FC7"/>
    <w:rsid w:val="00E54327"/>
    <w:rsid w:val="00E543AD"/>
    <w:rsid w:val="00E5493B"/>
    <w:rsid w:val="00E549E7"/>
    <w:rsid w:val="00E54A5A"/>
    <w:rsid w:val="00E54BA3"/>
    <w:rsid w:val="00E54CE8"/>
    <w:rsid w:val="00E551C4"/>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3F2"/>
    <w:rsid w:val="00E634BC"/>
    <w:rsid w:val="00E63E5A"/>
    <w:rsid w:val="00E63EC1"/>
    <w:rsid w:val="00E644B9"/>
    <w:rsid w:val="00E64599"/>
    <w:rsid w:val="00E647CC"/>
    <w:rsid w:val="00E64A3D"/>
    <w:rsid w:val="00E64B33"/>
    <w:rsid w:val="00E64BF2"/>
    <w:rsid w:val="00E64E08"/>
    <w:rsid w:val="00E66072"/>
    <w:rsid w:val="00E6611A"/>
    <w:rsid w:val="00E66374"/>
    <w:rsid w:val="00E6653E"/>
    <w:rsid w:val="00E66C83"/>
    <w:rsid w:val="00E66D87"/>
    <w:rsid w:val="00E66E26"/>
    <w:rsid w:val="00E673B8"/>
    <w:rsid w:val="00E67794"/>
    <w:rsid w:val="00E67BF2"/>
    <w:rsid w:val="00E70096"/>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9A0"/>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3FBB"/>
    <w:rsid w:val="00E841DA"/>
    <w:rsid w:val="00E84535"/>
    <w:rsid w:val="00E84852"/>
    <w:rsid w:val="00E84BDE"/>
    <w:rsid w:val="00E84F3B"/>
    <w:rsid w:val="00E84F78"/>
    <w:rsid w:val="00E8500C"/>
    <w:rsid w:val="00E8516A"/>
    <w:rsid w:val="00E851CC"/>
    <w:rsid w:val="00E85351"/>
    <w:rsid w:val="00E8540E"/>
    <w:rsid w:val="00E861B6"/>
    <w:rsid w:val="00E8654D"/>
    <w:rsid w:val="00E86673"/>
    <w:rsid w:val="00E8690F"/>
    <w:rsid w:val="00E869D1"/>
    <w:rsid w:val="00E86BF9"/>
    <w:rsid w:val="00E86DCC"/>
    <w:rsid w:val="00E87099"/>
    <w:rsid w:val="00E902A4"/>
    <w:rsid w:val="00E90BF7"/>
    <w:rsid w:val="00E90CE5"/>
    <w:rsid w:val="00E92194"/>
    <w:rsid w:val="00E921A0"/>
    <w:rsid w:val="00E92864"/>
    <w:rsid w:val="00E93170"/>
    <w:rsid w:val="00E93215"/>
    <w:rsid w:val="00E93260"/>
    <w:rsid w:val="00E93F47"/>
    <w:rsid w:val="00E94032"/>
    <w:rsid w:val="00E94147"/>
    <w:rsid w:val="00E9436A"/>
    <w:rsid w:val="00E948E9"/>
    <w:rsid w:val="00E95284"/>
    <w:rsid w:val="00E95727"/>
    <w:rsid w:val="00E95D63"/>
    <w:rsid w:val="00E9616C"/>
    <w:rsid w:val="00E96950"/>
    <w:rsid w:val="00E96DB6"/>
    <w:rsid w:val="00E973C7"/>
    <w:rsid w:val="00EA0051"/>
    <w:rsid w:val="00EA0353"/>
    <w:rsid w:val="00EA06DC"/>
    <w:rsid w:val="00EA08AB"/>
    <w:rsid w:val="00EA0AA7"/>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D6C"/>
    <w:rsid w:val="00EA3F8D"/>
    <w:rsid w:val="00EA4B5A"/>
    <w:rsid w:val="00EA4F9D"/>
    <w:rsid w:val="00EA5049"/>
    <w:rsid w:val="00EA5257"/>
    <w:rsid w:val="00EA534F"/>
    <w:rsid w:val="00EA53C7"/>
    <w:rsid w:val="00EA5577"/>
    <w:rsid w:val="00EA5CE4"/>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354"/>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B39"/>
    <w:rsid w:val="00EB7F39"/>
    <w:rsid w:val="00EB7FC3"/>
    <w:rsid w:val="00EC0C78"/>
    <w:rsid w:val="00EC1B12"/>
    <w:rsid w:val="00EC1D2B"/>
    <w:rsid w:val="00EC2301"/>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481"/>
    <w:rsid w:val="00ED055E"/>
    <w:rsid w:val="00ED0736"/>
    <w:rsid w:val="00ED0C90"/>
    <w:rsid w:val="00ED15DB"/>
    <w:rsid w:val="00ED1618"/>
    <w:rsid w:val="00ED16D9"/>
    <w:rsid w:val="00ED1952"/>
    <w:rsid w:val="00ED2FE3"/>
    <w:rsid w:val="00ED3851"/>
    <w:rsid w:val="00ED390A"/>
    <w:rsid w:val="00ED39E8"/>
    <w:rsid w:val="00ED403A"/>
    <w:rsid w:val="00ED4365"/>
    <w:rsid w:val="00ED43D7"/>
    <w:rsid w:val="00ED53E1"/>
    <w:rsid w:val="00ED54C1"/>
    <w:rsid w:val="00ED5C4E"/>
    <w:rsid w:val="00ED5D74"/>
    <w:rsid w:val="00ED6252"/>
    <w:rsid w:val="00ED6621"/>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3A16"/>
    <w:rsid w:val="00EE478F"/>
    <w:rsid w:val="00EE47EA"/>
    <w:rsid w:val="00EE4A8D"/>
    <w:rsid w:val="00EE4D21"/>
    <w:rsid w:val="00EE51E3"/>
    <w:rsid w:val="00EE5686"/>
    <w:rsid w:val="00EE59E0"/>
    <w:rsid w:val="00EE6839"/>
    <w:rsid w:val="00EE72FA"/>
    <w:rsid w:val="00EE7888"/>
    <w:rsid w:val="00EF03CB"/>
    <w:rsid w:val="00EF08D7"/>
    <w:rsid w:val="00EF09D1"/>
    <w:rsid w:val="00EF0B94"/>
    <w:rsid w:val="00EF0C79"/>
    <w:rsid w:val="00EF0C91"/>
    <w:rsid w:val="00EF2004"/>
    <w:rsid w:val="00EF2112"/>
    <w:rsid w:val="00EF228D"/>
    <w:rsid w:val="00EF229C"/>
    <w:rsid w:val="00EF23B6"/>
    <w:rsid w:val="00EF2C9A"/>
    <w:rsid w:val="00EF2ED6"/>
    <w:rsid w:val="00EF32D0"/>
    <w:rsid w:val="00EF347F"/>
    <w:rsid w:val="00EF3F13"/>
    <w:rsid w:val="00EF4905"/>
    <w:rsid w:val="00EF4C47"/>
    <w:rsid w:val="00EF5095"/>
    <w:rsid w:val="00EF5137"/>
    <w:rsid w:val="00EF5845"/>
    <w:rsid w:val="00EF5B2E"/>
    <w:rsid w:val="00EF5DF1"/>
    <w:rsid w:val="00EF5FA0"/>
    <w:rsid w:val="00EF623A"/>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58"/>
    <w:rsid w:val="00F02CD2"/>
    <w:rsid w:val="00F03071"/>
    <w:rsid w:val="00F032F1"/>
    <w:rsid w:val="00F038BD"/>
    <w:rsid w:val="00F048A6"/>
    <w:rsid w:val="00F04D50"/>
    <w:rsid w:val="00F05252"/>
    <w:rsid w:val="00F058D4"/>
    <w:rsid w:val="00F05B2E"/>
    <w:rsid w:val="00F064C4"/>
    <w:rsid w:val="00F06744"/>
    <w:rsid w:val="00F06754"/>
    <w:rsid w:val="00F06888"/>
    <w:rsid w:val="00F068E4"/>
    <w:rsid w:val="00F06AE3"/>
    <w:rsid w:val="00F06D16"/>
    <w:rsid w:val="00F06DF9"/>
    <w:rsid w:val="00F06E87"/>
    <w:rsid w:val="00F073A7"/>
    <w:rsid w:val="00F07555"/>
    <w:rsid w:val="00F0774C"/>
    <w:rsid w:val="00F07897"/>
    <w:rsid w:val="00F07D19"/>
    <w:rsid w:val="00F10784"/>
    <w:rsid w:val="00F107C3"/>
    <w:rsid w:val="00F10DCA"/>
    <w:rsid w:val="00F1104B"/>
    <w:rsid w:val="00F11389"/>
    <w:rsid w:val="00F1195C"/>
    <w:rsid w:val="00F11E0D"/>
    <w:rsid w:val="00F11E7D"/>
    <w:rsid w:val="00F11F0D"/>
    <w:rsid w:val="00F121BE"/>
    <w:rsid w:val="00F12206"/>
    <w:rsid w:val="00F126DE"/>
    <w:rsid w:val="00F12ED0"/>
    <w:rsid w:val="00F1457C"/>
    <w:rsid w:val="00F1476F"/>
    <w:rsid w:val="00F147F4"/>
    <w:rsid w:val="00F15155"/>
    <w:rsid w:val="00F152BF"/>
    <w:rsid w:val="00F152E8"/>
    <w:rsid w:val="00F1559F"/>
    <w:rsid w:val="00F1565A"/>
    <w:rsid w:val="00F156C4"/>
    <w:rsid w:val="00F16057"/>
    <w:rsid w:val="00F16843"/>
    <w:rsid w:val="00F207ED"/>
    <w:rsid w:val="00F2103A"/>
    <w:rsid w:val="00F21130"/>
    <w:rsid w:val="00F213B7"/>
    <w:rsid w:val="00F217FF"/>
    <w:rsid w:val="00F21BB3"/>
    <w:rsid w:val="00F22180"/>
    <w:rsid w:val="00F2242D"/>
    <w:rsid w:val="00F22584"/>
    <w:rsid w:val="00F2258F"/>
    <w:rsid w:val="00F2278B"/>
    <w:rsid w:val="00F22C01"/>
    <w:rsid w:val="00F22F07"/>
    <w:rsid w:val="00F2371D"/>
    <w:rsid w:val="00F23E47"/>
    <w:rsid w:val="00F241B2"/>
    <w:rsid w:val="00F2489D"/>
    <w:rsid w:val="00F24925"/>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27CFE"/>
    <w:rsid w:val="00F30C66"/>
    <w:rsid w:val="00F31133"/>
    <w:rsid w:val="00F31474"/>
    <w:rsid w:val="00F3166B"/>
    <w:rsid w:val="00F3182B"/>
    <w:rsid w:val="00F320F0"/>
    <w:rsid w:val="00F324DE"/>
    <w:rsid w:val="00F326F4"/>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37C10"/>
    <w:rsid w:val="00F4055A"/>
    <w:rsid w:val="00F4083F"/>
    <w:rsid w:val="00F409E5"/>
    <w:rsid w:val="00F411EE"/>
    <w:rsid w:val="00F41231"/>
    <w:rsid w:val="00F4152D"/>
    <w:rsid w:val="00F4162D"/>
    <w:rsid w:val="00F4189D"/>
    <w:rsid w:val="00F41A02"/>
    <w:rsid w:val="00F41B9C"/>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6C5"/>
    <w:rsid w:val="00F52D21"/>
    <w:rsid w:val="00F52F8C"/>
    <w:rsid w:val="00F53A41"/>
    <w:rsid w:val="00F54186"/>
    <w:rsid w:val="00F54B8A"/>
    <w:rsid w:val="00F54F38"/>
    <w:rsid w:val="00F55076"/>
    <w:rsid w:val="00F5514E"/>
    <w:rsid w:val="00F5525E"/>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0DA7"/>
    <w:rsid w:val="00F60DEC"/>
    <w:rsid w:val="00F6155C"/>
    <w:rsid w:val="00F6174A"/>
    <w:rsid w:val="00F617CA"/>
    <w:rsid w:val="00F61EBC"/>
    <w:rsid w:val="00F6236A"/>
    <w:rsid w:val="00F63131"/>
    <w:rsid w:val="00F63460"/>
    <w:rsid w:val="00F6354E"/>
    <w:rsid w:val="00F63B26"/>
    <w:rsid w:val="00F64545"/>
    <w:rsid w:val="00F64703"/>
    <w:rsid w:val="00F6472D"/>
    <w:rsid w:val="00F64957"/>
    <w:rsid w:val="00F649EA"/>
    <w:rsid w:val="00F64B95"/>
    <w:rsid w:val="00F64CFC"/>
    <w:rsid w:val="00F64E42"/>
    <w:rsid w:val="00F65BC1"/>
    <w:rsid w:val="00F65BE8"/>
    <w:rsid w:val="00F65D7D"/>
    <w:rsid w:val="00F66398"/>
    <w:rsid w:val="00F667AF"/>
    <w:rsid w:val="00F66AB6"/>
    <w:rsid w:val="00F6745C"/>
    <w:rsid w:val="00F679F2"/>
    <w:rsid w:val="00F67DF7"/>
    <w:rsid w:val="00F67E72"/>
    <w:rsid w:val="00F701CC"/>
    <w:rsid w:val="00F703E7"/>
    <w:rsid w:val="00F70C3E"/>
    <w:rsid w:val="00F70CB3"/>
    <w:rsid w:val="00F70CF7"/>
    <w:rsid w:val="00F71349"/>
    <w:rsid w:val="00F71BEB"/>
    <w:rsid w:val="00F72315"/>
    <w:rsid w:val="00F7497B"/>
    <w:rsid w:val="00F756B2"/>
    <w:rsid w:val="00F7593A"/>
    <w:rsid w:val="00F75C70"/>
    <w:rsid w:val="00F75D65"/>
    <w:rsid w:val="00F75DBB"/>
    <w:rsid w:val="00F76462"/>
    <w:rsid w:val="00F7676D"/>
    <w:rsid w:val="00F768C6"/>
    <w:rsid w:val="00F77377"/>
    <w:rsid w:val="00F777EB"/>
    <w:rsid w:val="00F77993"/>
    <w:rsid w:val="00F77B66"/>
    <w:rsid w:val="00F801AD"/>
    <w:rsid w:val="00F81932"/>
    <w:rsid w:val="00F824FA"/>
    <w:rsid w:val="00F82663"/>
    <w:rsid w:val="00F826DE"/>
    <w:rsid w:val="00F82B06"/>
    <w:rsid w:val="00F82E88"/>
    <w:rsid w:val="00F82F9A"/>
    <w:rsid w:val="00F8372D"/>
    <w:rsid w:val="00F83AB7"/>
    <w:rsid w:val="00F83FB1"/>
    <w:rsid w:val="00F84762"/>
    <w:rsid w:val="00F855E2"/>
    <w:rsid w:val="00F86CCB"/>
    <w:rsid w:val="00F870A0"/>
    <w:rsid w:val="00F873EB"/>
    <w:rsid w:val="00F8793F"/>
    <w:rsid w:val="00F879FB"/>
    <w:rsid w:val="00F87A3C"/>
    <w:rsid w:val="00F87BDF"/>
    <w:rsid w:val="00F87C48"/>
    <w:rsid w:val="00F906E1"/>
    <w:rsid w:val="00F90853"/>
    <w:rsid w:val="00F909B2"/>
    <w:rsid w:val="00F90C3D"/>
    <w:rsid w:val="00F911EF"/>
    <w:rsid w:val="00F91DCE"/>
    <w:rsid w:val="00F91E37"/>
    <w:rsid w:val="00F91ED0"/>
    <w:rsid w:val="00F91F01"/>
    <w:rsid w:val="00F92176"/>
    <w:rsid w:val="00F9217F"/>
    <w:rsid w:val="00F92802"/>
    <w:rsid w:val="00F92E4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D78"/>
    <w:rsid w:val="00FA1EAD"/>
    <w:rsid w:val="00FA2209"/>
    <w:rsid w:val="00FA273D"/>
    <w:rsid w:val="00FA2D7A"/>
    <w:rsid w:val="00FA2E03"/>
    <w:rsid w:val="00FA3057"/>
    <w:rsid w:val="00FA3384"/>
    <w:rsid w:val="00FA3501"/>
    <w:rsid w:val="00FA39A6"/>
    <w:rsid w:val="00FA4583"/>
    <w:rsid w:val="00FA4860"/>
    <w:rsid w:val="00FA4BC5"/>
    <w:rsid w:val="00FA4FFC"/>
    <w:rsid w:val="00FA53C1"/>
    <w:rsid w:val="00FA5B1D"/>
    <w:rsid w:val="00FA5CC3"/>
    <w:rsid w:val="00FA64DE"/>
    <w:rsid w:val="00FA64FF"/>
    <w:rsid w:val="00FA653E"/>
    <w:rsid w:val="00FA65DC"/>
    <w:rsid w:val="00FA6F03"/>
    <w:rsid w:val="00FA74D9"/>
    <w:rsid w:val="00FA7BE3"/>
    <w:rsid w:val="00FB0125"/>
    <w:rsid w:val="00FB05D0"/>
    <w:rsid w:val="00FB0D6C"/>
    <w:rsid w:val="00FB1855"/>
    <w:rsid w:val="00FB1987"/>
    <w:rsid w:val="00FB22BC"/>
    <w:rsid w:val="00FB26D2"/>
    <w:rsid w:val="00FB28A5"/>
    <w:rsid w:val="00FB311B"/>
    <w:rsid w:val="00FB474E"/>
    <w:rsid w:val="00FB491B"/>
    <w:rsid w:val="00FB49C0"/>
    <w:rsid w:val="00FB55C7"/>
    <w:rsid w:val="00FB5EC0"/>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3D4"/>
    <w:rsid w:val="00FC3496"/>
    <w:rsid w:val="00FC355E"/>
    <w:rsid w:val="00FC49E8"/>
    <w:rsid w:val="00FC54F4"/>
    <w:rsid w:val="00FC5D3D"/>
    <w:rsid w:val="00FC68F7"/>
    <w:rsid w:val="00FC6DAA"/>
    <w:rsid w:val="00FC7F2D"/>
    <w:rsid w:val="00FD0286"/>
    <w:rsid w:val="00FD0EDC"/>
    <w:rsid w:val="00FD1773"/>
    <w:rsid w:val="00FD186C"/>
    <w:rsid w:val="00FD186E"/>
    <w:rsid w:val="00FD1E29"/>
    <w:rsid w:val="00FD2E2F"/>
    <w:rsid w:val="00FD2FBF"/>
    <w:rsid w:val="00FD3196"/>
    <w:rsid w:val="00FD3467"/>
    <w:rsid w:val="00FD34E3"/>
    <w:rsid w:val="00FD3660"/>
    <w:rsid w:val="00FD3B77"/>
    <w:rsid w:val="00FD3C8E"/>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2F85"/>
    <w:rsid w:val="00FE3891"/>
    <w:rsid w:val="00FE38E6"/>
    <w:rsid w:val="00FE46B2"/>
    <w:rsid w:val="00FE4934"/>
    <w:rsid w:val="00FE4B46"/>
    <w:rsid w:val="00FE4C13"/>
    <w:rsid w:val="00FE52B2"/>
    <w:rsid w:val="00FE5328"/>
    <w:rsid w:val="00FE533C"/>
    <w:rsid w:val="00FE5407"/>
    <w:rsid w:val="00FE5B72"/>
    <w:rsid w:val="00FE60DB"/>
    <w:rsid w:val="00FE6980"/>
    <w:rsid w:val="00FE6A20"/>
    <w:rsid w:val="00FF000E"/>
    <w:rsid w:val="00FF0180"/>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1"/>
      </w:numPr>
    </w:pPr>
  </w:style>
  <w:style w:type="table" w:styleId="a9">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customStyle="1" w:styleId="Normal1">
    <w:name w:val="Normal1"/>
    <w:basedOn w:val="a0"/>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aa">
    <w:name w:val="annotation reference"/>
    <w:basedOn w:val="a1"/>
    <w:uiPriority w:val="99"/>
    <w:semiHidden/>
    <w:unhideWhenUsed/>
    <w:rsid w:val="002D2A5A"/>
    <w:rPr>
      <w:sz w:val="16"/>
      <w:szCs w:val="16"/>
    </w:rPr>
  </w:style>
  <w:style w:type="paragraph" w:styleId="ab">
    <w:name w:val="annotation text"/>
    <w:basedOn w:val="a0"/>
    <w:link w:val="ac"/>
    <w:uiPriority w:val="99"/>
    <w:unhideWhenUsed/>
    <w:rsid w:val="002D2A5A"/>
    <w:pPr>
      <w:spacing w:line="240" w:lineRule="auto"/>
    </w:pPr>
    <w:rPr>
      <w:rFonts w:eastAsiaTheme="minorEastAsia"/>
      <w:sz w:val="20"/>
      <w:szCs w:val="20"/>
      <w:lang w:val="en-CA" w:eastAsia="zh-CN"/>
    </w:rPr>
  </w:style>
  <w:style w:type="character" w:customStyle="1" w:styleId="ac">
    <w:name w:val="批注文字 字符"/>
    <w:basedOn w:val="a1"/>
    <w:link w:val="ab"/>
    <w:uiPriority w:val="99"/>
    <w:rsid w:val="002D2A5A"/>
    <w:rPr>
      <w:rFonts w:eastAsiaTheme="minorEastAsia"/>
      <w:sz w:val="20"/>
      <w:szCs w:val="20"/>
      <w:lang w:val="en-CA" w:eastAsia="zh-CN"/>
    </w:rPr>
  </w:style>
  <w:style w:type="paragraph" w:styleId="ad">
    <w:name w:val="caption"/>
    <w:basedOn w:val="a0"/>
    <w:next w:val="a0"/>
    <w:uiPriority w:val="35"/>
    <w:unhideWhenUsed/>
    <w:qFormat/>
    <w:rsid w:val="006E4C01"/>
    <w:pPr>
      <w:spacing w:after="200" w:line="240" w:lineRule="auto"/>
    </w:pPr>
    <w:rPr>
      <w:i/>
      <w:iCs/>
      <w:color w:val="44546A" w:themeColor="text2"/>
      <w:sz w:val="18"/>
      <w:szCs w:val="18"/>
    </w:rPr>
  </w:style>
  <w:style w:type="paragraph" w:styleId="ae">
    <w:name w:val="annotation subject"/>
    <w:basedOn w:val="ab"/>
    <w:next w:val="ab"/>
    <w:link w:val="af"/>
    <w:uiPriority w:val="99"/>
    <w:semiHidden/>
    <w:unhideWhenUsed/>
    <w:rsid w:val="00060F7F"/>
    <w:rPr>
      <w:rFonts w:eastAsia="宋体"/>
      <w:b/>
      <w:bCs/>
      <w:lang w:val="en-US" w:eastAsia="en-US"/>
    </w:rPr>
  </w:style>
  <w:style w:type="character" w:customStyle="1" w:styleId="af">
    <w:name w:val="批注主题 字符"/>
    <w:basedOn w:val="ac"/>
    <w:link w:val="ae"/>
    <w:uiPriority w:val="99"/>
    <w:semiHidden/>
    <w:rsid w:val="00060F7F"/>
    <w:rPr>
      <w:rFonts w:eastAsiaTheme="minorEastAsia"/>
      <w:b/>
      <w:bCs/>
      <w:sz w:val="20"/>
      <w:szCs w:val="20"/>
      <w:lang w:val="en-CA" w:eastAsia="zh-CN"/>
    </w:rPr>
  </w:style>
  <w:style w:type="paragraph" w:styleId="af0">
    <w:name w:val="Revision"/>
    <w:hidden/>
    <w:uiPriority w:val="99"/>
    <w:semiHidden/>
    <w:rsid w:val="00C00D2D"/>
    <w:pPr>
      <w:spacing w:after="0" w:line="240" w:lineRule="auto"/>
    </w:pPr>
  </w:style>
  <w:style w:type="paragraph" w:styleId="af1">
    <w:name w:val="header"/>
    <w:basedOn w:val="a0"/>
    <w:link w:val="af2"/>
    <w:uiPriority w:val="99"/>
    <w:unhideWhenUsed/>
    <w:rsid w:val="001B1ABA"/>
    <w:pPr>
      <w:tabs>
        <w:tab w:val="center" w:pos="4680"/>
        <w:tab w:val="right" w:pos="9360"/>
      </w:tabs>
      <w:spacing w:after="0" w:line="240" w:lineRule="auto"/>
    </w:pPr>
  </w:style>
  <w:style w:type="character" w:customStyle="1" w:styleId="af2">
    <w:name w:val="页眉 字符"/>
    <w:basedOn w:val="a1"/>
    <w:link w:val="af1"/>
    <w:uiPriority w:val="99"/>
    <w:rsid w:val="001B1ABA"/>
  </w:style>
  <w:style w:type="character" w:styleId="af3">
    <w:name w:val="Unresolved Mention"/>
    <w:basedOn w:val="a1"/>
    <w:uiPriority w:val="99"/>
    <w:semiHidden/>
    <w:unhideWhenUsed/>
    <w:rsid w:val="00D67C1D"/>
    <w:rPr>
      <w:color w:val="605E5C"/>
      <w:shd w:val="clear" w:color="auto" w:fill="E1DFDD"/>
    </w:rPr>
  </w:style>
  <w:style w:type="character" w:styleId="af4">
    <w:name w:val="Placeholder Text"/>
    <w:basedOn w:val="a1"/>
    <w:uiPriority w:val="99"/>
    <w:semiHidden/>
    <w:rsid w:val="00336A8B"/>
    <w:rPr>
      <w:color w:val="808080"/>
    </w:rPr>
  </w:style>
  <w:style w:type="character" w:customStyle="1" w:styleId="mi">
    <w:name w:val="mi"/>
    <w:basedOn w:val="a1"/>
    <w:rsid w:val="00F570DA"/>
  </w:style>
  <w:style w:type="character" w:customStyle="1" w:styleId="mn">
    <w:name w:val="mn"/>
    <w:basedOn w:val="a1"/>
    <w:rsid w:val="00F570DA"/>
  </w:style>
  <w:style w:type="paragraph" w:styleId="af5">
    <w:name w:val="Balloon Text"/>
    <w:basedOn w:val="a0"/>
    <w:link w:val="af6"/>
    <w:uiPriority w:val="99"/>
    <w:semiHidden/>
    <w:unhideWhenUsed/>
    <w:rsid w:val="00182C0D"/>
    <w:pPr>
      <w:spacing w:after="0" w:line="240" w:lineRule="auto"/>
    </w:pPr>
    <w:rPr>
      <w:sz w:val="18"/>
      <w:szCs w:val="18"/>
    </w:rPr>
  </w:style>
  <w:style w:type="character" w:customStyle="1" w:styleId="af6">
    <w:name w:val="批注框文本 字符"/>
    <w:basedOn w:val="a1"/>
    <w:link w:val="af5"/>
    <w:uiPriority w:val="99"/>
    <w:semiHidden/>
    <w:rsid w:val="00182C0D"/>
    <w:rPr>
      <w:sz w:val="18"/>
      <w:szCs w:val="18"/>
    </w:rPr>
  </w:style>
  <w:style w:type="character" w:styleId="af7">
    <w:name w:val="FollowedHyperlink"/>
    <w:basedOn w:val="a1"/>
    <w:uiPriority w:val="99"/>
    <w:semiHidden/>
    <w:unhideWhenUsed/>
    <w:rsid w:val="00166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343019442">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51276472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rive.google.com/file/d/1h_nhGxo4fJLdrDhAcukpRRTbOq-cWQF5/view?usp=shari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rive.google.com/file/d/1zJ7LFsSc2UbkZshIanxa7LtM_FSApZHP/view?usp=sharing"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rive.google.com/file/d/1zPuvGNYV_pzMmY14KN_HGCRE1eSnJg9w/view?usp=sharing"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rive.google.com/file/d/1h_nhGxo4fJLdrDhAcukpRRTbOq-cWQF5/view?usp=sharing" TargetMode="External"/><Relationship Id="rId20" Type="http://schemas.openxmlformats.org/officeDocument/2006/relationships/hyperlink" Target="https://drive.google.com/file/d/1epYtDI3kmCdWVKSizmll6GXjk0sEaRr5/view?usp=sharin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file/d/1lOsZW6YqpfzaM8OeBrB3A_FnTnEgRb1j/view?usp=sharing" TargetMode="External"/><Relationship Id="rId23" Type="http://schemas.openxmlformats.org/officeDocument/2006/relationships/hyperlink" Target="https://drive.google.com/file/d/15QOywe9Hsb6GImwusZNMnkkpF2Sv9fEb/view?usp=sharing" TargetMode="External"/><Relationship Id="rId28" Type="http://schemas.openxmlformats.org/officeDocument/2006/relationships/header" Target="header3.xm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drive.google.com/file/d/1zPuvGNYV_pzMmY14KN_HGCRE1eSnJg9w/view?usp=sharing"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drive.google.com/file/d/1KNczy44QJpN_7nDeuTY7rwrpJUl3rGud/view?usp=sharing" TargetMode="External"/><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FA574F3A-E8F2-4082-9516-8DE0388C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21</Pages>
  <Words>27908</Words>
  <Characters>159076</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陆铖</cp:lastModifiedBy>
  <cp:revision>49</cp:revision>
  <dcterms:created xsi:type="dcterms:W3CDTF">2021-09-08T00:52:00Z</dcterms:created>
  <dcterms:modified xsi:type="dcterms:W3CDTF">2021-09-09T04:22:00Z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