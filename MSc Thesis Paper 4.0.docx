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A023824" w14:textId="132EC048" w:rsidR="00514AE9" w:rsidRPr="00514AE9" w:rsidRDefault="001734B3" w:rsidP="00514AE9">
      <w:pPr>
        <w:pStyle w:val="Authors"/>
        <w:jc w:val="center"/>
        <w:rPr>
          <w:rFonts w:eastAsiaTheme="minorEastAsia"/>
          <w:b/>
          <w:bCs/>
          <w:caps w:val="0"/>
        </w:rPr>
      </w:pPr>
      <w:r>
        <w:rPr>
          <w:rFonts w:eastAsiaTheme="minorEastAsia" w:hint="eastAsia"/>
          <w:b/>
          <w:bCs/>
          <w:caps w:val="0"/>
          <w:lang w:eastAsia="zh-CN"/>
        </w:rPr>
        <w:t>A</w:t>
      </w:r>
      <w:r>
        <w:rPr>
          <w:rFonts w:eastAsiaTheme="minorEastAsia"/>
          <w:b/>
          <w:bCs/>
          <w:caps w:val="0"/>
        </w:rPr>
        <w:t>uto-pause</w:t>
      </w:r>
      <w:r w:rsidR="00514AE9" w:rsidRPr="00514AE9">
        <w:rPr>
          <w:rFonts w:eastAsiaTheme="minorEastAsia"/>
          <w:b/>
          <w:bCs/>
          <w:caps w:val="0"/>
        </w:rPr>
        <w:t xml:space="preserve">: The Effect of </w:t>
      </w:r>
      <w:r w:rsidR="00463D90">
        <w:rPr>
          <w:rFonts w:eastAsiaTheme="minorEastAsia"/>
          <w:b/>
          <w:bCs/>
          <w:caps w:val="0"/>
        </w:rPr>
        <w:t>Regulating</w:t>
      </w:r>
      <w:r w:rsidR="00514AE9" w:rsidRPr="00514AE9">
        <w:rPr>
          <w:rFonts w:eastAsiaTheme="minorEastAsia"/>
          <w:b/>
          <w:bCs/>
          <w:caps w:val="0"/>
        </w:rPr>
        <w:t xml:space="preserve"> the </w:t>
      </w:r>
      <w:r w:rsidR="00581EFE">
        <w:rPr>
          <w:rFonts w:eastAsiaTheme="minorEastAsia"/>
          <w:b/>
          <w:bCs/>
          <w:caps w:val="0"/>
        </w:rPr>
        <w:t xml:space="preserve">Content </w:t>
      </w:r>
      <w:r w:rsidR="002F1E34">
        <w:rPr>
          <w:rFonts w:eastAsiaTheme="minorEastAsia"/>
          <w:b/>
          <w:bCs/>
          <w:caps w:val="0"/>
        </w:rPr>
        <w:t>Delivery Rate</w:t>
      </w:r>
      <w:r w:rsidR="002F1E34" w:rsidRPr="00514AE9">
        <w:rPr>
          <w:rFonts w:eastAsiaTheme="minorEastAsia"/>
          <w:b/>
          <w:bCs/>
          <w:caps w:val="0"/>
        </w:rPr>
        <w:t xml:space="preserve"> </w:t>
      </w:r>
      <w:r w:rsidR="00514AE9" w:rsidRPr="00514AE9">
        <w:rPr>
          <w:rFonts w:eastAsiaTheme="minorEastAsia"/>
          <w:b/>
          <w:bCs/>
          <w:caps w:val="0"/>
        </w:rPr>
        <w:t xml:space="preserve">in Online </w:t>
      </w:r>
      <w:r w:rsidR="00C934C7">
        <w:rPr>
          <w:rFonts w:eastAsiaTheme="minorEastAsia"/>
          <w:b/>
          <w:bCs/>
          <w:caps w:val="0"/>
        </w:rPr>
        <w:t>Instructional</w:t>
      </w:r>
      <w:r w:rsidR="00514AE9" w:rsidRPr="00514AE9">
        <w:rPr>
          <w:rFonts w:eastAsiaTheme="minorEastAsia"/>
          <w:b/>
          <w:bCs/>
          <w:caps w:val="0"/>
        </w:rPr>
        <w:t xml:space="preserve"> Videos on Task Completion by Older Adults</w:t>
      </w:r>
    </w:p>
    <w:p w14:paraId="09C3B326" w14:textId="33809573" w:rsidR="00CB3CA0" w:rsidRPr="00AE7AD8" w:rsidRDefault="00607E18" w:rsidP="00CB3CA0">
      <w:pPr>
        <w:pStyle w:val="Affiliation"/>
        <w:rPr>
          <w:rStyle w:val="AuthorsChar"/>
          <w:rFonts w:ascii="Linux Libertine O" w:eastAsiaTheme="minorEastAsia" w:hAnsi="Linux Libertine O" w:cs="Linux Libertine O"/>
          <w:caps w:val="0"/>
          <w:lang w:eastAsia="en-US"/>
        </w:rPr>
      </w:pPr>
      <w:r>
        <w:rPr>
          <w:rStyle w:val="AuthorsChar"/>
          <w:rFonts w:ascii="Linux Libertine O" w:eastAsiaTheme="minorEastAsia" w:hAnsi="Linux Libertine O" w:cs="Linux Libertine O"/>
          <w:caps w:val="0"/>
          <w:lang w:eastAsia="en-US"/>
        </w:rPr>
        <w:t>AN</w:t>
      </w:r>
      <w:r w:rsidR="00B221AA">
        <w:rPr>
          <w:rStyle w:val="AuthorsChar"/>
          <w:rFonts w:ascii="Linux Libertine O" w:eastAsiaTheme="minorEastAsia" w:hAnsi="Linux Libertine O" w:cs="Linux Libertine O"/>
          <w:caps w:val="0"/>
          <w:lang w:eastAsia="en-US"/>
        </w:rPr>
        <w:t>ONYMOUS AUTHORS(S)</w:t>
      </w:r>
    </w:p>
    <w:p w14:paraId="66ACD0E1" w14:textId="74584E8B" w:rsidR="006004FD" w:rsidRDefault="00A21AF7" w:rsidP="00A21AF7">
      <w:pPr>
        <w:pStyle w:val="Abstract"/>
      </w:pPr>
      <w:r>
        <w:t>Increasingly</w:t>
      </w:r>
      <w:r w:rsidR="00B15812">
        <w:t>,</w:t>
      </w:r>
      <w:r>
        <w:t xml:space="preserve"> older adults are turning to</w:t>
      </w:r>
      <w:r w:rsidR="00552599">
        <w:t xml:space="preserve"> online instructional videos to </w:t>
      </w:r>
      <w:r>
        <w:t xml:space="preserve">help them </w:t>
      </w:r>
      <w:r w:rsidR="00552599">
        <w:t>complete tasks</w:t>
      </w:r>
      <w:r>
        <w:t>.</w:t>
      </w:r>
      <w:r w:rsidR="00552599">
        <w:t xml:space="preserve"> </w:t>
      </w:r>
      <w:r>
        <w:t xml:space="preserve">However, </w:t>
      </w:r>
      <w:r w:rsidR="005D5AD4">
        <w:t xml:space="preserve">many online instructional videos </w:t>
      </w:r>
      <w:r w:rsidR="00183361">
        <w:t xml:space="preserve">are </w:t>
      </w:r>
      <w:r w:rsidR="00236276">
        <w:t xml:space="preserve">created with a </w:t>
      </w:r>
      <w:r w:rsidR="00CA008B">
        <w:t>general audience in mind</w:t>
      </w:r>
      <w:r>
        <w:t xml:space="preserve"> and, as a result, these videos might have an average speech rate that is too fast for older adults to follow due t</w:t>
      </w:r>
      <w:r w:rsidR="0094431D">
        <w:t>o</w:t>
      </w:r>
      <w:r w:rsidR="0094431D">
        <w:rPr>
          <w:rFonts w:asciiTheme="minorEastAsia" w:eastAsiaTheme="minorEastAsia" w:hAnsiTheme="minorEastAsia" w:hint="eastAsia"/>
          <w:lang w:eastAsia="zh-CN"/>
        </w:rPr>
        <w:t xml:space="preserve"> </w:t>
      </w:r>
      <w:r>
        <w:t xml:space="preserve">cognitive and perceptual declines. </w:t>
      </w:r>
      <w:r w:rsidR="00B407E9" w:rsidRPr="007C3694">
        <w:t xml:space="preserve">In this </w:t>
      </w:r>
      <w:r w:rsidR="00DB3ECE">
        <w:t>work</w:t>
      </w:r>
      <w:r w:rsidR="00B407E9" w:rsidRPr="007C3694">
        <w:t xml:space="preserve">, we </w:t>
      </w:r>
      <w:r w:rsidR="001B5180">
        <w:t>investigate</w:t>
      </w:r>
      <w:r w:rsidR="00B407E9" w:rsidRPr="007C3694">
        <w:t xml:space="preserve"> the effect of </w:t>
      </w:r>
      <w:r w:rsidR="00463D90">
        <w:t>regulating</w:t>
      </w:r>
      <w:r w:rsidR="00B407E9" w:rsidRPr="007C3694">
        <w:t xml:space="preserve"> the </w:t>
      </w:r>
      <w:r w:rsidR="00B407E9">
        <w:t>rate at which content in</w:t>
      </w:r>
      <w:r w:rsidR="00B407E9" w:rsidRPr="007C3694">
        <w:t xml:space="preserve"> instruction</w:t>
      </w:r>
      <w:r w:rsidR="00B407E9">
        <w:t>al</w:t>
      </w:r>
      <w:r w:rsidR="00B407E9" w:rsidRPr="007C3694">
        <w:t xml:space="preserve"> videos </w:t>
      </w:r>
      <w:r w:rsidR="00B407E9">
        <w:t xml:space="preserve">is delivered </w:t>
      </w:r>
      <w:r w:rsidR="00B407E9" w:rsidRPr="007C3694">
        <w:t>on older adults’ ability to complete tasks.</w:t>
      </w:r>
      <w:r w:rsidR="00591AB0">
        <w:t xml:space="preserve"> We </w:t>
      </w:r>
      <w:r w:rsidR="00A52544">
        <w:t>compared</w:t>
      </w:r>
      <w:r w:rsidR="001F4537">
        <w:t xml:space="preserve"> two </w:t>
      </w:r>
      <w:r w:rsidR="00C55AF9">
        <w:t xml:space="preserve">methods of </w:t>
      </w:r>
      <w:r w:rsidR="00463D90">
        <w:t>regulating</w:t>
      </w:r>
      <w:r w:rsidR="00C55AF9">
        <w:t xml:space="preserve"> the content delivery rate</w:t>
      </w:r>
      <w:r w:rsidR="009A69C8">
        <w:t xml:space="preserve">: </w:t>
      </w:r>
      <w:r w:rsidR="00591AB0">
        <w:rPr>
          <w:rStyle w:val="aa"/>
        </w:rPr>
        <w:t>u</w:t>
      </w:r>
      <w:r w:rsidR="00591AB0">
        <w:t>niformly slowing the video</w:t>
      </w:r>
      <w:r w:rsidR="00591AB0" w:rsidRPr="007C3694">
        <w:t xml:space="preserve"> or automatically pausing the </w:t>
      </w:r>
      <w:r w:rsidR="00A15AE7" w:rsidRPr="007C3694">
        <w:t>video</w:t>
      </w:r>
      <w:r w:rsidR="00A15AE7">
        <w:t>. The</w:t>
      </w:r>
      <w:r w:rsidR="00CF1506">
        <w:t xml:space="preserve"> results show </w:t>
      </w:r>
      <w:r w:rsidR="00FC06AA">
        <w:t xml:space="preserve">that </w:t>
      </w:r>
      <w:r w:rsidR="00CF1506">
        <w:t>participants</w:t>
      </w:r>
      <w:r w:rsidR="00A46076">
        <w:t xml:space="preserve"> </w:t>
      </w:r>
      <w:r w:rsidR="00B15812">
        <w:t xml:space="preserve">generally </w:t>
      </w:r>
      <w:r w:rsidR="00A46076">
        <w:t xml:space="preserve">complete tasks faster </w:t>
      </w:r>
      <w:r w:rsidR="00CC3C92">
        <w:t xml:space="preserve">with the auto-pausing method than with the slowing method. </w:t>
      </w:r>
      <w:r w:rsidR="00A52544">
        <w:t xml:space="preserve">Participants can </w:t>
      </w:r>
      <w:r w:rsidR="00A15AE7">
        <w:t xml:space="preserve">complete tasks faster with the auto-pausing method than with no </w:t>
      </w:r>
      <w:r w:rsidR="008C73F3">
        <w:t xml:space="preserve">regulation </w:t>
      </w:r>
      <w:r w:rsidR="00A15AE7">
        <w:t>at all</w:t>
      </w:r>
      <w:r w:rsidR="00095730">
        <w:t xml:space="preserve"> (</w:t>
      </w:r>
      <w:r w:rsidR="0030465F">
        <w:t>baseline) after</w:t>
      </w:r>
      <w:r w:rsidR="00A15AE7">
        <w:t xml:space="preserve"> they had become proficient with the auto-pausing method. </w:t>
      </w:r>
      <w:r>
        <w:t xml:space="preserve">Overall, our work shows that </w:t>
      </w:r>
      <w:r w:rsidR="00B15812">
        <w:t>auto-</w:t>
      </w:r>
      <w:r>
        <w:t xml:space="preserve">pausing is a promising method of </w:t>
      </w:r>
      <w:r w:rsidR="007F603F">
        <w:t>regulating</w:t>
      </w:r>
      <w:r>
        <w:t xml:space="preserve"> the content delivery rate of online instructional videos to help older adults complete tasks efficiently.</w:t>
      </w:r>
    </w:p>
    <w:p w14:paraId="70D811C4" w14:textId="44E78618" w:rsidR="005B434B" w:rsidRPr="00FA5B1D" w:rsidRDefault="005B434B" w:rsidP="005B434B">
      <w:pPr>
        <w:pStyle w:val="CCSDescription"/>
        <w:rPr>
          <w:szCs w:val="18"/>
          <w:lang w:val="en-CA"/>
        </w:rPr>
      </w:pPr>
      <w:r w:rsidRPr="008275CB">
        <w:rPr>
          <w:rStyle w:val="CCSHeadchar"/>
          <w:szCs w:val="18"/>
        </w:rPr>
        <w:t xml:space="preserve">CCS CONCEPTS </w:t>
      </w:r>
      <w:r w:rsidRPr="008275CB">
        <w:t xml:space="preserve">• </w:t>
      </w:r>
      <w:r w:rsidR="00020021">
        <w:rPr>
          <w:b w:val="0"/>
        </w:rPr>
        <w:t>Human-cente</w:t>
      </w:r>
      <w:r w:rsidR="00A50585">
        <w:rPr>
          <w:b w:val="0"/>
        </w:rPr>
        <w:t>red computing</w:t>
      </w:r>
      <w:r w:rsidR="00FA1D78">
        <w:rPr>
          <w:b w:val="0"/>
        </w:rPr>
        <w:t xml:space="preserve"> </w:t>
      </w:r>
      <w:r w:rsidRPr="00B25EC5">
        <w:rPr>
          <w:b w:val="0"/>
        </w:rPr>
        <w:t xml:space="preserve">• </w:t>
      </w:r>
      <w:r w:rsidR="00A50585">
        <w:rPr>
          <w:b w:val="0"/>
        </w:rPr>
        <w:t>Accessibility</w:t>
      </w:r>
      <w:r w:rsidRPr="00B25EC5">
        <w:rPr>
          <w:b w:val="0"/>
        </w:rPr>
        <w:t xml:space="preserve"> • </w:t>
      </w:r>
      <w:r w:rsidR="00A50585">
        <w:rPr>
          <w:b w:val="0"/>
        </w:rPr>
        <w:t>Empirical studies in accessibility</w:t>
      </w:r>
    </w:p>
    <w:p w14:paraId="70D811C5" w14:textId="37373AE2" w:rsidR="005B434B" w:rsidRPr="00B25EC5" w:rsidRDefault="005B434B" w:rsidP="005B434B">
      <w:pPr>
        <w:pStyle w:val="KeyWords"/>
        <w:rPr>
          <w:b/>
          <w:szCs w:val="18"/>
        </w:rPr>
      </w:pPr>
      <w:r>
        <w:rPr>
          <w:rStyle w:val="KeyWordHeadchar"/>
          <w:b/>
          <w:szCs w:val="18"/>
        </w:rPr>
        <w:t xml:space="preserve">Additional Keywords and Phrases: </w:t>
      </w:r>
      <w:r w:rsidR="00817796">
        <w:t>older adults</w:t>
      </w:r>
      <w:r>
        <w:t xml:space="preserve">, </w:t>
      </w:r>
      <w:r w:rsidR="000B2B1D">
        <w:t xml:space="preserve">online </w:t>
      </w:r>
      <w:r w:rsidR="00CF0757">
        <w:t>instructional videos</w:t>
      </w:r>
      <w:r>
        <w:t xml:space="preserve">, </w:t>
      </w:r>
      <w:r w:rsidR="00215CEC">
        <w:t>user</w:t>
      </w:r>
      <w:r w:rsidR="00514BF6">
        <w:t xml:space="preserve">-friendly, </w:t>
      </w:r>
      <w:r w:rsidR="00FD0EDC">
        <w:t>senior-friendly</w:t>
      </w:r>
    </w:p>
    <w:p w14:paraId="70D811C6" w14:textId="77777777" w:rsidR="005B434B" w:rsidRPr="000723E6" w:rsidRDefault="005B434B" w:rsidP="005B434B">
      <w:pPr>
        <w:pStyle w:val="ACMRefHead"/>
      </w:pPr>
      <w:r w:rsidRPr="000723E6">
        <w:t>ACM Reference Format:</w:t>
      </w:r>
    </w:p>
    <w:p w14:paraId="70D811C7" w14:textId="77777777" w:rsidR="005B434B" w:rsidRPr="000723E6" w:rsidRDefault="005B434B" w:rsidP="005B434B">
      <w:pPr>
        <w:pStyle w:val="ACMRef"/>
      </w:pPr>
      <w:r w:rsidRPr="000723E6">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0D811C8" w14:textId="762A272D" w:rsidR="005B434B" w:rsidRDefault="005B434B" w:rsidP="005B434B">
      <w:pPr>
        <w:pStyle w:val="Head1"/>
        <w:ind w:left="432" w:hanging="432"/>
      </w:pPr>
      <w:r>
        <w:t>Introduction</w:t>
      </w:r>
      <w:r w:rsidR="008D41DC">
        <w:t xml:space="preserve"> </w:t>
      </w:r>
    </w:p>
    <w:p w14:paraId="5285FFC2" w14:textId="07379D17" w:rsidR="00E42625" w:rsidRDefault="00340A1A" w:rsidP="00222B19">
      <w:pPr>
        <w:pStyle w:val="PostHeadPara"/>
        <w:tabs>
          <w:tab w:val="left" w:pos="3732"/>
        </w:tabs>
      </w:pPr>
      <w:r>
        <w:t xml:space="preserve">New technologies </w:t>
      </w:r>
      <w:r w:rsidR="00223AAB">
        <w:t xml:space="preserve">are constantly </w:t>
      </w:r>
      <w:r w:rsidR="00B62DFB">
        <w:t xml:space="preserve">arising </w:t>
      </w:r>
      <w:r w:rsidR="004B13DD">
        <w:t xml:space="preserve">and becoming an integral part of </w:t>
      </w:r>
      <w:r w:rsidR="00222B19">
        <w:t>everyday</w:t>
      </w:r>
      <w:r w:rsidR="004B13DD">
        <w:t xml:space="preserve"> </w:t>
      </w:r>
      <w:r w:rsidR="00222B19">
        <w:t>activities and tasks</w:t>
      </w:r>
      <w:r w:rsidR="00223AAB">
        <w:t>. However,</w:t>
      </w:r>
      <w:r w:rsidR="00293EBF">
        <w:t xml:space="preserve"> p</w:t>
      </w:r>
      <w:r w:rsidR="00C32EB3">
        <w:t>rior research has shown that older adults can have difficulty</w:t>
      </w:r>
      <w:r w:rsidR="00C32EB3" w:rsidRPr="001B4024" w:rsidDel="00C32EB3">
        <w:t xml:space="preserve"> </w:t>
      </w:r>
      <w:r w:rsidR="001B4024" w:rsidRPr="001B4024">
        <w:t>learning to use</w:t>
      </w:r>
      <w:r w:rsidR="003F0D16">
        <w:t xml:space="preserve"> new</w:t>
      </w:r>
      <w:r w:rsidR="001B4024" w:rsidRPr="001B4024">
        <w:t xml:space="preserve"> technology</w:t>
      </w:r>
      <w:r w:rsidR="00C32EB3">
        <w:t xml:space="preserve"> </w:t>
      </w:r>
      <w:r w:rsidR="007A527F">
        <w:fldChar w:fldCharType="begin" w:fldLock="1"/>
      </w:r>
      <w:r w:rsidR="004528C8">
        <w:instrText>ADDIN CSL_CITATION {"citationItems":[{"id":"ITEM-1","itemData":{"DOI":"10.1016/j.chb.2013.02.006","ISSN":"07475632","abstract":"This paper examines the factors and theoretical frameworks for the adoption of technology for older adults, and proposes two models of technology acceptance and rejection, one from an ease of learning perspective, and one from a system and user perspective. Both models are supported from reports on two case studies of older adults using handheld touchscreen tablet devices; one in which the participants are supported during tasks primarily related to walking and navigation, and one in which participants are unsupported in communication related tasks. The first study shows the powerful role that facilitating conditions have for learning how to use digital technologies for this user group, whether supporting through step by step guidance, providing a friendly space to use trial and error methods, and/or provision of a manual. The second study shows the pitfalls of a lack of facilitating conditions during initial use, and highlights potential for appropriate design in helping to avoid some user errors during this phase. © 2013 Elsevier Ltd. All rights reserved.","author":[{"dropping-particle":"","family":"Barnard","given":"Yvonne","non-dropping-particle":"","parse-names":false,"suffix":""},{"dropping-particle":"","family":"Bradley","given":"Mike D.","non-dropping-particle":"","parse-names":false,"suffix":""},{"dropping-particle":"","family":"Hodgson","given":"Frances","non-dropping-particle":"","parse-names":false,"suffix":""},{"dropping-particle":"","family":"Lloyd","given":"Ashley D.","non-dropping-particle":"","parse-names":false,"suffix":""}],"container-title":"Computers in Human Behavior","id":"ITEM-1","issue":"4","issued":{"date-parts":[["2013","7","1"]]},"page":"1715-1724","publisher":"Pergamon","title":"Learning to use new technologies by older adults: Perceived difficulties, experimentation behaviour and usability","type":"article-journal","volume":"29"},"uris":["http://www.mendeley.com/documents/?uuid=c878cb54-5971-3500-9aa7-738814598f00"]},{"id":"ITEM-2","itemData":{"abstract":"Akzeptanz und Nutzung o ¨ffent-licher Automaten durch Ältere: Ergebnisse einer europäischen Untersuchung Summary This article examines the use and acceptance of ticket machines , automatic teller machines (ATMs) and telephone cards by the elderly in four European regions. The analyses are based on data from an international project entitled \"Keep-ing the Elderly Mobile\", collected in Mannheim (former West Germany; N = 404 home-dwelling respondents), Chemnitz (former East Germany; N = 400), Ancona (Italy; N = 600), and Jyväskylä (Finland; N = 618). The random sample was stratified by age and gender in each country. Two generations of men and women (aged 55-74 and 75+ years, respectively) participated in the study. Results show that respondents generally made little use of the three technologies under investigation: in fact, the majority of respondents does not use them at all. The most frequently used devices were ATMs in Chemnitz and ticket machines and telephone cards in Mannheim. On the basis of logistic regression analysis, age was the most important explanatory factor for the three technologies and for all four regions, i.e., the users were mostly the \"young-old.\" Education was a more important variable than gender. In all four regions, the majority of the respondents who used the technologies assessed felt that each of them made life easier; nevertheless, ticket machines make life more difficult to almost every third user in Mannheim. Interesting differences and similarities among the towns were also found. The present study exhibits preliminary results regarding elderly and technology which future research should investigate in greater depth.","author":[{"dropping-particle":"","family":"Marcellini Mollenkopf L Spazzafumo I Ruoppila","given":"F H","non-dropping-particle":"","parse-names":false,"suffix":""},{"dropping-particle":"","family":"Marcellini","given":"Fiorella","non-dropping-particle":"","parse-names":false,"suffix":""},{"dropping-particle":"","family":"Mollenkopf","given":"Heidrun","non-dropping-particle":"","parse-names":false,"suffix":""},{"dropping-particle":"","family":"Spazzafumo","given":"Liana","non-dropping-particle":"","parse-names":false,"suffix":""},{"dropping-particle":"","family":"Ruoppila","given":"Isto","non-dropping-particle":"","parse-names":false,"suffix":""}],"container-title":"Z Gerontol Geriat","id":"ITEM-2","issued":{"date-parts":[["2000"]]},"number-of-pages":"169-177","title":"Acceptance and use of technological solutions by the elderly in the outdoor environment: findings from a European survey","type":"report","volume":"33"},"uris":["http://www.mendeley.com/documents/?uuid=bb9d1f11-0f12-3cc1-832e-ddbf960ac8b5"]},{"id":"ITEM-3","itemData":{"DOI":"10.4017/gt.2005.03.03.002.00","ISSN":"1569-1101","abstract":"Technology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-3","issue":"3","issued":{"date-parts":[["2005"]]},"title":"Use and acceptance of new technology by older people. Findings of the international MOBILATE survey: ‘Enhancing mobility in later life’","type":"article-journal","volume":"3"},"uris":["http://www.mendeley.com/documents/?uuid=876e41af-e216-4cd8-a778-8f53feae7384"]}],"mendeley":{"formattedCitation":"[1,18,29]","plainTextFormattedCitation":"[1,18,29]","previouslyFormattedCitation":"[1,18,29]"},"properties":{"noteIndex":0},"schema":"https://github.com/citation-style-language/schema/raw/master/csl-citation.json"}</w:instrText>
      </w:r>
      <w:r w:rsidR="007A527F">
        <w:fldChar w:fldCharType="separate"/>
      </w:r>
      <w:r w:rsidR="004528C8" w:rsidRPr="004528C8">
        <w:rPr>
          <w:noProof/>
        </w:rPr>
        <w:t>[1,18,29]</w:t>
      </w:r>
      <w:r w:rsidR="007A527F">
        <w:fldChar w:fldCharType="end"/>
      </w:r>
      <w:r w:rsidR="00367C1A">
        <w:t xml:space="preserve">. </w:t>
      </w:r>
      <w:r w:rsidR="001B4024" w:rsidRPr="001B4024">
        <w:t xml:space="preserve">As a result, </w:t>
      </w:r>
      <w:r w:rsidR="007937F3">
        <w:t>older adults</w:t>
      </w:r>
      <w:r w:rsidR="007937F3" w:rsidRPr="001B4024">
        <w:t xml:space="preserve"> </w:t>
      </w:r>
      <w:r w:rsidR="001B4024" w:rsidRPr="001B4024">
        <w:t xml:space="preserve">only use them </w:t>
      </w:r>
      <w:r w:rsidR="009E1260">
        <w:t>in</w:t>
      </w:r>
      <w:r w:rsidR="007937F3" w:rsidRPr="001B4024">
        <w:t xml:space="preserve"> </w:t>
      </w:r>
      <w:r w:rsidR="001B4024" w:rsidRPr="001B4024">
        <w:t xml:space="preserve">the limited </w:t>
      </w:r>
      <w:r w:rsidR="009E1260">
        <w:t>ways they have learnt</w:t>
      </w:r>
      <w:r w:rsidR="007937F3">
        <w:t xml:space="preserve"> </w:t>
      </w:r>
      <w:r w:rsidR="00CC4E7B">
        <w:fldChar w:fldCharType="begin" w:fldLock="1"/>
      </w:r>
      <w:r w:rsidR="004528C8">
        <w:instrText>ADDIN CSL_CITATION {"citationItems":[{"id":"ITEM-1","itemData":{"DOI":"10.1007/s12126-010-9077-9","ISSN":"01635158","abstract":"When we think of technology-savvy consumers, older adults are typically not the first persons that come to mind. The common misconception is that older adults do not want to use or cannot use technology. But for an increasing number of older adults, this is not true (Pew Internet and American Life Project 2003). Older adults do use technologies similar to their younger counterparts, but perhaps at different usage rates. Previous research has identified that there may be subgroups of older adults, \"Silver Surfers\", whose adoption patterns mimic younger adults (Pew Internet and American Life Project 2003). Much of the previous research on age-related differences in technology usage has only investigated usage broadly-from a \"used\" or \"not used\" standpoint. The present study investigated age-related differences in overall usage of technologies, as well as frequency of technology usage (i. e., never, occasional, or frequent). The data were gathered through a questionnaire from younger adults (N = 430) and older adults (N = 251) in three geographically separate and ethnically diverse areas of the United States. We found that younger adults use a greater breadth of technologies than older adults. However, age-related differences in usage and the frequency of use depend on the technology domain. This paper presents technology usage and frequency data to highlight age-related differences and similarities. The results provide insights into older and younger adults' technology-use patterns, which in turn provide a basis for expectations about knowledge differences. Designers and trainers can benefit from understanding experience and knowledge differences. © 2010 Springer Science+Business Media, LLC.","author":[{"dropping-particle":"","family":"Olson","given":"Katherine E.","non-dropping-particle":"","parse-names":false,"suffix":""},{"dropping-particle":"","family":"O'Brien","given":"Marita A.","non-dropping-particle":"","parse-names":false,"suffix":""},{"dropping-particle":"","family":"Rogers","given":"Wendy A.","non-dropping-particle":"","parse-names":false,"suffix":""},{"dropping-particle":"","family":"Charness","given":"Neil","non-dropping-particle":"","parse-names":false,"suffix":""}],"container-title":"Ageing International","id":"ITEM-1","issue":"1","issued":{"date-parts":[["2011"]]},"page":"123-145","title":"Diffusion of technology: Frequency of use for younger and older adults","type":"article-journal","volume":"36"},"uris":["http://www.mendeley.com/documents/?uuid=6d13eb7f-2ca0-4708-a424-3dfd53ab1052"]}],"mendeley":{"formattedCitation":"[24]","plainTextFormattedCitation":"[24]","previouslyFormattedCitation":"[24]"},"properties":{"noteIndex":0},"schema":"https://github.com/citation-style-language/schema/raw/master/csl-citation.json"}</w:instrText>
      </w:r>
      <w:r w:rsidR="00CC4E7B">
        <w:fldChar w:fldCharType="separate"/>
      </w:r>
      <w:r w:rsidR="004528C8" w:rsidRPr="004528C8">
        <w:rPr>
          <w:noProof/>
        </w:rPr>
        <w:t>[24]</w:t>
      </w:r>
      <w:r w:rsidR="00CC4E7B">
        <w:fldChar w:fldCharType="end"/>
      </w:r>
      <w:r w:rsidR="001B4024" w:rsidRPr="001B4024">
        <w:t xml:space="preserve"> or abandon them entirely</w:t>
      </w:r>
      <w:r w:rsidR="002F77D5">
        <w:t xml:space="preserve"> </w:t>
      </w:r>
      <w:r w:rsidR="00C73E4A">
        <w:fldChar w:fldCharType="begin" w:fldLock="1"/>
      </w:r>
      <w:r w:rsidR="004528C8">
        <w:instrText>ADDIN CSL_CITATION {"citationItems":[{"id":"ITEM-1","itemData":{"DOI":"10.1007/978-3-642-39191-0_6","abstract":"This study investigated older adults' perceptions of technology in their everyday lives by using the stages of change model, a behavioral change model, as a guiding framework. Participants answered daily workbook questions about their experiences with technology and also recorded daily interactions and difficulties with technology for a 28-day period. Overall, participants were positive about technology but expressed concerns such as identity theft and loss of human contact. Participants reported using a wide range of technology in their everyday lives and cited efficiency, making life easier, and communication as reasons why they use technology. A recurring theme throughout the study was that their children played a major role in influencing aspects of technology adoption and use. Participants also reported not using technology if the need or value was not apparent. Older adults do adopt and use technologies, but only if the value and personal relevance is clear. © 2013 Springer-Verlag Berlin Heidelberg.","author":[{"dropping-particle":"","family":"Fausset","given":"Cara Bailey","non-dropping-particle":"","parse-names":false,"suffix":""},{"dropping-particle":"","family":"Harley","given":"Linda","non-dropping-particle":"","parse-names":false,"suffix":""},{"dropping-particle":"","family":"Farmer","given":"Sarah","non-dropping-particle":"","parse-names":false,"suffix":""},{"dropping-particle":"","family":"Fain","given":"Brad","non-dropping-particle":"","parse-names":false,"suffix":""}],"container-title":"Lecture Notes in Computer Science (including subseries Lecture Notes in Artificial Intelligence and Lecture Notes in Bioinformatics)","id":"ITEM-1","issue":"PART 2","issued":{"date-parts":[["2013"]]},"page":"51-58","publisher":"Springer, Berlin, Heidelberg","title":"Older Adults’ Perceptions and Use of Technology: A Novel Approach","type":"article-journal","volume":"8010 LNCS"},"uris":["http://www.mendeley.com/documents/?uuid=c3390b75-7dc2-35de-9f54-ffb4d5b0f8a8"]}],"mendeley":{"formattedCitation":"[12]","plainTextFormattedCitation":"[12]","previouslyFormattedCitation":"[12]"},"properties":{"noteIndex":0},"schema":"https://github.com/citation-style-language/schema/raw/master/csl-citation.json"}</w:instrText>
      </w:r>
      <w:r w:rsidR="00C73E4A">
        <w:fldChar w:fldCharType="separate"/>
      </w:r>
      <w:r w:rsidR="004E24D5" w:rsidRPr="004E24D5">
        <w:rPr>
          <w:noProof/>
        </w:rPr>
        <w:t>[12]</w:t>
      </w:r>
      <w:r w:rsidR="00C73E4A">
        <w:fldChar w:fldCharType="end"/>
      </w:r>
      <w:r w:rsidR="001B4024" w:rsidRPr="001B4024">
        <w:t xml:space="preserve">. One of the reasons is </w:t>
      </w:r>
      <w:r w:rsidR="007937F3">
        <w:t xml:space="preserve">that these individuals </w:t>
      </w:r>
      <w:r w:rsidR="001B4024" w:rsidRPr="001B4024">
        <w:t xml:space="preserve">lack the support needed for learning the new technology. </w:t>
      </w:r>
      <w:r w:rsidR="00A748D0">
        <w:t>Although many products guides and manuals</w:t>
      </w:r>
      <w:r w:rsidR="00A748D0" w:rsidRPr="001B4024">
        <w:t>,</w:t>
      </w:r>
      <w:r w:rsidR="00A748D0">
        <w:t xml:space="preserve"> </w:t>
      </w:r>
      <w:r w:rsidR="00A748D0" w:rsidRPr="001B4024">
        <w:t>they often face difficulties using written product instructions</w:t>
      </w:r>
      <w:r w:rsidR="00A748D0">
        <w:t xml:space="preserve"> </w:t>
      </w:r>
      <w:r w:rsidR="00A748D0">
        <w:fldChar w:fldCharType="begin" w:fldLock="1"/>
      </w:r>
      <w:r w:rsidR="00A748D0">
        <w:instrText>ADDIN CSL_CITATION {"citationItems":[{"id":"ITEM-1","itemData":{"DOI":"10.4017/gt.2006.05.01.006.00","ISSN":"1569-1101","abstract":"This is a preliminary report of an interview study with 20 senior mobile phone users, focusing on how senior users of a mobile phone use and evaluate instruction manuals. Often senior users have less experience with multifunctional electronic devices. Therefore, an important issue is how they learn to handle mobile phones. The results show that nearly all participants read manuals carefully, but often do not understand the instructions. After reporting the criticisms by participants, their demands from manuals are presented. Finally, ideas for improving the process of familiarization with new multifunctional devices are introduced. (PsycINFO Database Record (c) 2016 APA, all rights reserved)","author":[{"dropping-particle":"","family":"Bruder","given":"C.","non-dropping-particle":"","parse-names":false,"suffix":""},{"dropping-particle":"","family":"Wandke","given":"H.","non-dropping-particle":"","parse-names":false,"suffix":""},{"dropping-particle":"","family":"Blessing","given":"L.","non-dropping-particle":"","parse-names":false,"suffix":""}],"container-title":"Gerontechnology","id":"ITEM-1","issue":"1","issued":{"date-parts":[["2006","1","1"]]},"publisher":"International Society for Gerontechnology (ISG)","title":"Improving mobile phone instruction manuals for seniors","type":"article-journal","volume":"5"},"uris":["http://www.mendeley.com/documents/?uuid=4e5dcda7-26c4-36bc-a762-042b0212dc13"]},{"id":"ITEM-2","itemData":{"DOI":"10.1145/2399193.2399195","ISSN":"19367228","abstract":"Mobile computing devices, such as smart phones, offer benefits that may be especially valuable to older adults (age 65+). Yet, older adults have been shown to have difficulty learning to use these devices. In the research presented in this article, we sought to better understand how older adults learn to use mobile devices, their preferences and barriers, in order to find new ways to support them in their learning process. We conducted two complementary studies: a survey study with 131 respondents from three age groups (20-49, 50-64, 65+) and an in-depth field study with 6 older adults aged 50+. The results showed, among other things, that the preference for trial-and-error decreases with age, and while over half of older respondents and participants preferred using the instruction manual, many reported difficulties using it. We discuss implications for design and illustrate these implications with an example help system, Help Kiosk, designed to support older adults' learning to use mobile devices. © 2012 ACM.","author":[{"dropping-particle":"","family":"Leung","given":"Rock","non-dropping-particle":"","parse-names":false,"suffix":""},{"dropping-particle":"","family":"Tang","given":"Charlotte","non-dropping-particle":"","parse-names":false,"suffix":""},{"dropping-particle":"","family":"Haddad","given":"Shathel","non-dropping-particle":"","parse-names":false,"suffix":""},{"dropping-particle":"","family":"McGrenere","given":"Joanna","non-dropping-particle":"","parse-names":false,"suffix":""},{"dropping-particle":"","family":"Graf","given":"Peter","non-dropping-particle":"","parse-names":false,"suffix":""},{"dropping-particle":"","family":"Ingriany","given":"Vilia","non-dropping-particle":"","parse-names":false,"suffix":""}],"container-title":"ACM Transactions on Accessible Computing","id":"ITEM-2","issue":"3","issued":{"date-parts":[["2012"]]},"title":"How older adults learn to use mobile devices: Survey and field investigations","type":"article-journal","volume":"4"},"uris":["http://www.mendeley.com/documents/?uuid=585ea1f3-d6c4-4936-9240-37448c8a63be"]}],"mendeley":{"formattedCitation":"[3,17]","plainTextFormattedCitation":"[3,17]","previouslyFormattedCitation":"[3,17]"},"properties":{"noteIndex":0},"schema":"https://github.com/citation-style-language/schema/raw/master/csl-citation.json"}</w:instrText>
      </w:r>
      <w:r w:rsidR="00A748D0">
        <w:fldChar w:fldCharType="separate"/>
      </w:r>
      <w:r w:rsidR="00A748D0" w:rsidRPr="004E24D5">
        <w:rPr>
          <w:noProof/>
        </w:rPr>
        <w:t>[3,17]</w:t>
      </w:r>
      <w:r w:rsidR="00A748D0">
        <w:fldChar w:fldCharType="end"/>
      </w:r>
      <w:r w:rsidR="00A748D0">
        <w:t>.</w:t>
      </w:r>
      <w:r w:rsidR="001F39C5">
        <w:t>Thus, older adults may turn to</w:t>
      </w:r>
      <w:r w:rsidR="001F39C5" w:rsidRPr="001B4024">
        <w:t xml:space="preserve"> </w:t>
      </w:r>
      <w:r w:rsidR="001B4024" w:rsidRPr="001B4024">
        <w:t xml:space="preserve">friends and family </w:t>
      </w:r>
      <w:r w:rsidR="001F39C5">
        <w:t xml:space="preserve">to </w:t>
      </w:r>
      <w:r w:rsidR="001B4024" w:rsidRPr="001B4024">
        <w:t xml:space="preserve">help them overcome </w:t>
      </w:r>
      <w:r w:rsidR="002F77D5" w:rsidRPr="001B4024">
        <w:t>challenges</w:t>
      </w:r>
      <w:r w:rsidR="00131A98">
        <w:t xml:space="preserve"> </w:t>
      </w:r>
      <w:r w:rsidR="001B4024" w:rsidRPr="001B4024">
        <w:t xml:space="preserve">they </w:t>
      </w:r>
      <w:r w:rsidR="001F39C5">
        <w:t xml:space="preserve">may </w:t>
      </w:r>
      <w:r w:rsidR="001B4024" w:rsidRPr="001B4024">
        <w:t>face with the</w:t>
      </w:r>
      <w:r w:rsidR="003F0D16">
        <w:t xml:space="preserve"> new</w:t>
      </w:r>
      <w:r w:rsidR="001B4024" w:rsidRPr="001B4024">
        <w:t xml:space="preserve"> technolog</w:t>
      </w:r>
      <w:r w:rsidR="007937F3">
        <w:t>ies</w:t>
      </w:r>
      <w:r w:rsidR="001F39C5">
        <w:t>. However</w:t>
      </w:r>
      <w:r w:rsidR="001B4024" w:rsidRPr="001B4024">
        <w:t xml:space="preserve">, </w:t>
      </w:r>
      <w:r w:rsidR="0085083C">
        <w:t>older adults</w:t>
      </w:r>
      <w:r w:rsidR="001B4024" w:rsidRPr="001B4024">
        <w:t xml:space="preserve"> may lack access to people with the right expertise at all times</w:t>
      </w:r>
      <w:r w:rsidR="00131A98" w:rsidDel="00A748D0">
        <w:t>.</w:t>
      </w:r>
    </w:p>
    <w:p w14:paraId="0B364E1A" w14:textId="6D070568" w:rsidR="009E211B" w:rsidRPr="00E42625" w:rsidRDefault="00E42625" w:rsidP="000F2ED0">
      <w:pPr>
        <w:pStyle w:val="ParaContinue"/>
      </w:pPr>
      <w:r w:rsidRPr="00E42625">
        <w:t xml:space="preserve">Increasingly, older adults have begun to leverage online instructional videos </w:t>
      </w:r>
      <w:r w:rsidR="00FF71B3" w:rsidRPr="00E42625">
        <w:t>to complete many tasks on their own</w:t>
      </w:r>
      <w:r w:rsidRPr="00E42625">
        <w:t>. Pew Research has shown that 39% of American older adults watch or download online videos. Twenty-three percent (23%) of that content is educational or instructional material</w:t>
      </w:r>
      <w:r w:rsidR="00437648">
        <w:t xml:space="preserve"> </w:t>
      </w:r>
      <w:r w:rsidR="000E2127" w:rsidRPr="009E211B">
        <w:fldChar w:fldCharType="begin" w:fldLock="1"/>
      </w:r>
      <w:r w:rsidR="004528C8">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[31]"},"properties":{"noteIndex":0},"schema":"https://github.com/citation-style-language/schema/raw/master/csl-citation.json"}</w:instrText>
      </w:r>
      <w:r w:rsidR="000E2127" w:rsidRPr="009E211B">
        <w:fldChar w:fldCharType="separate"/>
      </w:r>
      <w:r w:rsidR="004528C8" w:rsidRPr="004528C8">
        <w:rPr>
          <w:noProof/>
        </w:rPr>
        <w:t>[31]</w:t>
      </w:r>
      <w:r w:rsidR="000E2127" w:rsidRPr="009E211B">
        <w:fldChar w:fldCharType="end"/>
      </w:r>
      <w:r w:rsidRPr="00E42625">
        <w:t>. However, many older adults suffer from age-related decline in cognitive abilities</w:t>
      </w:r>
      <w:r w:rsidR="007937F3">
        <w:t xml:space="preserve">, including </w:t>
      </w:r>
      <w:r w:rsidRPr="00E42625">
        <w:t xml:space="preserve">working memory </w:t>
      </w:r>
      <w:r w:rsidR="007937F3" w:rsidRPr="00E42625">
        <w:t>capacit</w:t>
      </w:r>
      <w:r w:rsidR="007937F3">
        <w:t>y</w:t>
      </w:r>
      <w:r w:rsidRPr="00E42625">
        <w:t>, processing speed, spatial abilities, attention focusing, and reasoning</w:t>
      </w:r>
      <w:r w:rsidR="007937F3">
        <w:t xml:space="preserve">. Such limitations </w:t>
      </w:r>
      <w:r w:rsidRPr="00E42625">
        <w:t xml:space="preserve">make it hard for older adults to understand </w:t>
      </w:r>
      <w:r w:rsidRPr="00E42625">
        <w:lastRenderedPageBreak/>
        <w:t>rapid speech and recall details about what they have seen or heard recently (even for those with normal hearing)</w:t>
      </w:r>
      <w:r w:rsidR="0084135D" w:rsidRPr="0084135D">
        <w:t xml:space="preserve"> </w:t>
      </w:r>
      <w:r w:rsidR="001E4A67">
        <w:fldChar w:fldCharType="begin" w:fldLock="1"/>
      </w:r>
      <w:r w:rsidR="004528C8">
        <w:instrText>ADDIN CSL_CITATION {"citationItems":[{"id":"ITEM-1","itemData":{"DOI":"10.1037/0882-7974.21.2.333","ISSN":"08827974","PMID":"16768579","abstract":"The successful adoption of technology is becoming increasingly important to functional independence. The present article reports findings from the Center for Research and Education on Aging and Technology Enhancement (CREATE) on the use of technology among community-dwelling adults. The sample included 1,204 individuals ranging in age from 18-91 years. All participants completed a battery that included measures of demographic characteristics, self-rated health, experience with technology, attitudes toward computers, and component cognitive abilities. Findings indicate that the older adults were less likely than younger adults to use technology in general, computers, and the World Wide Web. The results also indicate that computer anxiety, fluid intelligence, and crystallized intelligence were important predictors of the use of technology. The relationship between age and adoption of technology was mediated by cognitive abilities, computer self-efficacy, and computer anxiety. These findings are discussed in terms of training strategies to promote technology adoption. Copyright 2006 by the American Psychological Association.","author":[{"dropping-particle":"","family":"Czaja","given":"Sara J.","non-dropping-particle":"","parse-names":false,"suffix":""},{"dropping-particle":"","family":"Charness","given":"Neil","non-dropping-particle":"","parse-names":false,"suffix":""},{"dropping-particle":"","family":"Fisk","given":"Arthur D.","non-dropping-particle":"","parse-names":false,"suffix":""},{"dropping-particle":"","family":"Hertzog","given":"Christopher","non-dropping-particle":"","parse-names":false,"suffix":""},{"dropping-particle":"","family":"Nair","given":"Sankaran N.","non-dropping-particle":"","parse-names":false,"suffix":""},{"dropping-particle":"","family":"Rogers","given":"Wendy A.","non-dropping-particle":"","parse-names":false,"suffix":""},{"dropping-particle":"","family":"Sharit","given":"Joseph","non-dropping-particle":"","parse-names":false,"suffix":""}],"container-title":"Psychology and Aging","id":"ITEM-1","issue":"2","issued":{"date-parts":[["2006","6"]]},"page":"333-352","title":"Factors predicting the use of technology: Findings from the Center for Research and Education on Aging and Technology Enhancement (CREATE)","type":"article-journal","volume":"21"},"uris":["http://www.mendeley.com/documents/?uuid=0440f59d-3a82-4080-ac85-3124d1d37b7d"]},{"id":"ITEM-2","itemData":{"DOI":"10.1518/001872006776412180","ISSN":"00187208","PMID":"16696265","abstract":"Objective: The present study examined the relationship between two distinct subfactors of spatial ability and performance in an information search task modeled on browsing the Web. Background: Previous studies have found relationships between various measures of spatial ability and performance in a wide variety of computer-based tasks. Method: In the search task 101 participants (18-29 years of age) searched for the answer to a question by navigating the system. They completed the experimental task as well as a battery of cognitive ability measures that included two different measures of spatial ability. Results: The results indicate that spatial orientation ability was related to performance with tasks that were high in their navigational requirement (engendered by the use of a novel aid), whereas spatial visualization was unrelated to performance in any task condition. Conclusion: A closer inspection of the cognitive requirements of a task may reveal what interventions could be most useful when designing computer systems or developing training programs. Application: Given the unique differences between the different spatial abilities, the current results suggest the design of navigational aids that place less demand on spatial orientation ability. Copyright © 2006, Human Factors and Ergonomics Society. All rights reserved.","author":[{"dropping-particle":"","family":"Pak","given":"Richard","non-dropping-particle":"","parse-names":false,"suffix":""},{"dropping-particle":"","family":"Rogers","given":"Wendy A.","non-dropping-particle":"","parse-names":false,"suffix":""},{"dropping-particle":"","family":"Fisk","given":"Arthur D.","non-dropping-particle":"","parse-names":false,"suffix":""}],"container-title":"Human Factors","id":"ITEM-2","issue":"1","issued":{"date-parts":[["2006"]]},"page":"154-165","title":"Spatial ability subfactors and their influences on a computer-based information search task","type":"article-journal","volume":"48"},"uris":["http://www.mendeley.com/documents/?uuid=b7ac2417-37f3-46e0-800e-44a1949eff69"]}],"mendeley":{"formattedCitation":"[7,25]","plainTextFormattedCitation":"[7,25]","previouslyFormattedCitation":"[7,25]"},"properties":{"noteIndex":0},"schema":"https://github.com/citation-style-language/schema/raw/master/csl-citation.json"}</w:instrText>
      </w:r>
      <w:r w:rsidR="001E4A67">
        <w:fldChar w:fldCharType="separate"/>
      </w:r>
      <w:r w:rsidR="004528C8" w:rsidRPr="004528C8">
        <w:rPr>
          <w:noProof/>
        </w:rPr>
        <w:t>[7,25]</w:t>
      </w:r>
      <w:r w:rsidR="001E4A67">
        <w:fldChar w:fldCharType="end"/>
      </w:r>
      <w:r w:rsidR="004A00B6">
        <w:t xml:space="preserve">. These limitations also </w:t>
      </w:r>
      <w:r w:rsidRPr="00E42625">
        <w:t>negatively affect their visual processing rate and reaction time to visual stimuli</w:t>
      </w:r>
      <w:r w:rsidR="007A4414">
        <w:t xml:space="preserve"> </w:t>
      </w:r>
      <w:r w:rsidR="007A4414">
        <w:fldChar w:fldCharType="begin" w:fldLock="1"/>
      </w:r>
      <w:r w:rsidR="004528C8">
        <w:instrText>ADDIN CSL_CITATION {"citationItems":[{"id":"ITEM-1","itemData":{"DOI":"10.3389/fnagi.2019.00116","ISSN":"16634365","abstract":"Decline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Neuroscience","id":"ITEM-1","issue":"MAY","issued":{"date-parts":[["2019"]]},"page":"1-12","title":"Visual information processing in young and older adults","type":"article-journal","volume":"11"},"uris":["http://www.mendeley.com/documents/?uuid=86de52aa-7e71-4c40-9ce6-fb5578c299a8"]},{"id":"ITEM-2","itemData":{"id":"ITEM-2","issued":{"date-parts":[["0"]]},"title":"1997_-_Theodore_Bashore_-_TheDeclineofCognitiveProcessingSpeedinOldAge[retrieved_2021-02-18].pdf","type":"article"},"uris":["http://www.mendeley.com/documents/?uuid=29562fb9-8b50-4ead-9a54-39ecbf2a0254"]}],"mendeley":{"formattedCitation":"[10,32]","plainTextFormattedCitation":"[10,32]","previouslyFormattedCitation":"[10,32]"},"properties":{"noteIndex":0},"schema":"https://github.com/citation-style-language/schema/raw/master/csl-citation.json"}</w:instrText>
      </w:r>
      <w:r w:rsidR="007A4414">
        <w:fldChar w:fldCharType="separate"/>
      </w:r>
      <w:r w:rsidR="004528C8" w:rsidRPr="004528C8">
        <w:rPr>
          <w:noProof/>
        </w:rPr>
        <w:t>[10,32]</w:t>
      </w:r>
      <w:r w:rsidR="007A4414">
        <w:fldChar w:fldCharType="end"/>
      </w:r>
      <w:r w:rsidRPr="00E42625">
        <w:t xml:space="preserve">. Because online videos are often created with a general audience in mind, older adults </w:t>
      </w:r>
      <w:r w:rsidR="00FF71B3">
        <w:t xml:space="preserve">can </w:t>
      </w:r>
      <w:r w:rsidR="007E3464">
        <w:t>find it difficult to</w:t>
      </w:r>
      <w:r w:rsidRPr="00E42625">
        <w:t xml:space="preserve"> follow and comprehend existing online video content</w:t>
      </w:r>
      <w:r w:rsidR="00DE3F52">
        <w:t xml:space="preserve"> delivered at a rate that is inappropriate to them</w:t>
      </w:r>
      <w:r w:rsidRPr="00E42625">
        <w:t xml:space="preserve">. </w:t>
      </w:r>
      <w:r w:rsidR="00341C9D">
        <w:t>For example</w:t>
      </w:r>
      <w:r w:rsidRPr="00E42625">
        <w:t>, content on YouTube typically ha</w:t>
      </w:r>
      <w:r w:rsidR="0019656C">
        <w:t>s</w:t>
      </w:r>
      <w:r w:rsidRPr="00E42625">
        <w:t xml:space="preserve"> a speech rate faster than the average speech rate of 150 wpm</w:t>
      </w:r>
      <w:r w:rsidR="00B36521">
        <w:t xml:space="preserve"> </w:t>
      </w:r>
      <w:r w:rsidR="009F170C" w:rsidRPr="009F170C">
        <w:fldChar w:fldCharType="begin" w:fldLock="1"/>
      </w:r>
      <w:r w:rsidR="004528C8">
        <w:instrText>ADDIN CSL_CITATION {"citationItems":[{"id":"ITEM-1","itemData":{"URL":"http://www.ncvs.org/ncvs/tutorials/voiceprod/tutorial/quality.html","accessed":{"date-parts":[["2021","4","23"]]},"id":"ITEM-1","issued":{"date-parts":[["0"]]},"title":"The National Center for Voice and Speech - Tutorials","type":"webpage"},"uris":["http://www.mendeley.com/documents/?uuid=4ea4d286-43fa-37e9-aa76-11d089b1b834"]}],"mendeley":{"formattedCitation":"[33]","plainTextFormattedCitation":"[33]","previouslyFormattedCitation":"[33]"},"properties":{"noteIndex":0},"schema":"https://github.com/citation-style-language/schema/raw/master/csl-citation.json"}</w:instrText>
      </w:r>
      <w:r w:rsidR="009F170C" w:rsidRPr="009F170C">
        <w:fldChar w:fldCharType="separate"/>
      </w:r>
      <w:r w:rsidR="004528C8" w:rsidRPr="004528C8">
        <w:rPr>
          <w:noProof/>
        </w:rPr>
        <w:t>[33]</w:t>
      </w:r>
      <w:r w:rsidR="009F170C" w:rsidRPr="009F170C">
        <w:fldChar w:fldCharType="end"/>
      </w:r>
      <w:r w:rsidRPr="00E42625">
        <w:t xml:space="preserve">, </w:t>
      </w:r>
      <w:r w:rsidR="007937F3">
        <w:t>yet</w:t>
      </w:r>
      <w:r w:rsidRPr="00E42625">
        <w:t xml:space="preserve"> older adults struggle to comprehend and</w:t>
      </w:r>
      <w:r w:rsidR="00D7243D">
        <w:t xml:space="preserve"> </w:t>
      </w:r>
      <w:r w:rsidRPr="00E42625">
        <w:t xml:space="preserve">recall content that is delivered faster than </w:t>
      </w:r>
      <w:r w:rsidR="00EA0C00">
        <w:t>1</w:t>
      </w:r>
      <w:r w:rsidR="004D23C7">
        <w:t>5</w:t>
      </w:r>
      <w:r w:rsidR="00EA0C00">
        <w:t>0</w:t>
      </w:r>
      <w:r w:rsidRPr="00E42625">
        <w:t xml:space="preserve"> wpm</w:t>
      </w:r>
      <w:r w:rsidR="00BE171A">
        <w:t xml:space="preserve"> </w:t>
      </w:r>
      <w:r w:rsidR="00BE171A">
        <w:fldChar w:fldCharType="begin" w:fldLock="1"/>
      </w:r>
      <w:r w:rsidR="004528C8">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Psychology","id":"ITEM-4","issue":"3","issued":{"date-parts":[["2000"]]},"page":"149-154","title":"The effect of slowing speech rate at natural boundaries on older adults' memory for auditorially presented stories","type":"article-journal","volume":"52"},"uris":["http://www.mendeley.com/documents/?uuid=f8fc8c98-7adc-4094-8ca3-c70d1941410b"]}],"mendeley":{"formattedCitation":"[2,4,6,15]","plainTextFormattedCitation":"[2,4,6,15]","previouslyFormattedCitation":"[2,4,6,15]"},"properties":{"noteIndex":0},"schema":"https://github.com/citation-style-language/schema/raw/master/csl-citation.json"}</w:instrText>
      </w:r>
      <w:r w:rsidR="00BE171A">
        <w:fldChar w:fldCharType="separate"/>
      </w:r>
      <w:r w:rsidR="004E24D5" w:rsidRPr="004E24D5">
        <w:rPr>
          <w:noProof/>
        </w:rPr>
        <w:t>[2,4,6,15]</w:t>
      </w:r>
      <w:r w:rsidR="00BE171A">
        <w:fldChar w:fldCharType="end"/>
      </w:r>
      <w:r w:rsidR="00BE171A">
        <w:t>.</w:t>
      </w:r>
      <w:r w:rsidR="00BF642A">
        <w:t xml:space="preserve"> </w:t>
      </w:r>
      <w:r w:rsidR="00CB793B">
        <w:t xml:space="preserve">                                                                                                                                </w:t>
      </w:r>
    </w:p>
    <w:p w14:paraId="0C71075F" w14:textId="7AC163E5" w:rsidR="007937F3" w:rsidRDefault="0086227C" w:rsidP="004E3970">
      <w:pPr>
        <w:pStyle w:val="ParaContinue"/>
      </w:pPr>
      <w:r>
        <w:t>To date,</w:t>
      </w:r>
      <w:r w:rsidRPr="007C3694">
        <w:t xml:space="preserve"> </w:t>
      </w:r>
      <w:r w:rsidR="007937F3">
        <w:t>the ways in which we can</w:t>
      </w:r>
      <w:r w:rsidRPr="007C3694">
        <w:t xml:space="preserve"> help older adults better understand and follow instructional videos</w:t>
      </w:r>
      <w:r>
        <w:t xml:space="preserve"> remains an under-explored research question</w:t>
      </w:r>
      <w:r w:rsidRPr="007C3694">
        <w:t xml:space="preserve">. </w:t>
      </w:r>
      <w:r w:rsidR="004A2062">
        <w:t xml:space="preserve">Many prior works have investigated the effect of </w:t>
      </w:r>
      <w:r w:rsidR="00B155A4">
        <w:t>slowing</w:t>
      </w:r>
      <w:r w:rsidR="00B155A4">
        <w:rPr>
          <w:rFonts w:hint="eastAsia"/>
          <w:lang w:eastAsia="zh-CN"/>
        </w:rPr>
        <w:t xml:space="preserve"> </w:t>
      </w:r>
      <w:r w:rsidR="00411480">
        <w:t xml:space="preserve">audio and/or video playback </w:t>
      </w:r>
      <w:r w:rsidR="004A2062">
        <w:t xml:space="preserve">rate on older adults’ ability to recall, recognize and comprehend </w:t>
      </w:r>
      <w:r w:rsidR="00C10DD8">
        <w:t>visual or audio materials</w:t>
      </w:r>
      <w:r w:rsidR="00E66E26">
        <w:t>.</w:t>
      </w:r>
      <w:r w:rsidR="00447350">
        <w:t xml:space="preserve"> </w:t>
      </w:r>
      <w:r w:rsidR="00427E59">
        <w:t>They</w:t>
      </w:r>
      <w:r w:rsidR="00C24A48">
        <w:t xml:space="preserve"> </w:t>
      </w:r>
      <w:r w:rsidR="0029524B">
        <w:t>report</w:t>
      </w:r>
      <w:r w:rsidR="00031081">
        <w:t xml:space="preserve"> that </w:t>
      </w:r>
      <w:r w:rsidR="00B97EFB">
        <w:t>older adults perform better in terms of their ability to recall, recognize</w:t>
      </w:r>
      <w:r w:rsidR="007937F3">
        <w:t>,</w:t>
      </w:r>
      <w:r w:rsidR="00B97EFB">
        <w:t xml:space="preserve"> and comprehend material</w:t>
      </w:r>
      <w:r w:rsidR="00341C9D">
        <w:t xml:space="preserve"> delivered</w:t>
      </w:r>
      <w:r w:rsidR="00142CF3">
        <w:t xml:space="preserve"> at a </w:t>
      </w:r>
      <w:r w:rsidR="00AF4381">
        <w:t xml:space="preserve">uniformly </w:t>
      </w:r>
      <w:r w:rsidR="008448DD">
        <w:t>s</w:t>
      </w:r>
      <w:r w:rsidR="00142CF3">
        <w:t xml:space="preserve">lower rate than </w:t>
      </w:r>
      <w:r w:rsidR="007937F3">
        <w:t xml:space="preserve">at a </w:t>
      </w:r>
      <w:r w:rsidR="008448DD">
        <w:t>faster</w:t>
      </w:r>
      <w:r w:rsidR="00142CF3">
        <w:t xml:space="preserve"> rate, while the </w:t>
      </w:r>
      <w:r w:rsidR="00411480">
        <w:t xml:space="preserve">playback </w:t>
      </w:r>
      <w:r w:rsidR="0021228D">
        <w:t>rate had little effect on younger adults’ performance</w:t>
      </w:r>
      <w:r w:rsidR="00782C3F">
        <w:t xml:space="preserve"> </w:t>
      </w:r>
      <w:r w:rsidR="008868DE">
        <w:fldChar w:fldCharType="begin" w:fldLock="1"/>
      </w:r>
      <w:r w:rsidR="004528C8">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Neuroscience","id":"ITEM-4","issue":"MAY","issued":{"date-parts":[["2019"]]},"page":"1-12","title":"Visual information processing in young and older adults","type":"article-journal","volume":"11"},"uris":["http://www.mendeley.com/documents/?uuid=86de52aa-7e71-4c40-9ce6-fb5578c299a8"]}],"mendeley":{"formattedCitation":"[2,4,6,10]","plainTextFormattedCitation":"[2,4,6,10]","previouslyFormattedCitation":"[2,4,6,10]"},"properties":{"noteIndex":0},"schema":"https://github.com/citation-style-language/schema/raw/master/csl-citation.json"}</w:instrText>
      </w:r>
      <w:r w:rsidR="008868DE">
        <w:fldChar w:fldCharType="separate"/>
      </w:r>
      <w:r w:rsidR="004E24D5" w:rsidRPr="004E24D5">
        <w:rPr>
          <w:noProof/>
        </w:rPr>
        <w:t>[2,4,6,10]</w:t>
      </w:r>
      <w:r w:rsidR="008868DE">
        <w:fldChar w:fldCharType="end"/>
      </w:r>
      <w:r w:rsidR="00142CF3">
        <w:t>.</w:t>
      </w:r>
      <w:r w:rsidR="003565C3">
        <w:t xml:space="preserve"> </w:t>
      </w:r>
      <w:r w:rsidR="00411480">
        <w:t>Beyond</w:t>
      </w:r>
      <w:r w:rsidR="003B26F7">
        <w:t xml:space="preserve"> applying a constant slowing factor</w:t>
      </w:r>
      <w:r w:rsidR="00411480">
        <w:t>,</w:t>
      </w:r>
      <w:r w:rsidR="00B36E48">
        <w:t xml:space="preserve"> </w:t>
      </w:r>
      <w:r w:rsidR="00E64E08">
        <w:t>Holland and Fletcher</w:t>
      </w:r>
      <w:r w:rsidR="00E64E08" w:rsidDel="00092E35">
        <w:t xml:space="preserve"> </w:t>
      </w:r>
      <w:r w:rsidR="00E64E08">
        <w:t xml:space="preserve">showed that </w:t>
      </w:r>
      <w:r w:rsidR="00921A1A">
        <w:t xml:space="preserve">automatically </w:t>
      </w:r>
      <w:r w:rsidR="00695E8F">
        <w:t>i</w:t>
      </w:r>
      <w:r w:rsidR="00EA3B3C">
        <w:t>nserting</w:t>
      </w:r>
      <w:r w:rsidR="00D84AA6">
        <w:t xml:space="preserve"> </w:t>
      </w:r>
      <w:r w:rsidR="00A9758C">
        <w:t>long</w:t>
      </w:r>
      <w:r w:rsidR="00EA3B3C">
        <w:t xml:space="preserve"> </w:t>
      </w:r>
      <w:r w:rsidR="006714C5">
        <w:t xml:space="preserve">pauses </w:t>
      </w:r>
      <w:r w:rsidR="00341C9D">
        <w:t xml:space="preserve">in audio recordings of </w:t>
      </w:r>
      <w:r w:rsidR="00341C9D" w:rsidRPr="00857A44">
        <w:t>stories</w:t>
      </w:r>
      <w:r w:rsidR="00341C9D">
        <w:t xml:space="preserve"> </w:t>
      </w:r>
      <w:r w:rsidR="006714C5">
        <w:t>at</w:t>
      </w:r>
      <w:r w:rsidR="00D13F24">
        <w:t xml:space="preserve"> </w:t>
      </w:r>
      <w:r w:rsidR="00BD7AC8">
        <w:t>phrase</w:t>
      </w:r>
      <w:r w:rsidR="007937F3">
        <w:t>,</w:t>
      </w:r>
      <w:r w:rsidR="00BD7AC8">
        <w:t xml:space="preserve"> clause boundaries</w:t>
      </w:r>
      <w:r w:rsidR="00312D26">
        <w:t xml:space="preserve">, and </w:t>
      </w:r>
      <w:r w:rsidR="00D13F24">
        <w:t>sentence endings</w:t>
      </w:r>
      <w:r w:rsidR="00146AE2">
        <w:t xml:space="preserve"> </w:t>
      </w:r>
      <w:r w:rsidR="00A43715">
        <w:t xml:space="preserve">can </w:t>
      </w:r>
      <w:r w:rsidR="002E368F">
        <w:t>serve as</w:t>
      </w:r>
      <w:r w:rsidR="00A43715">
        <w:t xml:space="preserve"> an </w:t>
      </w:r>
      <w:r w:rsidR="00631011">
        <w:t xml:space="preserve">alternative </w:t>
      </w:r>
      <w:r w:rsidR="00990B72">
        <w:t xml:space="preserve">for </w:t>
      </w:r>
      <w:r w:rsidR="00463D90">
        <w:t>regulating</w:t>
      </w:r>
      <w:r w:rsidR="00990B72">
        <w:t xml:space="preserve"> the rate at which the </w:t>
      </w:r>
      <w:r w:rsidR="007612B6">
        <w:t>story</w:t>
      </w:r>
      <w:r w:rsidR="00990B72">
        <w:t xml:space="preserve"> was delivered</w:t>
      </w:r>
      <w:r w:rsidR="00631011">
        <w:t xml:space="preserve"> </w:t>
      </w:r>
      <w:r w:rsidR="00F217FF">
        <w:t xml:space="preserve">to older adults </w:t>
      </w:r>
      <w:r w:rsidR="00146AE2">
        <w:fldChar w:fldCharType="begin" w:fldLock="1"/>
      </w:r>
      <w:r w:rsidR="004528C8">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b20efa53-3e11-4787-94cc-8a6fa9c606ab"]}],"mendeley":{"formattedCitation":"[15]","plainTextFormattedCitation":"[15]","previouslyFormattedCitation":"[15]"},"properties":{"noteIndex":0},"schema":"https://github.com/citation-style-language/schema/raw/master/csl-citation.json"}</w:instrText>
      </w:r>
      <w:r w:rsidR="00146AE2">
        <w:fldChar w:fldCharType="separate"/>
      </w:r>
      <w:r w:rsidR="004E24D5" w:rsidRPr="004E24D5">
        <w:rPr>
          <w:noProof/>
        </w:rPr>
        <w:t>[15]</w:t>
      </w:r>
      <w:r w:rsidR="00146AE2">
        <w:fldChar w:fldCharType="end"/>
      </w:r>
      <w:r w:rsidR="00CE7B72">
        <w:t>.</w:t>
      </w:r>
      <w:r w:rsidR="002E368F">
        <w:t xml:space="preserve"> Furthermore,</w:t>
      </w:r>
      <w:r w:rsidR="00815686">
        <w:t xml:space="preserve"> </w:t>
      </w:r>
      <w:r w:rsidR="002E368F">
        <w:t>o</w:t>
      </w:r>
      <w:r w:rsidR="00F217FF">
        <w:t xml:space="preserve">lder adults </w:t>
      </w:r>
      <w:r w:rsidR="005C0522">
        <w:t xml:space="preserve">demonstrated </w:t>
      </w:r>
      <w:r w:rsidR="00815686">
        <w:t>better recall and recognition performance with longer pauses</w:t>
      </w:r>
      <w:r w:rsidR="005C0522">
        <w:t xml:space="preserve">. </w:t>
      </w:r>
      <w:r>
        <w:t>The effect of slowing down and inserting pauses</w:t>
      </w:r>
      <w:r w:rsidR="002058E5">
        <w:t xml:space="preserve"> specifically</w:t>
      </w:r>
      <w:r>
        <w:t xml:space="preserve"> in</w:t>
      </w:r>
      <w:r w:rsidR="002058E5">
        <w:t>to</w:t>
      </w:r>
      <w:r>
        <w:t xml:space="preserve"> instructional videos to help older adults complete related tasks, however, has not been directly studied. </w:t>
      </w:r>
    </w:p>
    <w:p w14:paraId="29EFB3F7" w14:textId="3930E2A3" w:rsidR="00055AC7" w:rsidRPr="00DB133C" w:rsidRDefault="007937F3" w:rsidP="002C4AB5">
      <w:pPr>
        <w:pStyle w:val="ParaContinue"/>
      </w:pPr>
      <w:r>
        <w:t>I</w:t>
      </w:r>
      <w:r w:rsidR="0086227C">
        <w:t xml:space="preserve">n this paper, </w:t>
      </w:r>
      <w:r w:rsidR="00DB7719" w:rsidRPr="007C3694">
        <w:t>we</w:t>
      </w:r>
      <w:r w:rsidR="009D020A" w:rsidRPr="007C3694">
        <w:t xml:space="preserve"> compare </w:t>
      </w:r>
      <w:r w:rsidR="0086227C">
        <w:t xml:space="preserve">these </w:t>
      </w:r>
      <w:r w:rsidR="009D020A" w:rsidRPr="007C3694">
        <w:t xml:space="preserve">two methods for </w:t>
      </w:r>
      <w:r w:rsidR="00463D90">
        <w:t>regulating</w:t>
      </w:r>
      <w:r w:rsidR="009D020A" w:rsidRPr="007C3694">
        <w:t xml:space="preserve"> the </w:t>
      </w:r>
      <w:r w:rsidR="00313603">
        <w:t>content</w:t>
      </w:r>
      <w:r w:rsidR="00313603" w:rsidRPr="007C3694">
        <w:t xml:space="preserve"> </w:t>
      </w:r>
      <w:r w:rsidR="009D020A" w:rsidRPr="007C3694">
        <w:t>delivery rate</w:t>
      </w:r>
      <w:r w:rsidR="0086227C">
        <w:t xml:space="preserve"> and evaluated them against a normal playback</w:t>
      </w:r>
      <w:r w:rsidR="00EE478F">
        <w:t xml:space="preserve"> </w:t>
      </w:r>
      <w:r w:rsidR="0086227C">
        <w:t>condition.</w:t>
      </w:r>
      <w:r>
        <w:t xml:space="preserve"> </w:t>
      </w:r>
      <w:r w:rsidR="002058E5">
        <w:t xml:space="preserve">Overall, our work shows that automatically pausing is a promising method of </w:t>
      </w:r>
      <w:r w:rsidR="00463D90">
        <w:t>regulating</w:t>
      </w:r>
      <w:r w:rsidR="002058E5">
        <w:t xml:space="preserve"> the content delivery rate of online instructional videos to help older adults complete tasks efficiently. </w:t>
      </w:r>
      <w:r w:rsidR="00921A1A">
        <w:t xml:space="preserve">Participants found that </w:t>
      </w:r>
      <w:r w:rsidR="00502244">
        <w:t xml:space="preserve">automatically pausing the instructional videos </w:t>
      </w:r>
      <w:r w:rsidR="00921A1A">
        <w:t xml:space="preserve">to be </w:t>
      </w:r>
      <w:r w:rsidR="00502244">
        <w:t xml:space="preserve">more helpful </w:t>
      </w:r>
      <w:r w:rsidR="007A1E96">
        <w:t>(</w:t>
      </w:r>
      <w:r w:rsidR="00714711">
        <w:t>2</w:t>
      </w:r>
      <w:r w:rsidR="00AA7932">
        <w:t>4.8% more time</w:t>
      </w:r>
      <w:r w:rsidR="003C0F57">
        <w:t>-</w:t>
      </w:r>
      <w:r w:rsidR="00AA7932">
        <w:t>efficient</w:t>
      </w:r>
      <w:r w:rsidR="007A1E96">
        <w:t xml:space="preserve">) </w:t>
      </w:r>
      <w:r w:rsidR="00502244">
        <w:t>than uniformly slowing down the instructional videos</w:t>
      </w:r>
      <w:r w:rsidR="00921A1A">
        <w:t>,</w:t>
      </w:r>
      <w:r w:rsidR="00502244">
        <w:t xml:space="preserve"> and it </w:t>
      </w:r>
      <w:r w:rsidR="00FC14BE">
        <w:t>was</w:t>
      </w:r>
      <w:r w:rsidR="006938E4">
        <w:t xml:space="preserve"> </w:t>
      </w:r>
      <w:r w:rsidR="00921A1A">
        <w:t xml:space="preserve">also </w:t>
      </w:r>
      <w:r w:rsidR="006938E4">
        <w:t>more</w:t>
      </w:r>
      <w:r w:rsidR="00C23DB4">
        <w:t xml:space="preserve"> beneficial </w:t>
      </w:r>
      <w:r w:rsidR="00857F4C">
        <w:t>(</w:t>
      </w:r>
      <w:r w:rsidR="00000293">
        <w:t>14</w:t>
      </w:r>
      <w:r w:rsidR="00AA7932">
        <w:t>.4</w:t>
      </w:r>
      <w:r w:rsidR="00000293">
        <w:t>% more time</w:t>
      </w:r>
      <w:r w:rsidR="003C0F57">
        <w:t>-</w:t>
      </w:r>
      <w:r w:rsidR="00000293">
        <w:t>efficient</w:t>
      </w:r>
      <w:r w:rsidR="00857F4C">
        <w:t xml:space="preserve">) </w:t>
      </w:r>
      <w:r w:rsidR="00696469">
        <w:t xml:space="preserve">than no </w:t>
      </w:r>
      <w:r w:rsidR="008C73F3">
        <w:t xml:space="preserve">regulation </w:t>
      </w:r>
      <w:r w:rsidR="00696469">
        <w:t>at all</w:t>
      </w:r>
      <w:r w:rsidR="004C588A">
        <w:t xml:space="preserve"> </w:t>
      </w:r>
      <w:r w:rsidR="001E110F">
        <w:t>after</w:t>
      </w:r>
      <w:r w:rsidR="004C588A">
        <w:t xml:space="preserve"> </w:t>
      </w:r>
      <w:r w:rsidR="00921A1A">
        <w:t xml:space="preserve">they had become </w:t>
      </w:r>
      <w:r w:rsidR="001E110F">
        <w:t>sufficiently proficient with the method</w:t>
      </w:r>
      <w:r w:rsidR="00025EA7">
        <w:t xml:space="preserve"> (after using it three times)</w:t>
      </w:r>
      <w:r w:rsidR="00696469">
        <w:t>.</w:t>
      </w:r>
      <w:r w:rsidR="002A77BC">
        <w:t xml:space="preserve"> </w:t>
      </w:r>
      <w:r w:rsidR="00153B37">
        <w:t>Furthermore</w:t>
      </w:r>
      <w:r w:rsidR="00B309A7">
        <w:t xml:space="preserve">, </w:t>
      </w:r>
      <w:r w:rsidR="00921A1A">
        <w:t xml:space="preserve">participants </w:t>
      </w:r>
      <w:r w:rsidR="00B309A7">
        <w:t xml:space="preserve">were generally </w:t>
      </w:r>
      <w:r w:rsidR="0079183C">
        <w:t>satisfied</w:t>
      </w:r>
      <w:r w:rsidR="00B309A7">
        <w:t xml:space="preserve"> </w:t>
      </w:r>
      <w:r w:rsidR="008A4DC6">
        <w:t>with</w:t>
      </w:r>
      <w:r w:rsidR="00B309A7">
        <w:t xml:space="preserve"> </w:t>
      </w:r>
      <w:r w:rsidR="00502244">
        <w:t xml:space="preserve">the </w:t>
      </w:r>
      <w:r w:rsidR="00EC58C6">
        <w:t xml:space="preserve">automatic pausing </w:t>
      </w:r>
      <w:r w:rsidR="00502244">
        <w:t xml:space="preserve">of </w:t>
      </w:r>
      <w:r w:rsidR="00EC58C6">
        <w:t>the instructional videos</w:t>
      </w:r>
      <w:r w:rsidR="00886127">
        <w:t xml:space="preserve">. </w:t>
      </w:r>
    </w:p>
    <w:p w14:paraId="197F41E5" w14:textId="09CC4067" w:rsidR="007A49AB" w:rsidRDefault="00D32658" w:rsidP="00A307C8">
      <w:pPr>
        <w:pStyle w:val="Head1"/>
        <w:ind w:left="432" w:hanging="432"/>
      </w:pPr>
      <w:r>
        <w:t>Related work</w:t>
      </w:r>
      <w:r w:rsidR="008D41DC">
        <w:t xml:space="preserve"> </w:t>
      </w:r>
    </w:p>
    <w:p w14:paraId="7BCF7373" w14:textId="6CE0DBAF" w:rsidR="003C0D76" w:rsidRPr="003C0D76" w:rsidRDefault="003C0D76" w:rsidP="003C0D76">
      <w:pPr>
        <w:pStyle w:val="PostHeadPara"/>
      </w:pPr>
      <w:r>
        <w:t xml:space="preserve">In this section, we covered related work on </w:t>
      </w:r>
      <w:r w:rsidR="00D845FA">
        <w:t>the benefits of instructional videos to older adults</w:t>
      </w:r>
      <w:r w:rsidR="002A67B1">
        <w:t xml:space="preserve"> and </w:t>
      </w:r>
      <w:r w:rsidR="00415E1C">
        <w:t xml:space="preserve">the effect of </w:t>
      </w:r>
      <w:r w:rsidR="002A67B1">
        <w:t xml:space="preserve">adjustment </w:t>
      </w:r>
      <w:r w:rsidR="00B56E3F">
        <w:t xml:space="preserve">to the multimedia playback content. </w:t>
      </w:r>
    </w:p>
    <w:p w14:paraId="247ECE9C" w14:textId="1A5FA7F0" w:rsidR="00174BD3" w:rsidRDefault="008850E6" w:rsidP="005B2F9F">
      <w:pPr>
        <w:pStyle w:val="Head2"/>
      </w:pPr>
      <w:r>
        <w:t>The benefits of instructional videos to older adults</w:t>
      </w:r>
    </w:p>
    <w:p w14:paraId="6A28352C" w14:textId="13CFABFD" w:rsidR="0044576F" w:rsidRDefault="007929BB" w:rsidP="004A39FB">
      <w:pPr>
        <w:pStyle w:val="PostHeadPara"/>
      </w:pPr>
      <w:r>
        <w:t xml:space="preserve">In terms </w:t>
      </w:r>
      <w:r w:rsidR="007B74BA">
        <w:t>of cognitive and mental support, i</w:t>
      </w:r>
      <w:r w:rsidR="00132ABA">
        <w:t xml:space="preserve">nstructional videos </w:t>
      </w:r>
      <w:r w:rsidR="00602873">
        <w:t xml:space="preserve">help reduce the cognitive load incurred </w:t>
      </w:r>
      <w:r w:rsidR="00D77C7E">
        <w:t xml:space="preserve">in information processing and instill </w:t>
      </w:r>
      <w:r w:rsidR="0093042E">
        <w:t xml:space="preserve">confidence in older adults. </w:t>
      </w:r>
      <w:r w:rsidR="008A34BB">
        <w:t>Like any other video</w:t>
      </w:r>
      <w:r w:rsidR="003C0F57">
        <w:t>s</w:t>
      </w:r>
      <w:r w:rsidR="008A34BB">
        <w:t xml:space="preserve">, instructional videos combine audio and visual stimuli to present information. </w:t>
      </w:r>
      <w:r w:rsidR="00A76685">
        <w:t xml:space="preserve">Prior </w:t>
      </w:r>
      <w:r w:rsidR="00F51ECA">
        <w:t xml:space="preserve">research has shown that </w:t>
      </w:r>
      <w:r w:rsidR="004A39FB">
        <w:t>audiovisual presentation</w:t>
      </w:r>
      <w:r w:rsidR="004602E4">
        <w:t>s</w:t>
      </w:r>
      <w:r w:rsidR="004A39FB">
        <w:t xml:space="preserve"> of instructional materials </w:t>
      </w:r>
      <w:r w:rsidR="00A76685">
        <w:t xml:space="preserve">can </w:t>
      </w:r>
      <w:r w:rsidR="004A39FB">
        <w:t xml:space="preserve">mitigate the negative effects of </w:t>
      </w:r>
      <w:r w:rsidR="00695BB1">
        <w:t>cognitive</w:t>
      </w:r>
      <w:r w:rsidR="004A39FB">
        <w:t xml:space="preserve"> decline </w:t>
      </w:r>
      <w:r w:rsidR="004A39FB">
        <w:fldChar w:fldCharType="begin" w:fldLock="1"/>
      </w:r>
      <w:r w:rsidR="004528C8">
        <w:instrText>ADDIN CSL_CITATION {"citationItems":[{"id":"ITEM-1","itemData":{"DOI":"10.1007/s10648-006-9005-4","ISSN":"1040726X","abstract":"In this article, themost relevant literature on cognitive aging and instructional design is merged to formulate recommendations for designing computer-based training material aimed at elderly learners. The core message is that researchers and instructional designers do not need to develop special computerized instruction for older adults. Rather, existing principles of general instructional and multimedia design can be evaluated and used to accommodate the needs of elderly learners. Particular attention is given to John Sweller's Cognitive Load Theory (CLT) and Richard Mayer's Cognitive Theory of Multimedia Learning (CTML). It is argued that these instructional theories bear important benefits for older learners because they support an efficient use of available cognitive resources. New research directions are suggested to test the implications of these theories for learning in old age. © Springer Science+Business Media, LLC 2006.","author":[{"dropping-particle":"","family":"Gerven","given":"Pascal W.M.","non-dropping-particle":"Van","parse-names":false,"suffix":""},{"dropping-particle":"","family":"Paas","given":"Fred","non-dropping-particle":"","parse-names":false,"suffix":""},{"dropping-particle":"","family":"Tabbers","given":"Huib K.","non-dropping-particle":"","parse-names":false,"suffix":""}],"container-title":"Educational Psychology Review","id":"ITEM-1","issue":"2","issued":{"date-parts":[["2006","6","30"]]},"page":"141-157","publisher":"Springer","title":"Cognitive aging and computer-based instructional design: Where do we go from here?","type":"article-journal","volume":"18"},"uris":["http://www.mendeley.com/documents/?uuid=72bd845b-51d6-3190-a08d-2a2bf1822d2d"]}],"mendeley":{"formattedCitation":"[13]","plainTextFormattedCitation":"[13]","previouslyFormattedCitation":"[13]"},"properties":{"noteIndex":0},"schema":"https://github.com/citation-style-language/schema/raw/master/csl-citation.json"}</w:instrText>
      </w:r>
      <w:r w:rsidR="004A39FB">
        <w:fldChar w:fldCharType="separate"/>
      </w:r>
      <w:r w:rsidR="004E24D5" w:rsidRPr="004E24D5">
        <w:rPr>
          <w:noProof/>
        </w:rPr>
        <w:t>[13]</w:t>
      </w:r>
      <w:r w:rsidR="004A39FB">
        <w:fldChar w:fldCharType="end"/>
      </w:r>
      <w:r w:rsidR="001C20A9">
        <w:rPr>
          <w:lang w:val="en-CA"/>
        </w:rPr>
        <w:t xml:space="preserve">. </w:t>
      </w:r>
      <w:r w:rsidR="004602E4">
        <w:rPr>
          <w:lang w:val="en-CA"/>
        </w:rPr>
        <w:t>They prevent unnecessary visual search between mutually dependent</w:t>
      </w:r>
      <w:r w:rsidR="00697C08">
        <w:rPr>
          <w:lang w:val="en-CA"/>
        </w:rPr>
        <w:t xml:space="preserve"> and </w:t>
      </w:r>
      <w:r w:rsidR="004602E4">
        <w:rPr>
          <w:lang w:val="en-CA"/>
        </w:rPr>
        <w:t xml:space="preserve">physically </w:t>
      </w:r>
      <w:r w:rsidR="00893AF6">
        <w:rPr>
          <w:lang w:val="en-CA"/>
        </w:rPr>
        <w:t>separated information, such as a diagram and its caption.</w:t>
      </w:r>
      <w:r w:rsidR="001C20A9">
        <w:rPr>
          <w:lang w:val="en-CA"/>
        </w:rPr>
        <w:t xml:space="preserve"> </w:t>
      </w:r>
      <w:r w:rsidR="00542827">
        <w:rPr>
          <w:lang w:val="en-CA"/>
        </w:rPr>
        <w:t>For di</w:t>
      </w:r>
      <w:r w:rsidR="002D2D39">
        <w:rPr>
          <w:lang w:val="en-CA"/>
        </w:rPr>
        <w:t xml:space="preserve">agram and caption, </w:t>
      </w:r>
      <w:r w:rsidR="00D91932">
        <w:rPr>
          <w:lang w:val="en-CA"/>
        </w:rPr>
        <w:t>a</w:t>
      </w:r>
      <w:r w:rsidR="002D2D39">
        <w:rPr>
          <w:lang w:val="en-CA"/>
        </w:rPr>
        <w:t xml:space="preserve"> user would have </w:t>
      </w:r>
      <w:r w:rsidR="00D91932">
        <w:rPr>
          <w:lang w:val="en-CA"/>
        </w:rPr>
        <w:t xml:space="preserve">to </w:t>
      </w:r>
      <w:r w:rsidR="002D2D39">
        <w:rPr>
          <w:lang w:val="en-CA"/>
        </w:rPr>
        <w:t>visually loo</w:t>
      </w:r>
      <w:r w:rsidR="00480860">
        <w:rPr>
          <w:lang w:val="en-CA"/>
        </w:rPr>
        <w:t xml:space="preserve">k for the match between the </w:t>
      </w:r>
      <w:r w:rsidR="00D91932">
        <w:rPr>
          <w:lang w:val="en-CA"/>
        </w:rPr>
        <w:t>image</w:t>
      </w:r>
      <w:r w:rsidR="00480860">
        <w:rPr>
          <w:lang w:val="en-CA"/>
        </w:rPr>
        <w:t xml:space="preserve"> and</w:t>
      </w:r>
      <w:r w:rsidR="00D91932">
        <w:rPr>
          <w:lang w:val="en-CA"/>
        </w:rPr>
        <w:t xml:space="preserve"> text</w:t>
      </w:r>
      <w:r w:rsidR="00480860">
        <w:rPr>
          <w:lang w:val="en-CA"/>
        </w:rPr>
        <w:t xml:space="preserve"> information. </w:t>
      </w:r>
      <w:r w:rsidR="00206DC9">
        <w:rPr>
          <w:lang w:val="en-CA"/>
        </w:rPr>
        <w:t>Additionally</w:t>
      </w:r>
      <w:r w:rsidR="001C20A9">
        <w:rPr>
          <w:lang w:val="en-CA"/>
        </w:rPr>
        <w:t xml:space="preserve">, they </w:t>
      </w:r>
      <w:r w:rsidR="00A76685">
        <w:rPr>
          <w:lang w:val="en-CA"/>
        </w:rPr>
        <w:t xml:space="preserve">make </w:t>
      </w:r>
      <w:r w:rsidR="001C20A9">
        <w:rPr>
          <w:lang w:val="en-CA"/>
        </w:rPr>
        <w:t>use of both the visual and auditory component</w:t>
      </w:r>
      <w:r w:rsidR="0019656C">
        <w:rPr>
          <w:lang w:val="en-CA"/>
        </w:rPr>
        <w:t>s</w:t>
      </w:r>
      <w:r w:rsidR="009C5FA3">
        <w:rPr>
          <w:lang w:val="en-CA"/>
        </w:rPr>
        <w:t xml:space="preserve"> of working memory, thereby </w:t>
      </w:r>
      <w:r w:rsidR="007D2084">
        <w:rPr>
          <w:lang w:val="en-CA"/>
        </w:rPr>
        <w:t>minimizing</w:t>
      </w:r>
      <w:r w:rsidR="009C5FA3">
        <w:rPr>
          <w:lang w:val="en-CA"/>
        </w:rPr>
        <w:t xml:space="preserve"> the chance of </w:t>
      </w:r>
      <w:r w:rsidR="008A34BB">
        <w:rPr>
          <w:lang w:val="en-CA"/>
        </w:rPr>
        <w:t>overwhelming cognitive load</w:t>
      </w:r>
      <w:r w:rsidR="009C5FA3">
        <w:rPr>
          <w:lang w:val="en-CA"/>
        </w:rPr>
        <w:t xml:space="preserve">. Furthermore, </w:t>
      </w:r>
      <w:r w:rsidR="00CC5D56">
        <w:rPr>
          <w:lang w:val="en-CA"/>
        </w:rPr>
        <w:t>they enable information to be encoded both verbally and nonverbally, which le</w:t>
      </w:r>
      <w:r w:rsidR="00A76685">
        <w:rPr>
          <w:lang w:val="en-CA"/>
        </w:rPr>
        <w:t>a</w:t>
      </w:r>
      <w:r w:rsidR="00931FB3">
        <w:rPr>
          <w:lang w:val="en-CA"/>
        </w:rPr>
        <w:t>d</w:t>
      </w:r>
      <w:r w:rsidR="00A76685">
        <w:rPr>
          <w:lang w:val="en-CA"/>
        </w:rPr>
        <w:t>s</w:t>
      </w:r>
      <w:r w:rsidR="00CC5D56">
        <w:rPr>
          <w:lang w:val="en-CA"/>
        </w:rPr>
        <w:t xml:space="preserve"> to high quality and durable knowledge</w:t>
      </w:r>
      <w:r w:rsidR="004A39FB">
        <w:t xml:space="preserve">. </w:t>
      </w:r>
      <w:r w:rsidR="00F64CFC">
        <w:t>Other than age-related decline in cognitive abilities, the lack of self-efficacy</w:t>
      </w:r>
      <w:r w:rsidR="00F64CFC" w:rsidRPr="001274A3">
        <w:t xml:space="preserve"> </w:t>
      </w:r>
      <w:r w:rsidR="00F64CFC">
        <w:t xml:space="preserve">also </w:t>
      </w:r>
      <w:r w:rsidR="00F64CFC" w:rsidRPr="001274A3">
        <w:t>play</w:t>
      </w:r>
      <w:r w:rsidR="00F64CFC">
        <w:t>s</w:t>
      </w:r>
      <w:r w:rsidR="00F64CFC" w:rsidRPr="001274A3">
        <w:t xml:space="preserve"> a major role in </w:t>
      </w:r>
      <w:r w:rsidR="00F64CFC">
        <w:t xml:space="preserve">deterring older adults from </w:t>
      </w:r>
      <w:r w:rsidR="00F64CFC">
        <w:lastRenderedPageBreak/>
        <w:t>independently and completing a technology-related task. When</w:t>
      </w:r>
      <w:r w:rsidR="00F64CFC" w:rsidRPr="001274A3">
        <w:t xml:space="preserve"> presented with new technology, many older adults </w:t>
      </w:r>
      <w:r w:rsidR="00A76685">
        <w:t>may</w:t>
      </w:r>
      <w:r w:rsidR="00A76685" w:rsidRPr="001274A3">
        <w:t xml:space="preserve"> </w:t>
      </w:r>
      <w:r w:rsidR="00F64CFC" w:rsidRPr="001274A3">
        <w:t xml:space="preserve">feel anxiety, discomfort, and a lack of </w:t>
      </w:r>
      <w:r w:rsidR="008A34BB">
        <w:t xml:space="preserve">self-efficacy or </w:t>
      </w:r>
      <w:r w:rsidR="00F64CFC" w:rsidRPr="001274A3">
        <w:t>confidence in their ability to use the technology</w:t>
      </w:r>
      <w:r w:rsidR="00AA688A">
        <w:t xml:space="preserve"> </w:t>
      </w:r>
      <w:r w:rsidR="00AA688A">
        <w:fldChar w:fldCharType="begin" w:fldLock="1"/>
      </w:r>
      <w:r w:rsidR="004528C8">
        <w:instrText>ADDIN CSL_CITATION {"citationItems":[{"id":"ITEM-1","itemData":{"DOI":"10.1093/geronb/53B.5.P329","ISSN":"10795014","PMID":"9750571","abstract":"It is commonly believed that older adults hold more negative altitudes toward computer technology than younger people. This study examined age differences in attitudes toward computers as a function of experience with computers and computer task characteristics. A sample of 384 community- dwelling adults ranging in age from 20 to 75 years performed one of three real-world computer tasks (data entry, database inquiry, accounts balancing) for a 3-day period. A multidimensional computer attitude scale was used to assess attitudes toward computers pretask and posttask. Although there were no age differences in overall attitudes, there were age effects for the dimensions of comfort, efficacy, dehumanization, and control. In general, older people perceived less comfort, efficacy, and control over computers than did the other participants. The results also indicated that experience with computers resulted in more positive attitudes for all participants across most attitude dimensions. These effects were moderated by task and gender. Overall, the findings indicated that computer attitudes are modifiable for people of all age groups. However, the nature of computer experience has an impact on attitude change.","author":[{"dropping-particle":"","family":"Czaja","given":"Sara J.","non-dropping-particle":"","parse-names":false,"suffix":""},{"dropping-particle":"","family":"Sharit","given":"Joseph","non-dropping-particle":"","parse-names":false,"suffix":""}],"container-title":"Journals of Gerontology - Series B Psychological Sciences and Social Sciences","id":"ITEM-1","issue":"5","issued":{"date-parts":[["1998"]]},"page":"329-340","title":"Age differences in attitudes toward computers","type":"article-journal","volume":"53"},"uris":["http://www.mendeley.com/documents/?uuid=03bab3ae-98b8-4a99-91e8-90699a5bb6cc"]},{"id":"ITEM-2","itemData":{"DOI":"10.1016/S0747-5632(97)00012-5","ISSN":"0747-5632","abstract":"This research examined the construct of computer anxiety in young and older adults in the context of a computer-based cognitive test. There were two primary questions: (a) Is there an age difference in computer anxiety? (b) What is the relationship between computer anxiety and age-related differences in performance on computer-based cognitive tasks? A total of 20 young adults and 20 older adults were administered a series of computer tasks and a computer anxiety measure. Results indicated that older adults had significantly higher computer anxiety than younger adults. Furthermore, the computer anxiety was unrelated to performance as measured by percent correct on the task, but was related to performance as measured by decision time. Implications for interactions between older adults and computers are discussed. © 1997 Elsevier Science Ltd.","author":[{"dropping-particle":"","family":"Laguna","given":"Kerrie","non-dropping-particle":"","parse-names":false,"suffix":""},{"dropping-particle":"","family":"Babcock","given":"Renée L.","non-dropping-particle":"","parse-names":false,"suffix":""}],"container-title":"Computers in Human Behavior","id":"ITEM-2","issue":"3","issued":{"date-parts":[["1997","8","1"]]},"page":"317-326","publisher":"Pergamon","title":"Computer anxiety in young and older adults: Implications for human-computer interactions in older populations","type":"article-journal","volume":"13"},"uris":["http://www.mendeley.com/documents/?uuid=0ff13ee0-52b5-3a2a-9c33-a2bce9406c38"]},{"id":"ITEM-3","itemData":{"DOI":"10.1177/154193120504900201","ISBN":"094528926X","ISSN":"10711813","abstract":"Although the use of computers is expanding in the overall population, for older adults there still remains a \"digital divide\". Development of strategies to help insure that older people have equal opportunities to access computer technology depends on understanding why they have lower adoption rates. This paper examines changes in attitudes towards computers over time among a sample of 745 adults ranging in age from 18-75 yrs. Attitudes towards computers were assessed using the Attitudes Towards Computers Questionnaire across two time periods: 1994-1997 and 2000-2004. Over time, participants rated computers as less dehumanizing and reported an increased belief that computers were equally important to both genders. There were also age groups differences in ratings of comfort, efficacy, and control. The older adults reported less comfort, competence with computers. Over time, perceptions of having control over computers increased over time for the younger people but not for the middle-aged and older people. Understanding individual differences in attitudes towards computers is important to the design of intervention strategies such as training programs.","author":[{"dropping-particle":"","family":"Nair","given":"Sankaran N.","non-dropping-particle":"","parse-names":false,"suffix":""},{"dropping-particle":"","family":"Lee","given":"Chin Chin","non-dropping-particle":"","parse-names":false,"suffix":""},{"dropping-particle":"","family":"Czaja","given":"Sara J.","non-dropping-particle":"","parse-names":false,"suffix":""}],"container-title":"Proceedings of the Human Factors and Ergonomics Society","id":"ITEM-3","issued":{"date-parts":[["2005"]]},"page":"154-157","title":"Older adults and attitutdes towards computers: Have they changed with recent advances in technology?","type":"article-journal"},"uris":["http://www.mendeley.com/documents/?uuid=07cb9e7a-b3de-42ea-be4b-b39aabe731fc"]},{"id":"ITEM-4","itemData":{"DOI":"10.4017/gt.2005.03.03.002.00","ISSN":"1569-1101","abstract":"Technology has become part of today&amp;rsquo;s life. It constitutes a fundamental aspect of the environment also for older people who are not familiar with most of the new technologies. Is their use of technology based on certain abilities and is this related with such factors as income, lack of alternatives, past performance, or availability of equipment? Methods The MOBILATE 2000 database of a survey conducted in 5 European countries was aimed at the enhancement of out-of-home mobility of older people. The project offers data describing the use and acceptance of new technologies. Insight can be gained into the characteristics of users and non-users of more or less common technologies like ATM, ticket dispensers, and PIN payments. Results Findings show that in the present generation of people aged 55 years and older, the share of users for most technologies (PC, internet, electronic banking) is low, but these users are rather satisfied with these. Commonly available technologies like ATM or PIN-payment are used by many older persons. Their experiences are mostly positive. Ticket dispensers are most used by public transport users, but these machines are rather complicated even for the users. Apparently, elderly people feel barriers to start using new technologies. A high educational level, a high income, and a good health offer good conditions for overcoming these barriers.","author":[{"dropping-particle":"","family":"Tacken","given":"M.","non-dropping-particle":"","parse-names":false,"suffix":""},{"dropping-particle":"","family":"Marcellini","given":"F.","non-dropping-particle":"","parse-names":false,"suffix":""},{"dropping-particle":"","family":"Mollenkopf","given":"H.","non-dropping-particle":"","parse-names":false,"suffix":""},{"dropping-particle":"","family":"Ruoppila","given":"I.","non-dropping-particle":"","parse-names":false,"suffix":""},{"dropping-particle":"","family":"Széman","given":"Z.","non-dropping-particle":"","parse-names":false,"suffix":""}],"container-title":"Gerontechnology","id":"ITEM-4","issue":"3","issued":{"date-parts":[["2005"]]},"title":"Use and acceptance of new technology by older people. Findings of the international MOBILATE survey: ‘Enhancing mobility in later life’","type":"article-journal","volume":"3"},"uris":["http://www.mendeley.com/documents/?uuid=876e41af-e216-4cd8-a778-8f53feae7384"]}],"mendeley":{"formattedCitation":"[8,16,22,29]","plainTextFormattedCitation":"[8,16,22,29]","previouslyFormattedCitation":"[8,16,22,29]"},"properties":{"noteIndex":0},"schema":"https://github.com/citation-style-language/schema/raw/master/csl-citation.json"}</w:instrText>
      </w:r>
      <w:r w:rsidR="00AA688A">
        <w:fldChar w:fldCharType="separate"/>
      </w:r>
      <w:r w:rsidR="004528C8" w:rsidRPr="004528C8">
        <w:rPr>
          <w:noProof/>
        </w:rPr>
        <w:t>[8,16,22,29]</w:t>
      </w:r>
      <w:r w:rsidR="00AA688A">
        <w:fldChar w:fldCharType="end"/>
      </w:r>
      <w:r w:rsidR="00F64CFC">
        <w:t xml:space="preserve">. Results from a </w:t>
      </w:r>
      <w:r w:rsidR="00F64CFC" w:rsidRPr="001274A3">
        <w:t>2017 survey by Pew Research Center show</w:t>
      </w:r>
      <w:r w:rsidR="00A76685">
        <w:t>s</w:t>
      </w:r>
      <w:r w:rsidR="00F64CFC" w:rsidRPr="001274A3">
        <w:t xml:space="preserve"> that American adults older than 65 years old were large</w:t>
      </w:r>
      <w:r w:rsidR="0019656C">
        <w:t>ly</w:t>
      </w:r>
      <w:r w:rsidR="00F64CFC" w:rsidRPr="001274A3">
        <w:t xml:space="preserve"> “digital</w:t>
      </w:r>
      <w:r w:rsidR="00F64CFC">
        <w:t>ly</w:t>
      </w:r>
      <w:r w:rsidR="00F64CFC" w:rsidRPr="001274A3">
        <w:t xml:space="preserve"> unprepared” (</w:t>
      </w:r>
      <w:r w:rsidR="008A34BB">
        <w:t xml:space="preserve">i.e., </w:t>
      </w:r>
      <w:r w:rsidR="00F64CFC" w:rsidRPr="001274A3">
        <w:t>not confident in their digital skills and in their ability to find trustworthy information online) and would seek another person for help when given a new electronic device</w:t>
      </w:r>
      <w:r w:rsidR="00F64CFC">
        <w:t xml:space="preserve"> </w:t>
      </w:r>
      <w:r w:rsidR="00F64CFC" w:rsidRPr="009E211B">
        <w:fldChar w:fldCharType="begin" w:fldLock="1"/>
      </w:r>
      <w:r w:rsidR="004528C8">
        <w:instrText>ADDIN CSL_CITATION {"citationItems":[{"id":"ITEM-1","itemData":{"URL":"https://www.pewresearch.org/internet/2007/07/25/what-they-watch-online/","accessed":{"date-parts":[["2020","10","23"]]},"id":"ITEM-1","issued":{"date-parts":[["0"]]},"title":"What They Watch Online | Pew Research Center","type":"webpage"},"uris":["http://www.mendeley.com/documents/?uuid=355cb1b8-69af-3b19-99b0-caa07b795ea6"]}],"mendeley":{"formattedCitation":"[31]","plainTextFormattedCitation":"[31]","previouslyFormattedCitation":"[31]"},"properties":{"noteIndex":0},"schema":"https://github.com/citation-style-language/schema/raw/master/csl-citation.json"}</w:instrText>
      </w:r>
      <w:r w:rsidR="00F64CFC" w:rsidRPr="009E211B">
        <w:fldChar w:fldCharType="separate"/>
      </w:r>
      <w:r w:rsidR="004528C8" w:rsidRPr="004528C8">
        <w:rPr>
          <w:noProof/>
        </w:rPr>
        <w:t>[31]</w:t>
      </w:r>
      <w:r w:rsidR="00F64CFC" w:rsidRPr="009E211B">
        <w:fldChar w:fldCharType="end"/>
      </w:r>
      <w:r w:rsidR="00F64CFC" w:rsidRPr="001274A3">
        <w:t>.</w:t>
      </w:r>
      <w:r w:rsidR="00F64CFC">
        <w:t xml:space="preserve"> </w:t>
      </w:r>
      <w:r w:rsidR="00AC6AED">
        <w:t xml:space="preserve">In addition to </w:t>
      </w:r>
      <w:r w:rsidR="00C5386D">
        <w:t>the cognitive benefits, i</w:t>
      </w:r>
      <w:r w:rsidR="00477EAE">
        <w:t>nstructi</w:t>
      </w:r>
      <w:r w:rsidR="0019656C">
        <w:t>o</w:t>
      </w:r>
      <w:r w:rsidR="00477EAE">
        <w:t xml:space="preserve">nal videos </w:t>
      </w:r>
      <w:r w:rsidR="00317F05">
        <w:t>can</w:t>
      </w:r>
      <w:r w:rsidR="00317F05" w:rsidRPr="00A25019">
        <w:t xml:space="preserve"> </w:t>
      </w:r>
      <w:r w:rsidR="00F64CFC" w:rsidRPr="00A25019">
        <w:t>increase older adults’ self-efficacy</w:t>
      </w:r>
      <w:r w:rsidR="00F64CFC">
        <w:t xml:space="preserve"> </w:t>
      </w:r>
      <w:r w:rsidR="00F64CFC">
        <w:fldChar w:fldCharType="begin" w:fldLock="1"/>
      </w:r>
      <w:r w:rsidR="004528C8">
        <w:instrText>ADDIN CSL_CITATION {"citationItems":[{"id":"ITEM-1","itemData":{"DOI":"10.1080/03601270802421434","ISSN":"03601277","abstract":"The study reported in this paper investigated the usefulness of different instructions for guiding inexperienced older adults through interactive systems. It was designed to compare different media in relation to their social as well as their motivational impact on the elderly during the learning process. Precisely, the video was compared with textual help and the impact of model age (young versus old) on knowledge acquisition was explored. As a research object, a simulated ticket-vending machine was used. Results show that video-supported knowledge acquisition is better than text, but in relation to model age, no significant differences were found.","author":[{"dropping-particle":"","family":"Gramss","given":"Denise","non-dropping-particle":"","parse-names":false,"suffix":""},{"dropping-particle":"","family":"Struve","given":"Doreen","non-dropping-particle":"","parse-names":false,"suffix":""}],"container-title":"Educational Gerontology","id":"ITEM-1","issue":"2","issued":{"date-parts":[["2009","2"]]},"page":"164-176","publisher":" Taylor &amp; Francis Group ","title":"Instructional videos for supporting older adults who use interactive systems","type":"article-journal","volume":"35"},"uris":["http://www.mendeley.com/documents/?uuid=fc6b1867-48d1-464b-94b0-d7af1d9dec4f"]}],"mendeley":{"formattedCitation":"[14]","plainTextFormattedCitation":"[14]","previouslyFormattedCitation":"[14]"},"properties":{"noteIndex":0},"schema":"https://github.com/citation-style-language/schema/raw/master/csl-citation.json"}</w:instrText>
      </w:r>
      <w:r w:rsidR="00F64CFC">
        <w:fldChar w:fldCharType="separate"/>
      </w:r>
      <w:r w:rsidR="004E24D5" w:rsidRPr="004E24D5">
        <w:rPr>
          <w:noProof/>
        </w:rPr>
        <w:t>[14]</w:t>
      </w:r>
      <w:r w:rsidR="00F64CFC">
        <w:fldChar w:fldCharType="end"/>
      </w:r>
      <w:r w:rsidR="00F64CFC" w:rsidRPr="00A25019">
        <w:t>. This characteristic of video instructions is closely tied to the concept of video modeling</w:t>
      </w:r>
      <w:r w:rsidR="00F64CFC">
        <w:t xml:space="preserve"> </w:t>
      </w:r>
      <w:r w:rsidR="00F64CFC" w:rsidRPr="00A25019">
        <w:t>and observational learning</w:t>
      </w:r>
      <w:r w:rsidR="00317F05">
        <w:t xml:space="preserve">, which is </w:t>
      </w:r>
      <w:r w:rsidR="00F64CFC" w:rsidRPr="00A25019">
        <w:t>also known as vicarious learning. According to the Cognitive Theory of Bandura</w:t>
      </w:r>
      <w:r w:rsidR="00F64CFC">
        <w:t xml:space="preserve"> </w:t>
      </w:r>
      <w:r w:rsidR="00F64CFC">
        <w:fldChar w:fldCharType="begin" w:fldLock="1"/>
      </w:r>
      <w:r w:rsidR="004528C8">
        <w:instrText>ADDIN CSL_CITATION {"citationItems":[{"id":"ITEM-1","itemData":{"id":"ITEM-1","issued":{"date-parts":[["0"]]},"title":"Social foundations of thought and action: A social cognitive theory. - PsycNET","type":"webpage"},"uris":["http://www.mendeley.com/documents/?uuid=b758362f-43ee-4a7d-ac29-45cf8a62ce4e"]}],"mendeley":{"formattedCitation":"[34]","plainTextFormattedCitation":"[34]","previouslyFormattedCitation":"[34]"},"properties":{"noteIndex":0},"schema":"https://github.com/citation-style-language/schema/raw/master/csl-citation.json"}</w:instrText>
      </w:r>
      <w:r w:rsidR="00F64CFC">
        <w:fldChar w:fldCharType="separate"/>
      </w:r>
      <w:r w:rsidR="004528C8" w:rsidRPr="004528C8">
        <w:rPr>
          <w:noProof/>
        </w:rPr>
        <w:t>[34]</w:t>
      </w:r>
      <w:r w:rsidR="00F64CFC">
        <w:fldChar w:fldCharType="end"/>
      </w:r>
      <w:r w:rsidR="00F64CFC">
        <w:t xml:space="preserve">, </w:t>
      </w:r>
      <w:r w:rsidR="00F64CFC" w:rsidRPr="00A25019">
        <w:t xml:space="preserve">one </w:t>
      </w:r>
      <w:r w:rsidR="00A76685">
        <w:t>can</w:t>
      </w:r>
      <w:r w:rsidR="00A76685" w:rsidRPr="00A25019">
        <w:t xml:space="preserve"> </w:t>
      </w:r>
      <w:r w:rsidR="00F64CFC" w:rsidRPr="00A25019">
        <w:t xml:space="preserve">acquire certain knowledge and build up competencies just by observing other people’s </w:t>
      </w:r>
      <w:r w:rsidR="00697C08" w:rsidRPr="00A25019">
        <w:t>outcomes</w:t>
      </w:r>
      <w:r w:rsidR="00697C08">
        <w:t xml:space="preserve">. </w:t>
      </w:r>
      <w:r w:rsidR="00697C08" w:rsidRPr="00A25019">
        <w:t>Learners</w:t>
      </w:r>
      <w:r w:rsidR="00F64CFC" w:rsidRPr="00A25019">
        <w:t xml:space="preserve"> </w:t>
      </w:r>
      <w:r w:rsidR="00A76685">
        <w:t xml:space="preserve">may </w:t>
      </w:r>
      <w:r w:rsidR="00F64CFC" w:rsidRPr="00A25019">
        <w:t xml:space="preserve">gain self-efficacy by successfully imitating the model’s interaction steps. </w:t>
      </w:r>
    </w:p>
    <w:p w14:paraId="377D3EFF" w14:textId="7BC9000D" w:rsidR="00B32FC2" w:rsidRDefault="009F4D77" w:rsidP="0044576F">
      <w:pPr>
        <w:pStyle w:val="ParaContinue"/>
      </w:pPr>
      <w:r>
        <w:t>Fr</w:t>
      </w:r>
      <w:r w:rsidR="00A66460">
        <w:t>om the aspect of</w:t>
      </w:r>
      <w:r w:rsidR="005943B1">
        <w:t xml:space="preserve"> task performance</w:t>
      </w:r>
      <w:r w:rsidR="009F5C87" w:rsidRPr="00A25019">
        <w:t>, multiple</w:t>
      </w:r>
      <w:r w:rsidR="00802FF4">
        <w:t xml:space="preserve"> </w:t>
      </w:r>
      <w:r w:rsidR="009F5C87" w:rsidRPr="00A25019">
        <w:t>experiments</w:t>
      </w:r>
      <w:r w:rsidR="00AA688A">
        <w:t xml:space="preserve"> </w:t>
      </w:r>
      <w:r w:rsidR="00AA688A">
        <w:fldChar w:fldCharType="begin" w:fldLock="1"/>
      </w:r>
      <w:r w:rsidR="004528C8">
        <w:instrText>ADDIN CSL_CITATION {"citationItems":[{"id":"ITEM-1","itemData":{"author":[{"dropping-particle":"","family":"Dyi-Yih Michael Lin","given":"Ching-Ting Jamie Hsieh","non-dropping-particle":"","parse-names":false,"suffix":""}],"id":"ITEM-1","issued":{"date-parts":[["2012"]]},"page":"58","title":"The role of multimedia in training the elderly to acquire operational skills of a digital camera.","type":"article-journal"},"uris":["http://www.mendeley.com/documents/?uuid=2bb0eacc-689c-453a-a464-8c508a0ff5d6"]},{"id":"ITEM-2","itemData":{"DOI":"10.1518/0018720024497727","ISSN":"00187208","PMID":"12502154","abstract":"We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Factors","id":"ITEM-2","issue":"3","issued":{"date-parts":[["2002"]]},"page":"354-364","title":"Learning to use a home medical device: Mediating age-related differences with training","type":"article-journal","volume":"44"},"uris":["http://www.mendeley.com/documents/?uuid=97c9eecc-642f-4dc1-8e84-e7ddcbb3dbd5"]},{"id":"ITEM-3","itemData":{"author":[{"dropping-particle":"","family":"Sierra","given":"Edmundo A","non-dropping-particle":"","parse-names":false,"suffix":""},{"dropping-particle":"","family":"Fisk","given":"Arthur D","non-dropping-particle":"","parse-names":false,"suffix":""},{"dropping-particle":"","family":"Rogers","given":"Wendy A","non-dropping-particle":"","parse-names":false,"suffix":""}],"id":"ITEM-3","issued":{"date-parts":[["0"]]},"title":"MATCHING INSTRUCTIONAL MEDIA WITH INSTRUCTIONAL DEMANDS","type":"report"},"uris":["http://www.mendeley.com/documents/?uuid=02829184-d205-3c60-aadb-aaafcb67596d"]}],"mendeley":{"formattedCitation":"[9,21,27]","plainTextFormattedCitation":"[9,21,27]","previouslyFormattedCitation":"[9,21,27]"},"properties":{"noteIndex":0},"schema":"https://github.com/citation-style-language/schema/raw/master/csl-citation.json"}</w:instrText>
      </w:r>
      <w:r w:rsidR="00AA688A">
        <w:fldChar w:fldCharType="separate"/>
      </w:r>
      <w:r w:rsidR="004528C8" w:rsidRPr="004528C8">
        <w:rPr>
          <w:noProof/>
        </w:rPr>
        <w:t>[9,21,27]</w:t>
      </w:r>
      <w:r w:rsidR="00AA688A">
        <w:fldChar w:fldCharType="end"/>
      </w:r>
      <w:r w:rsidR="00AA688A">
        <w:t xml:space="preserve"> </w:t>
      </w:r>
      <w:r w:rsidR="00500A92">
        <w:t>have</w:t>
      </w:r>
      <w:r w:rsidR="009F5C87" w:rsidRPr="00A25019">
        <w:t xml:space="preserve"> show</w:t>
      </w:r>
      <w:r w:rsidR="00500A92">
        <w:t>n</w:t>
      </w:r>
      <w:r w:rsidR="009F5C87" w:rsidRPr="00A25019">
        <w:t xml:space="preserve"> that </w:t>
      </w:r>
      <w:r w:rsidR="00D95C5F">
        <w:t xml:space="preserve">older adults perform tasks </w:t>
      </w:r>
      <w:r w:rsidR="00EB391D">
        <w:t>faster or more accurately</w:t>
      </w:r>
      <w:r w:rsidR="00D95C5F">
        <w:t xml:space="preserve"> when following video-based instructions than other types of instructions</w:t>
      </w:r>
      <w:r w:rsidR="00724417">
        <w:t xml:space="preserve">. </w:t>
      </w:r>
      <w:r w:rsidR="001C0410">
        <w:t xml:space="preserve">For example, </w:t>
      </w:r>
      <w:r w:rsidR="006F12BA">
        <w:t>Sierra</w:t>
      </w:r>
      <w:r w:rsidR="00317F05">
        <w:t xml:space="preserve"> et al.</w:t>
      </w:r>
      <w:r w:rsidR="00945503">
        <w:t xml:space="preserve"> found that the application of audiovisual </w:t>
      </w:r>
      <w:r w:rsidR="0047297D">
        <w:t xml:space="preserve">instructions </w:t>
      </w:r>
      <w:r w:rsidR="00BF21A7">
        <w:t xml:space="preserve">as opposed to audio-only </w:t>
      </w:r>
      <w:r w:rsidR="0047297D">
        <w:t>instructions</w:t>
      </w:r>
      <w:r w:rsidR="00BF21A7">
        <w:t xml:space="preserve"> </w:t>
      </w:r>
      <w:r w:rsidR="00945503">
        <w:t>enhance</w:t>
      </w:r>
      <w:r w:rsidR="001E4268">
        <w:t>d</w:t>
      </w:r>
      <w:r w:rsidR="00945503">
        <w:t xml:space="preserve"> </w:t>
      </w:r>
      <w:r w:rsidR="00317F05">
        <w:t>the likelihood of success</w:t>
      </w:r>
      <w:r w:rsidR="00D125E6">
        <w:t xml:space="preserve"> at a </w:t>
      </w:r>
      <w:r w:rsidR="00761C36">
        <w:t>simple assembly task</w:t>
      </w:r>
      <w:r w:rsidR="0017300D">
        <w:rPr>
          <w:rFonts w:hint="eastAsia"/>
          <w:lang w:eastAsia="zh-CN"/>
        </w:rPr>
        <w:t xml:space="preserve"> </w:t>
      </w:r>
      <w:r w:rsidR="002C5E87">
        <w:fldChar w:fldCharType="begin" w:fldLock="1"/>
      </w:r>
      <w:r w:rsidR="004528C8">
        <w:instrText>ADDIN CSL_CITATION {"citationItems":[{"id":"ITEM-1","itemData":{"author":[{"dropping-particle":"","family":"Sierra","given":"Edmundo A","non-dropping-particle":"","parse-names":false,"suffix":""},{"dropping-particle":"","family":"Fisk","given":"Arthur D","non-dropping-particle":"","parse-names":false,"suffix":""},{"dropping-particle":"","family":"Rogers","given":"Wendy A","non-dropping-particle":"","parse-names":false,"suffix":""}],"id":"ITEM-1","issued":{"date-parts":[["0"]]},"title":"MATCHING INSTRUCTIONAL MEDIA WITH INSTRUCTIONAL DEMANDS","type":"report"},"uris":["http://www.mendeley.com/documents/?uuid=02829184-d205-3c60-aadb-aaafcb67596d"]}],"mendeley":{"formattedCitation":"[27]","plainTextFormattedCitation":"[27]","previouslyFormattedCitation":"[27]"},"properties":{"noteIndex":0},"schema":"https://github.com/citation-style-language/schema/raw/master/csl-citation.json"}</w:instrText>
      </w:r>
      <w:r w:rsidR="002C5E87">
        <w:fldChar w:fldCharType="separate"/>
      </w:r>
      <w:r w:rsidR="004528C8" w:rsidRPr="004528C8">
        <w:rPr>
          <w:noProof/>
        </w:rPr>
        <w:t>[27]</w:t>
      </w:r>
      <w:r w:rsidR="002C5E87">
        <w:fldChar w:fldCharType="end"/>
      </w:r>
      <w:r w:rsidR="00BF21A7">
        <w:t xml:space="preserve">. </w:t>
      </w:r>
      <w:r w:rsidR="00BA20AD">
        <w:t xml:space="preserve">This result </w:t>
      </w:r>
      <w:r w:rsidR="00E634BC">
        <w:t xml:space="preserve">confirms </w:t>
      </w:r>
      <w:r w:rsidR="00D125E6">
        <w:t xml:space="preserve">the </w:t>
      </w:r>
      <w:r w:rsidR="00E634BC">
        <w:t>theory</w:t>
      </w:r>
      <w:r w:rsidR="00FE60DB">
        <w:t xml:space="preserve"> </w:t>
      </w:r>
      <w:r w:rsidR="00BA20AD">
        <w:t>that</w:t>
      </w:r>
      <w:r w:rsidR="000E50CD">
        <w:t xml:space="preserve"> </w:t>
      </w:r>
      <w:r w:rsidR="005412E6">
        <w:t>audio</w:t>
      </w:r>
      <w:r w:rsidR="00D125E6">
        <w:t>visual</w:t>
      </w:r>
      <w:r w:rsidR="005412E6">
        <w:t xml:space="preserve"> instructions </w:t>
      </w:r>
      <w:r w:rsidR="003C1F79">
        <w:t xml:space="preserve">facilitate </w:t>
      </w:r>
      <w:r w:rsidR="0004120D">
        <w:t xml:space="preserve">the spatial and working memory demands of </w:t>
      </w:r>
      <w:r w:rsidR="004E51F2">
        <w:t>a</w:t>
      </w:r>
      <w:r w:rsidR="0004120D">
        <w:t xml:space="preserve"> task</w:t>
      </w:r>
      <w:r w:rsidR="00AA688A">
        <w:t xml:space="preserve"> </w:t>
      </w:r>
      <w:r w:rsidR="00AA688A">
        <w:fldChar w:fldCharType="begin" w:fldLock="1"/>
      </w:r>
      <w:r w:rsidR="004528C8">
        <w:instrText>ADDIN CSL_CITATION {"citationItems":[{"id":"ITEM-1","itemData":{"DOI":"10.1016/S0197-4580(01)00251-2","ISSN":"01974580","PMID":"11705638","abstract":"The use of virtual environment (VE) technology to assess spatial navigation in humans has become increasingly common and provides an opportunity to quantify age-related deficits in human spatial navigation and promote a comparative approach to the neuroscience of cognitive aging. The purpose of the present study was to assess age differences in navigational behavior in a VE and to examine the relationship between this navigational measure and other more traditional measures of cognitive aging. Following pre-training, participants were confronted with a VE spatial learning task and completed a battery of cognitive tests. The VE consisted of a richly textured series of interconnected hallways, some leading to dead ends and others leading to a designated goal location in the environment. Compared to younger participants, older volunteers took longer to solve each trial, traversed a longer distance, and made significantly more spatial memory errors. After 5 learning trials, 86% of young and 24% of elderly volunteers were able to locate the goal without error. Performance on the VE navigation task was positively correlated with measures of mental rotation and verbal and visual memory. © 2001 Elsevier Science Inc. All rights reserved.","author":[{"dropping-particle":"","family":"Moffat","given":"Scott D.","non-dropping-particle":"","parse-names":false,"suffix":""},{"dropping-particle":"","family":"Zonderman","given":"Alan B.","non-dropping-particle":"","parse-names":false,"suffix":""},{"dropping-particle":"","family":"Resnick","given":"Susan M.","non-dropping-particle":"","parse-names":false,"suffix":""}],"container-title":"Neurobiology of Aging","id":"ITEM-1","issue":"5","issued":{"date-parts":[["2001","9","1"]]},"page":"787-796","publisher":"Elsevier","title":"Age differences in spatial memory in a virtual environment navigation task","type":"article-journal","volume":"22"},"uris":["http://www.mendeley.com/documents/?uuid=d5914a25-be64-3f26-a516-7680b8ac67c4"]},{"id":"ITEM-2","itemData":{"DOI":"10.1037/0882-7974.4.4.493","ISSN":"08827974","PMID":"2619954","abstract":"In this study, 18 older (over age 65, M = 75.61 years) and 18 younger (below age 40 and over age 17, M = 26.44 years) healthy volunteers were tested on verbal and visuospatial recall. Tasks were matched on discriminating power. Older Ss performed worse than younger Ss on both tasks. The older Ss also showed a larger deficit in visuospatial than in verbal recall, relative to the younger Ss. These results are consistent with the theory of aging according to which verbal tasks are more resistant to deterioration than are nonverbal tasks. A psychological explanation based on lifetime experience with verbal material is preferred over the physiological explanation advocating faster aging of the right hemisphere.","author":[{"dropping-particle":"","family":"Tubi","given":"N.","non-dropping-particle":"","parse-names":false,"suffix":""},{"dropping-particle":"","family":"Calev","given":"A.","non-dropping-particle":"","parse-names":false,"suffix":""}],"container-title":"Psychology and aging","id":"ITEM-2","issue":"4","issued":{"date-parts":[["1989"]]},"page":"493-495","title":"Verbal and visuospatial recall by younger and older subjects: use of matched tasks.","type":"article-journal","volume":"4"},"uris":["http://www.mendeley.com/documents/?uuid=79e4e9c5-3e4d-3089-afda-a522eed565e3"]}],"mendeley":{"formattedCitation":"[20,30]","plainTextFormattedCitation":"[20,30]","previouslyFormattedCitation":"[20,30]"},"properties":{"noteIndex":0},"schema":"https://github.com/citation-style-language/schema/raw/master/csl-citation.json"}</w:instrText>
      </w:r>
      <w:r w:rsidR="00AA688A">
        <w:fldChar w:fldCharType="separate"/>
      </w:r>
      <w:r w:rsidR="004528C8" w:rsidRPr="004528C8">
        <w:rPr>
          <w:noProof/>
        </w:rPr>
        <w:t>[20,30]</w:t>
      </w:r>
      <w:r w:rsidR="00AA688A">
        <w:fldChar w:fldCharType="end"/>
      </w:r>
      <w:r w:rsidR="00710634">
        <w:t>.</w:t>
      </w:r>
      <w:r w:rsidR="001F06F2">
        <w:t xml:space="preserve"> </w:t>
      </w:r>
      <w:r w:rsidR="00D125E6">
        <w:t xml:space="preserve">Although these demands are particularly challenging for older adults, it </w:t>
      </w:r>
      <w:r w:rsidR="00152D1E">
        <w:t>is worth noting that this positive effect also appl</w:t>
      </w:r>
      <w:r w:rsidR="00452C6B">
        <w:t>ies</w:t>
      </w:r>
      <w:r w:rsidR="00152D1E">
        <w:t xml:space="preserve"> to </w:t>
      </w:r>
      <w:r w:rsidR="00D125E6">
        <w:t xml:space="preserve">the </w:t>
      </w:r>
      <w:r w:rsidR="00152D1E">
        <w:t xml:space="preserve">younger adult group in their experiment. </w:t>
      </w:r>
      <w:r w:rsidR="002E4245" w:rsidRPr="009431B2">
        <w:t>Mykityshyn</w:t>
      </w:r>
      <w:r w:rsidR="00D125E6">
        <w:t xml:space="preserve"> et al.</w:t>
      </w:r>
      <w:r w:rsidR="002E4245">
        <w:t xml:space="preserve"> found that older adults who were given instructional videos demonstrated </w:t>
      </w:r>
      <w:r w:rsidR="00F0079D">
        <w:t xml:space="preserve">faster and </w:t>
      </w:r>
      <w:r w:rsidR="000E7562">
        <w:t>more accurate</w:t>
      </w:r>
      <w:r w:rsidR="002E4245">
        <w:t xml:space="preserve"> task performance </w:t>
      </w:r>
      <w:r w:rsidR="00D125E6">
        <w:t xml:space="preserve">while </w:t>
      </w:r>
      <w:r w:rsidR="002E4245">
        <w:t>calibrating a glucose meter</w:t>
      </w:r>
      <w:r w:rsidR="00D125E6">
        <w:t xml:space="preserve"> compared to people</w:t>
      </w:r>
      <w:r w:rsidR="002E4245">
        <w:t xml:space="preserve"> who were given text-based user manuals, </w:t>
      </w:r>
      <w:r w:rsidR="00D125E6">
        <w:t xml:space="preserve">yet </w:t>
      </w:r>
      <w:r w:rsidR="002E4245">
        <w:t>there w</w:t>
      </w:r>
      <w:r w:rsidR="00E15473">
        <w:t>as</w:t>
      </w:r>
      <w:r w:rsidR="002E4245">
        <w:t xml:space="preserve"> no difference for younger adults tested under the two conditions</w:t>
      </w:r>
      <w:r w:rsidR="00F513C2">
        <w:t xml:space="preserve"> </w:t>
      </w:r>
      <w:r w:rsidR="00697C08">
        <w:fldChar w:fldCharType="begin" w:fldLock="1"/>
      </w:r>
      <w:r w:rsidR="004528C8">
        <w:instrText>ADDIN CSL_CITATION {"citationItems":[{"id":"ITEM-1","itemData":{"DOI":"10.1518/0018720024497727","ISSN":"00187208","PMID":"12502154","abstract":"We examined the differential benefits of instructional materials for younger and older adults learning to use a home medical device. Participants received training on use of a blood glucose meter via either a user manual (a text guide with pictures) or an instructional video. Performance was measured immediately and then after a 2-week retention interval. Type of instruction was critical for determining older adults' performance. Older adults trained using the manual had poorer performance than did all other groups. After only 1 calibration, older adults who received video training performed as accurately as did the younger adults. Older adults' performance was more influenced by the retention interval; however, the benefit of the video training was maintained for the older adults across the retention interval. Confidence ratings paralleled subjective workload ratings. The data provide practical information to guide the development of training programs for systems that will be used by both younger and older adults; they also demonstrate the need for age-related usability testing even for training program design.","author":[{"dropping-particle":"","family":"Mykityshyn","given":"Amy L.","non-dropping-particle":"","parse-names":false,"suffix":""},{"dropping-particle":"","family":"Fisk","given":"Arthur D.","non-dropping-particle":"","parse-names":false,"suffix":""},{"dropping-particle":"","family":"Rogers","given":"Wendy A.","non-dropping-particle":"","parse-names":false,"suffix":""}],"container-title":"Human Factors","id":"ITEM-1","issue":"3","issued":{"date-parts":[["2002"]]},"page":"354-364","title":"Learning to use a home medical device: Mediating age-related differences with training","type":"article-journal","volume":"44"},"uris":["http://www.mendeley.com/documents/?uuid=0d6d1833-b774-48db-b160-5e8eb81d72b7"]}],"mendeley":{"formattedCitation":"[21]","plainTextFormattedCitation":"[21]","previouslyFormattedCitation":"[21]"},"properties":{"noteIndex":0},"schema":"https://github.com/citation-style-language/schema/raw/master/csl-citation.json"}</w:instrText>
      </w:r>
      <w:r w:rsidR="00697C08">
        <w:fldChar w:fldCharType="separate"/>
      </w:r>
      <w:r w:rsidR="004528C8" w:rsidRPr="004528C8">
        <w:rPr>
          <w:noProof/>
        </w:rPr>
        <w:t>[21]</w:t>
      </w:r>
      <w:r w:rsidR="00697C08">
        <w:fldChar w:fldCharType="end"/>
      </w:r>
      <w:r w:rsidR="002E4245">
        <w:t>. They argued that training with the user manual require</w:t>
      </w:r>
      <w:r w:rsidR="00817B93">
        <w:t>d</w:t>
      </w:r>
      <w:r w:rsidR="002E4245">
        <w:t xml:space="preserve"> </w:t>
      </w:r>
      <w:r w:rsidR="004611CD">
        <w:t xml:space="preserve">users to </w:t>
      </w:r>
      <w:r w:rsidR="00975688">
        <w:t>visualiz</w:t>
      </w:r>
      <w:r w:rsidR="004611CD">
        <w:t>e</w:t>
      </w:r>
      <w:r w:rsidR="002E4245">
        <w:t>, imagi</w:t>
      </w:r>
      <w:r w:rsidR="004611CD">
        <w:t>ne</w:t>
      </w:r>
      <w:r w:rsidR="002E4245">
        <w:t xml:space="preserve">, </w:t>
      </w:r>
      <w:r w:rsidR="00694161">
        <w:t xml:space="preserve">and </w:t>
      </w:r>
      <w:r w:rsidR="002E4245">
        <w:t>infer</w:t>
      </w:r>
      <w:r w:rsidR="00694161">
        <w:t xml:space="preserve"> the task sequen</w:t>
      </w:r>
      <w:r w:rsidR="004611CD">
        <w:t>ce</w:t>
      </w:r>
      <w:r w:rsidR="002E4245">
        <w:t xml:space="preserve">, which </w:t>
      </w:r>
      <w:r w:rsidR="001245F6">
        <w:t>was</w:t>
      </w:r>
      <w:r w:rsidR="002E4245">
        <w:t xml:space="preserve"> more challenging to older adults, who suffer</w:t>
      </w:r>
      <w:r w:rsidR="001245F6">
        <w:t>ed</w:t>
      </w:r>
      <w:r w:rsidR="002E4245">
        <w:t xml:space="preserve"> from declines in cognitive abilities</w:t>
      </w:r>
      <w:r w:rsidR="00715527">
        <w:t>.</w:t>
      </w:r>
      <w:r w:rsidR="002E4245">
        <w:t xml:space="preserve"> </w:t>
      </w:r>
      <w:r w:rsidR="005B09B2">
        <w:t>V</w:t>
      </w:r>
      <w:r w:rsidR="002E4245">
        <w:t>ideo training</w:t>
      </w:r>
      <w:r w:rsidR="005B09B2">
        <w:t xml:space="preserve"> was helpful because it</w:t>
      </w:r>
      <w:r w:rsidR="002E4245">
        <w:t xml:space="preserve"> explicitly </w:t>
      </w:r>
      <w:r w:rsidR="00BD69E8">
        <w:t>demonstrated</w:t>
      </w:r>
      <w:r w:rsidR="00946FB1">
        <w:t xml:space="preserve"> </w:t>
      </w:r>
      <w:r w:rsidR="002E4245">
        <w:t>the</w:t>
      </w:r>
      <w:r w:rsidR="00BD69E8">
        <w:t xml:space="preserve"> </w:t>
      </w:r>
      <w:r w:rsidR="002E4245">
        <w:t>task sequence</w:t>
      </w:r>
      <w:r w:rsidR="0049279F">
        <w:t xml:space="preserve">, </w:t>
      </w:r>
      <w:r w:rsidR="001245F6">
        <w:t xml:space="preserve">thereby minimizing the reliance </w:t>
      </w:r>
      <w:r w:rsidR="000F063F">
        <w:t>on working memory and reading comprehension</w:t>
      </w:r>
      <w:r w:rsidR="002E4245">
        <w:t xml:space="preserve">. </w:t>
      </w:r>
      <w:r w:rsidR="00BC3709">
        <w:t xml:space="preserve">Lin and </w:t>
      </w:r>
      <w:r w:rsidR="00697C08" w:rsidRPr="00244F50">
        <w:rPr>
          <w:rFonts w:ascii="Linux Biolinum O" w:hAnsi="Linux Biolinum O" w:cs="Linux Biolinum O"/>
          <w:noProof/>
        </w:rPr>
        <w:t>Hsieh</w:t>
      </w:r>
      <w:r w:rsidR="00F513C2">
        <w:rPr>
          <w:rFonts w:ascii="Linux Biolinum O" w:hAnsi="Linux Biolinum O" w:cs="Linux Biolinum O"/>
          <w:noProof/>
        </w:rPr>
        <w:t xml:space="preserve"> </w:t>
      </w:r>
      <w:r w:rsidR="00F064C4">
        <w:rPr>
          <w:rFonts w:ascii="Linux Biolinum O" w:hAnsi="Linux Biolinum O" w:cs="Linux Biolinum O"/>
          <w:noProof/>
        </w:rPr>
        <w:fldChar w:fldCharType="begin" w:fldLock="1"/>
      </w:r>
      <w:r w:rsidR="004528C8">
        <w:rPr>
          <w:rFonts w:ascii="Linux Biolinum O" w:hAnsi="Linux Biolinum O" w:cs="Linux Biolinum O"/>
          <w:noProof/>
        </w:rPr>
        <w:instrText>ADDIN CSL_CITATION {"citationItems":[{"id":"ITEM-1","itemData":{"author":[{"dropping-particle":"","family":"Dyi-Yih Michael Lin","given":"Ching-Ting Jamie Hsieh","non-dropping-particle":"","parse-names":false,"suffix":""}],"id":"ITEM-1","issued":{"date-parts":[["2012"]]},"page":"58","title":"The role of multimedia in training the elderly to acquire operational skills of a digital camera.","type":"article-journal"},"uris":["http://www.mendeley.com/documents/?uuid=2bb0eacc-689c-453a-a464-8c508a0ff5d6"]}],"mendeley":{"formattedCitation":"[9]","plainTextFormattedCitation":"[9]","previouslyFormattedCitation":"[9]"},"properties":{"noteIndex":0},"schema":"https://github.com/citation-style-language/schema/raw/master/csl-citation.json"}</w:instrText>
      </w:r>
      <w:r w:rsidR="00F064C4">
        <w:rPr>
          <w:rFonts w:ascii="Linux Biolinum O" w:hAnsi="Linux Biolinum O" w:cs="Linux Biolinum O"/>
          <w:noProof/>
        </w:rPr>
        <w:fldChar w:fldCharType="separate"/>
      </w:r>
      <w:r w:rsidR="004E24D5" w:rsidRPr="004E24D5">
        <w:rPr>
          <w:rFonts w:ascii="Linux Biolinum O" w:hAnsi="Linux Biolinum O" w:cs="Linux Biolinum O"/>
          <w:noProof/>
        </w:rPr>
        <w:t>[9]</w:t>
      </w:r>
      <w:r w:rsidR="00F064C4">
        <w:rPr>
          <w:rFonts w:ascii="Linux Biolinum O" w:hAnsi="Linux Biolinum O" w:cs="Linux Biolinum O"/>
          <w:noProof/>
        </w:rPr>
        <w:fldChar w:fldCharType="end"/>
      </w:r>
      <w:r w:rsidR="00597BD4">
        <w:t xml:space="preserve"> </w:t>
      </w:r>
      <w:r w:rsidR="00A14D08">
        <w:t>investigate</w:t>
      </w:r>
      <w:r w:rsidR="00F068E4">
        <w:t>d</w:t>
      </w:r>
      <w:r w:rsidR="00A14D08">
        <w:t xml:space="preserve"> if</w:t>
      </w:r>
      <w:r w:rsidR="00900E01">
        <w:t xml:space="preserve"> the </w:t>
      </w:r>
      <w:r w:rsidR="00C812DC">
        <w:t>benefits</w:t>
      </w:r>
      <w:r w:rsidR="00900E01">
        <w:t xml:space="preserve"> of</w:t>
      </w:r>
      <w:r w:rsidR="001663CB">
        <w:t xml:space="preserve"> </w:t>
      </w:r>
      <w:r w:rsidR="00E72F7A">
        <w:t>multimedia learning</w:t>
      </w:r>
      <w:r w:rsidR="00474171">
        <w:t xml:space="preserve"> (</w:t>
      </w:r>
      <w:r w:rsidR="00D125E6">
        <w:t>i.e., a method proposed by Richard Mayer</w:t>
      </w:r>
      <w:r w:rsidR="004E24D5">
        <w:t xml:space="preserve"> </w:t>
      </w:r>
      <w:r w:rsidR="004E24D5">
        <w:rPr>
          <w:b/>
          <w:bCs/>
        </w:rPr>
        <w:fldChar w:fldCharType="begin" w:fldLock="1"/>
      </w:r>
      <w:r w:rsidR="004528C8">
        <w:rPr>
          <w:b/>
          <w:bCs/>
        </w:rPr>
        <w:instrText>ADDIN CSL_CITATION {"citationItems":[{"id":"ITEM-1","itemData":{"DOI":"10.1017/CBO9781139547369.005","abstract":"A fundamental hypothesis underlying research on multimedia learning is that multimedia instructional messages that are designed in light of how the human mind works are more likely to lead to meaningful learning than those that are not so designed. The cognitive theory of multimedia learning is based on three cognitive science principles of learning: The human information processing system includes dual channels for visual/pictorial and auditory/verbal processing (i.e., dual-channel assumption), each channel has a limited capacity for processing (i.e., limited-capacity assumption), and active learning entails carrying out a coordinated set of cognitive processes during learning (i.e., active processing assumption). The cognitive theory of multimedia learning specifies five cognitive processes in multimedia learning: Selecting relevant words from the presented text or narration, selecting relevant images from the presented graphics, organizing the selected words into a coherent verbal representation, organizing selected images into a coherent pictorial representation, and integrating the pictorial and verbal representations and prior knowledge. Three demands on the learner’s cognitive capacity during learning are extraneous processing (which is not related to the instructional objective), essential processing (which is needed to mentally represent the essential material as presented), and generative processing (which is aimed at making sense of the material). Three instructional goals are to reduce extraneous processing (for extraneous overload situations), manage essential processing (for essential overload situations), and foster generative processing (for generative underuse situations). Multimedia instructional messages should be designed to guide appropriate cognitive processing during learning without overloading the learner’s cognitive system.","author":[{"dropping-particle":"","family":"Mayer","given":"Richard E.","non-dropping-particle":"","parse-names":false,"suffix":""}],"container-title":"The Cambridge Handbook of Multimedia Learning, Second Edition","id":"ITEM-1","issued":{"date-parts":[["2014","1","1"]]},"page":"43-71","publisher":"Cambridge University Press","title":"Cognitive theory of multimedia learning","type":"article-journal"},"uris":["http://www.mendeley.com/documents/?uuid=55f3c895-18b6-3ef0-bfdf-dc07c8c8590e"]},{"id":"ITEM-2","itemData":{"DOI":"10.1002/9781118255971.CH4","abstract":"This chapter provides updated evidence concerning the multimedia principle and explores its boundary conditions. In particular, it provides evidence concerning: whether the multimedia principle depends on the experience level of the learners and whether the multimedia principle depends on the graphics being static through illustrations or photos, or dynamic through animations or video. Based on cognitive theory and research evidence, the chapter recommends that e-learning courses include words and graphics rather than words alone.It offers three examples of ways to use graphics that serve instructional rather than decorative roles, including providing topical organizers, illustrating relationships, and serving as lesson interfaces. The chapter also considers two additional research questions, concerning for whom the multimedia principle works, novices versus experts, and where the multimedia principle works, which includes static illustrations versus animations. It recommends using animations to illustrate procedures, as interpretive graphics, and adding visual cueing to animations.","author":[{"dropping-particle":"","family":"Clark","given":"Ruth Colvin","non-dropping-particle":"","parse-names":false,"suffix":""},{"dropping-particle":"","family":"Mayer","given":"Richard E.","non-dropping-particle":"","parse-names":false,"suffix":""}],"container-title":"e-Learning and the Science of Instruction","id":"ITEM-2","issued":{"date-parts":[["2012","1","4"]]},"page":"66-89","publisher":"Pfeiffer","title":"Applying the Multimedia Principle: Use Words and Graphics Rather Than Words Alone","type":"article-journal"},"uris":["http://www.mendeley.com/documents/?uuid=8faaa720-701c-3665-8fa4-ae8697adaa9d"]}],"mendeley":{"formattedCitation":"[5,19]","plainTextFormattedCitation":"[5,19]","previouslyFormattedCitation":"[5,19]"},"properties":{"noteIndex":0},"schema":"https://github.com/citation-style-language/schema/raw/master/csl-citation.json"}</w:instrText>
      </w:r>
      <w:r w:rsidR="004E24D5">
        <w:rPr>
          <w:b/>
          <w:bCs/>
        </w:rPr>
        <w:fldChar w:fldCharType="separate"/>
      </w:r>
      <w:r w:rsidR="004528C8" w:rsidRPr="004528C8">
        <w:rPr>
          <w:bCs/>
          <w:noProof/>
        </w:rPr>
        <w:t>[5,19]</w:t>
      </w:r>
      <w:r w:rsidR="004E24D5">
        <w:rPr>
          <w:b/>
          <w:bCs/>
        </w:rPr>
        <w:fldChar w:fldCharType="end"/>
      </w:r>
      <w:r w:rsidR="00D125E6">
        <w:t xml:space="preserve"> of </w:t>
      </w:r>
      <w:r w:rsidR="00474171">
        <w:t xml:space="preserve">presenting the training material </w:t>
      </w:r>
      <w:r w:rsidR="002925A2">
        <w:t>with different channels</w:t>
      </w:r>
      <w:r w:rsidR="00474171">
        <w:t>)</w:t>
      </w:r>
      <w:r w:rsidR="00E55AF9">
        <w:t xml:space="preserve"> </w:t>
      </w:r>
      <w:r w:rsidR="00E72F7A">
        <w:t>c</w:t>
      </w:r>
      <w:r w:rsidR="00A14D08">
        <w:t>ould</w:t>
      </w:r>
      <w:r w:rsidR="00E72F7A">
        <w:t xml:space="preserve"> </w:t>
      </w:r>
      <w:r w:rsidR="002816EA">
        <w:t xml:space="preserve">override older adults’ reduced cognition in learning. </w:t>
      </w:r>
      <w:r w:rsidR="002E4245">
        <w:t xml:space="preserve">In their experiment, </w:t>
      </w:r>
      <w:r w:rsidR="0036128B">
        <w:t>older adults</w:t>
      </w:r>
      <w:r w:rsidR="00914D93">
        <w:t xml:space="preserve"> were trained to use a digital camera by three types of training media: animat</w:t>
      </w:r>
      <w:r w:rsidR="006C510E">
        <w:t>ed visuals</w:t>
      </w:r>
      <w:r w:rsidR="00914D93">
        <w:t xml:space="preserve">, </w:t>
      </w:r>
      <w:r w:rsidR="001663CB">
        <w:t>narration,</w:t>
      </w:r>
      <w:r w:rsidR="00914D93">
        <w:t xml:space="preserve"> and static visuals. </w:t>
      </w:r>
      <w:r w:rsidR="00A677FD">
        <w:t xml:space="preserve">The result showed that training with </w:t>
      </w:r>
      <w:r w:rsidR="00ED6252">
        <w:t xml:space="preserve">animation and narration </w:t>
      </w:r>
      <w:r w:rsidR="00005FED">
        <w:t>resulted in</w:t>
      </w:r>
      <w:r w:rsidR="00ED6252">
        <w:t xml:space="preserve"> </w:t>
      </w:r>
      <w:r w:rsidR="00195482">
        <w:t>significantly</w:t>
      </w:r>
      <w:r w:rsidR="00ED6252">
        <w:t xml:space="preserve"> </w:t>
      </w:r>
      <w:r w:rsidR="00DC62DE">
        <w:t>faster task completion</w:t>
      </w:r>
      <w:r w:rsidR="00ED6252">
        <w:t xml:space="preserve"> than static visuals</w:t>
      </w:r>
      <w:r w:rsidR="006C5688">
        <w:t xml:space="preserve"> when the task was difficult</w:t>
      </w:r>
      <w:r w:rsidR="009F0AAD">
        <w:t xml:space="preserve">. They </w:t>
      </w:r>
      <w:r w:rsidR="006C5688">
        <w:t>p</w:t>
      </w:r>
      <w:r w:rsidR="00DD6D99">
        <w:t>rovided a few explanations</w:t>
      </w:r>
      <w:r w:rsidR="009908D6">
        <w:t xml:space="preserve"> for </w:t>
      </w:r>
      <w:r w:rsidR="00F513C2">
        <w:t>the difference between the animated visuals and the static visuals</w:t>
      </w:r>
      <w:r w:rsidR="00DD6D99">
        <w:t xml:space="preserve">: </w:t>
      </w:r>
      <w:r w:rsidR="00D125E6">
        <w:t>(</w:t>
      </w:r>
      <w:r w:rsidR="00DD6D99">
        <w:t xml:space="preserve">1) </w:t>
      </w:r>
      <w:r w:rsidR="00D125E6">
        <w:t xml:space="preserve">older </w:t>
      </w:r>
      <w:r w:rsidR="000C0E5A">
        <w:t>adults</w:t>
      </w:r>
      <w:r w:rsidR="00DD6D99">
        <w:t xml:space="preserve"> </w:t>
      </w:r>
      <w:r w:rsidR="00E23C8A">
        <w:t xml:space="preserve">respond more actively to </w:t>
      </w:r>
      <w:r w:rsidR="007040A8">
        <w:t>dynamically displayed visual stimuli</w:t>
      </w:r>
      <w:r w:rsidR="00D125E6">
        <w:t>;</w:t>
      </w:r>
      <w:r w:rsidR="007040A8">
        <w:t xml:space="preserve"> </w:t>
      </w:r>
      <w:r w:rsidR="00D125E6">
        <w:t>(</w:t>
      </w:r>
      <w:r w:rsidR="007040A8">
        <w:t xml:space="preserve">2) </w:t>
      </w:r>
      <w:r w:rsidR="00D125E6">
        <w:t xml:space="preserve">animation </w:t>
      </w:r>
      <w:r w:rsidR="00773735">
        <w:t xml:space="preserve">enables </w:t>
      </w:r>
      <w:r w:rsidR="000C0E5A">
        <w:t>older adults</w:t>
      </w:r>
      <w:r w:rsidR="00773735">
        <w:t xml:space="preserve"> to draw</w:t>
      </w:r>
      <w:r w:rsidR="009908D6">
        <w:t xml:space="preserve"> </w:t>
      </w:r>
      <w:r w:rsidR="004807AA">
        <w:t>connections</w:t>
      </w:r>
      <w:r w:rsidR="00F957E1">
        <w:t xml:space="preserve"> between procedures</w:t>
      </w:r>
      <w:r w:rsidR="00D125E6">
        <w:t>; and</w:t>
      </w:r>
      <w:r w:rsidR="00F957E1">
        <w:t xml:space="preserve"> </w:t>
      </w:r>
      <w:r w:rsidR="00D125E6">
        <w:t>(</w:t>
      </w:r>
      <w:r w:rsidR="00F957E1">
        <w:t>3)</w:t>
      </w:r>
      <w:r w:rsidR="00197B64">
        <w:t xml:space="preserve"> </w:t>
      </w:r>
      <w:r w:rsidR="00D125E6">
        <w:t xml:space="preserve">animation </w:t>
      </w:r>
      <w:r w:rsidR="003C54B9">
        <w:t xml:space="preserve">makes the mechanism of the device </w:t>
      </w:r>
      <w:r w:rsidR="00697C08">
        <w:t>clearer</w:t>
      </w:r>
      <w:r w:rsidR="003C54B9">
        <w:t xml:space="preserve"> and </w:t>
      </w:r>
      <w:r w:rsidR="00A02974">
        <w:t>help</w:t>
      </w:r>
      <w:r w:rsidR="00E7556E">
        <w:t>s</w:t>
      </w:r>
      <w:r w:rsidR="00A02974">
        <w:t xml:space="preserve"> </w:t>
      </w:r>
      <w:r w:rsidR="000C0E5A">
        <w:t>older adults</w:t>
      </w:r>
      <w:r w:rsidR="00A02974">
        <w:t xml:space="preserve"> develop a mental model. </w:t>
      </w:r>
      <w:r w:rsidR="00D760A1">
        <w:t xml:space="preserve">Their experiment highlighted </w:t>
      </w:r>
      <w:r w:rsidR="00E7556E">
        <w:t xml:space="preserve">the </w:t>
      </w:r>
      <w:r w:rsidR="007C7FF4">
        <w:t xml:space="preserve">importance of “animating” </w:t>
      </w:r>
      <w:r w:rsidR="00AD011B">
        <w:t xml:space="preserve">graphic instructions, which was not </w:t>
      </w:r>
      <w:r w:rsidR="00185428">
        <w:t>emphasized in Mayer’s theory.</w:t>
      </w:r>
    </w:p>
    <w:p w14:paraId="3637A9FB" w14:textId="4D9A506E" w:rsidR="00C678D6" w:rsidRDefault="00572A74" w:rsidP="002D2A5A">
      <w:pPr>
        <w:pStyle w:val="Head2"/>
      </w:pPr>
      <w:r>
        <w:t xml:space="preserve">The </w:t>
      </w:r>
      <w:r w:rsidR="00196256">
        <w:t>e</w:t>
      </w:r>
      <w:r>
        <w:t>ffect of a</w:t>
      </w:r>
      <w:r w:rsidR="00EB1AD8">
        <w:t>djustments to the playback of multimedia content</w:t>
      </w:r>
    </w:p>
    <w:p w14:paraId="25CEF59B" w14:textId="3C963ABA" w:rsidR="00CC2590" w:rsidRDefault="006C44FE" w:rsidP="00C769D4">
      <w:pPr>
        <w:pStyle w:val="PostHeadPara"/>
      </w:pPr>
      <w:r>
        <w:t xml:space="preserve">The </w:t>
      </w:r>
      <w:r w:rsidR="00696CE4">
        <w:t>effect of</w:t>
      </w:r>
      <w:r>
        <w:t xml:space="preserve"> playback adjustment on le</w:t>
      </w:r>
      <w:r w:rsidR="00C66F86">
        <w:t xml:space="preserve">arning </w:t>
      </w:r>
      <w:r>
        <w:t xml:space="preserve">performance </w:t>
      </w:r>
      <w:r w:rsidR="00696CE4">
        <w:t xml:space="preserve">has been widely studied. </w:t>
      </w:r>
      <w:r w:rsidR="00C66F86">
        <w:t>We re</w:t>
      </w:r>
      <w:r w:rsidR="003E316C">
        <w:t xml:space="preserve">ported related work on </w:t>
      </w:r>
      <w:r w:rsidR="001D56FA">
        <w:t xml:space="preserve">the effect of </w:t>
      </w:r>
      <w:r w:rsidR="00FB5EC0">
        <w:t xml:space="preserve">two commonly used adjustments: uniformly slowing down multimedia playback and pausing multimedia playback. </w:t>
      </w:r>
    </w:p>
    <w:p w14:paraId="6A57CF4E" w14:textId="77777777" w:rsidR="000F6BD6" w:rsidRPr="00CC2590" w:rsidRDefault="000F6BD6" w:rsidP="00C769D4">
      <w:pPr>
        <w:pStyle w:val="PostHeadPara"/>
      </w:pPr>
    </w:p>
    <w:p w14:paraId="462A8742" w14:textId="74151A2D" w:rsidR="00390EF1" w:rsidRPr="00C07748" w:rsidRDefault="00572A74" w:rsidP="002D2A5A">
      <w:pPr>
        <w:pStyle w:val="PostHeadPara"/>
        <w:rPr>
          <w:b/>
          <w:bCs/>
          <w:i/>
          <w:iCs/>
        </w:rPr>
      </w:pPr>
      <w:r>
        <w:rPr>
          <w:b/>
          <w:bCs/>
          <w:i/>
          <w:iCs/>
        </w:rPr>
        <w:t>The effect of u</w:t>
      </w:r>
      <w:r w:rsidR="00C678D6" w:rsidRPr="00C07748">
        <w:rPr>
          <w:b/>
          <w:bCs/>
          <w:i/>
          <w:iCs/>
        </w:rPr>
        <w:t>niformly slowing down multimedia playback</w:t>
      </w:r>
    </w:p>
    <w:p w14:paraId="0084910E" w14:textId="0D99A59A" w:rsidR="003E42CD" w:rsidRDefault="00AD273B" w:rsidP="002D2A5A">
      <w:pPr>
        <w:pStyle w:val="PostHeadPara"/>
      </w:pPr>
      <w:r>
        <w:lastRenderedPageBreak/>
        <w:t>Researchers have examined the effect of uniformly slowing down the playback of speech</w:t>
      </w:r>
      <w:r w:rsidR="00E7556E">
        <w:t xml:space="preserve"> </w:t>
      </w:r>
      <w:r>
        <w:t xml:space="preserve">on older adults’ comprehension. </w:t>
      </w:r>
      <w:r w:rsidR="00716102">
        <w:t xml:space="preserve">Compared to younger adults, older adults’ ability to comprehend </w:t>
      </w:r>
      <w:r w:rsidR="003A24E1">
        <w:t xml:space="preserve">information is much more susceptible to the rate at which the information is being </w:t>
      </w:r>
      <w:r w:rsidR="00E8500C">
        <w:t>delivered due to a slower information processing rate</w:t>
      </w:r>
      <w:r w:rsidR="003A24E1">
        <w:t xml:space="preserve">. </w:t>
      </w:r>
      <w:r w:rsidR="00D10E86">
        <w:t xml:space="preserve">For example, </w:t>
      </w:r>
      <w:r w:rsidR="00F26045" w:rsidRPr="001C725C">
        <w:t>Calero and Lazzaroni</w:t>
      </w:r>
      <w:r w:rsidR="004A7D4B">
        <w:t xml:space="preserve"> </w:t>
      </w:r>
      <w:r w:rsidR="005864E5">
        <w:t xml:space="preserve">have </w:t>
      </w:r>
      <w:r w:rsidR="00F26045">
        <w:t>found that</w:t>
      </w:r>
      <w:r w:rsidR="00335B12">
        <w:t xml:space="preserve"> </w:t>
      </w:r>
      <w:r w:rsidR="00625991">
        <w:t xml:space="preserve">increasing the speech rate </w:t>
      </w:r>
      <w:r w:rsidR="00220996">
        <w:t>(from 140 wpm to 350</w:t>
      </w:r>
      <w:r w:rsidR="000A539B">
        <w:t xml:space="preserve"> wpm</w:t>
      </w:r>
      <w:r w:rsidR="00220996">
        <w:t xml:space="preserve">) </w:t>
      </w:r>
      <w:r w:rsidR="002C4AB5">
        <w:t xml:space="preserve">negatively and disproportionately </w:t>
      </w:r>
      <w:r w:rsidR="00625991">
        <w:t xml:space="preserve">affected </w:t>
      </w:r>
      <w:r w:rsidR="002C4AB5">
        <w:t xml:space="preserve">the </w:t>
      </w:r>
      <w:r w:rsidR="00220996">
        <w:t>intelligibility</w:t>
      </w:r>
      <w:r w:rsidR="00625991">
        <w:t xml:space="preserve"> of</w:t>
      </w:r>
      <w:r w:rsidR="002C4AB5">
        <w:t xml:space="preserve"> </w:t>
      </w:r>
      <w:r w:rsidR="00625991">
        <w:t xml:space="preserve">speech </w:t>
      </w:r>
      <w:r w:rsidR="002C4AB5">
        <w:t xml:space="preserve">for older adults </w:t>
      </w:r>
      <w:r w:rsidR="00220996">
        <w:t>more than younger adults</w:t>
      </w:r>
      <w:r w:rsidR="00AD4F3B">
        <w:t xml:space="preserve"> </w:t>
      </w:r>
      <w:r w:rsidR="001C725C">
        <w:fldChar w:fldCharType="begin" w:fldLock="1"/>
      </w:r>
      <w:r w:rsidR="00244F5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mendeley":{"formattedCitation":"[4]","plainTextFormattedCitation":"[4]","previouslyFormattedCitation":"[4]"},"properties":{"noteIndex":0},"schema":"https://github.com/citation-style-language/schema/raw/master/csl-citation.json"}</w:instrText>
      </w:r>
      <w:r w:rsidR="001C725C">
        <w:fldChar w:fldCharType="separate"/>
      </w:r>
      <w:r w:rsidR="00F66AB6" w:rsidRPr="00F66AB6">
        <w:rPr>
          <w:noProof/>
        </w:rPr>
        <w:t>[4]</w:t>
      </w:r>
      <w:r w:rsidR="001C725C">
        <w:fldChar w:fldCharType="end"/>
      </w:r>
      <w:r w:rsidR="005779C8">
        <w:t>.</w:t>
      </w:r>
      <w:r w:rsidR="00F26045">
        <w:t xml:space="preserve"> </w:t>
      </w:r>
      <w:r w:rsidR="00525D7C">
        <w:t>Similarly</w:t>
      </w:r>
      <w:r w:rsidR="008C4C98">
        <w:t xml:space="preserve">, </w:t>
      </w:r>
      <w:r w:rsidR="00525D7C">
        <w:t xml:space="preserve">Cohen </w:t>
      </w:r>
      <w:r w:rsidR="005864E5">
        <w:t>ha</w:t>
      </w:r>
      <w:r w:rsidR="00BA6752">
        <w:t>s</w:t>
      </w:r>
      <w:r w:rsidR="005864E5">
        <w:t xml:space="preserve"> </w:t>
      </w:r>
      <w:r w:rsidR="00525D7C">
        <w:t xml:space="preserve">found that </w:t>
      </w:r>
      <w:r w:rsidR="005413CD">
        <w:t xml:space="preserve">older adults performed </w:t>
      </w:r>
      <w:r w:rsidR="00A52544">
        <w:t xml:space="preserve">not as </w:t>
      </w:r>
      <w:r w:rsidR="005413CD">
        <w:t xml:space="preserve">well </w:t>
      </w:r>
      <w:r w:rsidR="00036848">
        <w:t xml:space="preserve">in </w:t>
      </w:r>
      <w:r w:rsidR="00115D1C">
        <w:t>a follow</w:t>
      </w:r>
      <w:r w:rsidR="008F71AD">
        <w:t>-</w:t>
      </w:r>
      <w:r w:rsidR="00115D1C">
        <w:t xml:space="preserve">up comprehension test </w:t>
      </w:r>
      <w:r w:rsidR="005413CD">
        <w:t xml:space="preserve">at the faster presentation </w:t>
      </w:r>
      <w:r w:rsidR="00842816">
        <w:t xml:space="preserve">of 200 wpm compared with 120 </w:t>
      </w:r>
      <w:r w:rsidR="0093640E">
        <w:t>wpm</w:t>
      </w:r>
      <w:r w:rsidR="00842816">
        <w:t xml:space="preserve"> when given </w:t>
      </w:r>
      <w:r w:rsidR="008B0469">
        <w:t>auditorily</w:t>
      </w:r>
      <w:r w:rsidR="00842816">
        <w:t xml:space="preserve"> </w:t>
      </w:r>
      <w:r w:rsidR="0093640E">
        <w:t xml:space="preserve">presented </w:t>
      </w:r>
      <w:r w:rsidR="00341058">
        <w:t xml:space="preserve">stories </w:t>
      </w:r>
      <w:r w:rsidR="00A5269F">
        <w:fldChar w:fldCharType="begin" w:fldLock="1"/>
      </w:r>
      <w:r w:rsidR="004528C8">
        <w:instrText>ADDIN CSL_CITATION {"citationItems":[{"id":"ITEM-1","itemData":{"DOI":"10.3109/03005368709076408","ISSN":"03005364","PMID":"3304489","author":[{"dropping-particle":"","family":"Cohen","given":"Gillian","non-dropping-particle":"","parse-names":false,"suffix":""}],"container-title":"British Journal of Audiology","id":"ITEM-1","issue":"3","issued":{"date-parts":[["1987"]]},"page":"221-226","title":"Review article: Speech comprehension in the elderly: The effects of cognitive changes","type":"article-journal","volume":"21"},"uris":["http://www.mendeley.com/documents/?uuid=28c9cdd2-625b-48f6-af38-f400607b1a7d"]}],"mendeley":{"formattedCitation":"[6]","plainTextFormattedCitation":"[6]","previouslyFormattedCitation":"[6]"},"properties":{"noteIndex":0},"schema":"https://github.com/citation-style-language/schema/raw/master/csl-citation.json"}</w:instrText>
      </w:r>
      <w:r w:rsidR="00A5269F">
        <w:fldChar w:fldCharType="separate"/>
      </w:r>
      <w:r w:rsidR="004E24D5" w:rsidRPr="004E24D5">
        <w:rPr>
          <w:noProof/>
        </w:rPr>
        <w:t>[6]</w:t>
      </w:r>
      <w:r w:rsidR="00A5269F">
        <w:fldChar w:fldCharType="end"/>
      </w:r>
      <w:r w:rsidR="00842816">
        <w:t xml:space="preserve">. </w:t>
      </w:r>
      <w:r w:rsidR="008C4C98">
        <w:t>Furthermore</w:t>
      </w:r>
      <w:r w:rsidR="005779C8">
        <w:t xml:space="preserve">, </w:t>
      </w:r>
      <w:r w:rsidR="00F03071" w:rsidRPr="004A7D4B">
        <w:t>Bergman</w:t>
      </w:r>
      <w:r w:rsidR="00F03071" w:rsidRPr="00CF5DC6">
        <w:t xml:space="preserve"> </w:t>
      </w:r>
      <w:r w:rsidR="005864E5" w:rsidRPr="00CF5DC6">
        <w:t xml:space="preserve">has </w:t>
      </w:r>
      <w:r w:rsidR="00122A48">
        <w:t>show</w:t>
      </w:r>
      <w:r w:rsidR="005864E5">
        <w:t>n</w:t>
      </w:r>
      <w:r w:rsidR="003E42CD">
        <w:t xml:space="preserve"> that </w:t>
      </w:r>
      <w:r w:rsidR="006B64CF">
        <w:t>distortions in speech</w:t>
      </w:r>
      <w:r w:rsidR="002C4AB5">
        <w:t xml:space="preserve"> (e.g., </w:t>
      </w:r>
      <w:r w:rsidR="001C371A">
        <w:t xml:space="preserve">reverberation, overlapping, interruption, or </w:t>
      </w:r>
      <w:r w:rsidR="00381EE4">
        <w:t xml:space="preserve">a </w:t>
      </w:r>
      <w:r w:rsidR="001C371A">
        <w:t>simple increase in words per minute</w:t>
      </w:r>
      <w:r w:rsidR="002C4AB5">
        <w:t>)</w:t>
      </w:r>
      <w:r w:rsidR="001C371A">
        <w:t xml:space="preserve"> resulted in a much worse speech </w:t>
      </w:r>
      <w:r w:rsidR="009A5A81">
        <w:t>intelligibility</w:t>
      </w:r>
      <w:r w:rsidR="001C371A">
        <w:t xml:space="preserve"> score for </w:t>
      </w:r>
      <w:r w:rsidR="009A5A81">
        <w:t>older adults than the younger ones</w:t>
      </w:r>
      <w:r w:rsidR="00AE3384">
        <w:t xml:space="preserve"> </w:t>
      </w:r>
      <w:r w:rsidR="004A7D4B">
        <w:fldChar w:fldCharType="begin" w:fldLock="1"/>
      </w:r>
      <w:r w:rsidR="00244F5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mendeley":{"formattedCitation":"[2]","plainTextFormattedCitation":"[2]","previouslyFormattedCitation":"[2]"},"properties":{"noteIndex":0},"schema":"https://github.com/citation-style-language/schema/raw/master/csl-citation.json"}</w:instrText>
      </w:r>
      <w:r w:rsidR="004A7D4B">
        <w:fldChar w:fldCharType="separate"/>
      </w:r>
      <w:r w:rsidR="00F66AB6" w:rsidRPr="00F66AB6">
        <w:rPr>
          <w:noProof/>
        </w:rPr>
        <w:t>[2]</w:t>
      </w:r>
      <w:r w:rsidR="004A7D4B">
        <w:fldChar w:fldCharType="end"/>
      </w:r>
      <w:r w:rsidR="00CC111A">
        <w:t>.</w:t>
      </w:r>
      <w:r w:rsidR="0013250F">
        <w:t xml:space="preserve"> </w:t>
      </w:r>
      <w:r w:rsidR="000D0F06">
        <w:t xml:space="preserve">The intelligibility score </w:t>
      </w:r>
      <w:r w:rsidR="009E58EB">
        <w:t xml:space="preserve">is evaluated based on the percentage of words correctly understood by the listeners. </w:t>
      </w:r>
      <w:r w:rsidR="0013250F">
        <w:t>However,</w:t>
      </w:r>
      <w:r w:rsidR="001B0A93">
        <w:t xml:space="preserve"> these findings might not apply to older adults with severe</w:t>
      </w:r>
      <w:r w:rsidR="00A41802">
        <w:t xml:space="preserve"> working memory impairment.</w:t>
      </w:r>
      <w:r w:rsidR="00A3754A" w:rsidRPr="001B0B70">
        <w:t xml:space="preserve"> </w:t>
      </w:r>
      <w:r w:rsidR="00A3754A">
        <w:t xml:space="preserve">For example, </w:t>
      </w:r>
      <w:r w:rsidR="00A3754A" w:rsidRPr="006A3AEB">
        <w:t>Small et al.</w:t>
      </w:r>
      <w:r w:rsidR="00A3754A">
        <w:t xml:space="preserve"> reported that </w:t>
      </w:r>
      <w:r w:rsidR="002C4AB5">
        <w:t>uniformly slowing down the speech rate by 15% was</w:t>
      </w:r>
      <w:r w:rsidR="005864E5">
        <w:t xml:space="preserve"> </w:t>
      </w:r>
      <w:r w:rsidR="00A3754A">
        <w:t xml:space="preserve">beneficial only for the subject with the most working memory (WM) capacity and detrimental for the subject with the most severe WM impairment among all three older adults with Alzheimer’s disease because the decline in WM would counteract any benefits derived from a reduction in speech rate </w:t>
      </w:r>
      <w:r w:rsidR="00A3754A">
        <w:fldChar w:fldCharType="begin" w:fldLock="1"/>
      </w:r>
      <w:r w:rsidR="004528C8">
        <w:instrText>ADDIN CSL_CITATION {"citationItems":[{"id":"ITEM-1","itemData":{"DOI":"10.1080/13825589708256641","ISSN":"13825585","abstract":"Age-related declines in language processing have been attributed in part to generalized cognitive slowing. Because of this slowing, it has been suggested that older adults' sentence comprehension might be facilitated by reducing the rate at which sentences are spoken. Research, however, has failed to reliably show that speaking slowly enhances comprehension. The present study explores the hypothesis that declines in working memory (WM) would actually counteract any benefits derived from a reduction in speech rate. That is, at a slower than normal speech rate, more demands are placed on WM since information must be retained over a longer duration. The comprehension of normal and slow speech was examined for three Alzheimer's subjects, each presenting a unique profile of WM capacity. Results suggest that the effect of speech rate on comprehension is determined by the extent of WM capacity: A slow speech rate was beneficial only for the subject with the most preserved WM; speech rate did not affect comprehension for the subject with moderately impaired WM; and a slow speech rate was actually detrimental for the subject with the most severe WM impairment. The findings demonstrate the value of considering the involvement of multiple cognitive domains when assessing language processing abilities.","author":[{"dropping-particle":"","family":"Small","given":"Jeff A.","non-dropping-particle":"","parse-names":false,"suffix":""},{"dropping-particle":"","family":"Andersen","given":"Elaine S.","non-dropping-particle":"","parse-names":false,"suffix":""},{"dropping-particle":"","family":"Kempler","given":"Daniel","non-dropping-particle":"","parse-names":false,"suffix":""}],"container-title":"Aging, Neuropsychology, and Cognition","id":"ITEM-1","issue":"2","issued":{"date-parts":[["1997"]]},"page":"126-139","title":"Effects of working memory capacity on understanding rate-altered speech","type":"article-journal","volume":"4"},"uris":["http://www.mendeley.com/documents/?uuid=1548bb07-3bc4-4e52-8d84-81c8bf7d7fc8"]}],"mendeley":{"formattedCitation":"[28]","plainTextFormattedCitation":"[28]","previouslyFormattedCitation":"[28]"},"properties":{"noteIndex":0},"schema":"https://github.com/citation-style-language/schema/raw/master/csl-citation.json"}</w:instrText>
      </w:r>
      <w:r w:rsidR="00A3754A">
        <w:fldChar w:fldCharType="separate"/>
      </w:r>
      <w:r w:rsidR="004528C8" w:rsidRPr="004528C8">
        <w:rPr>
          <w:noProof/>
        </w:rPr>
        <w:t>[28]</w:t>
      </w:r>
      <w:r w:rsidR="00A3754A">
        <w:fldChar w:fldCharType="end"/>
      </w:r>
      <w:r w:rsidR="00A3754A">
        <w:t xml:space="preserve">. </w:t>
      </w:r>
      <w:r w:rsidR="00C95839">
        <w:t>Overall</w:t>
      </w:r>
      <w:r w:rsidR="005864E5">
        <w:t>,</w:t>
      </w:r>
      <w:r w:rsidR="00C95839">
        <w:t xml:space="preserve"> the prior findings suggest that older adults performed better at a slower </w:t>
      </w:r>
      <w:r w:rsidR="00C441EB">
        <w:t xml:space="preserve">content </w:t>
      </w:r>
      <w:r w:rsidR="00C95839">
        <w:t xml:space="preserve">delivery rate, as long as </w:t>
      </w:r>
      <w:r w:rsidR="00F4352B">
        <w:t>they were no</w:t>
      </w:r>
      <w:r w:rsidR="002C4AB5">
        <w:t>t</w:t>
      </w:r>
      <w:r w:rsidR="00F4352B">
        <w:t xml:space="preserve"> suffering from </w:t>
      </w:r>
      <w:r w:rsidR="00DF548F">
        <w:t>a severe neurological disorder like Alzheimer’s disease</w:t>
      </w:r>
      <w:r w:rsidR="00877F13">
        <w:t xml:space="preserve">. </w:t>
      </w:r>
    </w:p>
    <w:p w14:paraId="397A99A4" w14:textId="77777777" w:rsidR="009F2962" w:rsidRDefault="009F2962" w:rsidP="002D2A5A">
      <w:pPr>
        <w:pStyle w:val="PostHeadPara"/>
      </w:pPr>
    </w:p>
    <w:p w14:paraId="5E7E307F" w14:textId="564A5291" w:rsidR="0090501C" w:rsidRPr="00D82AC9" w:rsidRDefault="00572A74" w:rsidP="00C07748">
      <w:pPr>
        <w:pStyle w:val="PostHeadPara"/>
        <w:rPr>
          <w:rFonts w:eastAsiaTheme="minorEastAsia"/>
          <w:b/>
          <w:bCs/>
          <w:i/>
          <w:iCs/>
          <w:lang w:eastAsia="zh-CN"/>
        </w:rPr>
      </w:pPr>
      <w:r>
        <w:rPr>
          <w:b/>
          <w:bCs/>
          <w:i/>
          <w:iCs/>
        </w:rPr>
        <w:t>The effect of p</w:t>
      </w:r>
      <w:r w:rsidR="002C4BD2" w:rsidRPr="00C07748">
        <w:rPr>
          <w:b/>
          <w:bCs/>
          <w:i/>
          <w:iCs/>
        </w:rPr>
        <w:t>aus</w:t>
      </w:r>
      <w:r w:rsidR="00616EED">
        <w:rPr>
          <w:b/>
          <w:bCs/>
          <w:i/>
          <w:iCs/>
        </w:rPr>
        <w:t xml:space="preserve">ing </w:t>
      </w:r>
      <w:r w:rsidR="00743343" w:rsidRPr="00C07748">
        <w:rPr>
          <w:b/>
          <w:bCs/>
          <w:i/>
          <w:iCs/>
        </w:rPr>
        <w:t>multimedia</w:t>
      </w:r>
      <w:r w:rsidR="00616EED">
        <w:rPr>
          <w:b/>
          <w:bCs/>
          <w:i/>
          <w:iCs/>
        </w:rPr>
        <w:t xml:space="preserve"> playback</w:t>
      </w:r>
    </w:p>
    <w:p w14:paraId="41AFDBDC" w14:textId="0DCEE9D6" w:rsidR="00CA1ED6" w:rsidRDefault="00E33777" w:rsidP="00FC68F7">
      <w:pPr>
        <w:pStyle w:val="PostHeadPara"/>
      </w:pPr>
      <w:r>
        <w:t xml:space="preserve">Pauses </w:t>
      </w:r>
      <w:r w:rsidR="00CA35E0">
        <w:t xml:space="preserve">can be used to support learning </w:t>
      </w:r>
      <w:r w:rsidR="00723F2E">
        <w:t xml:space="preserve">new knowledge and gaining new more information </w:t>
      </w:r>
      <w:r w:rsidR="00CA35E0">
        <w:t>from</w:t>
      </w:r>
      <w:r w:rsidR="001A5878">
        <w:t xml:space="preserve"> videos</w:t>
      </w:r>
      <w:r w:rsidR="00203818">
        <w:t xml:space="preserve">. </w:t>
      </w:r>
      <w:r w:rsidR="006C44E6">
        <w:t>For example, i</w:t>
      </w:r>
      <w:r w:rsidR="00422EE3">
        <w:t xml:space="preserve">n an experiment </w:t>
      </w:r>
      <w:r w:rsidR="00FE5407">
        <w:t xml:space="preserve">related to acquiring </w:t>
      </w:r>
      <w:r w:rsidR="00553313">
        <w:t xml:space="preserve">cultural knowledge from a feature film, </w:t>
      </w:r>
      <w:r w:rsidR="000F6FC8" w:rsidRPr="000F6FC8">
        <w:t>Ogan</w:t>
      </w:r>
      <w:r w:rsidR="000F6FC8">
        <w:t xml:space="preserve"> </w:t>
      </w:r>
      <w:r w:rsidR="000F6FC8" w:rsidRPr="005B2F9F">
        <w:t xml:space="preserve">et al. </w:t>
      </w:r>
      <w:r w:rsidR="00277B5B">
        <w:t>developed</w:t>
      </w:r>
      <w:r w:rsidR="006151D4">
        <w:t xml:space="preserve"> </w:t>
      </w:r>
      <w:r w:rsidR="00CA6A8C">
        <w:t xml:space="preserve">a </w:t>
      </w:r>
      <w:r w:rsidR="006151D4">
        <w:t>pause-predict-ponder</w:t>
      </w:r>
      <w:r w:rsidR="00203818">
        <w:t xml:space="preserve"> </w:t>
      </w:r>
      <w:r w:rsidR="00CA6A8C">
        <w:t xml:space="preserve">system that pauses at </w:t>
      </w:r>
      <w:r w:rsidR="000553C3">
        <w:t xml:space="preserve">the </w:t>
      </w:r>
      <w:r w:rsidR="00D3280C">
        <w:t>moment of high cultural interests, asks students to predict what will happen next</w:t>
      </w:r>
      <w:r w:rsidR="00553313">
        <w:t xml:space="preserve">, </w:t>
      </w:r>
      <w:r w:rsidR="00D3280C">
        <w:t xml:space="preserve">and asks them to ponder </w:t>
      </w:r>
      <w:r w:rsidR="00D80E06">
        <w:t xml:space="preserve">if their prediction </w:t>
      </w:r>
      <w:r w:rsidR="00553313">
        <w:t>is</w:t>
      </w:r>
      <w:r w:rsidR="00D80E06">
        <w:t xml:space="preserve"> correct</w:t>
      </w:r>
      <w:r w:rsidR="00553313">
        <w:t xml:space="preserve"> </w:t>
      </w:r>
      <w:r w:rsidR="00D80E06">
        <w:t>after wa</w:t>
      </w:r>
      <w:r w:rsidR="00422EE3">
        <w:t>tching the rest of the clip</w:t>
      </w:r>
      <w:r>
        <w:t xml:space="preserve"> </w:t>
      </w:r>
      <w:r w:rsidR="00F45DB7">
        <w:fldChar w:fldCharType="begin" w:fldLock="1"/>
      </w:r>
      <w:r w:rsidR="004528C8">
        <w:instrText>ADDIN CSL_CITATION {"citationItems":[{"id":"ITEM-1","itemData":{"DOI":"10.1145/1357054.1357081","ISBN":"9781605580111","abstract":"Previous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Proceedings","id":"ITEM-1","issued":{"date-parts":[["2008"]]},"page":"155-162","title":"Pause, predict, and ponder: Use of narrative videos to improve cultural discussion and learning","type":"article-journal"},"uris":["http://www.mendeley.com/documents/?uuid=b410772f-c3df-44b2-8a64-1b4add01f976"]}],"mendeley":{"formattedCitation":"[23]","plainTextFormattedCitation":"[23]","previouslyFormattedCitation":"[23]"},"properties":{"noteIndex":0},"schema":"https://github.com/citation-style-language/schema/raw/master/csl-citation.json"}</w:instrText>
      </w:r>
      <w:r w:rsidR="00F45DB7">
        <w:fldChar w:fldCharType="separate"/>
      </w:r>
      <w:r w:rsidR="004528C8" w:rsidRPr="004528C8">
        <w:rPr>
          <w:noProof/>
        </w:rPr>
        <w:t>[23]</w:t>
      </w:r>
      <w:r w:rsidR="00F45DB7">
        <w:fldChar w:fldCharType="end"/>
      </w:r>
      <w:r w:rsidR="00422EE3">
        <w:t>.</w:t>
      </w:r>
      <w:r w:rsidR="00553313">
        <w:t xml:space="preserve"> </w:t>
      </w:r>
      <w:r w:rsidR="008723D5">
        <w:t xml:space="preserve">The results indicate that </w:t>
      </w:r>
      <w:r w:rsidR="008555E9">
        <w:t xml:space="preserve">the addition of such </w:t>
      </w:r>
      <w:r w:rsidR="000553C3">
        <w:t xml:space="preserve">a </w:t>
      </w:r>
      <w:r w:rsidR="008723D5">
        <w:t xml:space="preserve">system </w:t>
      </w:r>
      <w:r w:rsidR="00A40E38">
        <w:t xml:space="preserve">aids </w:t>
      </w:r>
      <w:r w:rsidR="008723D5">
        <w:t xml:space="preserve">students in </w:t>
      </w:r>
      <w:r w:rsidR="008555E9">
        <w:t>acquiring cultural knowledge and significantly increase</w:t>
      </w:r>
      <w:r w:rsidR="008B7582">
        <w:t>s</w:t>
      </w:r>
      <w:r w:rsidR="008555E9">
        <w:t xml:space="preserve"> students’ ability to reason from an intercultural perspective. </w:t>
      </w:r>
      <w:r w:rsidR="00CD76FF">
        <w:t>They</w:t>
      </w:r>
      <w:r w:rsidR="005314F5">
        <w:t xml:space="preserve"> </w:t>
      </w:r>
      <w:r w:rsidR="00F617CA">
        <w:t xml:space="preserve">noted </w:t>
      </w:r>
      <w:r w:rsidR="005314F5">
        <w:t>that a pause in the video can focus the students’ attention</w:t>
      </w:r>
      <w:r w:rsidR="00D65342">
        <w:t>, which can help them understand declarative knowledge components.</w:t>
      </w:r>
      <w:r w:rsidR="00B82FAA">
        <w:t xml:space="preserve"> </w:t>
      </w:r>
      <w:r w:rsidR="006C44E6" w:rsidRPr="00CB042F">
        <w:t>Encelle et al.</w:t>
      </w:r>
      <w:r w:rsidR="006C44E6" w:rsidRPr="007839A6">
        <w:t xml:space="preserve"> </w:t>
      </w:r>
      <w:r w:rsidR="007776B0">
        <w:t>showed that existing gaps within a video’s audio track (i.e., silences) can be extended with artificial pauses to provide rich audio descriptions for viewers with visual impairment</w:t>
      </w:r>
      <w:r w:rsidR="003B3D06">
        <w:t xml:space="preserve"> </w:t>
      </w:r>
      <w:r w:rsidR="006C44E6">
        <w:fldChar w:fldCharType="begin" w:fldLock="1"/>
      </w:r>
      <w:r w:rsidR="004528C8">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mendeley":{"formattedCitation":"[11]","plainTextFormattedCitation":"[11]","previouslyFormattedCitation":"[11]"},"properties":{"noteIndex":0},"schema":"https://github.com/citation-style-language/schema/raw/master/csl-citation.json"}</w:instrText>
      </w:r>
      <w:r w:rsidR="006C44E6">
        <w:fldChar w:fldCharType="separate"/>
      </w:r>
      <w:r w:rsidR="004E24D5" w:rsidRPr="004E24D5">
        <w:rPr>
          <w:noProof/>
        </w:rPr>
        <w:t>[11]</w:t>
      </w:r>
      <w:r w:rsidR="006C44E6">
        <w:fldChar w:fldCharType="end"/>
      </w:r>
      <w:r w:rsidR="006C44E6">
        <w:t xml:space="preserve">. </w:t>
      </w:r>
      <w:r w:rsidR="00E55818">
        <w:t>D</w:t>
      </w:r>
      <w:r w:rsidR="006C44E6">
        <w:t xml:space="preserve">oing so </w:t>
      </w:r>
      <w:r w:rsidR="00E55818">
        <w:t xml:space="preserve">does </w:t>
      </w:r>
      <w:r w:rsidR="006C44E6">
        <w:t>not cause much discomfort, and viewers quickly adapt to the videos with extended pauses</w:t>
      </w:r>
      <w:r w:rsidR="00B82FAA">
        <w:t xml:space="preserve">. </w:t>
      </w:r>
      <w:r w:rsidR="000F1F39" w:rsidRPr="000F1F39">
        <w:t>These works</w:t>
      </w:r>
      <w:r w:rsidR="000F1F39">
        <w:t xml:space="preserve"> showed that </w:t>
      </w:r>
      <w:r w:rsidR="00C63917">
        <w:t>leveraging pauses at carefully selected places</w:t>
      </w:r>
      <w:r w:rsidR="002628A3">
        <w:t xml:space="preserve"> boost knowledge transfer and </w:t>
      </w:r>
      <w:r w:rsidR="00E55818">
        <w:t xml:space="preserve">do </w:t>
      </w:r>
      <w:r w:rsidR="002628A3">
        <w:t xml:space="preserve">not disrupt the viewing </w:t>
      </w:r>
      <w:r w:rsidR="00EE2612">
        <w:t xml:space="preserve">experience much. </w:t>
      </w:r>
    </w:p>
    <w:p w14:paraId="55ED748F" w14:textId="3B0B936E" w:rsidR="00FC68F7" w:rsidRDefault="00FC68F7" w:rsidP="00A638CC">
      <w:pPr>
        <w:pStyle w:val="ParaContinue"/>
      </w:pPr>
      <w:r>
        <w:t>P</w:t>
      </w:r>
      <w:r w:rsidRPr="001B0B70">
        <w:t xml:space="preserve">auses </w:t>
      </w:r>
      <w:r>
        <w:t>can</w:t>
      </w:r>
      <w:r w:rsidRPr="001B0B70">
        <w:t xml:space="preserve"> be inserted </w:t>
      </w:r>
      <w:r>
        <w:t xml:space="preserve">during playback to bring down the pace of the speech and slow down the rate of content delivery. </w:t>
      </w:r>
      <w:r w:rsidRPr="006A3AEB">
        <w:t xml:space="preserve">Holland and Fletcher </w:t>
      </w:r>
      <w:r>
        <w:t xml:space="preserve">argue that instead of simply uniformly slowing the input, multimedia should provide meaningful information for one cycle and then allow time for it to be processed before the next information arrives to avoid a memory “traffic jam” </w:t>
      </w:r>
      <w:r>
        <w:fldChar w:fldCharType="begin" w:fldLock="1"/>
      </w:r>
      <w:r>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[15]","plainTextFormattedCitation":"[15]","previouslyFormattedCitation":"[15]"},"properties":{"noteIndex":0},"schema":"https://github.com/citation-style-language/schema/raw/master/csl-citation.json"}</w:instrText>
      </w:r>
      <w:r>
        <w:fldChar w:fldCharType="separate"/>
      </w:r>
      <w:r w:rsidRPr="004E24D5">
        <w:rPr>
          <w:noProof/>
        </w:rPr>
        <w:t>[15]</w:t>
      </w:r>
      <w:r>
        <w:fldChar w:fldCharType="end"/>
      </w:r>
      <w:r>
        <w:t xml:space="preserve">. They show that inserting pauses at natural boundaries of auditorily presented stories enhances older adults’ recognition and recall of the story content. </w:t>
      </w:r>
    </w:p>
    <w:p w14:paraId="55AB59D5" w14:textId="0B5E990A" w:rsidR="00347F04" w:rsidRDefault="00E37735" w:rsidP="00A638CC">
      <w:pPr>
        <w:pStyle w:val="ParaContinue"/>
      </w:pPr>
      <w:r>
        <w:t xml:space="preserve">Pauses have been shown to be valuable when </w:t>
      </w:r>
      <w:r w:rsidR="00840E76">
        <w:t xml:space="preserve">learning </w:t>
      </w:r>
      <w:r w:rsidR="00BA6752">
        <w:t xml:space="preserve">a piece of </w:t>
      </w:r>
      <w:r w:rsidR="00840E76">
        <w:t>new software from</w:t>
      </w:r>
      <w:r>
        <w:t xml:space="preserve"> instructional videos. </w:t>
      </w:r>
      <w:r w:rsidR="00D27EFA">
        <w:t xml:space="preserve">For example, </w:t>
      </w:r>
      <w:r w:rsidR="009520DE" w:rsidRPr="00262BEE">
        <w:t>Pongnumkul</w:t>
      </w:r>
      <w:r w:rsidR="009520DE">
        <w:t xml:space="preserve"> et al. developed </w:t>
      </w:r>
      <w:r w:rsidR="00154D5A">
        <w:t xml:space="preserve">a </w:t>
      </w:r>
      <w:r w:rsidR="009520DE">
        <w:t xml:space="preserve">novel </w:t>
      </w:r>
      <w:r w:rsidR="00154D5A">
        <w:t>system</w:t>
      </w:r>
      <w:r w:rsidR="00B030F2">
        <w:t xml:space="preserve"> </w:t>
      </w:r>
      <w:r w:rsidR="00740E61">
        <w:t>“</w:t>
      </w:r>
      <w:r w:rsidR="00525F3D">
        <w:t>P</w:t>
      </w:r>
      <w:r w:rsidR="00740E61">
        <w:t>ause-and-</w:t>
      </w:r>
      <w:r w:rsidR="00525F3D">
        <w:t>P</w:t>
      </w:r>
      <w:r w:rsidR="00740E61">
        <w:t xml:space="preserve">lay” </w:t>
      </w:r>
      <w:r w:rsidR="00B030F2">
        <w:t xml:space="preserve">that </w:t>
      </w:r>
      <w:r w:rsidR="00862AD3">
        <w:t>supported learning design software</w:t>
      </w:r>
      <w:r w:rsidR="00691573">
        <w:t xml:space="preserve"> (</w:t>
      </w:r>
      <w:r w:rsidR="006D4531">
        <w:t>e</w:t>
      </w:r>
      <w:r w:rsidR="00691573">
        <w:t>.g., Photoshop)</w:t>
      </w:r>
      <w:r w:rsidR="00862AD3">
        <w:t>.</w:t>
      </w:r>
      <w:r w:rsidR="00691573">
        <w:t xml:space="preserve"> </w:t>
      </w:r>
      <w:r w:rsidR="009D25BC">
        <w:t>When there was a tool change in the video</w:t>
      </w:r>
      <w:r w:rsidR="00A40E38">
        <w:t>,</w:t>
      </w:r>
      <w:r w:rsidR="009D25BC">
        <w:t xml:space="preserve"> the system checked whether the user’s active tool matched the current video to</w:t>
      </w:r>
      <w:r w:rsidR="00180C21">
        <w:t>ol</w:t>
      </w:r>
      <w:r w:rsidR="00351CD7">
        <w:t xml:space="preserve"> with computer vision</w:t>
      </w:r>
      <w:r w:rsidR="00180C21">
        <w:t>. If not, the video would automatically stop</w:t>
      </w:r>
      <w:r w:rsidR="00703E67">
        <w:t xml:space="preserve">, </w:t>
      </w:r>
      <w:r w:rsidR="00180C21">
        <w:t>wait</w:t>
      </w:r>
      <w:r w:rsidR="00F2519B">
        <w:t xml:space="preserve"> for the user to catc</w:t>
      </w:r>
      <w:r w:rsidR="00E7556E">
        <w:t xml:space="preserve">h </w:t>
      </w:r>
      <w:r w:rsidR="00F2519B">
        <w:t>up</w:t>
      </w:r>
      <w:r w:rsidR="00703E67">
        <w:t xml:space="preserve">, and display an annotation informing the user </w:t>
      </w:r>
      <w:r w:rsidR="002C587E">
        <w:t>of the specific action to take</w:t>
      </w:r>
      <w:r w:rsidR="00703E67">
        <w:t xml:space="preserve"> </w:t>
      </w:r>
      <w:r w:rsidR="00A3393A">
        <w:fldChar w:fldCharType="begin" w:fldLock="1"/>
      </w:r>
      <w:r w:rsidR="004528C8">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A3393A">
        <w:fldChar w:fldCharType="separate"/>
      </w:r>
      <w:r w:rsidR="004528C8" w:rsidRPr="004528C8">
        <w:rPr>
          <w:noProof/>
        </w:rPr>
        <w:t>[26]</w:t>
      </w:r>
      <w:r w:rsidR="00A3393A">
        <w:fldChar w:fldCharType="end"/>
      </w:r>
      <w:r w:rsidR="009520DE">
        <w:t>.</w:t>
      </w:r>
      <w:r w:rsidR="003C50C4">
        <w:t xml:space="preserve"> </w:t>
      </w:r>
      <w:r w:rsidR="009520DE">
        <w:t>The</w:t>
      </w:r>
      <w:r w:rsidR="00EF6FAA">
        <w:t xml:space="preserve"> system</w:t>
      </w:r>
      <w:r w:rsidR="009520DE">
        <w:t xml:space="preserve"> save</w:t>
      </w:r>
      <w:r w:rsidR="00CB5CC5">
        <w:t>d</w:t>
      </w:r>
      <w:r w:rsidR="009520DE">
        <w:t xml:space="preserve"> </w:t>
      </w:r>
      <w:r w:rsidR="00EF6FAA">
        <w:t xml:space="preserve">the </w:t>
      </w:r>
      <w:r w:rsidR="009520DE">
        <w:t xml:space="preserve">user the </w:t>
      </w:r>
      <w:r w:rsidR="006D4531">
        <w:t xml:space="preserve">manual effort </w:t>
      </w:r>
      <w:r w:rsidR="0054135A">
        <w:t xml:space="preserve">of constantly switching between </w:t>
      </w:r>
      <w:r w:rsidR="00AD58F5">
        <w:t xml:space="preserve">interacting with the video tutorial and </w:t>
      </w:r>
      <w:r w:rsidR="00AD58F5">
        <w:lastRenderedPageBreak/>
        <w:t>working on the software task</w:t>
      </w:r>
      <w:r w:rsidR="00EF6FAA">
        <w:t xml:space="preserve">, allowing them to focus on the task at hand. </w:t>
      </w:r>
      <w:r w:rsidR="00CB3FB5">
        <w:t xml:space="preserve">No significant difference was found in </w:t>
      </w:r>
      <w:r w:rsidR="009B7310">
        <w:t xml:space="preserve">completion time or error </w:t>
      </w:r>
      <w:r w:rsidR="00042DA6">
        <w:t>rate,</w:t>
      </w:r>
      <w:r w:rsidR="009B7310">
        <w:t xml:space="preserve"> but user feedback show</w:t>
      </w:r>
      <w:r w:rsidR="0041495A">
        <w:t>ed</w:t>
      </w:r>
      <w:r w:rsidR="009B7310">
        <w:t xml:space="preserve"> that the system </w:t>
      </w:r>
      <w:r w:rsidR="0041495A">
        <w:t xml:space="preserve">was helpful and </w:t>
      </w:r>
      <w:r w:rsidR="009B7310">
        <w:t>improve</w:t>
      </w:r>
      <w:r w:rsidR="0041495A">
        <w:t>d</w:t>
      </w:r>
      <w:r w:rsidR="009B7310">
        <w:t xml:space="preserve"> the user experience</w:t>
      </w:r>
      <w:r w:rsidR="00B82FAA">
        <w:t xml:space="preserve">. </w:t>
      </w:r>
    </w:p>
    <w:p w14:paraId="1A4A8838" w14:textId="073A5D87" w:rsidR="00734F15" w:rsidRDefault="007E68F5" w:rsidP="00A638CC">
      <w:pPr>
        <w:pStyle w:val="ParaContinue"/>
      </w:pPr>
      <w:r>
        <w:t xml:space="preserve">Many </w:t>
      </w:r>
      <w:r w:rsidR="003A0031">
        <w:t xml:space="preserve">of the </w:t>
      </w:r>
      <w:r w:rsidR="00765019">
        <w:t xml:space="preserve">aforementioned </w:t>
      </w:r>
      <w:r w:rsidR="003A0031">
        <w:t>prior works</w:t>
      </w:r>
      <w:r w:rsidR="00E93260">
        <w:t xml:space="preserve"> </w:t>
      </w:r>
      <w:r w:rsidR="00EA5CE4">
        <w:fldChar w:fldCharType="begin" w:fldLock="1"/>
      </w:r>
      <w:r w:rsidR="004528C8">
        <w:instrText>ADDIN CSL_CITATION {"citationItems":[{"id":"ITEM-1","itemData":{"DOI":"10.1145/2461121.2461130","ISBN":"9781450318440","abstract":"Classical audiodescription process for improving video accessibility sometimes finds its limits. Depending on the video, required descriptions can be omitted because these may not fit in the durations of \"gaps\" in the video soundtrack (i.e. \"void\" spaces between dialogues or important sound elements). To address this issue, we present an exploratory work that focuses on the usage of \"artificial\" pauses in audio-described videos. Such pauses occur during the playing of the video so as to transmit more audio-descriptions. Our results show artificial pauses offer a good acceptability level as well as a low disturbing effect. Copyright 2013 ACM.","author":[{"dropping-particle":"","family":"Encelle","given":"Beno Ît","non-dropping-particle":"","parse-names":false,"suffix":""},{"dropping-particle":"","family":"Beldame","given":"Magali Ollagnier","non-dropping-particle":"","parse-names":false,"suffix":""},{"dropping-particle":"","family":"Prié","given":"Yannick","non-dropping-particle":"","parse-names":false,"suffix":""}],"container-title":"W4A 2013 - International Cross-Disciplinary Conference on Web Accessibility","id":"ITEM-1","issued":{"date-parts":[["2013"]]},"page":"0-3","title":"Towards the usage of pauses in audio-described videos","type":"article-journal"},"uris":["http://www.mendeley.com/documents/?uuid=b5dbb733-02b4-4cc4-bf6a-0d6b83a0a703"]},{"id":"ITEM-2","itemData":{"DOI":"10.1080/00049530008255382","ISSN":"00049530","abstract":"This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Psychology","id":"ITEM-2","issue":"3","issued":{"date-parts":[["2000"]]},"page":"149-154","title":"The effect of slowing speech rate at natural boundaries on older adults' memory for auditorially presented stories","type":"article-journal","volume":"52"},"uris":["http://www.mendeley.com/documents/?uuid=f8fc8c98-7adc-4094-8ca3-c70d1941410b"]},{"id":"ITEM-3","itemData":{"DOI":"10.1145/1357054.1357081","ISBN":"9781605580111","abstract":"Previous research shows that video viewing (a frequent activity in language courses) is more effective when students receive guidance. We investigate how to support students in an on-line environment in acquiring cultural knowledge and intercultural competence by viewing clips from feature films from the target culture. To test the effectiveness of a set of attention-focusing techniques (pause-predict-ponder), some of which have been shown to be effective in other contexts, we created ICCAT, a simple tutor that enhances an existing classroom model for the development of intercultural competence. We ran a study in two French Online classrooms with 35 participants, comparing ICCAT versions with and without attentionfocusing techniques. We found that the addition of the pause-predict-ponder seemed to guide students in acquiring cultural knowledge and significantly increased students' ability to reason from an intercultural perspective. We discuss possible implications for intelligent tutoring systems in such difficult and ill-defined domains. Copyright 2008 ACM.","author":[{"dropping-particle":"","family":"Ogan","given":"Amy","non-dropping-particle":"","parse-names":false,"suffix":""},{"dropping-particle":"","family":"Aleven","given":"Vincent","non-dropping-particle":"","parse-names":false,"suffix":""},{"dropping-particle":"","family":"Jones","given":"Christopher","non-dropping-particle":"","parse-names":false,"suffix":""}],"container-title":"Conference on Human Factors in Computing Systems - Proceedings","id":"ITEM-3","issued":{"date-parts":[["2008"]]},"page":"155-162","title":"Pause, predict, and ponder: Use of narrative videos to improve cultural discussion and learning","type":"article-journal"},"uris":["http://www.mendeley.com/documents/?uuid=b410772f-c3df-44b2-8a64-1b4add01f976"]}],"mendeley":{"formattedCitation":"[11,15,23]","plainTextFormattedCitation":"[11,15,23]","previouslyFormattedCitation":"[11,15,23]"},"properties":{"noteIndex":0},"schema":"https://github.com/citation-style-language/schema/raw/master/csl-citation.json"}</w:instrText>
      </w:r>
      <w:r w:rsidR="00EA5CE4">
        <w:fldChar w:fldCharType="separate"/>
      </w:r>
      <w:r w:rsidR="004528C8" w:rsidRPr="004528C8">
        <w:rPr>
          <w:noProof/>
        </w:rPr>
        <w:t>[11,15,23]</w:t>
      </w:r>
      <w:r w:rsidR="00EA5CE4">
        <w:fldChar w:fldCharType="end"/>
      </w:r>
      <w:r>
        <w:t xml:space="preserve"> have looked into</w:t>
      </w:r>
      <w:r w:rsidR="003868E3">
        <w:t xml:space="preserve"> the effect of pausing </w:t>
      </w:r>
      <w:r w:rsidR="009F5185">
        <w:t>multimedia</w:t>
      </w:r>
      <w:r w:rsidR="00203BC4">
        <w:t xml:space="preserve"> </w:t>
      </w:r>
      <w:r w:rsidR="003B3D06">
        <w:t xml:space="preserve">playback </w:t>
      </w:r>
      <w:r w:rsidR="00043730">
        <w:t xml:space="preserve">on knowledge </w:t>
      </w:r>
      <w:r w:rsidR="00203BC4">
        <w:t>gain</w:t>
      </w:r>
      <w:r w:rsidR="00083CF3">
        <w:t xml:space="preserve"> and </w:t>
      </w:r>
      <w:r w:rsidR="00324970">
        <w:t>user experience</w:t>
      </w:r>
      <w:r w:rsidR="00317AB4">
        <w:t>, but i</w:t>
      </w:r>
      <w:r w:rsidR="00765019">
        <w:t>t remains under</w:t>
      </w:r>
      <w:r w:rsidR="00D2755F">
        <w:t xml:space="preserve">explored </w:t>
      </w:r>
      <w:r w:rsidR="000D31A6">
        <w:t>how paus</w:t>
      </w:r>
      <w:r w:rsidR="003B3D06">
        <w:t>ing multimedia playback</w:t>
      </w:r>
      <w:r w:rsidR="000D31A6">
        <w:t xml:space="preserve"> might affect the older adults’ ability</w:t>
      </w:r>
      <w:r w:rsidR="00077300">
        <w:t xml:space="preserve"> to complete tasks</w:t>
      </w:r>
      <w:r w:rsidR="00610A33">
        <w:t xml:space="preserve">. </w:t>
      </w:r>
      <w:r w:rsidR="008824E7">
        <w:t xml:space="preserve">Additionally, </w:t>
      </w:r>
      <w:r w:rsidR="005F54EA">
        <w:t>a</w:t>
      </w:r>
      <w:r w:rsidR="005F54EA" w:rsidRPr="009074B0">
        <w:t>lthough</w:t>
      </w:r>
      <w:r w:rsidR="005F54EA">
        <w:t xml:space="preserve"> </w:t>
      </w:r>
      <w:r w:rsidR="005F54EA" w:rsidRPr="006A3AEB">
        <w:t xml:space="preserve">Holland and Fletcher </w:t>
      </w:r>
      <w:r w:rsidR="005F54EA">
        <w:t>propose pausing as an alternative to uniformly slowing</w:t>
      </w:r>
      <w:r w:rsidR="00971706">
        <w:t xml:space="preserve"> </w:t>
      </w:r>
      <w:r w:rsidR="00971706">
        <w:fldChar w:fldCharType="begin" w:fldLock="1"/>
      </w:r>
      <w:r w:rsidR="00971706">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[15]","plainTextFormattedCitation":"[15]","previouslyFormattedCitation":"[15]"},"properties":{"noteIndex":0},"schema":"https://github.com/citation-style-language/schema/raw/master/csl-citation.json"}</w:instrText>
      </w:r>
      <w:r w:rsidR="00971706">
        <w:fldChar w:fldCharType="separate"/>
      </w:r>
      <w:r w:rsidR="00971706" w:rsidRPr="004E24D5">
        <w:rPr>
          <w:noProof/>
        </w:rPr>
        <w:t>[15]</w:t>
      </w:r>
      <w:r w:rsidR="00971706">
        <w:fldChar w:fldCharType="end"/>
      </w:r>
      <w:r w:rsidR="005F54EA">
        <w:t>, they did not compare the effects of uniformly slowing and inserting pauses in their experiment</w:t>
      </w:r>
      <w:r w:rsidR="0059336E">
        <w:t xml:space="preserve">, while </w:t>
      </w:r>
      <w:r w:rsidR="005F54EA">
        <w:t>we aim to compare both methods</w:t>
      </w:r>
      <w:r w:rsidR="0059336E">
        <w:t xml:space="preserve"> in our work</w:t>
      </w:r>
      <w:r w:rsidR="005F54EA">
        <w:t>.</w:t>
      </w:r>
      <w:r w:rsidR="00D67DF5">
        <w:t xml:space="preserve"> </w:t>
      </w:r>
      <w:r w:rsidR="004C0089">
        <w:t xml:space="preserve">Furthermore, </w:t>
      </w:r>
      <w:r w:rsidR="002B7E76" w:rsidRPr="00262BEE">
        <w:t>Pongnumkul</w:t>
      </w:r>
      <w:r w:rsidR="002B7E76">
        <w:t xml:space="preserve">’s </w:t>
      </w:r>
      <w:r w:rsidR="00AE13FB">
        <w:t>“</w:t>
      </w:r>
      <w:r w:rsidR="0001713F">
        <w:t>Pause-and-Play</w:t>
      </w:r>
      <w:r w:rsidR="00AE13FB">
        <w:t>”</w:t>
      </w:r>
      <w:r w:rsidR="0001713F">
        <w:t xml:space="preserve"> system</w:t>
      </w:r>
      <w:r w:rsidR="005B51C3">
        <w:t xml:space="preserve"> was designed to save the effort </w:t>
      </w:r>
      <w:r w:rsidR="00852E82">
        <w:t>that would have been spent on managing two pieces of software (the video player and the software</w:t>
      </w:r>
      <w:r w:rsidR="002E0B26">
        <w:t>)</w:t>
      </w:r>
      <w:r w:rsidR="00852E82">
        <w:t xml:space="preserve">, </w:t>
      </w:r>
      <w:r w:rsidR="00C6661A">
        <w:t>switching focus between the two pieces of software,</w:t>
      </w:r>
      <w:r w:rsidR="002E0B26">
        <w:t xml:space="preserve"> and finding a missed step</w:t>
      </w:r>
      <w:r w:rsidR="00A40E38">
        <w:t>; however,</w:t>
      </w:r>
      <w:r w:rsidR="002E0B26">
        <w:t xml:space="preserve"> it</w:t>
      </w:r>
      <w:r w:rsidR="00F703E7">
        <w:t xml:space="preserve"> did not produce a </w:t>
      </w:r>
      <w:r w:rsidR="001700EF">
        <w:t xml:space="preserve">significant effect on the </w:t>
      </w:r>
      <w:r w:rsidR="00317AB4">
        <w:t xml:space="preserve">task completion time </w:t>
      </w:r>
      <w:r w:rsidR="0020437B">
        <w:t xml:space="preserve">and error rate. </w:t>
      </w:r>
      <w:r w:rsidR="00950334">
        <w:t>A possible reason could be</w:t>
      </w:r>
      <w:r w:rsidR="009B6760">
        <w:t xml:space="preserve"> that</w:t>
      </w:r>
      <w:r w:rsidR="00F4152D">
        <w:t xml:space="preserve"> </w:t>
      </w:r>
      <w:r w:rsidR="00483F2E">
        <w:t>young</w:t>
      </w:r>
      <w:r w:rsidR="00F4152D">
        <w:t xml:space="preserve"> participants in their participant </w:t>
      </w:r>
      <w:r w:rsidR="007E79A4">
        <w:t>pool</w:t>
      </w:r>
      <w:r w:rsidR="00A40E38">
        <w:t xml:space="preserve"> </w:t>
      </w:r>
      <w:r w:rsidR="007E79A4">
        <w:t>(</w:t>
      </w:r>
      <w:r w:rsidR="00F4152D">
        <w:t>18</w:t>
      </w:r>
      <w:r w:rsidR="00A40E38">
        <w:t>-</w:t>
      </w:r>
      <w:r w:rsidR="00642640">
        <w:t>19 years old</w:t>
      </w:r>
      <w:r w:rsidR="00F4152D">
        <w:t>)</w:t>
      </w:r>
      <w:r w:rsidR="00670B3D">
        <w:t xml:space="preserve"> </w:t>
      </w:r>
      <w:r w:rsidR="009F706B">
        <w:t xml:space="preserve">were already proficient </w:t>
      </w:r>
      <w:r w:rsidR="00D84EE3">
        <w:t>with the</w:t>
      </w:r>
      <w:r w:rsidR="006211DC">
        <w:t xml:space="preserve"> task flow involved in learning a new software from an instructional video. </w:t>
      </w:r>
      <w:r w:rsidR="00E17F65">
        <w:t>Also, the y</w:t>
      </w:r>
      <w:r w:rsidR="00E62BCB">
        <w:t>oung participants</w:t>
      </w:r>
      <w:r w:rsidR="00862965">
        <w:t xml:space="preserve">’ uncompromised </w:t>
      </w:r>
      <w:r w:rsidR="00850DFE">
        <w:t xml:space="preserve">cognitive abilities </w:t>
      </w:r>
      <w:r w:rsidR="00607F2B">
        <w:t xml:space="preserve">made it possible for them to </w:t>
      </w:r>
      <w:r w:rsidR="002A5E76">
        <w:t xml:space="preserve">quickly </w:t>
      </w:r>
      <w:r w:rsidR="00F8793F">
        <w:t xml:space="preserve">acquire the necessary information presented in the videos with </w:t>
      </w:r>
      <w:r w:rsidR="00EB01D5">
        <w:t>little need to rewatch a missed step.</w:t>
      </w:r>
      <w:r w:rsidR="0070766D">
        <w:t xml:space="preserve"> </w:t>
      </w:r>
      <w:r w:rsidR="00663FF3">
        <w:t xml:space="preserve">We </w:t>
      </w:r>
      <w:r w:rsidR="00731F86">
        <w:t>hypothesize</w:t>
      </w:r>
      <w:r w:rsidR="00663FF3">
        <w:t xml:space="preserve"> th</w:t>
      </w:r>
      <w:r w:rsidR="006F44DE">
        <w:t>at</w:t>
      </w:r>
      <w:r w:rsidR="00663FF3">
        <w:t xml:space="preserve"> </w:t>
      </w:r>
      <w:r w:rsidR="00EA08AB">
        <w:t>automatically pausing the instructional videos</w:t>
      </w:r>
      <w:r w:rsidR="00663FF3">
        <w:t xml:space="preserve"> would </w:t>
      </w:r>
      <w:r w:rsidR="007776B6">
        <w:t xml:space="preserve">produce </w:t>
      </w:r>
      <w:r w:rsidR="00731F86">
        <w:t>a positive effect on task performance</w:t>
      </w:r>
      <w:r w:rsidR="007776B6">
        <w:t xml:space="preserve"> </w:t>
      </w:r>
      <w:r w:rsidR="00A40E38">
        <w:t xml:space="preserve">for </w:t>
      </w:r>
      <w:r w:rsidR="007F4EB8">
        <w:t>older adults</w:t>
      </w:r>
      <w:r w:rsidR="007776B6">
        <w:t xml:space="preserve">. </w:t>
      </w:r>
      <w:r w:rsidR="00E53C27">
        <w:t>Inspired by prior works, one of our objectives is to study</w:t>
      </w:r>
      <w:r w:rsidR="00E53C27" w:rsidRPr="007C3694">
        <w:t xml:space="preserve"> the effect of </w:t>
      </w:r>
      <w:r w:rsidR="00E53C27">
        <w:t xml:space="preserve">automatically pausing the instructional videos </w:t>
      </w:r>
      <w:r w:rsidR="00E53C27" w:rsidRPr="007C3694">
        <w:t xml:space="preserve">on older adults’ ability to complete </w:t>
      </w:r>
      <w:r w:rsidR="00E53C27">
        <w:t xml:space="preserve">related </w:t>
      </w:r>
      <w:r w:rsidR="00E53C27" w:rsidRPr="007C3694">
        <w:t>tasks</w:t>
      </w:r>
    </w:p>
    <w:p w14:paraId="5DC569D9" w14:textId="0D382328" w:rsidR="0026720F" w:rsidRDefault="0026720F" w:rsidP="005B2F9F">
      <w:pPr>
        <w:pStyle w:val="Head1"/>
      </w:pPr>
      <w:r>
        <w:t>Hypotheses</w:t>
      </w:r>
    </w:p>
    <w:p w14:paraId="4893D8AB" w14:textId="237356DE" w:rsidR="00F320F0" w:rsidRDefault="00D441FE" w:rsidP="0026720F">
      <w:pPr>
        <w:pStyle w:val="PostHeadPara"/>
      </w:pPr>
      <w:r>
        <w:t xml:space="preserve">Given the overwhelming literature demonstrating the effect of content delivery rate on </w:t>
      </w:r>
      <w:r w:rsidR="004E66A7">
        <w:t xml:space="preserve">older adults’ ability to comprehend online </w:t>
      </w:r>
      <w:r w:rsidR="00500827">
        <w:t>instructional video</w:t>
      </w:r>
      <w:r w:rsidR="004E66A7">
        <w:t xml:space="preserve">s, </w:t>
      </w:r>
      <w:r w:rsidR="004E66A7" w:rsidRPr="007C3694">
        <w:t xml:space="preserve">we study the </w:t>
      </w:r>
      <w:r>
        <w:t xml:space="preserve">potential benefits that different </w:t>
      </w:r>
      <w:r w:rsidR="008C73F3">
        <w:t xml:space="preserve">regulation </w:t>
      </w:r>
      <w:r>
        <w:t>techniques can have in reducing this burden</w:t>
      </w:r>
      <w:r w:rsidR="004E66A7" w:rsidRPr="007C3694">
        <w:t xml:space="preserve">. We </w:t>
      </w:r>
      <w:r w:rsidR="00A06FDD">
        <w:t>explore</w:t>
      </w:r>
      <w:r w:rsidR="00A06FDD" w:rsidRPr="007C3694">
        <w:t xml:space="preserve"> </w:t>
      </w:r>
      <w:r w:rsidR="004E66A7" w:rsidRPr="007C3694">
        <w:t xml:space="preserve">two methods for </w:t>
      </w:r>
      <w:r w:rsidR="00463D90">
        <w:t>regulating</w:t>
      </w:r>
      <w:r w:rsidR="004E66A7" w:rsidRPr="007C3694">
        <w:t xml:space="preserve"> the </w:t>
      </w:r>
      <w:r w:rsidR="00A06FDD">
        <w:t>content</w:t>
      </w:r>
      <w:r w:rsidR="00A06FDD" w:rsidRPr="007C3694">
        <w:t xml:space="preserve"> </w:t>
      </w:r>
      <w:r w:rsidR="004E66A7" w:rsidRPr="007C3694">
        <w:t>delivery rate:</w:t>
      </w:r>
      <w:r w:rsidR="004E66A7">
        <w:t xml:space="preserve"> uniformly slowing down the playback of </w:t>
      </w:r>
      <w:r w:rsidR="004E66A7" w:rsidRPr="007C3694">
        <w:t xml:space="preserve">a video </w:t>
      </w:r>
      <w:r w:rsidR="00A06FDD">
        <w:t>and</w:t>
      </w:r>
      <w:r w:rsidR="00A06FDD" w:rsidRPr="007C3694">
        <w:t xml:space="preserve"> </w:t>
      </w:r>
      <w:r w:rsidR="004E66A7" w:rsidRPr="007C3694">
        <w:t>automatically pausing the video</w:t>
      </w:r>
      <w:r w:rsidR="004E66A7">
        <w:t>. Specifically, we test the following two hypotheses</w:t>
      </w:r>
      <w:r w:rsidR="00D77CE2">
        <w:t>:</w:t>
      </w:r>
    </w:p>
    <w:p w14:paraId="02C8EF32" w14:textId="77777777" w:rsidR="00F31474" w:rsidRDefault="00F31474" w:rsidP="0026720F">
      <w:pPr>
        <w:pStyle w:val="PostHeadPara"/>
        <w:rPr>
          <w:i/>
          <w:iCs/>
        </w:rPr>
      </w:pPr>
    </w:p>
    <w:p w14:paraId="227AB984" w14:textId="5B72AF3E" w:rsidR="001028EB" w:rsidRPr="005B2F9F" w:rsidRDefault="00B3002F" w:rsidP="0026720F">
      <w:pPr>
        <w:pStyle w:val="PostHeadPara"/>
        <w:rPr>
          <w:i/>
          <w:iCs/>
        </w:rPr>
      </w:pPr>
      <w:r>
        <w:rPr>
          <w:i/>
          <w:iCs/>
        </w:rPr>
        <w:t>H</w:t>
      </w:r>
      <w:r w:rsidR="0026720F" w:rsidRPr="005B2F9F">
        <w:rPr>
          <w:i/>
          <w:iCs/>
        </w:rPr>
        <w:t xml:space="preserve">1: </w:t>
      </w:r>
      <w:r w:rsidR="00463D90">
        <w:rPr>
          <w:i/>
          <w:iCs/>
        </w:rPr>
        <w:t>Regulating</w:t>
      </w:r>
      <w:r w:rsidR="0026720F" w:rsidRPr="005B2F9F">
        <w:rPr>
          <w:i/>
          <w:iCs/>
        </w:rPr>
        <w:t xml:space="preserve"> the </w:t>
      </w:r>
      <w:r w:rsidR="00A06FDD">
        <w:rPr>
          <w:i/>
          <w:iCs/>
        </w:rPr>
        <w:t>content</w:t>
      </w:r>
      <w:r w:rsidR="00A06FDD" w:rsidRPr="005B2F9F">
        <w:rPr>
          <w:i/>
          <w:iCs/>
        </w:rPr>
        <w:t xml:space="preserve"> </w:t>
      </w:r>
      <w:r w:rsidR="0026720F" w:rsidRPr="005B2F9F">
        <w:rPr>
          <w:i/>
          <w:iCs/>
        </w:rPr>
        <w:t xml:space="preserve">delivery rate </w:t>
      </w:r>
      <w:r w:rsidR="00252162">
        <w:rPr>
          <w:i/>
          <w:iCs/>
        </w:rPr>
        <w:t xml:space="preserve">of </w:t>
      </w:r>
      <w:r w:rsidR="0026720F" w:rsidRPr="005B2F9F">
        <w:rPr>
          <w:i/>
          <w:iCs/>
        </w:rPr>
        <w:t xml:space="preserve">instructional videos </w:t>
      </w:r>
      <w:r w:rsidR="002468ED">
        <w:rPr>
          <w:i/>
          <w:iCs/>
        </w:rPr>
        <w:t>would</w:t>
      </w:r>
      <w:r w:rsidR="002468ED" w:rsidRPr="005B2F9F">
        <w:rPr>
          <w:i/>
          <w:iCs/>
        </w:rPr>
        <w:t xml:space="preserve"> </w:t>
      </w:r>
      <w:r w:rsidR="0026720F" w:rsidRPr="005B2F9F">
        <w:rPr>
          <w:i/>
          <w:iCs/>
        </w:rPr>
        <w:t xml:space="preserve">be </w:t>
      </w:r>
      <w:r w:rsidR="00874F2D">
        <w:rPr>
          <w:i/>
          <w:iCs/>
        </w:rPr>
        <w:t>beneficial</w:t>
      </w:r>
      <w:r>
        <w:rPr>
          <w:i/>
          <w:iCs/>
        </w:rPr>
        <w:t xml:space="preserve"> to older adults</w:t>
      </w:r>
      <w:r w:rsidR="001028EB" w:rsidRPr="005B2F9F">
        <w:rPr>
          <w:i/>
          <w:iCs/>
        </w:rPr>
        <w:t>.</w:t>
      </w:r>
    </w:p>
    <w:p w14:paraId="6B4941FA" w14:textId="44F2DA00" w:rsidR="00511DB1" w:rsidRDefault="00F324DE" w:rsidP="0026720F">
      <w:pPr>
        <w:pStyle w:val="PostHeadPara"/>
      </w:pPr>
      <w:r>
        <w:t>Prior literature has shown tha</w:t>
      </w:r>
      <w:r w:rsidR="001607B2" w:rsidRPr="005B2F9F">
        <w:t>t</w:t>
      </w:r>
      <w:r w:rsidR="001607B2">
        <w:t xml:space="preserve"> </w:t>
      </w:r>
      <w:r w:rsidR="00C11E27">
        <w:t>older adult</w:t>
      </w:r>
      <w:r w:rsidR="00AC603D">
        <w:t>s</w:t>
      </w:r>
      <w:r w:rsidR="00C11E27">
        <w:t xml:space="preserve"> perform better with audio and visual materials </w:t>
      </w:r>
      <w:r w:rsidR="00716F22">
        <w:t xml:space="preserve">that are played </w:t>
      </w:r>
      <w:r w:rsidR="00C11E27">
        <w:t xml:space="preserve">at a slower </w:t>
      </w:r>
      <w:r w:rsidR="00716F22">
        <w:t xml:space="preserve">content </w:t>
      </w:r>
      <w:r w:rsidR="00241341">
        <w:t>delivery rate</w:t>
      </w:r>
      <w:r w:rsidR="003B4081">
        <w:t xml:space="preserve"> </w:t>
      </w:r>
      <w:r w:rsidR="009B7185">
        <w:fldChar w:fldCharType="begin" w:fldLock="1"/>
      </w:r>
      <w:r w:rsidR="008420A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Neuroscience","id":"ITEM-4","issue":"MAY","issued":{"date-parts":[["2019"]]},"page":"1-12","title":"Visual information processing in young and older adults","type":"article-journal","volume":"11"},"uris":["http://www.mendeley.com/documents/?uuid=86de52aa-7e71-4c40-9ce6-fb5578c299a8"]}],"mendeley":{"formattedCitation":"[2,4,6,10]","plainTextFormattedCitation":"[2,4,6,10]","previouslyFormattedCitation":"[2,4,6,10]"},"properties":{"noteIndex":0},"schema":"https://github.com/citation-style-language/schema/raw/master/csl-citation.json"}</w:instrText>
      </w:r>
      <w:r w:rsidR="009B7185">
        <w:fldChar w:fldCharType="separate"/>
      </w:r>
      <w:r w:rsidR="009B7185" w:rsidRPr="009B7185">
        <w:rPr>
          <w:noProof/>
        </w:rPr>
        <w:t>[2,4,6,10]</w:t>
      </w:r>
      <w:r w:rsidR="009B7185">
        <w:fldChar w:fldCharType="end"/>
      </w:r>
      <w:r w:rsidR="0046594A">
        <w:t>.</w:t>
      </w:r>
      <w:r w:rsidR="004F5D18">
        <w:t xml:space="preserve"> </w:t>
      </w:r>
      <w:r w:rsidR="005A163E">
        <w:t>Although</w:t>
      </w:r>
      <w:r w:rsidR="00832E3F">
        <w:t xml:space="preserve"> </w:t>
      </w:r>
      <w:r w:rsidR="00463D90">
        <w:t>regulating</w:t>
      </w:r>
      <w:r w:rsidR="00832E3F">
        <w:t xml:space="preserve"> the content delivery rate </w:t>
      </w:r>
      <w:r w:rsidR="001E01E5">
        <w:t xml:space="preserve">would imply it will take longer </w:t>
      </w:r>
      <w:r w:rsidR="00E83FBB">
        <w:t>than it would be normally</w:t>
      </w:r>
      <w:r w:rsidR="00BF326D">
        <w:t xml:space="preserve"> to view the video</w:t>
      </w:r>
      <w:r w:rsidR="00E83FBB">
        <w:t xml:space="preserve">, older adults </w:t>
      </w:r>
      <w:r w:rsidR="000C7C41">
        <w:t>might</w:t>
      </w:r>
      <w:r w:rsidR="00E83FBB">
        <w:t xml:space="preserve"> be able to recognize, understand, and retain more of the content during each playthrough of the video and </w:t>
      </w:r>
      <w:r w:rsidR="00FA65DC">
        <w:t xml:space="preserve">consequently </w:t>
      </w:r>
      <w:r w:rsidR="000C7C41">
        <w:t>might</w:t>
      </w:r>
      <w:r w:rsidR="00E83FBB">
        <w:t xml:space="preserve"> need to rewatch the video fewer times.</w:t>
      </w:r>
      <w:r w:rsidR="003275D9">
        <w:t xml:space="preserve"> </w:t>
      </w:r>
      <w:r w:rsidR="004F5D18">
        <w:t>Therefore</w:t>
      </w:r>
      <w:r w:rsidR="00D14683">
        <w:t xml:space="preserve">, </w:t>
      </w:r>
      <w:r w:rsidR="00F07555">
        <w:t>a</w:t>
      </w:r>
      <w:r w:rsidR="00F07555">
        <w:rPr>
          <w:rFonts w:asciiTheme="minorEastAsia" w:eastAsiaTheme="minorEastAsia" w:hAnsiTheme="minorEastAsia" w:hint="eastAsia"/>
          <w:lang w:eastAsia="zh-CN"/>
        </w:rPr>
        <w:t xml:space="preserve"> </w:t>
      </w:r>
      <w:r w:rsidR="00F07555">
        <w:t>potential</w:t>
      </w:r>
      <w:r w:rsidR="00F07555">
        <w:rPr>
          <w:rFonts w:asciiTheme="minorEastAsia" w:eastAsiaTheme="minorEastAsia" w:hAnsiTheme="minorEastAsia" w:hint="eastAsia"/>
          <w:lang w:eastAsia="zh-CN"/>
        </w:rPr>
        <w:t xml:space="preserve"> </w:t>
      </w:r>
      <w:r w:rsidR="00F07555">
        <w:t>benefits</w:t>
      </w:r>
      <w:r w:rsidR="00F07555">
        <w:rPr>
          <w:rFonts w:asciiTheme="minorEastAsia" w:eastAsiaTheme="minorEastAsia" w:hAnsiTheme="minorEastAsia" w:hint="eastAsia"/>
          <w:lang w:eastAsia="zh-CN"/>
        </w:rPr>
        <w:t xml:space="preserve"> </w:t>
      </w:r>
      <w:r w:rsidR="00F07555">
        <w:t>is</w:t>
      </w:r>
      <w:r w:rsidR="00F07555">
        <w:rPr>
          <w:rFonts w:asciiTheme="minorEastAsia" w:eastAsiaTheme="minorEastAsia" w:hAnsiTheme="minorEastAsia" w:hint="eastAsia"/>
          <w:lang w:eastAsia="zh-CN"/>
        </w:rPr>
        <w:t xml:space="preserve"> </w:t>
      </w:r>
      <w:r w:rsidR="00F07555">
        <w:t>that</w:t>
      </w:r>
      <w:r w:rsidR="00716F22">
        <w:t xml:space="preserve"> older adults would</w:t>
      </w:r>
      <w:r w:rsidR="00A82A8D">
        <w:t xml:space="preserve"> </w:t>
      </w:r>
      <w:r w:rsidR="00716F22">
        <w:t xml:space="preserve">require </w:t>
      </w:r>
      <w:r w:rsidR="00A82A8D">
        <w:t xml:space="preserve">less time </w:t>
      </w:r>
      <w:r w:rsidR="00716F22">
        <w:t xml:space="preserve">to complete </w:t>
      </w:r>
      <w:r w:rsidR="00A82A8D">
        <w:t xml:space="preserve">tasks </w:t>
      </w:r>
      <w:r w:rsidR="00716F22">
        <w:t xml:space="preserve">when </w:t>
      </w:r>
      <w:r w:rsidR="00F8372D">
        <w:t>watching a</w:t>
      </w:r>
      <w:r w:rsidR="00716F22">
        <w:t>n instructional</w:t>
      </w:r>
      <w:r w:rsidR="00F8372D">
        <w:t xml:space="preserve"> video with a </w:t>
      </w:r>
      <w:r w:rsidR="00463D90">
        <w:t>regulate</w:t>
      </w:r>
      <w:r w:rsidR="00A36FA6">
        <w:t>d</w:t>
      </w:r>
      <w:r w:rsidR="00F8372D">
        <w:t xml:space="preserve"> </w:t>
      </w:r>
      <w:r w:rsidR="00716F22">
        <w:t xml:space="preserve">content </w:t>
      </w:r>
      <w:r w:rsidR="00F8372D">
        <w:t>delivery</w:t>
      </w:r>
      <w:r w:rsidR="003275D9">
        <w:t>.</w:t>
      </w:r>
    </w:p>
    <w:p w14:paraId="1CE5E461" w14:textId="77777777" w:rsidR="00484D4D" w:rsidRDefault="00484D4D" w:rsidP="005B2F9F">
      <w:pPr>
        <w:pStyle w:val="PostHeadPara"/>
      </w:pPr>
    </w:p>
    <w:p w14:paraId="5ABE5BAF" w14:textId="723F0681" w:rsidR="006A4464" w:rsidRPr="005B2F9F" w:rsidRDefault="00B3002F" w:rsidP="006A4464">
      <w:pPr>
        <w:pStyle w:val="PostHeadPara"/>
        <w:rPr>
          <w:i/>
          <w:iCs/>
        </w:rPr>
      </w:pPr>
      <w:r>
        <w:rPr>
          <w:i/>
          <w:iCs/>
        </w:rPr>
        <w:t>H</w:t>
      </w:r>
      <w:r w:rsidR="0026720F" w:rsidRPr="005B2F9F">
        <w:rPr>
          <w:i/>
          <w:iCs/>
        </w:rPr>
        <w:t xml:space="preserve">2: </w:t>
      </w:r>
      <w:r w:rsidR="003D7118">
        <w:rPr>
          <w:i/>
          <w:iCs/>
        </w:rPr>
        <w:t>Automatically pausing the video</w:t>
      </w:r>
      <w:r w:rsidR="0026720F" w:rsidRPr="005B2F9F">
        <w:rPr>
          <w:i/>
          <w:iCs/>
        </w:rPr>
        <w:t xml:space="preserve"> </w:t>
      </w:r>
      <w:r w:rsidR="002468ED">
        <w:rPr>
          <w:i/>
          <w:iCs/>
        </w:rPr>
        <w:t>would</w:t>
      </w:r>
      <w:r w:rsidR="002468ED" w:rsidRPr="005B2F9F">
        <w:rPr>
          <w:i/>
          <w:iCs/>
        </w:rPr>
        <w:t xml:space="preserve"> </w:t>
      </w:r>
      <w:r w:rsidR="00C66857">
        <w:rPr>
          <w:i/>
          <w:iCs/>
        </w:rPr>
        <w:t xml:space="preserve">be more helpful to older adults </w:t>
      </w:r>
      <w:r w:rsidR="0026720F" w:rsidRPr="005B2F9F">
        <w:rPr>
          <w:i/>
          <w:iCs/>
        </w:rPr>
        <w:t xml:space="preserve">than </w:t>
      </w:r>
      <w:r w:rsidR="00FB73A5">
        <w:rPr>
          <w:i/>
          <w:iCs/>
        </w:rPr>
        <w:t>uniformly</w:t>
      </w:r>
      <w:r w:rsidR="0026720F" w:rsidRPr="005B2F9F">
        <w:rPr>
          <w:i/>
          <w:iCs/>
        </w:rPr>
        <w:t xml:space="preserve"> slowing down the video. </w:t>
      </w:r>
    </w:p>
    <w:p w14:paraId="13CC9DAC" w14:textId="319E4B26" w:rsidR="00794641" w:rsidRDefault="00DA29A9" w:rsidP="006A4464">
      <w:pPr>
        <w:pStyle w:val="PostHeadPara"/>
      </w:pPr>
      <w:r>
        <w:t>P</w:t>
      </w:r>
      <w:r w:rsidR="00ED1952">
        <w:t xml:space="preserve">ausing </w:t>
      </w:r>
      <w:r>
        <w:t xml:space="preserve">multimedia content </w:t>
      </w:r>
      <w:r w:rsidR="00104C62">
        <w:t>can</w:t>
      </w:r>
      <w:r>
        <w:t xml:space="preserve"> enhance</w:t>
      </w:r>
      <w:r w:rsidR="003C2EDB">
        <w:t xml:space="preserve"> recall and recognition because it </w:t>
      </w:r>
      <w:r w:rsidR="00104C62">
        <w:t>avoids</w:t>
      </w:r>
      <w:r w:rsidR="003C2EDB">
        <w:t xml:space="preserve"> traffic jam in memory, as pointed out by Holland and Fletcher </w:t>
      </w:r>
      <w:r w:rsidR="003C2EDB">
        <w:fldChar w:fldCharType="begin" w:fldLock="1"/>
      </w:r>
      <w:r w:rsidR="004528C8">
        <w:instrText>ADDIN CSL_CITATION {"citationItems":[{"id":"ITEM-1","itemData":{"DOI":"10.1080/00049530008255382","ISSN":"00049530","abstract":"This investigation examined whether elderly people benefit from theoretically based adjustments to heard information. Speech rate was slowed by inserting pauses at syntactic boundaries (e.g., clause boundaries, sentence endings), and both recall and recognition memory for the information was assessed. Sixty-nine people (55-83 years) each listened to three stories (speech rates 175, 115, and 75 wpm), and read a fourth. Participants recalled more and recognised more accurately from the slowed speech. More higher order information (main points) than lower order information (details) was recalled, but this did not interact with speech rate. However, there was a speech-rate by recognition-error type interaction, suggesting that memory for higher order information (meaning) was enhanced by giving more time for processing at natural boundaries, and lower level information (surface structure) was forgotten when working memory was taxed. Although previous research has found a memory advantage for read text over heard text, we found an advantage for heard information at the slower rates. In conclusion, slowing speech rate at syntactic boundaries considerably benefited memory for heard information.","author":[{"dropping-particle":"","family":"Holland","given":"Carol A.","non-dropping-particle":"","parse-names":false,"suffix":""},{"dropping-particle":"","family":"Fletcher","given":"Janet","non-dropping-particle":"","parse-names":false,"suffix":""}],"container-title":"Australian Journal of Psychology","id":"ITEM-1","issue":"3","issued":{"date-parts":[["2000"]]},"page":"149-154","title":"The effect of slowing speech rate at natural boundaries on older adults' memory for auditorially presented stories","type":"article-journal","volume":"52"},"uris":["http://www.mendeley.com/documents/?uuid=f8fc8c98-7adc-4094-8ca3-c70d1941410b"]}],"mendeley":{"formattedCitation":"[15]","plainTextFormattedCitation":"[15]","previouslyFormattedCitation":"[15]"},"properties":{"noteIndex":0},"schema":"https://github.com/citation-style-language/schema/raw/master/csl-citation.json"}</w:instrText>
      </w:r>
      <w:r w:rsidR="003C2EDB">
        <w:fldChar w:fldCharType="separate"/>
      </w:r>
      <w:r w:rsidR="004E24D5" w:rsidRPr="004E24D5">
        <w:rPr>
          <w:noProof/>
        </w:rPr>
        <w:t>[15]</w:t>
      </w:r>
      <w:r w:rsidR="003C2EDB">
        <w:fldChar w:fldCharType="end"/>
      </w:r>
      <w:r w:rsidR="003C2EDB">
        <w:t>.</w:t>
      </w:r>
      <w:r w:rsidR="006C3B0D">
        <w:t xml:space="preserve"> </w:t>
      </w:r>
      <w:r w:rsidR="00F63B26">
        <w:t>W</w:t>
      </w:r>
      <w:r w:rsidR="0002264A">
        <w:t>e hypothesize that</w:t>
      </w:r>
      <w:r w:rsidR="00F63B26">
        <w:t xml:space="preserve"> uniformly slowing down the video might cau</w:t>
      </w:r>
      <w:r w:rsidR="00794449">
        <w:t xml:space="preserve">se </w:t>
      </w:r>
      <w:r w:rsidR="00F63B26">
        <w:t>audio</w:t>
      </w:r>
      <w:r w:rsidR="00794449">
        <w:t xml:space="preserve"> distortion</w:t>
      </w:r>
      <w:r w:rsidR="00F63B26">
        <w:t xml:space="preserve"> that can </w:t>
      </w:r>
      <w:r w:rsidR="00B6062D">
        <w:t>make it hard</w:t>
      </w:r>
      <w:r w:rsidR="00D60ADB">
        <w:t>er</w:t>
      </w:r>
      <w:r w:rsidR="00B6062D">
        <w:t xml:space="preserve"> for older adults to follow the video</w:t>
      </w:r>
      <w:r w:rsidR="00D60ADB">
        <w:t xml:space="preserve"> than automatically pausing</w:t>
      </w:r>
      <w:r w:rsidR="002214E3">
        <w:t xml:space="preserve">. Additionally, although </w:t>
      </w:r>
      <w:r w:rsidR="00657E91">
        <w:t xml:space="preserve">uniformly </w:t>
      </w:r>
      <w:r w:rsidR="002214E3">
        <w:t xml:space="preserve">slowing down the video may help the user recognize, understand, and retain </w:t>
      </w:r>
      <w:r w:rsidR="002214E3">
        <w:lastRenderedPageBreak/>
        <w:t xml:space="preserve">more of the content, it will also limit how fast she will be able to complete the task. These factors will likely </w:t>
      </w:r>
      <w:r w:rsidR="001D3EA1">
        <w:t xml:space="preserve">negatively affect user </w:t>
      </w:r>
      <w:r w:rsidR="00F81932">
        <w:t>performance</w:t>
      </w:r>
      <w:r w:rsidR="00F63B26">
        <w:t xml:space="preserve">. </w:t>
      </w:r>
      <w:r w:rsidR="00A22943">
        <w:t xml:space="preserve"> </w:t>
      </w:r>
    </w:p>
    <w:p w14:paraId="6D614126" w14:textId="6A5F6C44" w:rsidR="00794641" w:rsidRDefault="00794641" w:rsidP="00794641">
      <w:pPr>
        <w:pStyle w:val="Head1"/>
      </w:pPr>
      <w:r>
        <w:t xml:space="preserve">Approaches for </w:t>
      </w:r>
      <w:r w:rsidR="00463D90">
        <w:t>regulating</w:t>
      </w:r>
      <w:r>
        <w:t xml:space="preserve"> an </w:t>
      </w:r>
      <w:r w:rsidR="00500827">
        <w:t>instructional video</w:t>
      </w:r>
      <w:r>
        <w:t xml:space="preserve">’s </w:t>
      </w:r>
      <w:r w:rsidR="00C441EB">
        <w:t xml:space="preserve">content </w:t>
      </w:r>
      <w:r>
        <w:t>delivery rate</w:t>
      </w:r>
    </w:p>
    <w:p w14:paraId="5752E5E5" w14:textId="6EBFF952" w:rsidR="006A1745" w:rsidRPr="006A1745" w:rsidRDefault="006A1745" w:rsidP="00E17FE6">
      <w:pPr>
        <w:pStyle w:val="PostHeadPara"/>
      </w:pPr>
      <w:r>
        <w:t>In this section</w:t>
      </w:r>
      <w:r w:rsidR="00AC603D">
        <w:t>,</w:t>
      </w:r>
      <w:r>
        <w:t xml:space="preserve"> </w:t>
      </w:r>
      <w:r w:rsidR="002A6120">
        <w:t xml:space="preserve">we </w:t>
      </w:r>
      <w:r w:rsidR="00B7761B">
        <w:t xml:space="preserve">describe how we </w:t>
      </w:r>
      <w:r w:rsidR="002A6120">
        <w:t xml:space="preserve">implement the two approaches for </w:t>
      </w:r>
      <w:r w:rsidR="00463D90">
        <w:t>regulating</w:t>
      </w:r>
      <w:r w:rsidR="002A6120">
        <w:t xml:space="preserve"> the </w:t>
      </w:r>
      <w:r w:rsidR="00500827">
        <w:t>instructional video</w:t>
      </w:r>
      <w:r w:rsidR="002A6120">
        <w:t xml:space="preserve">’s </w:t>
      </w:r>
      <w:r w:rsidR="00B7761B">
        <w:t xml:space="preserve">content </w:t>
      </w:r>
      <w:r w:rsidR="002A6120">
        <w:t>delivery rate</w:t>
      </w:r>
      <w:r w:rsidR="000F6B98">
        <w:t xml:space="preserve">: uniformly slowing down the playback and automatically pausing the playback. </w:t>
      </w:r>
      <w:r w:rsidR="006D36AD">
        <w:t xml:space="preserve"> </w:t>
      </w:r>
    </w:p>
    <w:p w14:paraId="4C904FE6" w14:textId="30E87923" w:rsidR="000853CE" w:rsidRDefault="00794641" w:rsidP="000853CE">
      <w:pPr>
        <w:pStyle w:val="Head2"/>
      </w:pPr>
      <w:bookmarkStart w:id="0" w:name="_Ref81131844"/>
      <w:r>
        <w:t>Uniformly slowing down the playback</w:t>
      </w:r>
      <w:bookmarkEnd w:id="0"/>
    </w:p>
    <w:p w14:paraId="6BB63C39" w14:textId="5ACDF9ED" w:rsidR="00F90853" w:rsidRDefault="009179AB" w:rsidP="009F2685">
      <w:pPr>
        <w:pStyle w:val="PostHeadPara"/>
      </w:pPr>
      <w:r>
        <w:t xml:space="preserve">Prior literature </w:t>
      </w:r>
      <w:r w:rsidR="00D51AC5">
        <w:t xml:space="preserve">reported that older adults performed better in terms of their ability to recall, recognize and comprehend the material at a uniformly slower rate </w:t>
      </w:r>
      <w:r>
        <w:t>(120</w:t>
      </w:r>
      <w:r w:rsidR="00F02C58">
        <w:t xml:space="preserve">, 140, and 150 </w:t>
      </w:r>
      <w:r>
        <w:t xml:space="preserve">WPM) </w:t>
      </w:r>
      <w:r w:rsidR="00D51AC5">
        <w:t>than they did at a uniformly faster rate</w:t>
      </w:r>
      <w:r>
        <w:t xml:space="preserve"> (175</w:t>
      </w:r>
      <w:r w:rsidR="00F02C58">
        <w:t xml:space="preserve">, </w:t>
      </w:r>
      <w:r>
        <w:t>200</w:t>
      </w:r>
      <w:r w:rsidR="00F02C58">
        <w:t>,</w:t>
      </w:r>
      <w:r>
        <w:t xml:space="preserve"> and 350 WPM)</w:t>
      </w:r>
      <w:r w:rsidR="009B7185">
        <w:t xml:space="preserve"> </w:t>
      </w:r>
      <w:r w:rsidR="009B7185">
        <w:fldChar w:fldCharType="begin" w:fldLock="1"/>
      </w:r>
      <w:r w:rsidR="008420A0">
        <w:instrText>ADDIN CSL_CITATION {"citationItems":[{"id":"ITEM-1","itemData":{"DOI":"10.3109/00206097109072554","ISSN":"14992027","PMID":"5163658","abstract":"Many studies have been reported illustrating that hearing thresholds for pure tones decline with advancing age. It has long been clear, however, that older persons apparently experience greater difficulties in understanding speech than the pure tone audiogram would suggest. Studies are reported here in which the hearing for speech under difficult listening conditions was tested in adults of each age decade from 20 through 89. The results of these and similar studies by others strongly document the observation of decreasing ability, with aging, in hearing for speech heard under conditions of distortion and competing signals, even in persons who have relatively normal hearing audiometrically. It is suggested that these difficulties are related to problems in time-related processing abilities. © 1971 Informa UK Ltd All rights reserved: reproduction in whole or part not permitted.","author":[{"dropping-particle":"","family":"Bergman","given":"M.","non-dropping-particle":"","parse-names":false,"suffix":""}],"container-title":"International Journal of Audiology","id":"ITEM-1","issue":"3","issued":{"date-parts":[["1971"]]},"page":"164-171","title":"Hearing and aging: Implications of recent Research findings","type":"article-journal","volume":"10"},"uris":["http://www.mendeley.com/documents/?uuid=c33f1a39-bb87-4c17-bb51-4970fa5ad3d2"]},{"id":"ITEM-2","itemData":{"DOI":"10.1288/00005537-195705000-00003","ISSN":"0023-852X","PMID":"13429911","author":[{"dropping-particle":"","family":"Caleako","given":"C.","non-dropping-particle":"","parse-names":false,"suffix":""},{"dropping-particle":"","family":"Lazzaroni","given":"A.","non-dropping-particle":"","parse-names":false,"suffix":""}],"container-title":"The Laryngoscope","id":"ITEM-2","issue":"5","issued":{"date-parts":[["1957","5","1"]]},"page":"410???419","publisher":"Wiley","title":"SPEECH INTELLIGIBILITY IN RELATION TO THE SPEED OF THE MESSAGE","type":"article-journal","volume":"67"},"uris":["http://www.mendeley.com/documents/?uuid=f9c9dc3e-42e9-3ec5-98b4-afaf620982b3"]},{"id":"ITEM-3","itemData":{"DOI":"10.3109/03005368709076408","ISSN":"03005364","PMID":"3304489","author":[{"dropping-particle":"","family":"Cohen","given":"Gillian","non-dropping-particle":"","parse-names":false,"suffix":""}],"container-title":"British Journal of Audiology","id":"ITEM-3","issue":"3","issued":{"date-parts":[["1987"]]},"page":"221-226","title":"Review article: Speech comprehension in the elderly: The effects of cognitive changes","type":"article-journal","volume":"21"},"uris":["http://www.mendeley.com/documents/?uuid=28c9cdd2-625b-48f6-af38-f400607b1a7d"]},{"id":"ITEM-4","itemData":{"DOI":"10.3389/fnagi.2019.00116","ISSN":"16634365","abstract":"Decline in information processing with age is well-documented in the scientific literature. However, some discrepancy remains in relation to which cognitive domains are most susceptible to the aging process and which may remain intact. Furthermore, information processing has not been investigated nor considered as a function of affect, familiarity and complexity of tasks in a single experimental study. Thus, the current study investigated rate of visual information processing in 67 young university students (M age = 19.64 years) and 33 educated healthy older adults (M age = 70.33 years), while accounting for depression, anxiety and stress symptoms using the DASS. Rates of visual processing were measured as minimum time of stimulus exposure duration required for correct object recognition on a simple visual task [Inspection Time (IT)], and on a more complex visual cognitive task known as Change Detection (CD)] as well as words per minute on a text reading task (FastaReada). The results demonstrated significantly slower performance by older adults on the IT and CD, but comparable rates of text reading on a semantically more complex, but ecologically valid and familiar visual task that requires organized sequential shifts in attention via eye movements, continuous visual processing, access to working memory and semantic comprehension. The results also demonstrated that affective influences did not play a role in the older adults task performance, and that changes in cognitive domains may begin with older adults being slower to attend to and identify newly appearing familiar objects, as well as slower to encode and embed new information in memory during tasks that require a less practiced/familiar task strategy.","author":[{"dropping-particle":"","family":"Ebaid","given":"Deena","non-dropping-particle":"","parse-names":false,"suffix":""},{"dropping-particle":"","family":"Crewther","given":"Sheila G.","non-dropping-particle":"","parse-names":false,"suffix":""}],"container-title":"Frontiers in Aging Neuroscience","id":"ITEM-4","issue":"MAY","issued":{"date-parts":[["2019"]]},"page":"1-12","title":"Visual information processing in young and older adults","type":"article-journal","volume":"11"},"uris":["http://www.mendeley.com/documents/?uuid=86de52aa-7e71-4c40-9ce6-fb5578c299a8"]}],"mendeley":{"formattedCitation":"[2,4,6,10]","plainTextFormattedCitation":"[2,4,6,10]","previouslyFormattedCitation":"[2,4,6,10]"},"properties":{"noteIndex":0},"schema":"https://github.com/citation-style-language/schema/raw/master/csl-citation.json"}</w:instrText>
      </w:r>
      <w:r w:rsidR="009B7185">
        <w:fldChar w:fldCharType="separate"/>
      </w:r>
      <w:r w:rsidR="009B7185" w:rsidRPr="009B7185">
        <w:rPr>
          <w:noProof/>
        </w:rPr>
        <w:t>[2,4,6,10]</w:t>
      </w:r>
      <w:r w:rsidR="009B7185">
        <w:fldChar w:fldCharType="end"/>
      </w:r>
      <w:r>
        <w:t>.</w:t>
      </w:r>
      <w:r w:rsidR="00DF5A50">
        <w:t xml:space="preserve"> </w:t>
      </w:r>
      <w:r w:rsidR="00FB311B">
        <w:t>As a result</w:t>
      </w:r>
      <w:r w:rsidR="009F2685">
        <w:t xml:space="preserve">, we </w:t>
      </w:r>
      <w:r w:rsidR="004E3970">
        <w:t>implemented</w:t>
      </w:r>
      <w:r w:rsidR="00FB311B">
        <w:t xml:space="preserve"> the slowing down process to </w:t>
      </w:r>
      <w:r w:rsidR="00F021E1">
        <w:t xml:space="preserve">playback </w:t>
      </w:r>
      <w:r w:rsidR="009F2685">
        <w:t xml:space="preserve">videos </w:t>
      </w:r>
      <w:r w:rsidR="00824130">
        <w:t xml:space="preserve">with </w:t>
      </w:r>
      <w:r w:rsidR="00FB311B">
        <w:t>the conservative</w:t>
      </w:r>
      <w:r w:rsidR="008E291F">
        <w:t xml:space="preserve"> </w:t>
      </w:r>
      <w:r w:rsidR="009F2685">
        <w:t>speech rate of 120 WPM</w:t>
      </w:r>
      <w:r w:rsidR="00F02C58">
        <w:t xml:space="preserve">, and we achieved this rate using a uniform adjustment factor as </w:t>
      </w:r>
      <w:r w:rsidR="00824130">
        <w:t xml:space="preserve">done </w:t>
      </w:r>
      <w:r w:rsidR="00F02C58">
        <w:t xml:space="preserve">in </w:t>
      </w:r>
      <w:r w:rsidR="00FA3384">
        <w:t>prior</w:t>
      </w:r>
      <w:r w:rsidR="00F02C58">
        <w:t xml:space="preserve"> work</w:t>
      </w:r>
      <w:r w:rsidR="00FA3384">
        <w:t>s</w:t>
      </w:r>
      <w:r w:rsidR="00F02C58">
        <w:t xml:space="preserve"> </w:t>
      </w:r>
      <w:r w:rsidR="008420A0">
        <w:fldChar w:fldCharType="begin" w:fldLock="1"/>
      </w:r>
      <w:r w:rsidR="000E4512">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id":"ITEM-2","itemData":{"DOI":"10.3109/03005368709076408","ISSN":"03005364","PMID":"3304489","author":[{"dropping-particle":"","family":"Cohen","given":"Gillian","non-dropping-particle":"","parse-names":false,"suffix":""}],"container-title":"British Journal of Audiology","id":"ITEM-2","issue":"3","issued":{"date-parts":[["1987"]]},"page":"221-226","title":"Review article: Speech comprehension in the elderly: The effects of cognitive changes","type":"article-journal","volume":"21"},"uris":["http://www.mendeley.com/documents/?uuid=28c9cdd2-625b-48f6-af38-f400607b1a7d"]}],"mendeley":{"formattedCitation":"[4,6]","plainTextFormattedCitation":"[4,6]","previouslyFormattedCitation":"[4,6]"},"properties":{"noteIndex":0},"schema":"https://github.com/citation-style-language/schema/raw/master/csl-citation.json"}</w:instrText>
      </w:r>
      <w:r w:rsidR="008420A0">
        <w:fldChar w:fldCharType="separate"/>
      </w:r>
      <w:r w:rsidR="008420A0" w:rsidRPr="008420A0">
        <w:rPr>
          <w:noProof/>
        </w:rPr>
        <w:t>[4,6]</w:t>
      </w:r>
      <w:r w:rsidR="008420A0">
        <w:fldChar w:fldCharType="end"/>
      </w:r>
      <w:r w:rsidR="00F02C58">
        <w:t xml:space="preserve">. We </w:t>
      </w:r>
      <w:r w:rsidR="00824130">
        <w:t xml:space="preserve">adjusted </w:t>
      </w:r>
      <w:r w:rsidR="00F02C58">
        <w:t xml:space="preserve">the videos </w:t>
      </w:r>
      <w:r w:rsidR="00FB311B">
        <w:t>using</w:t>
      </w:r>
      <w:r w:rsidR="00912516">
        <w:t xml:space="preserve"> the following </w:t>
      </w:r>
      <w:r w:rsidR="00F02C58">
        <w:t>procedure</w:t>
      </w:r>
      <w:r w:rsidR="00432277">
        <w:t xml:space="preserve">: </w:t>
      </w:r>
    </w:p>
    <w:p w14:paraId="04C8FB6E" w14:textId="64AEC596" w:rsidR="00F90853" w:rsidRDefault="00432277" w:rsidP="00F90853">
      <w:pPr>
        <w:pStyle w:val="PostHeadPara"/>
        <w:numPr>
          <w:ilvl w:val="0"/>
          <w:numId w:val="17"/>
        </w:numPr>
      </w:pPr>
      <w:r>
        <w:t xml:space="preserve">We </w:t>
      </w:r>
      <w:r w:rsidR="00590F4B">
        <w:t xml:space="preserve">counted the number of words in the video’s transcript and </w:t>
      </w:r>
      <w:r w:rsidR="00604724">
        <w:t xml:space="preserve">divided that by the video length to get the average </w:t>
      </w:r>
      <w:r w:rsidR="00F021E1">
        <w:t xml:space="preserve">speech rate </w:t>
      </w:r>
      <w:r w:rsidR="00273EBD">
        <w:t>of the entire video</w:t>
      </w:r>
      <w:r w:rsidR="00604724">
        <w:t>.</w:t>
      </w:r>
    </w:p>
    <w:p w14:paraId="31F8DE6C" w14:textId="4763F6E5" w:rsidR="00F90853" w:rsidRDefault="008E0E84" w:rsidP="00F90853">
      <w:pPr>
        <w:pStyle w:val="PostHeadPara"/>
        <w:numPr>
          <w:ilvl w:val="0"/>
          <w:numId w:val="17"/>
        </w:numPr>
      </w:pPr>
      <w:r>
        <w:t>We divided 120</w:t>
      </w:r>
      <w:r w:rsidR="00F02C58">
        <w:t xml:space="preserve"> </w:t>
      </w:r>
      <w:r w:rsidR="00CA2276">
        <w:t>WPM</w:t>
      </w:r>
      <w:r>
        <w:t xml:space="preserve"> by the </w:t>
      </w:r>
      <w:r w:rsidR="00F021E1">
        <w:t xml:space="preserve">video’s </w:t>
      </w:r>
      <w:r>
        <w:t xml:space="preserve">average </w:t>
      </w:r>
      <w:r w:rsidR="00F021E1">
        <w:t>speech rate</w:t>
      </w:r>
      <w:r>
        <w:t xml:space="preserve"> to </w:t>
      </w:r>
      <w:r w:rsidR="00273EBD">
        <w:t xml:space="preserve">get the slowing factor. </w:t>
      </w:r>
    </w:p>
    <w:p w14:paraId="5AA946D4" w14:textId="610381C3" w:rsidR="00F90853" w:rsidRDefault="00032194" w:rsidP="00F90853">
      <w:pPr>
        <w:pStyle w:val="PostHeadPara"/>
        <w:numPr>
          <w:ilvl w:val="0"/>
          <w:numId w:val="17"/>
        </w:numPr>
      </w:pPr>
      <w:r>
        <w:t>If the slowing factor is less than 1.0, w</w:t>
      </w:r>
      <w:r w:rsidR="00273EBD">
        <w:t xml:space="preserve">e applied the slowing factor to </w:t>
      </w:r>
      <w:r w:rsidR="00055AC7">
        <w:t xml:space="preserve">the </w:t>
      </w:r>
      <w:r w:rsidR="007F7279">
        <w:t>video</w:t>
      </w:r>
      <w:r w:rsidR="0057012C">
        <w:t xml:space="preserve">. </w:t>
      </w:r>
    </w:p>
    <w:p w14:paraId="2E28EA6B" w14:textId="0F01977E" w:rsidR="00084713" w:rsidRDefault="003F2782" w:rsidP="00962633">
      <w:pPr>
        <w:pStyle w:val="PostHeadPara"/>
      </w:pPr>
      <w:r>
        <w:t xml:space="preserve">One </w:t>
      </w:r>
      <w:r w:rsidR="00315792">
        <w:t xml:space="preserve">potential </w:t>
      </w:r>
      <w:r>
        <w:t>limitation of t</w:t>
      </w:r>
      <w:r w:rsidR="00032194">
        <w:t>his approach</w:t>
      </w:r>
      <w:r w:rsidR="00566EFE">
        <w:t xml:space="preserve"> is that it</w:t>
      </w:r>
      <w:r w:rsidR="00032194">
        <w:t xml:space="preserve"> does not take into consideration </w:t>
      </w:r>
      <w:r w:rsidR="00FB311B">
        <w:t xml:space="preserve">the possibility </w:t>
      </w:r>
      <w:r w:rsidR="00032194">
        <w:t xml:space="preserve">that there are parts of the video </w:t>
      </w:r>
      <w:r w:rsidR="009B5FB3">
        <w:t>that</w:t>
      </w:r>
      <w:r w:rsidR="00032194">
        <w:t xml:space="preserve"> may still be faster than 120 </w:t>
      </w:r>
      <w:r w:rsidR="00DF2B26">
        <w:t xml:space="preserve">WPM </w:t>
      </w:r>
      <w:r w:rsidR="00032194">
        <w:t>after the slowing factor has been uniformly applied to the whole video.</w:t>
      </w:r>
      <w:r w:rsidR="00146316">
        <w:t xml:space="preserve"> </w:t>
      </w:r>
      <w:r w:rsidR="00DF2B26">
        <w:t xml:space="preserve">Figure 1 illustrates this point using our first instructional video, which has an </w:t>
      </w:r>
      <w:r w:rsidR="00FB311B">
        <w:t>average</w:t>
      </w:r>
      <w:r w:rsidR="006C1B94" w:rsidRPr="003735B0">
        <w:rPr>
          <w:rFonts w:hint="eastAsia"/>
        </w:rPr>
        <w:t xml:space="preserve"> </w:t>
      </w:r>
      <w:r w:rsidR="006C1B94">
        <w:t>speech</w:t>
      </w:r>
      <w:r w:rsidR="006C1B94" w:rsidRPr="003735B0">
        <w:rPr>
          <w:rFonts w:hint="eastAsia"/>
        </w:rPr>
        <w:t xml:space="preserve"> </w:t>
      </w:r>
      <w:r w:rsidR="006C1B94">
        <w:t>rate</w:t>
      </w:r>
      <w:r w:rsidR="006C1B94" w:rsidRPr="003735B0">
        <w:rPr>
          <w:rFonts w:hint="eastAsia"/>
        </w:rPr>
        <w:t xml:space="preserve"> </w:t>
      </w:r>
      <w:r w:rsidR="006C1B94">
        <w:t>of</w:t>
      </w:r>
      <w:r w:rsidR="006C1B94" w:rsidRPr="003735B0">
        <w:rPr>
          <w:rFonts w:hint="eastAsia"/>
        </w:rPr>
        <w:t xml:space="preserve"> </w:t>
      </w:r>
      <w:r w:rsidR="001C3DC7" w:rsidRPr="003735B0">
        <w:rPr>
          <w:rFonts w:hint="eastAsia"/>
        </w:rPr>
        <w:t xml:space="preserve">155 </w:t>
      </w:r>
      <w:r w:rsidR="001C3DC7" w:rsidRPr="003735B0">
        <w:t>WPM</w:t>
      </w:r>
      <w:r w:rsidR="00DF2B26">
        <w:t>.</w:t>
      </w:r>
      <w:r w:rsidR="001C3DC7" w:rsidRPr="003735B0">
        <w:rPr>
          <w:rFonts w:hint="eastAsia"/>
        </w:rPr>
        <w:t xml:space="preserve"> </w:t>
      </w:r>
      <w:r w:rsidR="00DF2B26">
        <w:t>U</w:t>
      </w:r>
      <w:r w:rsidR="00FB311B">
        <w:t xml:space="preserve">sing the process described above, </w:t>
      </w:r>
      <w:r w:rsidR="001C3DC7" w:rsidRPr="003735B0">
        <w:t>the</w:t>
      </w:r>
      <w:r w:rsidR="001C3DC7" w:rsidRPr="003735B0">
        <w:rPr>
          <w:rFonts w:hint="eastAsia"/>
        </w:rPr>
        <w:t xml:space="preserve"> </w:t>
      </w:r>
      <w:r w:rsidR="001C3DC7" w:rsidRPr="003735B0">
        <w:t>slowing</w:t>
      </w:r>
      <w:r w:rsidR="001C3DC7" w:rsidRPr="003735B0">
        <w:rPr>
          <w:rFonts w:hint="eastAsia"/>
        </w:rPr>
        <w:t xml:space="preserve"> </w:t>
      </w:r>
      <w:r w:rsidR="001C3DC7" w:rsidRPr="003735B0">
        <w:t>factor</w:t>
      </w:r>
      <w:r w:rsidR="001C3DC7" w:rsidRPr="003735B0">
        <w:rPr>
          <w:rFonts w:hint="eastAsia"/>
        </w:rPr>
        <w:t xml:space="preserve"> </w:t>
      </w:r>
      <w:r w:rsidR="00FB311B">
        <w:t>is</w:t>
      </w:r>
      <w:r w:rsidR="001C3DC7" w:rsidRPr="003735B0">
        <w:rPr>
          <w:rFonts w:hint="eastAsia"/>
        </w:rPr>
        <w:t xml:space="preserve"> </w:t>
      </w:r>
      <w:r w:rsidR="00DF2B26" w:rsidRPr="003735B0">
        <w:rPr>
          <w:rFonts w:hint="eastAsia"/>
        </w:rPr>
        <w:t>120</w:t>
      </w:r>
      <w:r w:rsidR="00DF2B26">
        <w:t xml:space="preserve"> </w:t>
      </w:r>
      <w:r w:rsidR="00DF2B26" w:rsidRPr="003735B0">
        <w:t>W</w:t>
      </w:r>
      <w:r w:rsidR="00DF2B26">
        <w:t>PM</w:t>
      </w:r>
      <w:r w:rsidR="0039669D" w:rsidRPr="003735B0">
        <w:rPr>
          <w:rFonts w:hint="eastAsia"/>
        </w:rPr>
        <w:t>/155</w:t>
      </w:r>
      <w:r w:rsidR="00DF2B26">
        <w:t xml:space="preserve"> </w:t>
      </w:r>
      <w:r w:rsidR="0039669D" w:rsidRPr="003735B0">
        <w:t>WPM</w:t>
      </w:r>
      <w:r w:rsidR="0039669D" w:rsidRPr="003735B0">
        <w:rPr>
          <w:rFonts w:hint="eastAsia"/>
        </w:rPr>
        <w:t xml:space="preserve"> = 0.77. </w:t>
      </w:r>
      <w:r w:rsidR="00566EFE">
        <w:t xml:space="preserve">However, </w:t>
      </w:r>
      <w:r w:rsidR="00DF2B26">
        <w:t>computing the instantaneous speech rate using a sliding window</w:t>
      </w:r>
      <w:r w:rsidR="00115F4F">
        <w:t xml:space="preserve"> </w:t>
      </w:r>
      <w:r w:rsidR="00DF4439">
        <w:t>with different window sizes (5,10,15,20,</w:t>
      </w:r>
      <w:r w:rsidR="00FA3384">
        <w:t>25,</w:t>
      </w:r>
      <w:r w:rsidR="003F5D0C">
        <w:t xml:space="preserve"> and 30 seconds</w:t>
      </w:r>
      <w:r w:rsidR="00DF4439">
        <w:t>)</w:t>
      </w:r>
      <w:r w:rsidR="00DF2B26">
        <w:t xml:space="preserve"> reveals</w:t>
      </w:r>
      <w:r w:rsidR="00715BC4">
        <w:t xml:space="preserve"> that </w:t>
      </w:r>
      <w:r w:rsidR="00715BC4" w:rsidRPr="003735B0">
        <w:t>many</w:t>
      </w:r>
      <w:r w:rsidR="00715BC4" w:rsidRPr="003735B0">
        <w:rPr>
          <w:rFonts w:hint="eastAsia"/>
        </w:rPr>
        <w:t xml:space="preserve"> </w:t>
      </w:r>
      <w:r w:rsidR="00715BC4" w:rsidRPr="003735B0">
        <w:t>portions</w:t>
      </w:r>
      <w:r w:rsidR="00715BC4" w:rsidRPr="003735B0">
        <w:rPr>
          <w:rFonts w:hint="eastAsia"/>
        </w:rPr>
        <w:t xml:space="preserve"> </w:t>
      </w:r>
      <w:r w:rsidR="00715BC4" w:rsidRPr="003735B0">
        <w:t>of</w:t>
      </w:r>
      <w:r w:rsidR="00715BC4" w:rsidRPr="003735B0">
        <w:rPr>
          <w:rFonts w:hint="eastAsia"/>
        </w:rPr>
        <w:t xml:space="preserve"> </w:t>
      </w:r>
      <w:r w:rsidR="00715BC4" w:rsidRPr="003735B0">
        <w:t>the</w:t>
      </w:r>
      <w:r w:rsidR="00715BC4" w:rsidRPr="003735B0">
        <w:rPr>
          <w:rFonts w:hint="eastAsia"/>
        </w:rPr>
        <w:t xml:space="preserve"> </w:t>
      </w:r>
      <w:r w:rsidR="00715BC4" w:rsidRPr="003735B0">
        <w:t>video</w:t>
      </w:r>
      <w:r w:rsidR="00DF2B26">
        <w:t xml:space="preserve"> before the 40-second mark</w:t>
      </w:r>
      <w:r w:rsidR="00715BC4" w:rsidRPr="003735B0">
        <w:rPr>
          <w:rFonts w:hint="eastAsia"/>
        </w:rPr>
        <w:t xml:space="preserve"> </w:t>
      </w:r>
      <w:r w:rsidR="00DF2B26">
        <w:t xml:space="preserve">that </w:t>
      </w:r>
      <w:r w:rsidR="00715BC4" w:rsidRPr="003735B0">
        <w:t>have</w:t>
      </w:r>
      <w:r w:rsidR="00715BC4" w:rsidRPr="003735B0">
        <w:rPr>
          <w:rFonts w:hint="eastAsia"/>
        </w:rPr>
        <w:t xml:space="preserve"> </w:t>
      </w:r>
      <w:r w:rsidR="00715BC4" w:rsidRPr="003735B0">
        <w:t>a</w:t>
      </w:r>
      <w:r w:rsidR="00715BC4" w:rsidRPr="003735B0">
        <w:rPr>
          <w:rFonts w:hint="eastAsia"/>
        </w:rPr>
        <w:t xml:space="preserve"> </w:t>
      </w:r>
      <w:r w:rsidR="00715BC4" w:rsidRPr="003735B0">
        <w:t>speech</w:t>
      </w:r>
      <w:r w:rsidR="00715BC4" w:rsidRPr="003735B0">
        <w:rPr>
          <w:rFonts w:hint="eastAsia"/>
        </w:rPr>
        <w:t xml:space="preserve"> </w:t>
      </w:r>
      <w:r w:rsidR="00715BC4" w:rsidRPr="003735B0">
        <w:t>rate</w:t>
      </w:r>
      <w:r w:rsidR="00715BC4" w:rsidRPr="003735B0">
        <w:rPr>
          <w:rFonts w:hint="eastAsia"/>
        </w:rPr>
        <w:t xml:space="preserve"> </w:t>
      </w:r>
      <w:r w:rsidR="00715BC4" w:rsidRPr="003735B0">
        <w:t>above</w:t>
      </w:r>
      <w:r w:rsidR="00715BC4" w:rsidRPr="003735B0">
        <w:rPr>
          <w:rFonts w:hint="eastAsia"/>
        </w:rPr>
        <w:t xml:space="preserve"> 155</w:t>
      </w:r>
      <w:r w:rsidR="00DF2B26">
        <w:t xml:space="preserve"> </w:t>
      </w:r>
      <w:r w:rsidR="00715BC4" w:rsidRPr="003735B0">
        <w:t>WPM</w:t>
      </w:r>
      <w:r w:rsidR="00DF2B26">
        <w:t>, with some</w:t>
      </w:r>
      <w:r w:rsidR="00715BC4" w:rsidRPr="003735B0">
        <w:rPr>
          <w:rFonts w:hint="eastAsia"/>
        </w:rPr>
        <w:t xml:space="preserve"> </w:t>
      </w:r>
      <w:r w:rsidR="00715BC4" w:rsidRPr="003735B0">
        <w:t>even</w:t>
      </w:r>
      <w:r w:rsidR="00715BC4" w:rsidRPr="003735B0">
        <w:rPr>
          <w:rFonts w:hint="eastAsia"/>
        </w:rPr>
        <w:t xml:space="preserve"> </w:t>
      </w:r>
      <w:r w:rsidR="00DF2B26">
        <w:t xml:space="preserve">exceeding </w:t>
      </w:r>
      <w:r w:rsidR="00715BC4" w:rsidRPr="003735B0">
        <w:rPr>
          <w:rFonts w:hint="eastAsia"/>
        </w:rPr>
        <w:t>200</w:t>
      </w:r>
      <w:r w:rsidR="00DF2B26">
        <w:t xml:space="preserve"> </w:t>
      </w:r>
      <w:r w:rsidR="00715BC4" w:rsidRPr="003735B0">
        <w:t>WPM</w:t>
      </w:r>
      <w:r w:rsidR="00715BC4">
        <w:t xml:space="preserve">. Conversely, </w:t>
      </w:r>
      <w:r w:rsidR="00DF2B26">
        <w:t xml:space="preserve">there are portions before that mark with </w:t>
      </w:r>
      <w:r w:rsidR="00715BC4">
        <w:t>a speech rate well below 155 WPM.</w:t>
      </w:r>
      <w:r w:rsidR="00457630" w:rsidRPr="003735B0">
        <w:rPr>
          <w:rFonts w:hint="eastAsia"/>
        </w:rPr>
        <w:t xml:space="preserve"> </w:t>
      </w:r>
      <w:r w:rsidR="00715BC4">
        <w:t xml:space="preserve">Thus, </w:t>
      </w:r>
      <w:r w:rsidR="00DF2B26">
        <w:t>applying a</w:t>
      </w:r>
      <w:r w:rsidR="00EF2112" w:rsidRPr="003735B0">
        <w:rPr>
          <w:rFonts w:hint="eastAsia"/>
        </w:rPr>
        <w:t xml:space="preserve"> </w:t>
      </w:r>
      <w:r w:rsidR="000A516E" w:rsidRPr="003735B0">
        <w:t>uniform</w:t>
      </w:r>
      <w:r w:rsidR="000A516E" w:rsidRPr="003735B0">
        <w:rPr>
          <w:rFonts w:hint="eastAsia"/>
        </w:rPr>
        <w:t xml:space="preserve"> </w:t>
      </w:r>
      <w:r w:rsidR="00EF2112" w:rsidRPr="003735B0">
        <w:t>slowing</w:t>
      </w:r>
      <w:r w:rsidR="00EF2112" w:rsidRPr="003735B0">
        <w:rPr>
          <w:rFonts w:hint="eastAsia"/>
        </w:rPr>
        <w:t xml:space="preserve"> </w:t>
      </w:r>
      <w:r w:rsidR="00EF2112" w:rsidRPr="003735B0">
        <w:t>factor</w:t>
      </w:r>
      <w:r w:rsidR="00EF2112" w:rsidRPr="003735B0">
        <w:rPr>
          <w:rFonts w:hint="eastAsia"/>
        </w:rPr>
        <w:t xml:space="preserve"> </w:t>
      </w:r>
      <w:r w:rsidR="00EF2112" w:rsidRPr="003735B0">
        <w:t>of</w:t>
      </w:r>
      <w:r w:rsidR="00EF2112" w:rsidRPr="003735B0">
        <w:rPr>
          <w:rFonts w:hint="eastAsia"/>
        </w:rPr>
        <w:t xml:space="preserve"> 0.77 </w:t>
      </w:r>
      <w:r w:rsidR="00DF2B26">
        <w:t>leads to portions that are not near our target of 120 WPM</w:t>
      </w:r>
      <w:r w:rsidR="00C2272D" w:rsidRPr="003735B0">
        <w:rPr>
          <w:rFonts w:hint="eastAsia"/>
        </w:rPr>
        <w:t xml:space="preserve">. </w:t>
      </w:r>
      <w:r w:rsidR="00FA3384">
        <w:t xml:space="preserve">Although </w:t>
      </w:r>
      <w:r w:rsidR="00F92E4F">
        <w:t xml:space="preserve">we were aware of this potential limitation, </w:t>
      </w:r>
      <w:r w:rsidR="008D2C22">
        <w:t xml:space="preserve">we chose to </w:t>
      </w:r>
      <w:r w:rsidR="0032509D">
        <w:t xml:space="preserve">implement </w:t>
      </w:r>
      <w:r w:rsidR="00010821">
        <w:t xml:space="preserve">the slowing down </w:t>
      </w:r>
      <w:r w:rsidR="001D0D3B">
        <w:t xml:space="preserve">method </w:t>
      </w:r>
      <w:r w:rsidR="00824130">
        <w:t>as done in</w:t>
      </w:r>
      <w:r w:rsidR="001D0D3B">
        <w:t xml:space="preserve"> prior works </w:t>
      </w:r>
      <w:r w:rsidR="00824130">
        <w:fldChar w:fldCharType="begin" w:fldLock="1"/>
      </w:r>
      <w:r w:rsidR="00824130">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id":"ITEM-2","itemData":{"DOI":"10.3109/03005368709076408","ISSN":"03005364","PMID":"3304489","author":[{"dropping-particle":"","family":"Cohen","given":"Gillian","non-dropping-particle":"","parse-names":false,"suffix":""}],"container-title":"British Journal of Audiology","id":"ITEM-2","issue":"3","issued":{"date-parts":[["1987"]]},"page":"221-226","title":"Review article: Speech comprehension in the elderly: The effects of cognitive changes","type":"article-journal","volume":"21"},"uris":["http://www.mendeley.com/documents/?uuid=28c9cdd2-625b-48f6-af38-f400607b1a7d"]}],"mendeley":{"formattedCitation":"[4,6]","plainTextFormattedCitation":"[4,6]","previouslyFormattedCitation":"[4,6]"},"properties":{"noteIndex":0},"schema":"https://github.com/citation-style-language/schema/raw/master/csl-citation.json"}</w:instrText>
      </w:r>
      <w:r w:rsidR="00824130">
        <w:fldChar w:fldCharType="separate"/>
      </w:r>
      <w:r w:rsidR="00824130" w:rsidRPr="008420A0">
        <w:rPr>
          <w:noProof/>
        </w:rPr>
        <w:t>[4,6]</w:t>
      </w:r>
      <w:r w:rsidR="00824130">
        <w:fldChar w:fldCharType="end"/>
      </w:r>
      <w:r w:rsidR="00824130">
        <w:t xml:space="preserve"> </w:t>
      </w:r>
      <w:r w:rsidR="001D0D3B">
        <w:t xml:space="preserve">because </w:t>
      </w:r>
      <w:r w:rsidR="00824130">
        <w:t xml:space="preserve">those </w:t>
      </w:r>
      <w:r w:rsidR="001D0D3B">
        <w:t>works</w:t>
      </w:r>
      <w:r w:rsidR="00A41D41">
        <w:t xml:space="preserve"> </w:t>
      </w:r>
      <w:r w:rsidR="00824130">
        <w:t>observed</w:t>
      </w:r>
      <w:r w:rsidR="001D0D3B">
        <w:t xml:space="preserve"> </w:t>
      </w:r>
      <w:r w:rsidR="00663CE9">
        <w:t>better performance</w:t>
      </w:r>
      <w:r w:rsidR="00F768C6">
        <w:t xml:space="preserve"> in older adults’ </w:t>
      </w:r>
      <w:r w:rsidR="00A41D41">
        <w:t xml:space="preserve">cognitive abilities </w:t>
      </w:r>
      <w:r w:rsidR="00824130">
        <w:t xml:space="preserve">through </w:t>
      </w:r>
      <w:r w:rsidR="00A41D41">
        <w:t xml:space="preserve">a uniformly slower rate. </w:t>
      </w:r>
    </w:p>
    <w:p w14:paraId="541CFDC2" w14:textId="6BF6AE4F" w:rsidR="00463D90" w:rsidRDefault="00024371" w:rsidP="00463D90">
      <w:pPr>
        <w:pStyle w:val="PostHeadPara"/>
        <w:jc w:val="center"/>
      </w:pPr>
      <w:r>
        <w:rPr>
          <w:noProof/>
        </w:rPr>
        <w:drawing>
          <wp:inline distT="0" distB="0" distL="0" distR="0" wp14:anchorId="5A05288B" wp14:editId="48C9E1C2">
            <wp:extent cx="2679700" cy="2008247"/>
            <wp:effectExtent l="0" t="0" r="635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0672" cy="2016470"/>
                    </a:xfrm>
                    <a:prstGeom prst="rect">
                      <a:avLst/>
                    </a:prstGeom>
                    <a:noFill/>
                    <a:ln>
                      <a:noFill/>
                    </a:ln>
                  </pic:spPr>
                </pic:pic>
              </a:graphicData>
            </a:graphic>
          </wp:inline>
        </w:drawing>
      </w:r>
      <w:r w:rsidR="00D31A73">
        <w:rPr>
          <w:noProof/>
        </w:rPr>
        <w:drawing>
          <wp:inline distT="0" distB="0" distL="0" distR="0" wp14:anchorId="69066ACC" wp14:editId="5542CE72">
            <wp:extent cx="2679700" cy="2008246"/>
            <wp:effectExtent l="0" t="0" r="635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4116" cy="2019050"/>
                    </a:xfrm>
                    <a:prstGeom prst="rect">
                      <a:avLst/>
                    </a:prstGeom>
                    <a:noFill/>
                    <a:ln>
                      <a:noFill/>
                    </a:ln>
                  </pic:spPr>
                </pic:pic>
              </a:graphicData>
            </a:graphic>
          </wp:inline>
        </w:drawing>
      </w:r>
      <w:r w:rsidR="00AF55BF" w:rsidRPr="00AF55BF">
        <w:rPr>
          <w:noProof/>
        </w:rPr>
        <w:t xml:space="preserve"> </w:t>
      </w:r>
    </w:p>
    <w:p w14:paraId="6CBAC4CE" w14:textId="5CE96A81" w:rsidR="00463D90" w:rsidRPr="00463D90" w:rsidRDefault="00463D90" w:rsidP="00463D90">
      <w:pPr>
        <w:pStyle w:val="ad"/>
        <w:jc w:val="center"/>
        <w:rPr>
          <w:rFonts w:ascii="Linux Biolinum O" w:eastAsia="Cambria" w:hAnsi="Linux Biolinum O" w:cs="Linux Biolinum O"/>
          <w:i w:val="0"/>
          <w:iCs w:val="0"/>
          <w:color w:val="auto"/>
          <w:sz w:val="16"/>
          <w:szCs w:val="24"/>
          <w:lang w:eastAsia="ja-JP"/>
        </w:rPr>
      </w:pPr>
      <w:bookmarkStart w:id="1" w:name="_Ref80127366"/>
      <w:r w:rsidRPr="001C2BFE">
        <w:rPr>
          <w:rFonts w:ascii="Linux Biolinum O" w:eastAsia="Cambria" w:hAnsi="Linux Biolinum O" w:cs="Linux Biolinum O"/>
          <w:i w:val="0"/>
          <w:iCs w:val="0"/>
          <w:color w:val="auto"/>
          <w:sz w:val="16"/>
          <w:szCs w:val="24"/>
          <w:lang w:eastAsia="ja-JP"/>
        </w:rPr>
        <w:t xml:space="preserve">Figure </w:t>
      </w:r>
      <w:r w:rsidRPr="001C2BFE">
        <w:rPr>
          <w:rFonts w:ascii="Linux Biolinum O" w:eastAsia="Cambria" w:hAnsi="Linux Biolinum O" w:cs="Linux Biolinum O"/>
          <w:i w:val="0"/>
          <w:iCs w:val="0"/>
          <w:color w:val="auto"/>
          <w:sz w:val="16"/>
          <w:szCs w:val="24"/>
          <w:lang w:eastAsia="ja-JP"/>
        </w:rPr>
        <w:fldChar w:fldCharType="begin"/>
      </w:r>
      <w:r w:rsidRPr="001C2BFE">
        <w:rPr>
          <w:rFonts w:ascii="Linux Biolinum O" w:eastAsia="Cambria" w:hAnsi="Linux Biolinum O" w:cs="Linux Biolinum O"/>
          <w:i w:val="0"/>
          <w:iCs w:val="0"/>
          <w:color w:val="auto"/>
          <w:sz w:val="16"/>
          <w:szCs w:val="24"/>
          <w:lang w:eastAsia="ja-JP"/>
        </w:rPr>
        <w:instrText xml:space="preserve"> SEQ Figure \* ARABIC </w:instrText>
      </w:r>
      <w:r w:rsidRPr="001C2BFE">
        <w:rPr>
          <w:rFonts w:ascii="Linux Biolinum O" w:eastAsia="Cambria" w:hAnsi="Linux Biolinum O" w:cs="Linux Biolinum O"/>
          <w:i w:val="0"/>
          <w:iCs w:val="0"/>
          <w:color w:val="auto"/>
          <w:sz w:val="16"/>
          <w:szCs w:val="24"/>
          <w:lang w:eastAsia="ja-JP"/>
        </w:rPr>
        <w:fldChar w:fldCharType="separate"/>
      </w:r>
      <w:r w:rsidR="00932509">
        <w:rPr>
          <w:rFonts w:ascii="Linux Biolinum O" w:eastAsia="Cambria" w:hAnsi="Linux Biolinum O" w:cs="Linux Biolinum O"/>
          <w:i w:val="0"/>
          <w:iCs w:val="0"/>
          <w:noProof/>
          <w:color w:val="auto"/>
          <w:sz w:val="16"/>
          <w:szCs w:val="24"/>
          <w:lang w:eastAsia="ja-JP"/>
        </w:rPr>
        <w:t>1</w:t>
      </w:r>
      <w:r w:rsidRPr="001C2BFE">
        <w:rPr>
          <w:rFonts w:ascii="Linux Biolinum O" w:eastAsia="Cambria" w:hAnsi="Linux Biolinum O" w:cs="Linux Biolinum O"/>
          <w:i w:val="0"/>
          <w:iCs w:val="0"/>
          <w:color w:val="auto"/>
          <w:sz w:val="16"/>
          <w:szCs w:val="24"/>
          <w:lang w:eastAsia="ja-JP"/>
        </w:rPr>
        <w:fldChar w:fldCharType="end"/>
      </w:r>
      <w:bookmarkEnd w:id="1"/>
      <w:r w:rsidRPr="001C2BFE">
        <w:rPr>
          <w:rFonts w:ascii="Linux Biolinum O" w:eastAsia="Cambria" w:hAnsi="Linux Biolinum O" w:cs="Linux Biolinum O"/>
          <w:i w:val="0"/>
          <w:iCs w:val="0"/>
          <w:color w:val="auto"/>
          <w:sz w:val="16"/>
          <w:szCs w:val="24"/>
          <w:lang w:eastAsia="ja-JP"/>
        </w:rPr>
        <w:t xml:space="preserve">. </w:t>
      </w:r>
      <w:r>
        <w:rPr>
          <w:rFonts w:ascii="Linux Biolinum O" w:eastAsia="Cambria" w:hAnsi="Linux Biolinum O" w:cs="Linux Biolinum O"/>
          <w:i w:val="0"/>
          <w:iCs w:val="0"/>
          <w:color w:val="auto"/>
          <w:sz w:val="16"/>
          <w:szCs w:val="24"/>
          <w:lang w:eastAsia="ja-JP"/>
        </w:rPr>
        <w:t>S</w:t>
      </w:r>
      <w:r w:rsidRPr="001C2BFE">
        <w:rPr>
          <w:rFonts w:ascii="Linux Biolinum O" w:eastAsia="Cambria" w:hAnsi="Linux Biolinum O" w:cs="Linux Biolinum O"/>
          <w:i w:val="0"/>
          <w:iCs w:val="0"/>
          <w:color w:val="auto"/>
          <w:sz w:val="16"/>
          <w:szCs w:val="24"/>
          <w:lang w:eastAsia="ja-JP"/>
        </w:rPr>
        <w:t>pe</w:t>
      </w:r>
      <w:r>
        <w:rPr>
          <w:rFonts w:ascii="Linux Biolinum O" w:eastAsia="Cambria" w:hAnsi="Linux Biolinum O" w:cs="Linux Biolinum O"/>
          <w:i w:val="0"/>
          <w:iCs w:val="0"/>
          <w:color w:val="auto"/>
          <w:sz w:val="16"/>
          <w:szCs w:val="24"/>
          <w:lang w:eastAsia="ja-JP"/>
        </w:rPr>
        <w:t>ech rate</w:t>
      </w:r>
      <w:r w:rsidRPr="001C2BFE">
        <w:rPr>
          <w:rFonts w:ascii="Linux Biolinum O" w:eastAsia="Cambria" w:hAnsi="Linux Biolinum O" w:cs="Linux Biolinum O"/>
          <w:i w:val="0"/>
          <w:iCs w:val="0"/>
          <w:color w:val="auto"/>
          <w:sz w:val="16"/>
          <w:szCs w:val="24"/>
          <w:lang w:eastAsia="ja-JP"/>
        </w:rPr>
        <w:t xml:space="preserve"> over</w:t>
      </w:r>
      <w:r>
        <w:rPr>
          <w:rFonts w:ascii="Linux Biolinum O" w:eastAsia="Cambria" w:hAnsi="Linux Biolinum O" w:cs="Linux Biolinum O"/>
          <w:i w:val="0"/>
          <w:iCs w:val="0"/>
          <w:color w:val="auto"/>
          <w:sz w:val="16"/>
          <w:szCs w:val="24"/>
          <w:lang w:eastAsia="ja-JP"/>
        </w:rPr>
        <w:t xml:space="preserve"> </w:t>
      </w:r>
      <w:r w:rsidRPr="001C2BFE">
        <w:rPr>
          <w:rFonts w:ascii="Linux Biolinum O" w:eastAsia="Cambria" w:hAnsi="Linux Biolinum O" w:cs="Linux Biolinum O"/>
          <w:i w:val="0"/>
          <w:iCs w:val="0"/>
          <w:color w:val="auto"/>
          <w:sz w:val="16"/>
          <w:szCs w:val="24"/>
          <w:lang w:eastAsia="ja-JP"/>
        </w:rPr>
        <w:t>time for the first instructional video of study 1</w:t>
      </w:r>
      <w:r>
        <w:rPr>
          <w:rFonts w:ascii="Linux Biolinum O" w:eastAsia="Cambria" w:hAnsi="Linux Biolinum O" w:cs="Linux Biolinum O"/>
          <w:i w:val="0"/>
          <w:iCs w:val="0"/>
          <w:color w:val="auto"/>
          <w:sz w:val="16"/>
          <w:szCs w:val="24"/>
          <w:lang w:eastAsia="ja-JP"/>
        </w:rPr>
        <w:t xml:space="preserve">, when analyzed with a 5, 10, 15, 20, 25, and 30 seconds </w:t>
      </w:r>
      <w:r w:rsidR="00B70AFA">
        <w:rPr>
          <w:rFonts w:ascii="Linux Biolinum O" w:eastAsia="Cambria" w:hAnsi="Linux Biolinum O" w:cs="Linux Biolinum O"/>
          <w:i w:val="0"/>
          <w:iCs w:val="0"/>
          <w:color w:val="auto"/>
          <w:sz w:val="16"/>
          <w:szCs w:val="24"/>
          <w:lang w:eastAsia="ja-JP"/>
        </w:rPr>
        <w:t>window.</w:t>
      </w:r>
      <w:r w:rsidR="00B70AFA" w:rsidRPr="00F152E8">
        <w:rPr>
          <w:rFonts w:ascii="Linux Biolinum O" w:eastAsia="Cambria" w:hAnsi="Linux Biolinum O" w:cs="Linux Biolinum O"/>
          <w:i w:val="0"/>
          <w:iCs w:val="0"/>
          <w:color w:val="auto"/>
          <w:sz w:val="16"/>
          <w:szCs w:val="24"/>
          <w:lang w:eastAsia="ja-JP"/>
        </w:rPr>
        <w:t xml:space="preserve"> (</w:t>
      </w:r>
      <w:r w:rsidR="00F152E8" w:rsidRPr="00F152E8">
        <w:rPr>
          <w:rFonts w:ascii="Linux Biolinum O" w:eastAsia="Cambria" w:hAnsi="Linux Biolinum O" w:cs="Linux Biolinum O"/>
          <w:i w:val="0"/>
          <w:iCs w:val="0"/>
          <w:color w:val="auto"/>
          <w:sz w:val="16"/>
          <w:szCs w:val="24"/>
          <w:lang w:eastAsia="ja-JP"/>
        </w:rPr>
        <w:t>Left) Speech rate unadjusted. (Right) Speech rate after uniformly slowed to an average of 120 WPM</w:t>
      </w:r>
    </w:p>
    <w:p w14:paraId="4BB358E9" w14:textId="1131F663" w:rsidR="00DA1DCF" w:rsidRPr="00895A34" w:rsidRDefault="00794641" w:rsidP="00895A34">
      <w:pPr>
        <w:pStyle w:val="Head2"/>
      </w:pPr>
      <w:bookmarkStart w:id="2" w:name="_Ref81141228"/>
      <w:r>
        <w:lastRenderedPageBreak/>
        <w:t>Automatically pausing the playback</w:t>
      </w:r>
      <w:bookmarkEnd w:id="2"/>
    </w:p>
    <w:p w14:paraId="26F1F885" w14:textId="57237329" w:rsidR="00392D1E" w:rsidRDefault="00610601" w:rsidP="00570528">
      <w:pPr>
        <w:pStyle w:val="PostHeadPara"/>
      </w:pPr>
      <w:commentRangeStart w:id="3"/>
      <w:r>
        <w:t>W</w:t>
      </w:r>
      <w:r w:rsidRPr="00770817">
        <w:t>e also explore</w:t>
      </w:r>
      <w:r w:rsidR="00F326F4">
        <w:t>d</w:t>
      </w:r>
      <w:r>
        <w:t xml:space="preserve"> automatically pausing the </w:t>
      </w:r>
      <w:r w:rsidR="00500827">
        <w:t>instructional video</w:t>
      </w:r>
      <w:r>
        <w:t xml:space="preserve"> when the </w:t>
      </w:r>
      <w:r w:rsidR="00D33E4D">
        <w:t xml:space="preserve">content </w:t>
      </w:r>
      <w:r>
        <w:t>delivery rate exceeds a particular threshold.</w:t>
      </w:r>
      <w:ins w:id="4" w:author="陆铖" w:date="2021-09-09T12:13:00Z">
        <w:r w:rsidR="00447B1B" w:rsidRPr="00447B1B">
          <w:t xml:space="preserve"> </w:t>
        </w:r>
        <w:r w:rsidR="00447B1B">
          <w:t xml:space="preserve">Similar to Pause-and-Play </w:t>
        </w:r>
        <w:r w:rsidR="00447B1B">
          <w:fldChar w:fldCharType="begin" w:fldLock="1"/>
        </w:r>
        <w:r w:rsidR="00447B1B">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447B1B">
          <w:fldChar w:fldCharType="separate"/>
        </w:r>
        <w:r w:rsidR="00447B1B" w:rsidRPr="004528C8">
          <w:rPr>
            <w:noProof/>
          </w:rPr>
          <w:t>[26]</w:t>
        </w:r>
        <w:r w:rsidR="00447B1B">
          <w:fldChar w:fldCharType="end"/>
        </w:r>
        <w:r w:rsidR="00447B1B">
          <w:t>, our auto-pausing method would need a heuristic for determining when the pause the instructional video. The Pause-and-Play system leveraged the software’s tool change events in the instructional video as potential pause points. A limitation of this approach was that it could only work with instructional videos for designer software, such as Google SketchUp and Adobe Photoshop. Unlike Pause-and-Play, we selected the speech characteristics (speech rate and the natural pauses in the speech) as a heuristic because we believed this method for generating auto-pauses would generalize to more instructional videos, as long as they have an audio track available.</w:t>
        </w:r>
      </w:ins>
      <w:r>
        <w:t xml:space="preserve"> </w:t>
      </w:r>
      <w:r w:rsidR="00766DA2" w:rsidRPr="00766DA2">
        <w:t xml:space="preserve">More specifically, </w:t>
      </w:r>
      <w:r w:rsidR="00766DA2">
        <w:t>w</w:t>
      </w:r>
      <w:r>
        <w:t>e use</w:t>
      </w:r>
      <w:r w:rsidR="00F326F4">
        <w:t>d</w:t>
      </w:r>
      <w:r>
        <w:t xml:space="preserve"> the following process to identify points in the video when pauses should be inserted</w:t>
      </w:r>
      <w:r w:rsidR="007039F7">
        <w:t xml:space="preserve">: </w:t>
      </w:r>
      <w:commentRangeEnd w:id="3"/>
      <w:r w:rsidR="00091FEB">
        <w:rPr>
          <w:rStyle w:val="aa"/>
          <w:rFonts w:asciiTheme="minorHAnsi" w:eastAsiaTheme="minorEastAsia" w:hAnsiTheme="minorHAnsi" w:cstheme="minorBidi"/>
          <w:lang w:val="en-CA" w:eastAsia="zh-CN"/>
        </w:rPr>
        <w:commentReference w:id="3"/>
      </w:r>
    </w:p>
    <w:p w14:paraId="2832CB68" w14:textId="4B259A43" w:rsidR="00392D1E" w:rsidRDefault="00392D1E" w:rsidP="00392D1E">
      <w:pPr>
        <w:pStyle w:val="PostHeadPara"/>
        <w:numPr>
          <w:ilvl w:val="6"/>
          <w:numId w:val="4"/>
        </w:numPr>
      </w:pPr>
      <w:r>
        <w:t>W</w:t>
      </w:r>
      <w:r w:rsidR="00F06888">
        <w:t xml:space="preserve">e </w:t>
      </w:r>
      <w:r>
        <w:t>segment the video</w:t>
      </w:r>
      <w:r w:rsidR="00F06888">
        <w:t xml:space="preserve"> by locating silences in the audio stream, where the noise level is lower than</w:t>
      </w:r>
      <w:r w:rsidR="00570528">
        <w:t xml:space="preserve"> 30 decibels (same as level as a whisper</w:t>
      </w:r>
      <w:r w:rsidR="00447786">
        <w:rPr>
          <w:rFonts w:asciiTheme="minorEastAsia" w:eastAsiaTheme="minorEastAsia" w:hAnsiTheme="minorEastAsia" w:hint="eastAsia"/>
          <w:lang w:eastAsia="zh-CN"/>
        </w:rPr>
        <w:t xml:space="preserve"> </w:t>
      </w:r>
      <w:r w:rsidR="00570528">
        <w:fldChar w:fldCharType="begin" w:fldLock="1"/>
      </w:r>
      <w:r w:rsidR="004528C8">
        <w:instrText>ADDIN CSL_CITATION {"citationItems":[{"id":"ITEM-1","itemData":{"URL":"https://www.cdc.gov/nceh/hearing_loss/what_noises_cause_hearing_loss.html","accessed":{"date-parts":[["2021","6","12"]]},"id":"ITEM-1","issued":{"date-parts":[["0"]]},"title":"What Noises Cause Hearing Loss? | NCEH | CDC","type":"webpage"},"uris":["http://www.mendeley.com/documents/?uuid=c6a68cea-1b17-3b3b-b09e-3db59c11092e"]}],"mendeley":{"formattedCitation":"[35]","plainTextFormattedCitation":"[35]","previouslyFormattedCitation":"[35]"},"properties":{"noteIndex":0},"schema":"https://github.com/citation-style-language/schema/raw/master/csl-citation.json"}</w:instrText>
      </w:r>
      <w:r w:rsidR="00570528">
        <w:fldChar w:fldCharType="separate"/>
      </w:r>
      <w:r w:rsidR="004528C8" w:rsidRPr="004528C8">
        <w:rPr>
          <w:noProof/>
        </w:rPr>
        <w:t>[35]</w:t>
      </w:r>
      <w:r w:rsidR="00570528">
        <w:fldChar w:fldCharType="end"/>
      </w:r>
      <w:r w:rsidR="00570528">
        <w:t xml:space="preserve">) </w:t>
      </w:r>
      <w:r w:rsidR="00F06888">
        <w:t xml:space="preserve">for </w:t>
      </w:r>
      <w:r w:rsidR="00570528">
        <w:t>longer than 0.25 second (typical pause duration in a conversation</w:t>
      </w:r>
      <w:r w:rsidR="00447786">
        <w:rPr>
          <w:rFonts w:asciiTheme="minorEastAsia" w:eastAsiaTheme="minorEastAsia" w:hAnsiTheme="minorEastAsia" w:hint="eastAsia"/>
          <w:lang w:eastAsia="zh-CN"/>
        </w:rPr>
        <w:t xml:space="preserve"> </w:t>
      </w:r>
      <w:r w:rsidR="00570528">
        <w:fldChar w:fldCharType="begin" w:fldLock="1"/>
      </w:r>
      <w:r w:rsidR="004528C8">
        <w:instrText>ADDIN CSL_CITATION {"citationItems":[{"id":"ITEM-1","itemData":{"URL":"https://www.sciencedaily.com/releases/2015/09/150930110555.htm","accessed":{"date-parts":[["2021","6","5"]]},"id":"ITEM-1","issued":{"date-parts":[["0"]]},"title":"Pauses can make or break a conversation -- ScienceDaily","type":"webpage"},"uris":["http://www.mendeley.com/documents/?uuid=626ab3f5-b3e0-3c36-8336-e2cfd6a06ace"]}],"mendeley":{"formattedCitation":"[36]","plainTextFormattedCitation":"[36]","previouslyFormattedCitation":"[36]"},"properties":{"noteIndex":0},"schema":"https://github.com/citation-style-language/schema/raw/master/csl-citation.json"}</w:instrText>
      </w:r>
      <w:r w:rsidR="00570528">
        <w:fldChar w:fldCharType="separate"/>
      </w:r>
      <w:r w:rsidR="004528C8" w:rsidRPr="004528C8">
        <w:rPr>
          <w:noProof/>
        </w:rPr>
        <w:t>[36]</w:t>
      </w:r>
      <w:r w:rsidR="00570528">
        <w:fldChar w:fldCharType="end"/>
      </w:r>
      <w:r w:rsidR="00570528">
        <w:t xml:space="preserve">). </w:t>
      </w:r>
    </w:p>
    <w:p w14:paraId="04A59E73" w14:textId="359F4FE7" w:rsidR="006D1DBB" w:rsidRDefault="006D1DBB" w:rsidP="00392D1E">
      <w:pPr>
        <w:pStyle w:val="PostHeadPara"/>
        <w:numPr>
          <w:ilvl w:val="6"/>
          <w:numId w:val="4"/>
        </w:numPr>
      </w:pPr>
      <w:r>
        <w:t>We compute the average speech rate of the whole video</w:t>
      </w:r>
      <w:r w:rsidR="00A77E1C">
        <w:t xml:space="preserve"> as in section </w:t>
      </w:r>
      <w:r w:rsidR="00A77E1C">
        <w:fldChar w:fldCharType="begin"/>
      </w:r>
      <w:r w:rsidR="00A77E1C">
        <w:instrText xml:space="preserve"> REF _Ref81131844 \r \h </w:instrText>
      </w:r>
      <w:r w:rsidR="00A77E1C">
        <w:fldChar w:fldCharType="separate"/>
      </w:r>
      <w:r w:rsidR="00932509">
        <w:t>4.1</w:t>
      </w:r>
      <w:r w:rsidR="00A77E1C">
        <w:fldChar w:fldCharType="end"/>
      </w:r>
      <w:r>
        <w:t>.</w:t>
      </w:r>
    </w:p>
    <w:p w14:paraId="5E1CC4B1" w14:textId="39D0BC5B" w:rsidR="00392D1E" w:rsidRDefault="00392D1E" w:rsidP="00392D1E">
      <w:pPr>
        <w:pStyle w:val="PostHeadPara"/>
        <w:numPr>
          <w:ilvl w:val="6"/>
          <w:numId w:val="4"/>
        </w:numPr>
      </w:pPr>
      <w:r>
        <w:t>W</w:t>
      </w:r>
      <w:r w:rsidR="00570528">
        <w:t>e compute the speech rate for each sound segment separated by</w:t>
      </w:r>
      <w:r w:rsidR="009F3CBB">
        <w:t xml:space="preserve"> s</w:t>
      </w:r>
      <w:r w:rsidR="00055AC7">
        <w:t>il</w:t>
      </w:r>
      <w:r w:rsidR="009F3CBB">
        <w:t>ent gaps</w:t>
      </w:r>
      <w:r w:rsidR="00570528">
        <w:t xml:space="preserve">. </w:t>
      </w:r>
    </w:p>
    <w:p w14:paraId="2EC470EC" w14:textId="1B22C09C" w:rsidR="00392D1E" w:rsidRDefault="00570528" w:rsidP="00392D1E">
      <w:pPr>
        <w:pStyle w:val="PostHeadPara"/>
        <w:numPr>
          <w:ilvl w:val="6"/>
          <w:numId w:val="4"/>
        </w:numPr>
      </w:pPr>
      <w:r>
        <w:t xml:space="preserve">If </w:t>
      </w:r>
      <w:r w:rsidR="002A675E">
        <w:t>a</w:t>
      </w:r>
      <w:r>
        <w:t xml:space="preserve"> sound segment ha</w:t>
      </w:r>
      <w:r w:rsidR="00902C54">
        <w:t>s</w:t>
      </w:r>
      <w:r>
        <w:t xml:space="preserve"> </w:t>
      </w:r>
      <w:r w:rsidR="00F90853">
        <w:t>an average</w:t>
      </w:r>
      <w:r w:rsidR="00982609">
        <w:t xml:space="preserve"> </w:t>
      </w:r>
      <w:r>
        <w:t>speech rate</w:t>
      </w:r>
      <w:r w:rsidR="008B5446">
        <w:t xml:space="preserve"> higher t</w:t>
      </w:r>
      <w:r w:rsidR="00F90853">
        <w:t xml:space="preserve">han </w:t>
      </w:r>
      <w:r w:rsidR="002A675E">
        <w:t>the average speech rate of the video</w:t>
      </w:r>
      <w:r>
        <w:t xml:space="preserve">, we </w:t>
      </w:r>
      <w:r w:rsidR="00862983">
        <w:t>add</w:t>
      </w:r>
      <w:r>
        <w:t xml:space="preserve"> the end of the sound segment</w:t>
      </w:r>
      <w:r w:rsidR="00862983">
        <w:t xml:space="preserve"> to the list of </w:t>
      </w:r>
      <w:r w:rsidR="006D1DBB">
        <w:t xml:space="preserve">potential </w:t>
      </w:r>
      <w:r w:rsidR="00862983">
        <w:t>pause points</w:t>
      </w:r>
      <w:r>
        <w:t xml:space="preserve">. </w:t>
      </w:r>
    </w:p>
    <w:p w14:paraId="1D8EF806" w14:textId="7E184AE4" w:rsidR="00904E80" w:rsidRDefault="00392D1E" w:rsidP="00CF5DC6">
      <w:pPr>
        <w:pStyle w:val="PostHeadPara"/>
        <w:numPr>
          <w:ilvl w:val="6"/>
          <w:numId w:val="4"/>
        </w:numPr>
      </w:pPr>
      <w:r>
        <w:t>W</w:t>
      </w:r>
      <w:r w:rsidR="00570528">
        <w:t xml:space="preserve">e </w:t>
      </w:r>
      <w:r w:rsidR="006D1DBB">
        <w:t>remove</w:t>
      </w:r>
      <w:r w:rsidR="00454D40">
        <w:t xml:space="preserve"> </w:t>
      </w:r>
      <w:r w:rsidR="00570528">
        <w:t>pause</w:t>
      </w:r>
      <w:r w:rsidR="006D1DBB">
        <w:t xml:space="preserve"> point</w:t>
      </w:r>
      <w:r w:rsidR="00570528">
        <w:t xml:space="preserve">s </w:t>
      </w:r>
      <w:r w:rsidR="00055AC7">
        <w:t>that</w:t>
      </w:r>
      <w:r w:rsidR="00F06888">
        <w:t xml:space="preserve"> </w:t>
      </w:r>
      <w:r w:rsidR="0039749C">
        <w:t xml:space="preserve">are </w:t>
      </w:r>
      <w:r w:rsidR="00570528">
        <w:t xml:space="preserve">too close to each other </w:t>
      </w:r>
      <w:r w:rsidR="00902C54">
        <w:t xml:space="preserve">because </w:t>
      </w:r>
      <w:r w:rsidR="00570528">
        <w:t>pausing too fr</w:t>
      </w:r>
      <w:bookmarkStart w:id="5" w:name="_GoBack"/>
      <w:bookmarkEnd w:id="5"/>
      <w:r w:rsidR="00570528">
        <w:t xml:space="preserve">equently could disrupt </w:t>
      </w:r>
      <w:r w:rsidR="008D0E01">
        <w:t xml:space="preserve">the </w:t>
      </w:r>
      <w:r w:rsidR="00570528">
        <w:t xml:space="preserve">viewing experience. Ideally, we would like to only pause at </w:t>
      </w:r>
      <w:r w:rsidR="006D1DBB">
        <w:t xml:space="preserve">the end of a </w:t>
      </w:r>
      <w:r w:rsidR="00570528">
        <w:t>sentence and exclude pauses in the middle of a sentence</w:t>
      </w:r>
      <w:r w:rsidR="00902C54">
        <w:t xml:space="preserve">; however, </w:t>
      </w:r>
      <w:r w:rsidR="0086387F">
        <w:t xml:space="preserve">it is challenging to </w:t>
      </w:r>
      <w:r w:rsidR="00570528">
        <w:t>reliably detect</w:t>
      </w:r>
      <w:r w:rsidR="0086387F">
        <w:t xml:space="preserve"> the ends of</w:t>
      </w:r>
      <w:r w:rsidR="00570528">
        <w:t xml:space="preserve"> sentence</w:t>
      </w:r>
      <w:r w:rsidR="0086387F">
        <w:t>s</w:t>
      </w:r>
      <w:r w:rsidR="00570528">
        <w:t xml:space="preserve"> in continuous speech. </w:t>
      </w:r>
      <w:r w:rsidR="00686D1E">
        <w:t>As a result</w:t>
      </w:r>
      <w:r w:rsidR="00570528">
        <w:t>, we</w:t>
      </w:r>
      <w:r w:rsidR="00686D1E">
        <w:t xml:space="preserve"> </w:t>
      </w:r>
      <w:r w:rsidR="006D1DBB">
        <w:t>use the following steps to</w:t>
      </w:r>
      <w:r w:rsidR="00570528">
        <w:t xml:space="preserve"> avoid </w:t>
      </w:r>
      <w:r w:rsidR="006D1DBB">
        <w:t xml:space="preserve">pausing </w:t>
      </w:r>
      <w:r w:rsidR="00570528">
        <w:t>more than on</w:t>
      </w:r>
      <w:r w:rsidR="006D1DBB">
        <w:t>c</w:t>
      </w:r>
      <w:r w:rsidR="00570528">
        <w:t>e per sentence</w:t>
      </w:r>
      <w:r w:rsidR="00454D40">
        <w:t>:</w:t>
      </w:r>
    </w:p>
    <w:p w14:paraId="07D40282" w14:textId="2459BE95" w:rsidR="00C36696" w:rsidRDefault="00B6546F" w:rsidP="00CF5DC6">
      <w:pPr>
        <w:pStyle w:val="PostHeadPara"/>
        <w:numPr>
          <w:ilvl w:val="6"/>
          <w:numId w:val="23"/>
        </w:numPr>
        <w:ind w:left="1080"/>
      </w:pPr>
      <w:r>
        <w:t xml:space="preserve">We compute the average time duration of a sentence </w:t>
      </w:r>
      <w:r w:rsidR="00C42754">
        <w:t xml:space="preserve">(seconds per sentence) in a video </w:t>
      </w:r>
      <w:r>
        <w:t>by dividing the average number of words in an English sentence (15</w:t>
      </w:r>
      <w:r w:rsidR="00C42754">
        <w:t xml:space="preserve"> words per sentence</w:t>
      </w:r>
      <w:r>
        <w:t xml:space="preserve">) </w:t>
      </w:r>
      <w:r w:rsidR="00C42754">
        <w:t xml:space="preserve">by the average speech rate (words per seconds) for that video. </w:t>
      </w:r>
    </w:p>
    <w:p w14:paraId="7213212A" w14:textId="1F73B918" w:rsidR="00C121E4" w:rsidRDefault="00BB56A7" w:rsidP="00C121E4">
      <w:pPr>
        <w:pStyle w:val="PostHeadPara"/>
        <w:numPr>
          <w:ilvl w:val="6"/>
          <w:numId w:val="23"/>
        </w:numPr>
        <w:ind w:left="1080"/>
      </w:pPr>
      <w:r>
        <w:t xml:space="preserve">We </w:t>
      </w:r>
      <w:r w:rsidR="00C015BC">
        <w:t xml:space="preserve">filter out </w:t>
      </w:r>
      <w:r w:rsidR="00B9329F">
        <w:t xml:space="preserve">pauses that </w:t>
      </w:r>
      <w:r w:rsidR="005A45F0">
        <w:t>would be less</w:t>
      </w:r>
      <w:r w:rsidR="000121B0">
        <w:t xml:space="preserve"> </w:t>
      </w:r>
      <w:r w:rsidR="00AA7875">
        <w:t xml:space="preserve">than </w:t>
      </w:r>
      <w:r w:rsidR="000121B0">
        <w:t>the computed average time duration for a sentence</w:t>
      </w:r>
      <w:r w:rsidR="00B9329F">
        <w:t xml:space="preserve"> after the previous pause.</w:t>
      </w:r>
      <w:r w:rsidR="00CB1AA8">
        <w:t xml:space="preserve"> </w:t>
      </w:r>
    </w:p>
    <w:p w14:paraId="26F2A80D" w14:textId="212F6A67" w:rsidR="00C121E4" w:rsidRDefault="00DC6730" w:rsidP="00456742">
      <w:pPr>
        <w:pStyle w:val="PostHeadPara"/>
      </w:pPr>
      <w:r>
        <w:t xml:space="preserve">We show </w:t>
      </w:r>
      <w:r w:rsidR="006911FB">
        <w:t>a</w:t>
      </w:r>
      <w:r w:rsidR="00906CEF">
        <w:t>n</w:t>
      </w:r>
      <w:r w:rsidR="006911FB">
        <w:t xml:space="preserve"> example of the </w:t>
      </w:r>
      <w:r w:rsidR="00C121E4">
        <w:t>process</w:t>
      </w:r>
      <w:r>
        <w:t xml:space="preserve"> identified the automatic pause points</w:t>
      </w:r>
      <w:r w:rsidR="00C121E4">
        <w:t xml:space="preserve"> </w:t>
      </w:r>
      <w:r>
        <w:t xml:space="preserve">for the first instructional video in Study 1 </w:t>
      </w:r>
      <w:r w:rsidR="00C121E4" w:rsidRPr="00C121E4">
        <w:t xml:space="preserve">in </w:t>
      </w:r>
      <w:r w:rsidR="00C121E4" w:rsidRPr="00C121E4">
        <w:fldChar w:fldCharType="begin"/>
      </w:r>
      <w:r w:rsidR="00C121E4" w:rsidRPr="00C121E4">
        <w:instrText xml:space="preserve"> REF _Ref80050822 \h  \* MERGEFORMAT </w:instrText>
      </w:r>
      <w:r w:rsidR="00C121E4" w:rsidRPr="00C121E4">
        <w:fldChar w:fldCharType="separate"/>
      </w:r>
      <w:r w:rsidR="00932509" w:rsidRPr="00932509">
        <w:t>Figure 2</w:t>
      </w:r>
      <w:r w:rsidR="00C121E4" w:rsidRPr="00C121E4">
        <w:fldChar w:fldCharType="end"/>
      </w:r>
      <w:r w:rsidR="00C121E4" w:rsidRPr="00C121E4">
        <w:t>.</w:t>
      </w:r>
      <w:r w:rsidR="002145B3">
        <w:t xml:space="preserve"> </w:t>
      </w:r>
    </w:p>
    <w:p w14:paraId="1FAB2AE4" w14:textId="77777777" w:rsidR="009E658D" w:rsidRPr="00906CEF" w:rsidRDefault="009E658D" w:rsidP="00456742">
      <w:pPr>
        <w:pStyle w:val="PostHeadPara"/>
      </w:pPr>
    </w:p>
    <w:p w14:paraId="192DC086" w14:textId="77777777" w:rsidR="009E658D" w:rsidRDefault="009E658D" w:rsidP="009E658D">
      <w:pPr>
        <w:pStyle w:val="PostHeadPara"/>
        <w:jc w:val="center"/>
      </w:pPr>
      <w:r>
        <w:rPr>
          <w:noProof/>
        </w:rPr>
        <w:lastRenderedPageBreak/>
        <w:drawing>
          <wp:inline distT="0" distB="0" distL="0" distR="0" wp14:anchorId="228D5338" wp14:editId="0534473B">
            <wp:extent cx="4548687" cy="28003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4608" cy="2816308"/>
                    </a:xfrm>
                    <a:prstGeom prst="rect">
                      <a:avLst/>
                    </a:prstGeom>
                  </pic:spPr>
                </pic:pic>
              </a:graphicData>
            </a:graphic>
          </wp:inline>
        </w:drawing>
      </w:r>
    </w:p>
    <w:p w14:paraId="0745BB43" w14:textId="2DF4CC52" w:rsidR="009E658D" w:rsidRPr="00C121E4" w:rsidRDefault="009E658D" w:rsidP="00205E53">
      <w:pPr>
        <w:pStyle w:val="PostHeadPara"/>
        <w:jc w:val="center"/>
      </w:pPr>
      <w:bookmarkStart w:id="6" w:name="_Ref80050822"/>
      <w:r w:rsidRPr="00C121E4">
        <w:rPr>
          <w:rFonts w:ascii="Linux Biolinum O" w:hAnsi="Linux Biolinum O" w:cs="Linux Biolinum O"/>
          <w:sz w:val="16"/>
          <w:lang w:eastAsia="ja-JP"/>
        </w:rPr>
        <w:t xml:space="preserve">Figure </w:t>
      </w:r>
      <w:r w:rsidRPr="00C121E4">
        <w:rPr>
          <w:rFonts w:ascii="Linux Biolinum O" w:hAnsi="Linux Biolinum O" w:cs="Linux Biolinum O"/>
          <w:i/>
          <w:iCs/>
          <w:sz w:val="16"/>
          <w:lang w:eastAsia="ja-JP"/>
        </w:rPr>
        <w:fldChar w:fldCharType="begin"/>
      </w:r>
      <w:r w:rsidRPr="00C121E4">
        <w:rPr>
          <w:rFonts w:ascii="Linux Biolinum O" w:hAnsi="Linux Biolinum O" w:cs="Linux Biolinum O"/>
          <w:sz w:val="16"/>
          <w:lang w:eastAsia="ja-JP"/>
        </w:rPr>
        <w:instrText xml:space="preserve"> SEQ Figure \* ARABIC </w:instrText>
      </w:r>
      <w:r w:rsidRPr="00C121E4">
        <w:rPr>
          <w:rFonts w:ascii="Linux Biolinum O" w:hAnsi="Linux Biolinum O" w:cs="Linux Biolinum O"/>
          <w:i/>
          <w:iCs/>
          <w:sz w:val="16"/>
          <w:lang w:eastAsia="ja-JP"/>
        </w:rPr>
        <w:fldChar w:fldCharType="separate"/>
      </w:r>
      <w:r w:rsidR="00932509">
        <w:rPr>
          <w:rFonts w:ascii="Linux Biolinum O" w:hAnsi="Linux Biolinum O" w:cs="Linux Biolinum O"/>
          <w:noProof/>
          <w:sz w:val="16"/>
          <w:lang w:eastAsia="ja-JP"/>
        </w:rPr>
        <w:t>2</w:t>
      </w:r>
      <w:r w:rsidRPr="00C121E4">
        <w:rPr>
          <w:rFonts w:ascii="Linux Biolinum O" w:hAnsi="Linux Biolinum O" w:cs="Linux Biolinum O"/>
          <w:i/>
          <w:iCs/>
          <w:sz w:val="16"/>
          <w:lang w:eastAsia="ja-JP"/>
        </w:rPr>
        <w:fldChar w:fldCharType="end"/>
      </w:r>
      <w:bookmarkEnd w:id="6"/>
      <w:r w:rsidRPr="00C121E4">
        <w:rPr>
          <w:rFonts w:ascii="Linux Biolinum O" w:hAnsi="Linux Biolinum O" w:cs="Linux Biolinum O"/>
          <w:sz w:val="16"/>
          <w:lang w:eastAsia="ja-JP"/>
        </w:rPr>
        <w:t xml:space="preserve">. </w:t>
      </w:r>
      <w:r>
        <w:rPr>
          <w:rFonts w:ascii="Linux Biolinum O" w:hAnsi="Linux Biolinum O" w:cs="Linux Biolinum O"/>
          <w:sz w:val="16"/>
          <w:lang w:eastAsia="ja-JP"/>
        </w:rPr>
        <w:t xml:space="preserve">An </w:t>
      </w:r>
      <w:r w:rsidRPr="00C121E4">
        <w:rPr>
          <w:rFonts w:ascii="Linux Biolinum O" w:hAnsi="Linux Biolinum O" w:cs="Linux Biolinum O"/>
          <w:sz w:val="16"/>
          <w:lang w:eastAsia="ja-JP"/>
        </w:rPr>
        <w:t xml:space="preserve">example </w:t>
      </w:r>
      <w:r>
        <w:rPr>
          <w:rFonts w:ascii="Linux Biolinum O" w:hAnsi="Linux Biolinum O" w:cs="Linux Biolinum O"/>
          <w:sz w:val="16"/>
          <w:lang w:eastAsia="ja-JP"/>
        </w:rPr>
        <w:t>of</w:t>
      </w:r>
      <w:r w:rsidRPr="00C121E4">
        <w:rPr>
          <w:rFonts w:ascii="Linux Biolinum O" w:hAnsi="Linux Biolinum O" w:cs="Linux Biolinum O"/>
          <w:sz w:val="16"/>
          <w:lang w:eastAsia="ja-JP"/>
        </w:rPr>
        <w:t xml:space="preserve"> how pauses </w:t>
      </w:r>
      <w:r>
        <w:rPr>
          <w:rFonts w:ascii="Linux Biolinum O" w:hAnsi="Linux Biolinum O" w:cs="Linux Biolinum O"/>
          <w:sz w:val="16"/>
          <w:lang w:eastAsia="ja-JP"/>
        </w:rPr>
        <w:t xml:space="preserve">were generated </w:t>
      </w:r>
      <w:r w:rsidRPr="00C121E4">
        <w:rPr>
          <w:rFonts w:ascii="Linux Biolinum O" w:hAnsi="Linux Biolinum O" w:cs="Linux Biolinum O"/>
          <w:sz w:val="16"/>
          <w:lang w:eastAsia="ja-JP"/>
        </w:rPr>
        <w:t>for the first instructional video</w:t>
      </w:r>
      <w:r>
        <w:rPr>
          <w:rFonts w:ascii="Linux Biolinum O" w:hAnsi="Linux Biolinum O" w:cs="Linux Biolinum O"/>
          <w:sz w:val="16"/>
          <w:lang w:eastAsia="ja-JP"/>
        </w:rPr>
        <w:t xml:space="preserve"> in Study 1</w:t>
      </w:r>
    </w:p>
    <w:p w14:paraId="4A37E338" w14:textId="2B6BC093" w:rsidR="009840EF" w:rsidRDefault="004A59F7" w:rsidP="00101A52">
      <w:pPr>
        <w:pStyle w:val="Head1"/>
      </w:pPr>
      <w:r>
        <w:t xml:space="preserve">StudY 1: </w:t>
      </w:r>
      <w:r w:rsidR="00751A2C">
        <w:t xml:space="preserve">Comparison of Techniques for </w:t>
      </w:r>
      <w:r w:rsidR="00463D90">
        <w:t>regulating</w:t>
      </w:r>
      <w:r w:rsidR="00751A2C">
        <w:t xml:space="preserve"> Content Delivery Rate</w:t>
      </w:r>
    </w:p>
    <w:p w14:paraId="0DD3E84E" w14:textId="3209C090" w:rsidR="00942741" w:rsidRDefault="00097859" w:rsidP="00942741">
      <w:pPr>
        <w:pStyle w:val="Head2"/>
      </w:pPr>
      <w:r>
        <w:t>Goal</w:t>
      </w:r>
    </w:p>
    <w:p w14:paraId="47D3758C" w14:textId="07BB421F" w:rsidR="00D35B67" w:rsidRDefault="00D702A2" w:rsidP="00770817">
      <w:pPr>
        <w:pStyle w:val="PostHeadPara"/>
      </w:pPr>
      <w:r>
        <w:t xml:space="preserve">In Study 1, </w:t>
      </w:r>
      <w:r w:rsidR="00BB75BC">
        <w:t xml:space="preserve">we </w:t>
      </w:r>
      <w:r w:rsidR="00312EB0">
        <w:t xml:space="preserve">tested if </w:t>
      </w:r>
      <w:r w:rsidR="00463D90">
        <w:t>regulating</w:t>
      </w:r>
      <w:r w:rsidR="00312EB0">
        <w:t xml:space="preserve"> the instructional video’s </w:t>
      </w:r>
      <w:r w:rsidR="00BB75BC">
        <w:t xml:space="preserve">content </w:t>
      </w:r>
      <w:r w:rsidR="00312EB0">
        <w:t xml:space="preserve">delivery rate would be help participants complete tasks (H1). This study </w:t>
      </w:r>
      <w:r w:rsidR="00163AE0">
        <w:t xml:space="preserve">was designed to </w:t>
      </w:r>
      <w:r w:rsidR="00312EB0">
        <w:t>also examine if adding automatic pauses or uniformly slowing down the video was more effective (H2).</w:t>
      </w:r>
    </w:p>
    <w:p w14:paraId="5D14AC6A" w14:textId="611824DC" w:rsidR="009840EF" w:rsidRDefault="00AD4014" w:rsidP="00764A8A">
      <w:pPr>
        <w:pStyle w:val="Head2"/>
      </w:pPr>
      <w:r>
        <w:t xml:space="preserve"> </w:t>
      </w:r>
      <w:r w:rsidR="009840EF">
        <w:t xml:space="preserve">Participants. </w:t>
      </w:r>
    </w:p>
    <w:p w14:paraId="37BF3A64" w14:textId="2863276F" w:rsidR="001A7283" w:rsidRPr="003427ED" w:rsidRDefault="009840EF">
      <w:pPr>
        <w:pStyle w:val="PostHeadPara"/>
      </w:pPr>
      <w:r w:rsidRPr="00FB6645">
        <w:t>We recruit</w:t>
      </w:r>
      <w:r>
        <w:t>ed</w:t>
      </w:r>
      <w:r w:rsidRPr="00FB6645">
        <w:t xml:space="preserve"> 18 older adults (age 65+</w:t>
      </w:r>
      <w:r w:rsidR="00142624">
        <w:t>;</w:t>
      </w:r>
      <w:r>
        <w:t xml:space="preserve"> </w:t>
      </w:r>
      <w:r w:rsidR="005B6675">
        <w:t>10</w:t>
      </w:r>
      <w:r>
        <w:t xml:space="preserve"> males, and </w:t>
      </w:r>
      <w:r w:rsidR="005B6675">
        <w:t>8</w:t>
      </w:r>
      <w:r>
        <w:t xml:space="preserve"> females</w:t>
      </w:r>
      <w:r w:rsidRPr="00FB6645">
        <w:t xml:space="preserve">) </w:t>
      </w:r>
      <w:r w:rsidR="008F249A">
        <w:t xml:space="preserve">through </w:t>
      </w:r>
      <w:r w:rsidR="008F249A" w:rsidRPr="00FB6645">
        <w:t xml:space="preserve">word-of-mouth, flyers on community notice boards, </w:t>
      </w:r>
      <w:r w:rsidR="008F249A">
        <w:t>and</w:t>
      </w:r>
      <w:r w:rsidR="008F249A" w:rsidRPr="00FB6645">
        <w:t xml:space="preserve"> recruitment ads on social media platforms like Facebook</w:t>
      </w:r>
      <w:r w:rsidR="008F249A">
        <w:t xml:space="preserve"> and Kijiji</w:t>
      </w:r>
      <w:r w:rsidR="00142624">
        <w:t>. We did not have any inclusion or exclusion criteria</w:t>
      </w:r>
      <w:r w:rsidRPr="00FB6645">
        <w:t xml:space="preserve"> regard</w:t>
      </w:r>
      <w:r w:rsidR="00142624">
        <w:t>ing</w:t>
      </w:r>
      <w:r w:rsidRPr="00FB6645">
        <w:t xml:space="preserve"> educational background or profession to</w:t>
      </w:r>
      <w:r w:rsidR="00142624">
        <w:t xml:space="preserve"> maximize the diversity of our cohort</w:t>
      </w:r>
      <w:r w:rsidR="00FB6645" w:rsidRPr="00FB6645">
        <w:t>.</w:t>
      </w:r>
      <w:r w:rsidR="00EF347F">
        <w:t xml:space="preserve"> </w:t>
      </w:r>
      <w:r w:rsidR="00142624">
        <w:t>To conduct the study during the COVID-19 pandemic</w:t>
      </w:r>
      <w:r w:rsidR="00EF347F">
        <w:t xml:space="preserve">, </w:t>
      </w:r>
      <w:r w:rsidR="00142624">
        <w:t xml:space="preserve">the study was done remotely by recruiting </w:t>
      </w:r>
      <w:r w:rsidR="004174FC">
        <w:t xml:space="preserve">participants </w:t>
      </w:r>
      <w:r w:rsidR="00CC44BE">
        <w:t xml:space="preserve">who </w:t>
      </w:r>
      <w:r w:rsidR="00D550BC">
        <w:t>own</w:t>
      </w:r>
      <w:r w:rsidR="00142624">
        <w:t>ed</w:t>
      </w:r>
      <w:r w:rsidR="004174FC">
        <w:t xml:space="preserve"> </w:t>
      </w:r>
      <w:r w:rsidR="00142624">
        <w:t xml:space="preserve">an </w:t>
      </w:r>
      <w:r w:rsidR="00550DE6">
        <w:t>Internet</w:t>
      </w:r>
      <w:r w:rsidR="00D550BC">
        <w:t xml:space="preserve">-enabled </w:t>
      </w:r>
      <w:r w:rsidR="004174FC">
        <w:t>desktop computing device</w:t>
      </w:r>
      <w:r w:rsidR="00D627B2">
        <w:t xml:space="preserve"> </w:t>
      </w:r>
      <w:r w:rsidR="008F249A">
        <w:t xml:space="preserve">so that they could </w:t>
      </w:r>
      <w:r w:rsidR="00D627B2">
        <w:t>interact with the study software</w:t>
      </w:r>
      <w:r w:rsidR="000E3E00">
        <w:t>.</w:t>
      </w:r>
      <w:r w:rsidR="00445381">
        <w:t xml:space="preserve"> </w:t>
      </w:r>
    </w:p>
    <w:p w14:paraId="389DBD12" w14:textId="1184EB20" w:rsidR="002C4FE4" w:rsidRDefault="00121F38" w:rsidP="002C4FE4">
      <w:pPr>
        <w:pStyle w:val="Head2"/>
      </w:pPr>
      <w:r w:rsidRPr="00121F38">
        <w:lastRenderedPageBreak/>
        <w:t>Apparatus</w:t>
      </w:r>
    </w:p>
    <w:p w14:paraId="24F0188F" w14:textId="431FCA83" w:rsidR="00FD2FBF" w:rsidRPr="005B2F9F" w:rsidRDefault="009C5BCC" w:rsidP="00FD2FBF">
      <w:pPr>
        <w:pStyle w:val="PostHeadPara"/>
        <w:jc w:val="center"/>
        <w:rPr>
          <w:rFonts w:eastAsiaTheme="minorEastAsia"/>
          <w:i/>
          <w:iCs/>
          <w:lang w:eastAsia="zh-CN"/>
        </w:rPr>
      </w:pPr>
      <w:r w:rsidRPr="009C5BCC">
        <w:rPr>
          <w:noProof/>
        </w:rPr>
        <w:t xml:space="preserve"> </w:t>
      </w:r>
      <w:r w:rsidR="009C01F2" w:rsidRPr="009C01F2">
        <w:rPr>
          <w:noProof/>
        </w:rPr>
        <w:t xml:space="preserve"> </w:t>
      </w:r>
      <w:r w:rsidR="00D7631E" w:rsidRPr="00D7631E">
        <w:rPr>
          <w:noProof/>
        </w:rPr>
        <w:t xml:space="preserve"> </w:t>
      </w:r>
      <w:r w:rsidR="00B63B72">
        <w:rPr>
          <w:noProof/>
        </w:rPr>
        <w:drawing>
          <wp:inline distT="0" distB="0" distL="0" distR="0" wp14:anchorId="35A8DCC1" wp14:editId="0A597B14">
            <wp:extent cx="4940529" cy="3159457"/>
            <wp:effectExtent l="0" t="0" r="0" b="3175"/>
            <wp:docPr id="1" name="Picture 1" descr="A figures shows the web-based study interface for the study. The web interface is composed of a text component describing the task and ta video component playing the instructional vid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7"/>
                    <a:stretch>
                      <a:fillRect/>
                    </a:stretch>
                  </pic:blipFill>
                  <pic:spPr>
                    <a:xfrm>
                      <a:off x="0" y="0"/>
                      <a:ext cx="4948713" cy="3164691"/>
                    </a:xfrm>
                    <a:prstGeom prst="rect">
                      <a:avLst/>
                    </a:prstGeom>
                  </pic:spPr>
                </pic:pic>
              </a:graphicData>
            </a:graphic>
          </wp:inline>
        </w:drawing>
      </w:r>
    </w:p>
    <w:p w14:paraId="06CCEF4B" w14:textId="5AAB55FE" w:rsidR="00C14908" w:rsidRDefault="006E4C01" w:rsidP="00770817">
      <w:pPr>
        <w:pStyle w:val="ad"/>
        <w:jc w:val="center"/>
      </w:pPr>
      <w:bookmarkStart w:id="7" w:name="_Ref64562500"/>
      <w:r w:rsidRPr="005B2F9F">
        <w:rPr>
          <w:rFonts w:ascii="Linux Biolinum O" w:eastAsia="Cambria" w:hAnsi="Linux Biolinum O" w:cs="Linux Biolinum O"/>
          <w:i w:val="0"/>
          <w:iCs w:val="0"/>
          <w:color w:val="auto"/>
          <w:sz w:val="16"/>
          <w:szCs w:val="24"/>
          <w:lang w:eastAsia="ja-JP"/>
        </w:rPr>
        <w:t xml:space="preserve">Figure </w:t>
      </w:r>
      <w:r w:rsidR="00554DE6" w:rsidRPr="005B2F9F">
        <w:rPr>
          <w:rFonts w:ascii="Linux Biolinum O" w:eastAsia="Cambria" w:hAnsi="Linux Biolinum O" w:cs="Linux Biolinum O"/>
          <w:iCs w:val="0"/>
          <w:color w:val="auto"/>
          <w:sz w:val="16"/>
          <w:szCs w:val="24"/>
          <w:lang w:eastAsia="ja-JP"/>
        </w:rPr>
        <w:fldChar w:fldCharType="begin"/>
      </w:r>
      <w:r w:rsidR="00554DE6" w:rsidRPr="005B2F9F">
        <w:rPr>
          <w:rFonts w:ascii="Linux Biolinum O" w:eastAsia="Cambria" w:hAnsi="Linux Biolinum O" w:cs="Linux Biolinum O"/>
          <w:color w:val="auto"/>
          <w:sz w:val="16"/>
          <w:szCs w:val="24"/>
          <w:lang w:eastAsia="ja-JP"/>
        </w:rPr>
        <w:instrText xml:space="preserve"> SEQ Figure \* ARABIC </w:instrText>
      </w:r>
      <w:r w:rsidR="00554DE6" w:rsidRPr="005B2F9F">
        <w:rPr>
          <w:rFonts w:ascii="Linux Biolinum O" w:eastAsia="Cambria" w:hAnsi="Linux Biolinum O" w:cs="Linux Biolinum O"/>
          <w:iCs w:val="0"/>
          <w:color w:val="auto"/>
          <w:sz w:val="16"/>
          <w:szCs w:val="24"/>
          <w:lang w:eastAsia="ja-JP"/>
        </w:rPr>
        <w:fldChar w:fldCharType="separate"/>
      </w:r>
      <w:r w:rsidR="00932509">
        <w:rPr>
          <w:rFonts w:ascii="Linux Biolinum O" w:eastAsia="Cambria" w:hAnsi="Linux Biolinum O" w:cs="Linux Biolinum O"/>
          <w:noProof/>
          <w:color w:val="auto"/>
          <w:sz w:val="16"/>
          <w:szCs w:val="24"/>
          <w:lang w:eastAsia="ja-JP"/>
        </w:rPr>
        <w:t>3</w:t>
      </w:r>
      <w:r w:rsidR="00554DE6" w:rsidRPr="005B2F9F">
        <w:rPr>
          <w:rFonts w:ascii="Linux Biolinum O" w:eastAsia="Cambria" w:hAnsi="Linux Biolinum O" w:cs="Linux Biolinum O"/>
          <w:iCs w:val="0"/>
          <w:color w:val="auto"/>
          <w:sz w:val="16"/>
          <w:szCs w:val="24"/>
          <w:lang w:eastAsia="ja-JP"/>
        </w:rPr>
        <w:fldChar w:fldCharType="end"/>
      </w:r>
      <w:bookmarkEnd w:id="7"/>
      <w:r w:rsidRPr="005B2F9F">
        <w:rPr>
          <w:rFonts w:ascii="Linux Biolinum O" w:eastAsia="Cambria" w:hAnsi="Linux Biolinum O" w:cs="Linux Biolinum O"/>
          <w:i w:val="0"/>
          <w:iCs w:val="0"/>
          <w:color w:val="auto"/>
          <w:sz w:val="16"/>
          <w:szCs w:val="24"/>
          <w:lang w:eastAsia="ja-JP"/>
        </w:rPr>
        <w:t xml:space="preserve">. </w:t>
      </w:r>
      <w:r w:rsidR="00E3403E">
        <w:rPr>
          <w:rFonts w:ascii="Linux Biolinum O" w:eastAsia="Cambria" w:hAnsi="Linux Biolinum O" w:cs="Linux Biolinum O"/>
          <w:i w:val="0"/>
          <w:iCs w:val="0"/>
          <w:color w:val="auto"/>
          <w:sz w:val="16"/>
          <w:szCs w:val="24"/>
          <w:lang w:eastAsia="ja-JP"/>
        </w:rPr>
        <w:t>The figure shows</w:t>
      </w:r>
      <w:r w:rsidR="00D15581">
        <w:rPr>
          <w:rFonts w:ascii="Linux Biolinum O" w:eastAsia="Cambria" w:hAnsi="Linux Biolinum O" w:cs="Linux Biolinum O"/>
          <w:i w:val="0"/>
          <w:iCs w:val="0"/>
          <w:color w:val="auto"/>
          <w:sz w:val="16"/>
          <w:szCs w:val="24"/>
          <w:lang w:eastAsia="ja-JP"/>
        </w:rPr>
        <w:t xml:space="preserve"> the Web</w:t>
      </w:r>
      <w:r w:rsidR="006318D4">
        <w:rPr>
          <w:rFonts w:ascii="Linux Biolinum O" w:eastAsia="Cambria" w:hAnsi="Linux Biolinum O" w:cs="Linux Biolinum O"/>
          <w:i w:val="0"/>
          <w:iCs w:val="0"/>
          <w:color w:val="auto"/>
          <w:sz w:val="16"/>
          <w:szCs w:val="24"/>
          <w:lang w:eastAsia="ja-JP"/>
        </w:rPr>
        <w:t>-based study interface</w:t>
      </w:r>
      <w:r w:rsidR="00347EA2">
        <w:rPr>
          <w:rFonts w:ascii="Linux Biolinum O" w:eastAsia="Cambria" w:hAnsi="Linux Biolinum O" w:cs="Linux Biolinum O"/>
          <w:i w:val="0"/>
          <w:iCs w:val="0"/>
          <w:color w:val="auto"/>
          <w:sz w:val="16"/>
          <w:szCs w:val="24"/>
          <w:lang w:eastAsia="ja-JP"/>
        </w:rPr>
        <w:t xml:space="preserve"> for the </w:t>
      </w:r>
      <w:commentRangeStart w:id="8"/>
      <w:r w:rsidR="00347EA2">
        <w:rPr>
          <w:rFonts w:ascii="Linux Biolinum O" w:eastAsia="Cambria" w:hAnsi="Linux Biolinum O" w:cs="Linux Biolinum O"/>
          <w:i w:val="0"/>
          <w:iCs w:val="0"/>
          <w:color w:val="auto"/>
          <w:sz w:val="16"/>
          <w:szCs w:val="24"/>
          <w:lang w:eastAsia="ja-JP"/>
        </w:rPr>
        <w:t>study</w:t>
      </w:r>
      <w:commentRangeEnd w:id="8"/>
      <w:r w:rsidR="0034286F">
        <w:rPr>
          <w:rStyle w:val="aa"/>
          <w:rFonts w:eastAsiaTheme="minorEastAsia"/>
          <w:i w:val="0"/>
          <w:iCs w:val="0"/>
          <w:color w:val="auto"/>
          <w:lang w:val="en-CA" w:eastAsia="zh-CN"/>
        </w:rPr>
        <w:commentReference w:id="8"/>
      </w:r>
    </w:p>
    <w:p w14:paraId="75177EE7" w14:textId="0CD0C809" w:rsidR="00C14908" w:rsidRDefault="00B259AB">
      <w:pPr>
        <w:pStyle w:val="PostHeadPara"/>
      </w:pPr>
      <w:r>
        <w:t xml:space="preserve">We developed </w:t>
      </w:r>
      <w:r w:rsidR="00CE5653">
        <w:t>a</w:t>
      </w:r>
      <w:r>
        <w:t xml:space="preserve"> </w:t>
      </w:r>
      <w:r w:rsidR="00CE5653">
        <w:t xml:space="preserve">web page hosted on </w:t>
      </w:r>
      <w:r w:rsidR="00CE5653">
        <w:rPr>
          <w:i/>
          <w:iCs/>
        </w:rPr>
        <w:t xml:space="preserve">GitHub Pages </w:t>
      </w:r>
      <w:r w:rsidR="00CE5653">
        <w:t xml:space="preserve">to act as the </w:t>
      </w:r>
      <w:r w:rsidR="00C14908">
        <w:t xml:space="preserve">study </w:t>
      </w:r>
      <w:r w:rsidR="00C83614">
        <w:t>interface</w:t>
      </w:r>
      <w:r w:rsidR="008F249A">
        <w:t xml:space="preserve"> (</w:t>
      </w:r>
      <w:r w:rsidR="00C14908" w:rsidRPr="009852D4">
        <w:fldChar w:fldCharType="begin"/>
      </w:r>
      <w:r w:rsidR="00C14908" w:rsidRPr="009852D4">
        <w:instrText xml:space="preserve"> REF _Ref64562500 \h </w:instrText>
      </w:r>
      <w:r w:rsidR="009852D4">
        <w:instrText xml:space="preserve"> \* MERGEFORMAT </w:instrText>
      </w:r>
      <w:r w:rsidR="00C14908" w:rsidRPr="009852D4">
        <w:fldChar w:fldCharType="separate"/>
      </w:r>
      <w:r w:rsidR="00932509" w:rsidRPr="00932509">
        <w:t>Figure 3</w:t>
      </w:r>
      <w:r w:rsidR="00C14908" w:rsidRPr="009852D4">
        <w:fldChar w:fldCharType="end"/>
      </w:r>
      <w:r w:rsidR="008F249A">
        <w:t>)</w:t>
      </w:r>
      <w:r w:rsidR="00CE5653" w:rsidRPr="009852D4">
        <w:t>.</w:t>
      </w:r>
      <w:r w:rsidR="00C14908">
        <w:t xml:space="preserve"> </w:t>
      </w:r>
      <w:r w:rsidR="008F249A">
        <w:t>The web page supported three different tasks, each associated with a different web application: Zoom, Outlook, and YouTube</w:t>
      </w:r>
      <w:r w:rsidR="008F249A" w:rsidRPr="00121F38">
        <w:t xml:space="preserve">. </w:t>
      </w:r>
      <w:r w:rsidR="008F249A">
        <w:t>We created</w:t>
      </w:r>
      <w:r w:rsidR="008F249A" w:rsidRPr="00121F38">
        <w:t xml:space="preserve"> </w:t>
      </w:r>
      <w:r w:rsidR="008F249A">
        <w:t xml:space="preserve">a special account for each of these applications so that participants would not have to create accounts or use their personal ones. </w:t>
      </w:r>
      <w:r w:rsidR="00CE5653">
        <w:t xml:space="preserve">For each task, the interface showed the scenario that participants were asked to complete and an </w:t>
      </w:r>
      <w:r w:rsidR="00500827">
        <w:t>instructional video</w:t>
      </w:r>
      <w:r w:rsidR="00CE5653">
        <w:t xml:space="preserve"> which participants were asked to watch </w:t>
      </w:r>
      <w:r w:rsidR="00BA18BC">
        <w:t>and follow</w:t>
      </w:r>
      <w:r w:rsidR="00CE5653">
        <w:t>.</w:t>
      </w:r>
      <w:r w:rsidR="00C14908">
        <w:t xml:space="preserve"> The web page automatically </w:t>
      </w:r>
      <w:r w:rsidR="00784CCA">
        <w:t>logged</w:t>
      </w:r>
      <w:r w:rsidR="00A8042D">
        <w:t xml:space="preserve"> </w:t>
      </w:r>
      <w:r w:rsidR="00C14908">
        <w:t>data in the background</w:t>
      </w:r>
      <w:r w:rsidR="00784CCA">
        <w:t>, such as</w:t>
      </w:r>
      <w:r w:rsidR="00C14908">
        <w:t xml:space="preserve"> </w:t>
      </w:r>
      <w:r w:rsidR="00BA18BC">
        <w:t xml:space="preserve">when the participant begins to watch the video, </w:t>
      </w:r>
      <w:r w:rsidR="00350F0D">
        <w:t xml:space="preserve">the </w:t>
      </w:r>
      <w:r w:rsidR="00BA18BC">
        <w:t xml:space="preserve">task </w:t>
      </w:r>
      <w:r w:rsidR="00A8042D">
        <w:t>completion tim</w:t>
      </w:r>
      <w:r w:rsidR="00BE0BB8">
        <w:t>e</w:t>
      </w:r>
      <w:r w:rsidR="00BA18BC">
        <w:t>,</w:t>
      </w:r>
      <w:r w:rsidR="00350F0D">
        <w:t xml:space="preserve"> and the number of pauses.</w:t>
      </w:r>
      <w:r w:rsidR="008F249A">
        <w:t xml:space="preserve"> </w:t>
      </w:r>
      <w:r w:rsidR="00646282" w:rsidRPr="00941727">
        <w:t>During the study, we ask</w:t>
      </w:r>
      <w:r w:rsidR="00646282">
        <w:t>ed</w:t>
      </w:r>
      <w:r w:rsidR="00646282" w:rsidRPr="00941727">
        <w:t xml:space="preserve"> participants to share the</w:t>
      </w:r>
      <w:r w:rsidR="008F249A">
        <w:t>ir</w:t>
      </w:r>
      <w:r w:rsidR="00646282" w:rsidRPr="00941727">
        <w:t xml:space="preserve"> screen</w:t>
      </w:r>
      <w:r w:rsidR="00BC2103">
        <w:t>s</w:t>
      </w:r>
      <w:r w:rsidR="00646282" w:rsidRPr="00941727">
        <w:t xml:space="preserve"> </w:t>
      </w:r>
      <w:r w:rsidR="008F249A">
        <w:t>so that we could</w:t>
      </w:r>
      <w:r w:rsidR="00646282">
        <w:t xml:space="preserve"> observe their actions as they perform the tasks. With the participants’ consent, we audiotaped the interview phase of the study, but no video data was recorded to protect their privacy. </w:t>
      </w:r>
    </w:p>
    <w:p w14:paraId="5D5A3D21" w14:textId="77777777" w:rsidR="007122DD" w:rsidRPr="006B69C1" w:rsidRDefault="007122DD" w:rsidP="007122DD">
      <w:pPr>
        <w:pStyle w:val="Head2"/>
      </w:pPr>
      <w:r>
        <w:t xml:space="preserve">Procedure </w:t>
      </w:r>
    </w:p>
    <w:p w14:paraId="69E81066" w14:textId="00249B7B" w:rsidR="007122DD" w:rsidRPr="007122DD" w:rsidRDefault="007122DD" w:rsidP="007122DD">
      <w:pPr>
        <w:pStyle w:val="PostHeadPara"/>
        <w:rPr>
          <w:rFonts w:eastAsiaTheme="minorEastAsia"/>
          <w:lang w:eastAsia="zh-CN"/>
        </w:rPr>
      </w:pPr>
      <w:r>
        <w:t>W</w:t>
      </w:r>
      <w:r w:rsidRPr="006B69C1">
        <w:t xml:space="preserve">e </w:t>
      </w:r>
      <w:r>
        <w:t xml:space="preserve">first </w:t>
      </w:r>
      <w:r w:rsidRPr="006B69C1">
        <w:t>introduce</w:t>
      </w:r>
      <w:r>
        <w:t>d</w:t>
      </w:r>
      <w:r w:rsidRPr="006B69C1">
        <w:t xml:space="preserve"> </w:t>
      </w:r>
      <w:r>
        <w:t xml:space="preserve">participants </w:t>
      </w:r>
      <w:r w:rsidRPr="006B69C1">
        <w:t xml:space="preserve">to the purpose of the </w:t>
      </w:r>
      <w:r>
        <w:t>study</w:t>
      </w:r>
      <w:r w:rsidRPr="006B69C1">
        <w:t xml:space="preserve"> and inform</w:t>
      </w:r>
      <w:r>
        <w:t>ed</w:t>
      </w:r>
      <w:r w:rsidRPr="006B69C1">
        <w:t xml:space="preserve"> them of the data </w:t>
      </w:r>
      <w:r>
        <w:t>that would be collected</w:t>
      </w:r>
      <w:r w:rsidRPr="006B69C1">
        <w:t xml:space="preserve">. </w:t>
      </w:r>
      <w:r>
        <w:t xml:space="preserve">After receiving their consent to participate and have their activities recorded, we assigned </w:t>
      </w:r>
      <w:r w:rsidRPr="00FF2CF7">
        <w:t xml:space="preserve">participants </w:t>
      </w:r>
      <w:r>
        <w:t xml:space="preserve">to different conditions according to </w:t>
      </w:r>
      <w:r>
        <w:fldChar w:fldCharType="begin"/>
      </w:r>
      <w:r>
        <w:instrText xml:space="preserve"> REF _Ref74914569 \h  \* MERGEFORMAT </w:instrText>
      </w:r>
      <w:r>
        <w:fldChar w:fldCharType="separate"/>
      </w:r>
      <w:r w:rsidR="00932509" w:rsidRPr="002F0B5C">
        <w:t xml:space="preserve">Table </w:t>
      </w:r>
      <w:r w:rsidR="00932509">
        <w:t>2</w:t>
      </w:r>
      <w:r>
        <w:fldChar w:fldCharType="end"/>
      </w:r>
      <w:r>
        <w:t xml:space="preserve"> and </w:t>
      </w:r>
      <w:r w:rsidRPr="00FF2CF7">
        <w:t xml:space="preserve">asked </w:t>
      </w:r>
      <w:r>
        <w:t xml:space="preserve">them </w:t>
      </w:r>
      <w:r w:rsidRPr="00FF2CF7">
        <w:t xml:space="preserve">to </w:t>
      </w:r>
      <w:r>
        <w:t>read and complete</w:t>
      </w:r>
      <w:r w:rsidRPr="00FF2CF7">
        <w:t xml:space="preserve"> the </w:t>
      </w:r>
      <w:r>
        <w:t>task scenario</w:t>
      </w:r>
      <w:r w:rsidRPr="00FF2CF7">
        <w:t xml:space="preserve"> </w:t>
      </w:r>
      <w:r>
        <w:t>while watching the instructional videos. They were free to pause, replay, rewind and fast-forward the video as they would in real life. We gave participants a maximum time limit of 2</w:t>
      </w:r>
      <w:r w:rsidRPr="00FF2CF7">
        <w:t xml:space="preserve">0 minutes to complete </w:t>
      </w:r>
      <w:r>
        <w:t>each</w:t>
      </w:r>
      <w:r w:rsidRPr="00FF2CF7">
        <w:t xml:space="preserve"> task</w:t>
      </w:r>
      <w:r>
        <w:t xml:space="preserve"> to avoid fatigue or frustration; we marked trials that were not completed within the time limit as “failed”</w:t>
      </w:r>
      <w:r w:rsidRPr="00FF2CF7">
        <w:t>.</w:t>
      </w:r>
      <w:r>
        <w:t xml:space="preserve">  At</w:t>
      </w:r>
      <w:r w:rsidRPr="00FF2CF7">
        <w:t xml:space="preserve"> the end of the study, we conduct</w:t>
      </w:r>
      <w:r>
        <w:t>ed</w:t>
      </w:r>
      <w:r w:rsidRPr="00FF2CF7">
        <w:t xml:space="preserve"> a short semi-structured interview to learn about any issues that they may have encountered and any thoughts participants may have about their experience.</w:t>
      </w:r>
    </w:p>
    <w:p w14:paraId="09F6D51C" w14:textId="77777777" w:rsidR="007122DD" w:rsidRDefault="007122DD">
      <w:pPr>
        <w:pStyle w:val="PostHeadPara"/>
      </w:pPr>
    </w:p>
    <w:p w14:paraId="2872684B" w14:textId="5C4FD69B" w:rsidR="00E07158" w:rsidRDefault="009C7171" w:rsidP="00D54D97">
      <w:pPr>
        <w:pStyle w:val="Head2"/>
      </w:pPr>
      <w:r>
        <w:lastRenderedPageBreak/>
        <w:t>Instructional video and task scenarios</w:t>
      </w:r>
    </w:p>
    <w:p w14:paraId="40304E8A" w14:textId="079A7581" w:rsidR="00390C38" w:rsidRDefault="00A6512B" w:rsidP="00390C38">
      <w:pPr>
        <w:pStyle w:val="PostHeadPara"/>
      </w:pPr>
      <w:r>
        <w:t>P</w:t>
      </w:r>
      <w:r w:rsidR="00DF0178">
        <w:t>articipants perform</w:t>
      </w:r>
      <w:r>
        <w:t>ed</w:t>
      </w:r>
      <w:r w:rsidR="00DF0178">
        <w:t xml:space="preserve"> three web</w:t>
      </w:r>
      <w:r>
        <w:t>-related</w:t>
      </w:r>
      <w:r w:rsidR="00DF0178">
        <w:t xml:space="preserve"> tasks. </w:t>
      </w:r>
      <w:r w:rsidR="001C6787">
        <w:t xml:space="preserve">Prior to the study, we verified with participants to make sure they have no knowledge on how to complete the tasks used in the study. </w:t>
      </w:r>
      <w:r w:rsidR="00DF0178">
        <w:t xml:space="preserve">For each task, we asked participants to </w:t>
      </w:r>
      <w:r w:rsidR="005B23ED">
        <w:t>watch a</w:t>
      </w:r>
      <w:r w:rsidR="006F554E">
        <w:t xml:space="preserve"> related</w:t>
      </w:r>
      <w:r w:rsidR="005B23ED">
        <w:t xml:space="preserve"> </w:t>
      </w:r>
      <w:r w:rsidR="00500827">
        <w:t>instructional video</w:t>
      </w:r>
      <w:r>
        <w:t xml:space="preserve"> and to complete the goals presented to them in a scenario.</w:t>
      </w:r>
      <w:r w:rsidR="00846820">
        <w:t xml:space="preserve"> </w:t>
      </w:r>
    </w:p>
    <w:p w14:paraId="3BDBE4D0" w14:textId="2D024420" w:rsidR="00CE5455" w:rsidRPr="00CE5455" w:rsidRDefault="00CE5455" w:rsidP="00CE5455">
      <w:pPr>
        <w:pStyle w:val="TableCaption"/>
      </w:pPr>
      <w:bookmarkStart w:id="9" w:name="_Ref80040139"/>
      <w:r>
        <w:t xml:space="preserve">Table </w:t>
      </w:r>
      <w:fldSimple w:instr=" SEQ Table \* ARABIC ">
        <w:r w:rsidR="00932509">
          <w:rPr>
            <w:noProof/>
          </w:rPr>
          <w:t>1</w:t>
        </w:r>
      </w:fldSimple>
      <w:bookmarkEnd w:id="9"/>
      <w:r w:rsidR="007607C6">
        <w:t>.</w:t>
      </w:r>
      <w:r>
        <w:t xml:space="preserve"> Details for the instructional </w:t>
      </w:r>
      <w:commentRangeStart w:id="10"/>
      <w:r>
        <w:t>videos</w:t>
      </w:r>
      <w:commentRangeEnd w:id="10"/>
      <w:r w:rsidR="00786A50">
        <w:rPr>
          <w:rStyle w:val="aa"/>
          <w:rFonts w:asciiTheme="minorHAnsi" w:eastAsiaTheme="minorEastAsia" w:hAnsiTheme="minorHAnsi" w:cstheme="minorBidi"/>
          <w:lang w:val="en-CA" w:eastAsia="zh-CN"/>
        </w:rPr>
        <w:commentReference w:id="10"/>
      </w:r>
    </w:p>
    <w:tbl>
      <w:tblPr>
        <w:tblStyle w:val="a9"/>
        <w:tblW w:w="8750" w:type="dxa"/>
        <w:tblLook w:val="04A0" w:firstRow="1" w:lastRow="0" w:firstColumn="1" w:lastColumn="0" w:noHBand="0" w:noVBand="1"/>
      </w:tblPr>
      <w:tblGrid>
        <w:gridCol w:w="2115"/>
        <w:gridCol w:w="814"/>
        <w:gridCol w:w="873"/>
        <w:gridCol w:w="1143"/>
        <w:gridCol w:w="3805"/>
      </w:tblGrid>
      <w:tr w:rsidR="00090FB3" w14:paraId="17DEE179" w14:textId="77777777" w:rsidTr="003447B9">
        <w:trPr>
          <w:trHeight w:val="278"/>
        </w:trPr>
        <w:tc>
          <w:tcPr>
            <w:tcW w:w="2115" w:type="dxa"/>
            <w:vAlign w:val="center"/>
          </w:tcPr>
          <w:p w14:paraId="3E722248" w14:textId="442C2BCD" w:rsidR="00090FB3" w:rsidRPr="005B2F9F" w:rsidRDefault="00090FB3" w:rsidP="00C826C7">
            <w:pPr>
              <w:pStyle w:val="PostHeadPara"/>
              <w:spacing w:line="240" w:lineRule="auto"/>
              <w:jc w:val="center"/>
              <w:rPr>
                <w:sz w:val="14"/>
                <w:szCs w:val="14"/>
              </w:rPr>
            </w:pPr>
            <w:r>
              <w:rPr>
                <w:sz w:val="14"/>
                <w:szCs w:val="14"/>
              </w:rPr>
              <w:t>Video</w:t>
            </w:r>
          </w:p>
        </w:tc>
        <w:tc>
          <w:tcPr>
            <w:tcW w:w="814" w:type="dxa"/>
            <w:vAlign w:val="center"/>
          </w:tcPr>
          <w:p w14:paraId="3B99FB00" w14:textId="11D5243A" w:rsidR="00090FB3" w:rsidRPr="005B2F9F" w:rsidRDefault="00090FB3" w:rsidP="00C826C7">
            <w:pPr>
              <w:pStyle w:val="PostHeadPara"/>
              <w:spacing w:line="240" w:lineRule="auto"/>
              <w:jc w:val="center"/>
              <w:rPr>
                <w:sz w:val="14"/>
                <w:szCs w:val="14"/>
              </w:rPr>
            </w:pPr>
            <w:r>
              <w:rPr>
                <w:sz w:val="14"/>
                <w:szCs w:val="14"/>
              </w:rPr>
              <w:t>Length (s)</w:t>
            </w:r>
          </w:p>
        </w:tc>
        <w:tc>
          <w:tcPr>
            <w:tcW w:w="873" w:type="dxa"/>
            <w:vAlign w:val="center"/>
          </w:tcPr>
          <w:p w14:paraId="1D3EF67C" w14:textId="31AE0252" w:rsidR="00090FB3" w:rsidRPr="005B2F9F" w:rsidRDefault="00090FB3" w:rsidP="00C826C7">
            <w:pPr>
              <w:pStyle w:val="PostHeadPara"/>
              <w:spacing w:line="240" w:lineRule="auto"/>
              <w:jc w:val="center"/>
              <w:rPr>
                <w:sz w:val="14"/>
                <w:szCs w:val="14"/>
              </w:rPr>
            </w:pPr>
            <w:r>
              <w:rPr>
                <w:sz w:val="14"/>
                <w:szCs w:val="14"/>
              </w:rPr>
              <w:t># of auto-pauses inserted</w:t>
            </w:r>
          </w:p>
        </w:tc>
        <w:tc>
          <w:tcPr>
            <w:tcW w:w="1143" w:type="dxa"/>
          </w:tcPr>
          <w:p w14:paraId="00B41E4F" w14:textId="77777777" w:rsidR="00090FB3" w:rsidRDefault="004409D9" w:rsidP="00C826C7">
            <w:pPr>
              <w:pStyle w:val="PostHeadPara"/>
              <w:spacing w:line="240" w:lineRule="auto"/>
              <w:jc w:val="center"/>
              <w:rPr>
                <w:sz w:val="14"/>
                <w:szCs w:val="14"/>
              </w:rPr>
            </w:pPr>
            <w:r>
              <w:rPr>
                <w:sz w:val="14"/>
                <w:szCs w:val="14"/>
              </w:rPr>
              <w:t>Average speech rate</w:t>
            </w:r>
          </w:p>
          <w:p w14:paraId="6C102903" w14:textId="3B18163D" w:rsidR="003447B9" w:rsidRDefault="003447B9" w:rsidP="00C826C7">
            <w:pPr>
              <w:pStyle w:val="PostHeadPara"/>
              <w:spacing w:line="240" w:lineRule="auto"/>
              <w:jc w:val="center"/>
              <w:rPr>
                <w:sz w:val="14"/>
                <w:szCs w:val="14"/>
              </w:rPr>
            </w:pPr>
            <w:r>
              <w:rPr>
                <w:sz w:val="14"/>
                <w:szCs w:val="14"/>
              </w:rPr>
              <w:t>(WPM)</w:t>
            </w:r>
          </w:p>
        </w:tc>
        <w:tc>
          <w:tcPr>
            <w:tcW w:w="3805" w:type="dxa"/>
            <w:vAlign w:val="center"/>
          </w:tcPr>
          <w:p w14:paraId="1382B177" w14:textId="24AF16F3" w:rsidR="00090FB3" w:rsidRDefault="00090FB3" w:rsidP="00C826C7">
            <w:pPr>
              <w:pStyle w:val="PostHeadPara"/>
              <w:spacing w:line="240" w:lineRule="auto"/>
              <w:jc w:val="center"/>
              <w:rPr>
                <w:sz w:val="14"/>
                <w:szCs w:val="14"/>
              </w:rPr>
            </w:pPr>
            <w:r>
              <w:rPr>
                <w:sz w:val="14"/>
                <w:szCs w:val="14"/>
              </w:rPr>
              <w:t>Auto-pause time points (s)</w:t>
            </w:r>
          </w:p>
        </w:tc>
      </w:tr>
      <w:tr w:rsidR="00090FB3" w14:paraId="3855C1E2" w14:textId="77777777" w:rsidTr="003447B9">
        <w:trPr>
          <w:trHeight w:val="278"/>
        </w:trPr>
        <w:tc>
          <w:tcPr>
            <w:tcW w:w="2115" w:type="dxa"/>
            <w:vAlign w:val="center"/>
          </w:tcPr>
          <w:p w14:paraId="5C7C9E1F" w14:textId="3BDFB8BC" w:rsidR="00090FB3" w:rsidRPr="0037534D" w:rsidRDefault="00766DA2" w:rsidP="00C826C7">
            <w:pPr>
              <w:pStyle w:val="PostHeadPara"/>
              <w:spacing w:line="240" w:lineRule="auto"/>
              <w:jc w:val="center"/>
            </w:pPr>
            <w:hyperlink r:id="rId18" w:history="1">
              <w:r w:rsidR="00090FB3" w:rsidRPr="005D684D">
                <w:rPr>
                  <w:rStyle w:val="a4"/>
                  <w:sz w:val="14"/>
                  <w:szCs w:val="14"/>
                </w:rPr>
                <w:t>How to schedule a Zoom meeting</w:t>
              </w:r>
            </w:hyperlink>
          </w:p>
        </w:tc>
        <w:tc>
          <w:tcPr>
            <w:tcW w:w="814" w:type="dxa"/>
            <w:vAlign w:val="center"/>
          </w:tcPr>
          <w:p w14:paraId="33CAE9D3" w14:textId="740A5DE4" w:rsidR="00090FB3" w:rsidRPr="005B2F9F" w:rsidRDefault="00090FB3" w:rsidP="00C826C7">
            <w:pPr>
              <w:pStyle w:val="PostHeadPara"/>
              <w:spacing w:line="240" w:lineRule="auto"/>
              <w:jc w:val="center"/>
              <w:rPr>
                <w:sz w:val="14"/>
                <w:szCs w:val="14"/>
              </w:rPr>
            </w:pPr>
            <w:r>
              <w:rPr>
                <w:sz w:val="14"/>
                <w:szCs w:val="14"/>
              </w:rPr>
              <w:t>118</w:t>
            </w:r>
          </w:p>
        </w:tc>
        <w:tc>
          <w:tcPr>
            <w:tcW w:w="873" w:type="dxa"/>
            <w:vAlign w:val="center"/>
          </w:tcPr>
          <w:p w14:paraId="0A78FFF9" w14:textId="7BF6F204" w:rsidR="00090FB3" w:rsidRPr="005B2F9F" w:rsidRDefault="00090FB3" w:rsidP="00C826C7">
            <w:pPr>
              <w:pStyle w:val="PostHeadPara"/>
              <w:spacing w:line="240" w:lineRule="auto"/>
              <w:jc w:val="center"/>
              <w:rPr>
                <w:sz w:val="14"/>
                <w:szCs w:val="14"/>
              </w:rPr>
            </w:pPr>
            <w:r>
              <w:rPr>
                <w:sz w:val="14"/>
                <w:szCs w:val="14"/>
              </w:rPr>
              <w:t>10</w:t>
            </w:r>
          </w:p>
        </w:tc>
        <w:tc>
          <w:tcPr>
            <w:tcW w:w="1143" w:type="dxa"/>
          </w:tcPr>
          <w:p w14:paraId="48C0F078" w14:textId="558EE136" w:rsidR="00090FB3" w:rsidRPr="003D0EF5" w:rsidRDefault="00786F3A" w:rsidP="00C826C7">
            <w:pPr>
              <w:pStyle w:val="PostHeadPara"/>
              <w:spacing w:line="240" w:lineRule="auto"/>
              <w:jc w:val="center"/>
              <w:rPr>
                <w:sz w:val="14"/>
                <w:szCs w:val="14"/>
              </w:rPr>
            </w:pPr>
            <w:r>
              <w:rPr>
                <w:sz w:val="14"/>
                <w:szCs w:val="14"/>
              </w:rPr>
              <w:t>155</w:t>
            </w:r>
          </w:p>
        </w:tc>
        <w:tc>
          <w:tcPr>
            <w:tcW w:w="3805" w:type="dxa"/>
            <w:vAlign w:val="center"/>
          </w:tcPr>
          <w:p w14:paraId="5F00AF66" w14:textId="3C05E221" w:rsidR="00090FB3" w:rsidRPr="005B2F9F" w:rsidRDefault="00090FB3" w:rsidP="00C826C7">
            <w:pPr>
              <w:pStyle w:val="PostHeadPara"/>
              <w:spacing w:line="240" w:lineRule="auto"/>
              <w:jc w:val="center"/>
              <w:rPr>
                <w:sz w:val="14"/>
                <w:szCs w:val="14"/>
              </w:rPr>
            </w:pPr>
            <w:r w:rsidRPr="003D0EF5">
              <w:rPr>
                <w:sz w:val="14"/>
                <w:szCs w:val="14"/>
              </w:rPr>
              <w:t>11,32, 38.</w:t>
            </w:r>
            <w:r>
              <w:rPr>
                <w:sz w:val="14"/>
                <w:szCs w:val="14"/>
              </w:rPr>
              <w:t>2</w:t>
            </w:r>
            <w:r w:rsidRPr="003D0EF5">
              <w:rPr>
                <w:sz w:val="14"/>
                <w:szCs w:val="14"/>
              </w:rPr>
              <w:t>, 44.4, 51, 60, 71.</w:t>
            </w:r>
            <w:r>
              <w:rPr>
                <w:sz w:val="14"/>
                <w:szCs w:val="14"/>
              </w:rPr>
              <w:t>6</w:t>
            </w:r>
            <w:r w:rsidRPr="003D0EF5">
              <w:rPr>
                <w:sz w:val="14"/>
                <w:szCs w:val="14"/>
              </w:rPr>
              <w:t>, 78.9, 89.2, 107.8</w:t>
            </w:r>
          </w:p>
        </w:tc>
      </w:tr>
      <w:tr w:rsidR="00090FB3" w14:paraId="7CD95709" w14:textId="77777777" w:rsidTr="003447B9">
        <w:trPr>
          <w:trHeight w:val="278"/>
        </w:trPr>
        <w:tc>
          <w:tcPr>
            <w:tcW w:w="2115" w:type="dxa"/>
            <w:vAlign w:val="center"/>
          </w:tcPr>
          <w:p w14:paraId="4CFBCF2C" w14:textId="6B13357F" w:rsidR="00090FB3" w:rsidRPr="005B2F9F" w:rsidRDefault="00766DA2" w:rsidP="00C826C7">
            <w:pPr>
              <w:pStyle w:val="PostHeadPara"/>
              <w:spacing w:line="240" w:lineRule="auto"/>
              <w:jc w:val="center"/>
              <w:rPr>
                <w:sz w:val="14"/>
                <w:szCs w:val="14"/>
              </w:rPr>
            </w:pPr>
            <w:hyperlink r:id="rId19" w:history="1">
              <w:r w:rsidR="00090FB3" w:rsidRPr="00166449">
                <w:rPr>
                  <w:rStyle w:val="a4"/>
                  <w:sz w:val="14"/>
                  <w:szCs w:val="14"/>
                </w:rPr>
                <w:t>How to create rules to move emails in Outlook</w:t>
              </w:r>
            </w:hyperlink>
          </w:p>
        </w:tc>
        <w:tc>
          <w:tcPr>
            <w:tcW w:w="814" w:type="dxa"/>
            <w:vAlign w:val="center"/>
          </w:tcPr>
          <w:p w14:paraId="73479D2E" w14:textId="4EA31FA0" w:rsidR="00090FB3" w:rsidRPr="005B2F9F" w:rsidRDefault="00090FB3" w:rsidP="00C826C7">
            <w:pPr>
              <w:pStyle w:val="PostHeadPara"/>
              <w:spacing w:line="240" w:lineRule="auto"/>
              <w:jc w:val="center"/>
              <w:rPr>
                <w:sz w:val="14"/>
                <w:szCs w:val="14"/>
              </w:rPr>
            </w:pPr>
            <w:r>
              <w:rPr>
                <w:sz w:val="14"/>
                <w:szCs w:val="14"/>
              </w:rPr>
              <w:t>122</w:t>
            </w:r>
          </w:p>
        </w:tc>
        <w:tc>
          <w:tcPr>
            <w:tcW w:w="873" w:type="dxa"/>
            <w:vAlign w:val="center"/>
          </w:tcPr>
          <w:p w14:paraId="1D65D185" w14:textId="66424D1A" w:rsidR="00090FB3" w:rsidRPr="005B2F9F" w:rsidRDefault="00090FB3" w:rsidP="00C826C7">
            <w:pPr>
              <w:pStyle w:val="PostHeadPara"/>
              <w:spacing w:line="240" w:lineRule="auto"/>
              <w:jc w:val="center"/>
              <w:rPr>
                <w:sz w:val="14"/>
                <w:szCs w:val="14"/>
              </w:rPr>
            </w:pPr>
            <w:r>
              <w:rPr>
                <w:sz w:val="14"/>
                <w:szCs w:val="14"/>
              </w:rPr>
              <w:t>10</w:t>
            </w:r>
          </w:p>
        </w:tc>
        <w:tc>
          <w:tcPr>
            <w:tcW w:w="1143" w:type="dxa"/>
          </w:tcPr>
          <w:p w14:paraId="53FFB32C" w14:textId="60AF4851" w:rsidR="00090FB3" w:rsidRPr="007F603F" w:rsidRDefault="00704089" w:rsidP="00C826C7">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sidR="00CD3134">
              <w:rPr>
                <w:rFonts w:eastAsiaTheme="minorEastAsia"/>
                <w:sz w:val="14"/>
                <w:szCs w:val="14"/>
                <w:lang w:eastAsia="zh-CN"/>
              </w:rPr>
              <w:t>6</w:t>
            </w:r>
            <w:r>
              <w:rPr>
                <w:rFonts w:eastAsiaTheme="minorEastAsia"/>
                <w:sz w:val="14"/>
                <w:szCs w:val="14"/>
                <w:lang w:eastAsia="zh-CN"/>
              </w:rPr>
              <w:t>8</w:t>
            </w:r>
          </w:p>
        </w:tc>
        <w:tc>
          <w:tcPr>
            <w:tcW w:w="3805" w:type="dxa"/>
            <w:vAlign w:val="center"/>
          </w:tcPr>
          <w:p w14:paraId="66238CB1" w14:textId="278FD589" w:rsidR="00090FB3" w:rsidRPr="005B2F9F" w:rsidRDefault="00090FB3" w:rsidP="00C826C7">
            <w:pPr>
              <w:pStyle w:val="PostHeadPara"/>
              <w:spacing w:line="240" w:lineRule="auto"/>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Pr>
                <w:sz w:val="14"/>
                <w:szCs w:val="14"/>
              </w:rPr>
              <w:t>9</w:t>
            </w:r>
          </w:p>
        </w:tc>
      </w:tr>
      <w:tr w:rsidR="00090FB3" w14:paraId="09CF35F4" w14:textId="77777777" w:rsidTr="003447B9">
        <w:trPr>
          <w:trHeight w:val="278"/>
        </w:trPr>
        <w:tc>
          <w:tcPr>
            <w:tcW w:w="2115" w:type="dxa"/>
            <w:vAlign w:val="center"/>
          </w:tcPr>
          <w:p w14:paraId="38ECF453" w14:textId="094C2C3E" w:rsidR="00090FB3" w:rsidRDefault="00766DA2" w:rsidP="00C826C7">
            <w:pPr>
              <w:pStyle w:val="PostHeadPara"/>
              <w:spacing w:line="240" w:lineRule="auto"/>
              <w:jc w:val="center"/>
              <w:rPr>
                <w:sz w:val="14"/>
                <w:szCs w:val="14"/>
              </w:rPr>
            </w:pPr>
            <w:hyperlink r:id="rId20" w:history="1">
              <w:r w:rsidR="00090FB3" w:rsidRPr="00664D14">
                <w:rPr>
                  <w:rStyle w:val="a4"/>
                  <w:sz w:val="14"/>
                  <w:szCs w:val="14"/>
                </w:rPr>
                <w:t xml:space="preserve">How to create a </w:t>
              </w:r>
              <w:r w:rsidR="00090FB3">
                <w:rPr>
                  <w:rStyle w:val="a4"/>
                  <w:sz w:val="14"/>
                  <w:szCs w:val="14"/>
                </w:rPr>
                <w:t>m</w:t>
              </w:r>
              <w:r w:rsidR="00090FB3" w:rsidRPr="00664D14">
                <w:rPr>
                  <w:rStyle w:val="a4"/>
                  <w:sz w:val="14"/>
                  <w:szCs w:val="14"/>
                </w:rPr>
                <w:t>usic playlist on YouTube</w:t>
              </w:r>
            </w:hyperlink>
          </w:p>
        </w:tc>
        <w:tc>
          <w:tcPr>
            <w:tcW w:w="814" w:type="dxa"/>
            <w:vAlign w:val="center"/>
          </w:tcPr>
          <w:p w14:paraId="7565D7F6" w14:textId="7CE1BCB2" w:rsidR="00090FB3" w:rsidRPr="005B2F9F" w:rsidRDefault="00090FB3" w:rsidP="00C826C7">
            <w:pPr>
              <w:pStyle w:val="PostHeadPara"/>
              <w:spacing w:line="240" w:lineRule="auto"/>
              <w:jc w:val="center"/>
              <w:rPr>
                <w:sz w:val="14"/>
                <w:szCs w:val="14"/>
              </w:rPr>
            </w:pPr>
            <w:r>
              <w:rPr>
                <w:sz w:val="14"/>
                <w:szCs w:val="14"/>
              </w:rPr>
              <w:t>126</w:t>
            </w:r>
          </w:p>
        </w:tc>
        <w:tc>
          <w:tcPr>
            <w:tcW w:w="873" w:type="dxa"/>
            <w:vAlign w:val="center"/>
          </w:tcPr>
          <w:p w14:paraId="5F1AE0F7" w14:textId="6967F89A" w:rsidR="00090FB3" w:rsidRPr="005B2F9F" w:rsidRDefault="00090FB3" w:rsidP="00C826C7">
            <w:pPr>
              <w:pStyle w:val="PostHeadPara"/>
              <w:spacing w:line="240" w:lineRule="auto"/>
              <w:jc w:val="center"/>
              <w:rPr>
                <w:sz w:val="14"/>
                <w:szCs w:val="14"/>
              </w:rPr>
            </w:pPr>
            <w:r>
              <w:rPr>
                <w:sz w:val="14"/>
                <w:szCs w:val="14"/>
              </w:rPr>
              <w:t>9</w:t>
            </w:r>
          </w:p>
        </w:tc>
        <w:tc>
          <w:tcPr>
            <w:tcW w:w="1143" w:type="dxa"/>
          </w:tcPr>
          <w:p w14:paraId="0781A60C" w14:textId="7956452D" w:rsidR="00090FB3" w:rsidRPr="00696791" w:rsidRDefault="00696791" w:rsidP="00C826C7">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Pr>
                <w:rFonts w:eastAsiaTheme="minorEastAsia"/>
                <w:sz w:val="14"/>
                <w:szCs w:val="14"/>
                <w:lang w:eastAsia="zh-CN"/>
              </w:rPr>
              <w:t>65</w:t>
            </w:r>
          </w:p>
        </w:tc>
        <w:tc>
          <w:tcPr>
            <w:tcW w:w="3805" w:type="dxa"/>
            <w:vAlign w:val="center"/>
          </w:tcPr>
          <w:p w14:paraId="25355373" w14:textId="59615EE0" w:rsidR="00090FB3" w:rsidRPr="005B2F9F" w:rsidRDefault="00090FB3" w:rsidP="00C826C7">
            <w:pPr>
              <w:pStyle w:val="PostHeadPara"/>
              <w:spacing w:line="240" w:lineRule="auto"/>
              <w:jc w:val="center"/>
              <w:rPr>
                <w:sz w:val="14"/>
                <w:szCs w:val="14"/>
              </w:rPr>
            </w:pPr>
            <w:r w:rsidRPr="008355A0">
              <w:rPr>
                <w:sz w:val="14"/>
                <w:szCs w:val="14"/>
              </w:rPr>
              <w:t>13.7, 3</w:t>
            </w:r>
            <w:r>
              <w:rPr>
                <w:sz w:val="14"/>
                <w:szCs w:val="14"/>
              </w:rPr>
              <w:t>3</w:t>
            </w:r>
            <w:r w:rsidRPr="008355A0">
              <w:rPr>
                <w:sz w:val="14"/>
                <w:szCs w:val="14"/>
              </w:rPr>
              <w:t>, 43.7, 55.1, 64.8, 74.</w:t>
            </w:r>
            <w:r>
              <w:rPr>
                <w:sz w:val="14"/>
                <w:szCs w:val="14"/>
              </w:rPr>
              <w:t>4</w:t>
            </w:r>
            <w:r w:rsidRPr="008355A0">
              <w:rPr>
                <w:sz w:val="14"/>
                <w:szCs w:val="14"/>
              </w:rPr>
              <w:t>, 81.</w:t>
            </w:r>
            <w:r>
              <w:rPr>
                <w:sz w:val="14"/>
                <w:szCs w:val="14"/>
              </w:rPr>
              <w:t>2</w:t>
            </w:r>
            <w:r w:rsidRPr="008355A0">
              <w:rPr>
                <w:sz w:val="14"/>
                <w:szCs w:val="14"/>
              </w:rPr>
              <w:t>, 89.6, 109.</w:t>
            </w:r>
            <w:r>
              <w:rPr>
                <w:sz w:val="14"/>
                <w:szCs w:val="14"/>
              </w:rPr>
              <w:t>1</w:t>
            </w:r>
          </w:p>
        </w:tc>
      </w:tr>
    </w:tbl>
    <w:p w14:paraId="1098E969" w14:textId="77777777" w:rsidR="003B5EB3" w:rsidRDefault="003B5EB3" w:rsidP="00390C38">
      <w:pPr>
        <w:pStyle w:val="PostHeadPara"/>
      </w:pPr>
    </w:p>
    <w:p w14:paraId="3A2C6953" w14:textId="1006FE8A" w:rsidR="00390C38" w:rsidRDefault="00C86DFA" w:rsidP="00A27798">
      <w:pPr>
        <w:pStyle w:val="PostHeadPara"/>
      </w:pPr>
      <w:r>
        <w:t xml:space="preserve">Participants were shown videos for </w:t>
      </w:r>
      <w:r w:rsidR="009E6FA6">
        <w:t xml:space="preserve">how to </w:t>
      </w:r>
      <w:r>
        <w:t>complet</w:t>
      </w:r>
      <w:r w:rsidR="009E6FA6">
        <w:t>e different</w:t>
      </w:r>
      <w:r>
        <w:t xml:space="preserve"> tasks</w:t>
      </w:r>
      <w:r w:rsidR="009E6FA6">
        <w:t>.</w:t>
      </w:r>
    </w:p>
    <w:p w14:paraId="5940EA9F" w14:textId="37791E2A" w:rsidR="009C7171" w:rsidRDefault="00C86DFA" w:rsidP="00384110">
      <w:pPr>
        <w:pStyle w:val="PostHeadPara"/>
      </w:pPr>
      <w:r>
        <w:t xml:space="preserve">The videos were already available on YouTube and were not created by the research team. Each video was around two minutes in length and was </w:t>
      </w:r>
      <w:r w:rsidR="007413E4">
        <w:t xml:space="preserve">rendered </w:t>
      </w:r>
      <w:r>
        <w:t xml:space="preserve">at </w:t>
      </w:r>
      <w:r w:rsidR="007413E4" w:rsidRPr="00E8654D">
        <w:t>1080p resolution or more</w:t>
      </w:r>
      <w:r w:rsidR="007413E4">
        <w:t>.</w:t>
      </w:r>
      <w:r>
        <w:t xml:space="preserve"> Statistics related to the speech and pause rates of the videos can be found in </w:t>
      </w:r>
      <w:r>
        <w:fldChar w:fldCharType="begin"/>
      </w:r>
      <w:r>
        <w:instrText xml:space="preserve"> REF _Ref80040139 \h </w:instrText>
      </w:r>
      <w:r>
        <w:fldChar w:fldCharType="separate"/>
      </w:r>
      <w:r w:rsidR="00932509">
        <w:t xml:space="preserve">Table </w:t>
      </w:r>
      <w:r w:rsidR="00932509">
        <w:rPr>
          <w:noProof/>
        </w:rPr>
        <w:t>1</w:t>
      </w:r>
      <w:r>
        <w:fldChar w:fldCharType="end"/>
      </w:r>
      <w:r>
        <w:t>.</w:t>
      </w:r>
    </w:p>
    <w:p w14:paraId="1888292D" w14:textId="591A986C" w:rsidR="00AD4D17" w:rsidRDefault="00866E61" w:rsidP="00B45D6A">
      <w:pPr>
        <w:pStyle w:val="ParaContinue"/>
      </w:pPr>
      <w:r>
        <w:t>F</w:t>
      </w:r>
      <w:r w:rsidR="00C123B4">
        <w:t xml:space="preserve">or each </w:t>
      </w:r>
      <w:r>
        <w:t>video,</w:t>
      </w:r>
      <w:r w:rsidR="00C123B4">
        <w:t xml:space="preserve"> w</w:t>
      </w:r>
      <w:r w:rsidR="00213D3D">
        <w:t xml:space="preserve">e designed </w:t>
      </w:r>
      <w:r w:rsidR="00F426E1">
        <w:t xml:space="preserve">a </w:t>
      </w:r>
      <w:r w:rsidR="00213D3D">
        <w:t xml:space="preserve">scenario </w:t>
      </w:r>
      <w:r w:rsidR="002058B5">
        <w:t xml:space="preserve">with goals that aligned with what the </w:t>
      </w:r>
      <w:r w:rsidR="00500827">
        <w:t>instructional video</w:t>
      </w:r>
      <w:r w:rsidR="002058B5">
        <w:t xml:space="preserve"> taught. </w:t>
      </w:r>
      <w:r w:rsidR="00173850">
        <w:t>Additionally, w</w:t>
      </w:r>
      <w:r w:rsidR="002058B5">
        <w:t xml:space="preserve">e wrote the scenarios to include high-level goals </w:t>
      </w:r>
      <w:r w:rsidR="00173850">
        <w:t xml:space="preserve">that </w:t>
      </w:r>
      <w:r w:rsidR="002058B5">
        <w:t xml:space="preserve">participants would need to </w:t>
      </w:r>
      <w:r w:rsidR="00130234">
        <w:t>satisfy wh</w:t>
      </w:r>
      <w:r w:rsidR="00173850">
        <w:t>ile</w:t>
      </w:r>
      <w:r w:rsidR="00130234">
        <w:t xml:space="preserve"> performing the task</w:t>
      </w:r>
      <w:r w:rsidR="00173850">
        <w:t>,</w:t>
      </w:r>
      <w:r w:rsidR="00130234">
        <w:t xml:space="preserve"> but</w:t>
      </w:r>
      <w:r w:rsidR="00173850">
        <w:t xml:space="preserve"> we</w:t>
      </w:r>
      <w:r w:rsidR="00130234">
        <w:t xml:space="preserve"> did not include </w:t>
      </w:r>
      <w:r w:rsidR="007E5710">
        <w:t xml:space="preserve">the specific </w:t>
      </w:r>
      <w:r w:rsidR="00130234">
        <w:t>steps for how the goals should be completed</w:t>
      </w:r>
      <w:r w:rsidR="00AD4D17">
        <w:t xml:space="preserve">, </w:t>
      </w:r>
      <w:r w:rsidR="00030DBA">
        <w:t>for example,</w:t>
      </w:r>
      <w:r w:rsidR="00675365">
        <w:t xml:space="preserve"> “type</w:t>
      </w:r>
      <w:r w:rsidR="008F37A4">
        <w:t xml:space="preserve"> in zoom.us in the address</w:t>
      </w:r>
      <w:r w:rsidR="002475CB">
        <w:t xml:space="preserve"> bar to log on to Zoom</w:t>
      </w:r>
      <w:r w:rsidR="00675365">
        <w:t>”</w:t>
      </w:r>
      <w:r w:rsidR="002475CB">
        <w:t>.</w:t>
      </w:r>
      <w:r w:rsidR="00030E8C">
        <w:t xml:space="preserve"> </w:t>
      </w:r>
      <w:r w:rsidR="002475CB">
        <w:t xml:space="preserve"> </w:t>
      </w:r>
      <w:r w:rsidR="00AD4D17">
        <w:t>Additionally, w</w:t>
      </w:r>
      <w:r w:rsidR="00130234">
        <w:t xml:space="preserve">e </w:t>
      </w:r>
      <w:r w:rsidR="00173850">
        <w:t xml:space="preserve">wrote </w:t>
      </w:r>
      <w:r w:rsidR="00130234">
        <w:t xml:space="preserve">the scenarios such that the goals were not presented in the same order that they would be covered in the </w:t>
      </w:r>
      <w:r w:rsidR="00500827">
        <w:t>instructional video</w:t>
      </w:r>
      <w:r w:rsidR="00130234">
        <w:t xml:space="preserve">s. </w:t>
      </w:r>
      <w:r w:rsidR="00325E7C">
        <w:t>We designed the scenario</w:t>
      </w:r>
      <w:r w:rsidR="00996EDB">
        <w:t>s</w:t>
      </w:r>
      <w:r w:rsidR="00325E7C">
        <w:t xml:space="preserve"> this way </w:t>
      </w:r>
      <w:r w:rsidR="00FA653E">
        <w:t>to</w:t>
      </w:r>
      <w:r w:rsidR="00996EDB">
        <w:t xml:space="preserve"> </w:t>
      </w:r>
      <w:r w:rsidR="00E1699C">
        <w:t>closely simulate</w:t>
      </w:r>
      <w:r w:rsidR="00996EDB">
        <w:t xml:space="preserve"> what might happen in real life</w:t>
      </w:r>
      <w:r w:rsidR="00C248D9">
        <w:t xml:space="preserve"> when a user approaches an instructional video for help: </w:t>
      </w:r>
      <w:r w:rsidR="009A3342">
        <w:t xml:space="preserve">a </w:t>
      </w:r>
      <w:r w:rsidR="000E11A0">
        <w:t xml:space="preserve">sheet of </w:t>
      </w:r>
      <w:r w:rsidR="009A3342">
        <w:t xml:space="preserve">clearly written text </w:t>
      </w:r>
      <w:r w:rsidR="000E11A0">
        <w:t xml:space="preserve">instructions </w:t>
      </w:r>
      <w:r w:rsidR="0099147A">
        <w:t>does not happen to be</w:t>
      </w:r>
      <w:r w:rsidR="00C52ED4">
        <w:t xml:space="preserve"> </w:t>
      </w:r>
      <w:r w:rsidR="000E11A0">
        <w:t>available</w:t>
      </w:r>
      <w:r w:rsidR="00687EB4">
        <w:t xml:space="preserve"> and the task a user needs help with might not be always </w:t>
      </w:r>
      <w:r w:rsidR="005B460B">
        <w:t>approached</w:t>
      </w:r>
      <w:r w:rsidR="00A1514C">
        <w:t xml:space="preserve"> in the </w:t>
      </w:r>
      <w:r w:rsidR="008F23E2">
        <w:t xml:space="preserve">exact </w:t>
      </w:r>
      <w:r w:rsidR="00A1514C">
        <w:t xml:space="preserve">same order as covered in the instructional video. </w:t>
      </w:r>
    </w:p>
    <w:p w14:paraId="3C8F67D0" w14:textId="460BEB25" w:rsidR="00AD0756" w:rsidRPr="005B2F9F" w:rsidRDefault="00A012F9" w:rsidP="00B45D6A">
      <w:pPr>
        <w:pStyle w:val="ParaContinue"/>
      </w:pPr>
      <w:r>
        <w:t xml:space="preserve">We showed each scenario to the </w:t>
      </w:r>
      <w:r w:rsidR="00C7122F">
        <w:t>participant</w:t>
      </w:r>
      <w:r>
        <w:t>s</w:t>
      </w:r>
      <w:r w:rsidR="00C7122F">
        <w:t xml:space="preserve"> before </w:t>
      </w:r>
      <w:r>
        <w:t xml:space="preserve">they were asked to </w:t>
      </w:r>
      <w:r w:rsidR="00C7122F">
        <w:t xml:space="preserve">watch the video and </w:t>
      </w:r>
      <w:r>
        <w:t>complete the task (see</w:t>
      </w:r>
      <w:r w:rsidR="007352FF">
        <w:t xml:space="preserve"> </w:t>
      </w:r>
      <w:r w:rsidR="007352FF">
        <w:fldChar w:fldCharType="begin"/>
      </w:r>
      <w:r w:rsidR="007352FF">
        <w:instrText xml:space="preserve"> REF _Ref64562500 \h  \* MERGEFORMAT </w:instrText>
      </w:r>
      <w:r w:rsidR="007352FF">
        <w:fldChar w:fldCharType="separate"/>
      </w:r>
      <w:r w:rsidR="00932509" w:rsidRPr="00932509">
        <w:t>Figure 3</w:t>
      </w:r>
      <w:r w:rsidR="007352FF">
        <w:fldChar w:fldCharType="end"/>
      </w:r>
      <w:r>
        <w:t>)</w:t>
      </w:r>
      <w:r w:rsidR="00C7122F">
        <w:t>.</w:t>
      </w:r>
      <w:r>
        <w:t xml:space="preserve"> This allowed the participants to understand what the goals were before they started the task. </w:t>
      </w:r>
      <w:r w:rsidR="008D6F8C">
        <w:t>The tasks are briefly described below:</w:t>
      </w:r>
    </w:p>
    <w:p w14:paraId="6BA5639B" w14:textId="21A3422E" w:rsidR="00882475" w:rsidRDefault="00866E61" w:rsidP="00B83086">
      <w:pPr>
        <w:pStyle w:val="PostHeadPara"/>
        <w:numPr>
          <w:ilvl w:val="0"/>
          <w:numId w:val="27"/>
        </w:numPr>
      </w:pPr>
      <w:r w:rsidRPr="00B83086">
        <w:rPr>
          <w:b/>
          <w:bCs/>
        </w:rPr>
        <w:t xml:space="preserve">Scenario </w:t>
      </w:r>
      <w:r w:rsidR="007C5409" w:rsidRPr="00B83086">
        <w:rPr>
          <w:b/>
          <w:bCs/>
        </w:rPr>
        <w:t xml:space="preserve">1: </w:t>
      </w:r>
      <w:r w:rsidR="003E057D" w:rsidRPr="00B83086">
        <w:rPr>
          <w:b/>
          <w:bCs/>
        </w:rPr>
        <w:t xml:space="preserve">Creating </w:t>
      </w:r>
      <w:r w:rsidR="00F43743" w:rsidRPr="00B83086">
        <w:rPr>
          <w:b/>
          <w:bCs/>
        </w:rPr>
        <w:t>a Z</w:t>
      </w:r>
      <w:r w:rsidR="00D54D97" w:rsidRPr="00B83086">
        <w:rPr>
          <w:b/>
          <w:bCs/>
        </w:rPr>
        <w:t xml:space="preserve">oom </w:t>
      </w:r>
      <w:r w:rsidR="00F43743" w:rsidRPr="00B83086">
        <w:rPr>
          <w:b/>
          <w:bCs/>
        </w:rPr>
        <w:t>meeting</w:t>
      </w:r>
      <w:r w:rsidR="008D6F8C" w:rsidRPr="00B83086">
        <w:rPr>
          <w:b/>
          <w:bCs/>
        </w:rPr>
        <w:t xml:space="preserve"> (13 steps)</w:t>
      </w:r>
      <w:r w:rsidR="00D54D97" w:rsidRPr="00B83086">
        <w:rPr>
          <w:b/>
          <w:bCs/>
        </w:rPr>
        <w:t>.</w:t>
      </w:r>
      <w:r w:rsidR="00D54D97">
        <w:t xml:space="preserve"> </w:t>
      </w:r>
      <w:r w:rsidR="002E0B29" w:rsidRPr="005B2F9F">
        <w:t xml:space="preserve">During the pandemic, you and some of your friends decide to hold an online reading group on a regular basis, where each of you will talk about an interesting article you have read in the prior week. This two-hour meeting is going to take place at 2:00 pm (Eastern </w:t>
      </w:r>
      <w:r w:rsidR="002E0B29" w:rsidRPr="00C43124">
        <w:t>Time) every</w:t>
      </w:r>
      <w:r w:rsidR="002E0B29" w:rsidRPr="005B2F9F">
        <w:t xml:space="preserve"> Sunday until the end of </w:t>
      </w:r>
      <w:r w:rsidR="00C978CE">
        <w:t>this month</w:t>
      </w:r>
      <w:r w:rsidR="002E0B29" w:rsidRPr="005B2F9F">
        <w:t>. Additionally, you would like t</w:t>
      </w:r>
      <w:r w:rsidR="00C70C7F">
        <w:t>he</w:t>
      </w:r>
      <w:r w:rsidR="002E0B29" w:rsidRPr="005B2F9F">
        <w:t xml:space="preserve"> meeting to automatically record itself </w:t>
      </w:r>
      <w:r w:rsidR="00A10EAB">
        <w:t xml:space="preserve">for later reference. </w:t>
      </w:r>
    </w:p>
    <w:p w14:paraId="3774CFF6" w14:textId="0F2E96D6" w:rsidR="00882475" w:rsidRDefault="00866E61" w:rsidP="00B83086">
      <w:pPr>
        <w:pStyle w:val="PostHeadPara"/>
        <w:numPr>
          <w:ilvl w:val="0"/>
          <w:numId w:val="27"/>
        </w:numPr>
      </w:pPr>
      <w:r w:rsidRPr="00B83086">
        <w:rPr>
          <w:b/>
          <w:bCs/>
        </w:rPr>
        <w:t xml:space="preserve">Scenario </w:t>
      </w:r>
      <w:r w:rsidR="007C5409" w:rsidRPr="00B83086">
        <w:rPr>
          <w:b/>
          <w:bCs/>
        </w:rPr>
        <w:t xml:space="preserve">2: </w:t>
      </w:r>
      <w:r w:rsidR="0082424C" w:rsidRPr="00B83086">
        <w:rPr>
          <w:b/>
          <w:bCs/>
        </w:rPr>
        <w:t xml:space="preserve">Creating </w:t>
      </w:r>
      <w:r w:rsidR="00F43743" w:rsidRPr="00B83086">
        <w:rPr>
          <w:b/>
          <w:bCs/>
        </w:rPr>
        <w:t xml:space="preserve">an </w:t>
      </w:r>
      <w:r w:rsidR="00B500B2" w:rsidRPr="00B83086">
        <w:rPr>
          <w:b/>
          <w:bCs/>
        </w:rPr>
        <w:t xml:space="preserve">Outlook </w:t>
      </w:r>
      <w:r w:rsidR="0082424C" w:rsidRPr="00B83086">
        <w:rPr>
          <w:b/>
          <w:bCs/>
        </w:rPr>
        <w:t>e-mail rule</w:t>
      </w:r>
      <w:r w:rsidR="008D6F8C" w:rsidRPr="00B83086">
        <w:rPr>
          <w:b/>
          <w:bCs/>
        </w:rPr>
        <w:t xml:space="preserve"> (10 steps)</w:t>
      </w:r>
      <w:r w:rsidR="0082424C" w:rsidRPr="00B83086">
        <w:rPr>
          <w:b/>
          <w:bCs/>
        </w:rPr>
        <w:t>.</w:t>
      </w:r>
      <w:r w:rsidR="0082424C">
        <w:t xml:space="preserve"> </w:t>
      </w:r>
      <w:r w:rsidR="002001E4" w:rsidRPr="005B2F9F">
        <w:t>Facebook has been sending you emails on a regular basis. You would like to have all emails from Facebook go automatically into its own folder called "Facebook" instead, including both the future and the current emails.</w:t>
      </w:r>
    </w:p>
    <w:p w14:paraId="276FD059" w14:textId="4018F8D0" w:rsidR="00C6650B" w:rsidRDefault="00866E61" w:rsidP="00B83086">
      <w:pPr>
        <w:pStyle w:val="PostHeadPara"/>
        <w:numPr>
          <w:ilvl w:val="0"/>
          <w:numId w:val="27"/>
        </w:numPr>
      </w:pPr>
      <w:r w:rsidRPr="00B83086">
        <w:rPr>
          <w:b/>
          <w:bCs/>
        </w:rPr>
        <w:t xml:space="preserve">Scenario </w:t>
      </w:r>
      <w:r w:rsidR="007C5409" w:rsidRPr="00B83086">
        <w:rPr>
          <w:b/>
          <w:bCs/>
        </w:rPr>
        <w:t xml:space="preserve">3: </w:t>
      </w:r>
      <w:r w:rsidR="009A2D9B" w:rsidRPr="00B83086">
        <w:rPr>
          <w:b/>
          <w:bCs/>
        </w:rPr>
        <w:t xml:space="preserve">Creating </w:t>
      </w:r>
      <w:r w:rsidR="00F43743" w:rsidRPr="00B83086">
        <w:rPr>
          <w:b/>
          <w:bCs/>
        </w:rPr>
        <w:t xml:space="preserve">a </w:t>
      </w:r>
      <w:r w:rsidR="009A2D9B" w:rsidRPr="00B83086">
        <w:rPr>
          <w:b/>
          <w:bCs/>
        </w:rPr>
        <w:t>YouTube playlist</w:t>
      </w:r>
      <w:r w:rsidR="008D6F8C" w:rsidRPr="00B83086">
        <w:rPr>
          <w:b/>
          <w:bCs/>
        </w:rPr>
        <w:t xml:space="preserve"> (11 steps)</w:t>
      </w:r>
      <w:r w:rsidR="009A2D9B" w:rsidRPr="00B83086">
        <w:rPr>
          <w:b/>
          <w:bCs/>
        </w:rPr>
        <w:t>.</w:t>
      </w:r>
      <w:r w:rsidR="009A2D9B">
        <w:t xml:space="preserve"> </w:t>
      </w:r>
      <w:r w:rsidR="00013FAA" w:rsidRPr="005B2F9F">
        <w:t>You came across three music videos on YouTube: </w:t>
      </w:r>
      <w:r w:rsidR="00013FAA" w:rsidRPr="005B2F9F">
        <w:rPr>
          <w:i/>
          <w:iCs/>
        </w:rPr>
        <w:t>Sara Bareilles-</w:t>
      </w:r>
      <w:r w:rsidR="00AF6024" w:rsidRPr="005B2F9F">
        <w:rPr>
          <w:i/>
          <w:iCs/>
        </w:rPr>
        <w:t>Gravity, Taylor</w:t>
      </w:r>
      <w:r w:rsidR="00013FAA" w:rsidRPr="005B2F9F">
        <w:rPr>
          <w:i/>
          <w:iCs/>
        </w:rPr>
        <w:t xml:space="preserve"> Swift-Love Story</w:t>
      </w:r>
      <w:r w:rsidR="00013FAA" w:rsidRPr="005B2F9F">
        <w:t>, and </w:t>
      </w:r>
      <w:r w:rsidR="00013FAA" w:rsidRPr="005B2F9F">
        <w:rPr>
          <w:i/>
          <w:iCs/>
        </w:rPr>
        <w:t>Katy Perry-Roar Official</w:t>
      </w:r>
      <w:r w:rsidR="00013FAA" w:rsidRPr="005B2F9F">
        <w:t xml:space="preserve">. You really liked them. Now you have decided to find these three music videos and create a playlist </w:t>
      </w:r>
      <w:r w:rsidR="00734F0F">
        <w:t>with</w:t>
      </w:r>
      <w:r w:rsidR="00734F0F" w:rsidRPr="005B2F9F">
        <w:t xml:space="preserve"> </w:t>
      </w:r>
      <w:r w:rsidR="00013FAA" w:rsidRPr="005B2F9F">
        <w:t xml:space="preserve">these three music videos. You </w:t>
      </w:r>
      <w:r w:rsidR="00734F0F">
        <w:t>want</w:t>
      </w:r>
      <w:r w:rsidR="00734F0F" w:rsidRPr="005B2F9F">
        <w:t xml:space="preserve"> </w:t>
      </w:r>
      <w:r w:rsidR="00013FAA" w:rsidRPr="005B2F9F">
        <w:t xml:space="preserve">to name this playlist, “My Favourite Songs”. </w:t>
      </w:r>
    </w:p>
    <w:p w14:paraId="0E58D284" w14:textId="575E8856" w:rsidR="00A242F2" w:rsidRDefault="00A242F2">
      <w:pPr>
        <w:pStyle w:val="Head2"/>
      </w:pPr>
      <w:r>
        <w:lastRenderedPageBreak/>
        <w:t>Conditions</w:t>
      </w:r>
    </w:p>
    <w:p w14:paraId="5CD0457B" w14:textId="4A2E6326" w:rsidR="00B36655" w:rsidRDefault="00A242F2" w:rsidP="001148A7">
      <w:pPr>
        <w:pStyle w:val="TableCaption"/>
        <w:rPr>
          <w:rFonts w:eastAsiaTheme="minorEastAsia"/>
          <w:lang w:eastAsia="zh-CN"/>
        </w:rPr>
      </w:pPr>
      <w:bookmarkStart w:id="11" w:name="_Ref74914569"/>
      <w:r w:rsidRPr="002F0B5C">
        <w:t xml:space="preserve">Table </w:t>
      </w:r>
      <w:fldSimple w:instr=" SEQ Table \* ARABIC ">
        <w:r w:rsidR="00932509">
          <w:rPr>
            <w:noProof/>
          </w:rPr>
          <w:t>2</w:t>
        </w:r>
      </w:fldSimple>
      <w:bookmarkEnd w:id="11"/>
      <w:r w:rsidRPr="002F0B5C">
        <w:t xml:space="preserve">. </w:t>
      </w:r>
      <w:r w:rsidR="00336205">
        <w:t>The</w:t>
      </w:r>
      <w:r w:rsidR="00336205" w:rsidRPr="002F0B5C">
        <w:t xml:space="preserve"> </w:t>
      </w:r>
      <w:r w:rsidRPr="002F0B5C">
        <w:t xml:space="preserve">3x3 Graeco Latin square </w:t>
      </w:r>
      <w:r w:rsidR="001F12DA">
        <w:t xml:space="preserve">used for </w:t>
      </w:r>
      <w:r w:rsidR="001F12DA">
        <w:rPr>
          <w:szCs w:val="24"/>
        </w:rPr>
        <w:t>condition assignment in</w:t>
      </w:r>
      <w:r w:rsidR="001F12DA" w:rsidRPr="005B2F9F">
        <w:rPr>
          <w:szCs w:val="24"/>
        </w:rPr>
        <w:t xml:space="preserve"> </w:t>
      </w:r>
      <w:r w:rsidR="001F12DA">
        <w:rPr>
          <w:szCs w:val="24"/>
        </w:rPr>
        <w:t>S</w:t>
      </w:r>
      <w:r w:rsidR="001F12DA" w:rsidRPr="005B2F9F">
        <w:rPr>
          <w:szCs w:val="24"/>
        </w:rPr>
        <w:t xml:space="preserve">tudy </w:t>
      </w:r>
      <w:r w:rsidR="001F12DA">
        <w:rPr>
          <w:szCs w:val="24"/>
        </w:rPr>
        <w:t>1. AP stands for “Automatic Pausing,” CTL stands for “Control,” SLOW for “Slowing,” and S</w:t>
      </w:r>
      <w:r w:rsidR="008D6F8C">
        <w:rPr>
          <w:szCs w:val="24"/>
        </w:rPr>
        <w:t>#</w:t>
      </w:r>
      <w:r w:rsidR="001F12DA">
        <w:rPr>
          <w:szCs w:val="24"/>
        </w:rPr>
        <w:t xml:space="preserve"> stands for </w:t>
      </w:r>
      <w:commentRangeStart w:id="12"/>
      <w:r w:rsidR="001F12DA">
        <w:rPr>
          <w:szCs w:val="24"/>
        </w:rPr>
        <w:t>“Scenario</w:t>
      </w:r>
      <w:r w:rsidR="008D6F8C">
        <w:rPr>
          <w:szCs w:val="24"/>
        </w:rPr>
        <w:t xml:space="preserve"> #</w:t>
      </w:r>
      <w:commentRangeEnd w:id="12"/>
      <w:r w:rsidR="00786A50">
        <w:rPr>
          <w:rStyle w:val="aa"/>
          <w:rFonts w:asciiTheme="minorHAnsi" w:eastAsiaTheme="minorEastAsia" w:hAnsiTheme="minorHAnsi" w:cstheme="minorBidi"/>
          <w:lang w:val="en-CA" w:eastAsia="zh-CN"/>
        </w:rPr>
        <w:commentReference w:id="12"/>
      </w:r>
      <w:r w:rsidR="001F12DA">
        <w:rPr>
          <w:szCs w:val="24"/>
        </w:rPr>
        <w:t>”</w:t>
      </w:r>
      <w:r w:rsidR="008D6F8C">
        <w:rPr>
          <w:szCs w:val="24"/>
        </w:rPr>
        <w:t>.</w:t>
      </w:r>
    </w:p>
    <w:tbl>
      <w:tblPr>
        <w:tblStyle w:val="a9"/>
        <w:tblW w:w="8750" w:type="dxa"/>
        <w:tblLook w:val="04A0" w:firstRow="1" w:lastRow="0" w:firstColumn="1" w:lastColumn="0" w:noHBand="0" w:noVBand="1"/>
      </w:tblPr>
      <w:tblGrid>
        <w:gridCol w:w="2107"/>
        <w:gridCol w:w="2361"/>
        <w:gridCol w:w="2269"/>
        <w:gridCol w:w="2013"/>
      </w:tblGrid>
      <w:tr w:rsidR="00A74D9F" w14:paraId="1A536312" w14:textId="77777777" w:rsidTr="00C826C7">
        <w:trPr>
          <w:trHeight w:val="278"/>
        </w:trPr>
        <w:tc>
          <w:tcPr>
            <w:tcW w:w="2107" w:type="dxa"/>
            <w:vAlign w:val="center"/>
          </w:tcPr>
          <w:p w14:paraId="13F184FB" w14:textId="4E3FE6D5" w:rsidR="00A74D9F" w:rsidRPr="005B2F9F" w:rsidRDefault="007F6F45" w:rsidP="00C826C7">
            <w:pPr>
              <w:pStyle w:val="PostHeadPara"/>
              <w:spacing w:line="240" w:lineRule="auto"/>
              <w:jc w:val="center"/>
              <w:rPr>
                <w:sz w:val="14"/>
                <w:szCs w:val="14"/>
              </w:rPr>
            </w:pPr>
            <w:r>
              <w:rPr>
                <w:sz w:val="14"/>
                <w:szCs w:val="14"/>
              </w:rPr>
              <w:t>Participants</w:t>
            </w:r>
          </w:p>
        </w:tc>
        <w:tc>
          <w:tcPr>
            <w:tcW w:w="2361" w:type="dxa"/>
            <w:vAlign w:val="center"/>
          </w:tcPr>
          <w:p w14:paraId="3387596A" w14:textId="3B2C3031" w:rsidR="00A74D9F" w:rsidRPr="005B2F9F" w:rsidRDefault="007F6F45" w:rsidP="00C826C7">
            <w:pPr>
              <w:pStyle w:val="PostHeadPara"/>
              <w:spacing w:line="240" w:lineRule="auto"/>
              <w:jc w:val="center"/>
              <w:rPr>
                <w:sz w:val="14"/>
                <w:szCs w:val="14"/>
              </w:rPr>
            </w:pPr>
            <w:r>
              <w:rPr>
                <w:sz w:val="14"/>
                <w:szCs w:val="14"/>
              </w:rPr>
              <w:t>Trial 1</w:t>
            </w:r>
          </w:p>
        </w:tc>
        <w:tc>
          <w:tcPr>
            <w:tcW w:w="2269" w:type="dxa"/>
            <w:vAlign w:val="center"/>
          </w:tcPr>
          <w:p w14:paraId="6A7E153E" w14:textId="702DBB2C" w:rsidR="00A74D9F" w:rsidRPr="005B2F9F" w:rsidRDefault="007F6F45" w:rsidP="00C826C7">
            <w:pPr>
              <w:pStyle w:val="PostHeadPara"/>
              <w:spacing w:line="240" w:lineRule="auto"/>
              <w:jc w:val="center"/>
              <w:rPr>
                <w:sz w:val="14"/>
                <w:szCs w:val="14"/>
              </w:rPr>
            </w:pPr>
            <w:r>
              <w:rPr>
                <w:sz w:val="14"/>
                <w:szCs w:val="14"/>
              </w:rPr>
              <w:t>Trial 2</w:t>
            </w:r>
          </w:p>
        </w:tc>
        <w:tc>
          <w:tcPr>
            <w:tcW w:w="2013" w:type="dxa"/>
            <w:vAlign w:val="center"/>
          </w:tcPr>
          <w:p w14:paraId="0201CE48" w14:textId="098C40E2" w:rsidR="00A74D9F" w:rsidRDefault="007F6F45" w:rsidP="00C826C7">
            <w:pPr>
              <w:pStyle w:val="PostHeadPara"/>
              <w:spacing w:line="240" w:lineRule="auto"/>
              <w:jc w:val="center"/>
              <w:rPr>
                <w:sz w:val="14"/>
                <w:szCs w:val="14"/>
              </w:rPr>
            </w:pPr>
            <w:r>
              <w:rPr>
                <w:sz w:val="14"/>
                <w:szCs w:val="14"/>
              </w:rPr>
              <w:t>Trial 3</w:t>
            </w:r>
          </w:p>
        </w:tc>
      </w:tr>
      <w:tr w:rsidR="00A74D9F" w14:paraId="02A9D487" w14:textId="77777777" w:rsidTr="00C826C7">
        <w:trPr>
          <w:trHeight w:val="278"/>
        </w:trPr>
        <w:tc>
          <w:tcPr>
            <w:tcW w:w="2107" w:type="dxa"/>
            <w:vAlign w:val="center"/>
          </w:tcPr>
          <w:p w14:paraId="445BDE28" w14:textId="1B1688FA" w:rsidR="00A74D9F" w:rsidRPr="005B2F9F" w:rsidRDefault="007F6F45" w:rsidP="00C826C7">
            <w:pPr>
              <w:pStyle w:val="PostHeadPara"/>
              <w:spacing w:line="240" w:lineRule="auto"/>
              <w:jc w:val="center"/>
              <w:rPr>
                <w:sz w:val="14"/>
                <w:szCs w:val="14"/>
              </w:rPr>
            </w:pPr>
            <w:r w:rsidRPr="007F6F45">
              <w:rPr>
                <w:sz w:val="14"/>
                <w:szCs w:val="14"/>
              </w:rPr>
              <w:t>P1, P4, P7, P10, P13, P16</w:t>
            </w:r>
          </w:p>
        </w:tc>
        <w:tc>
          <w:tcPr>
            <w:tcW w:w="2361" w:type="dxa"/>
            <w:vAlign w:val="center"/>
          </w:tcPr>
          <w:p w14:paraId="4586F78A" w14:textId="7722D16A"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Pr="005B2F9F">
              <w:rPr>
                <w:sz w:val="14"/>
                <w:szCs w:val="14"/>
              </w:rPr>
              <w:t>C</w:t>
            </w:r>
            <w:r>
              <w:rPr>
                <w:sz w:val="14"/>
                <w:szCs w:val="14"/>
              </w:rPr>
              <w:t>TL</w:t>
            </w:r>
          </w:p>
        </w:tc>
        <w:tc>
          <w:tcPr>
            <w:tcW w:w="2269" w:type="dxa"/>
            <w:vAlign w:val="center"/>
          </w:tcPr>
          <w:p w14:paraId="65D331BD" w14:textId="0DC8CEBD"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sidRPr="005B2F9F">
              <w:rPr>
                <w:sz w:val="14"/>
                <w:szCs w:val="14"/>
              </w:rPr>
              <w:t>S</w:t>
            </w:r>
            <w:r>
              <w:rPr>
                <w:sz w:val="14"/>
                <w:szCs w:val="14"/>
              </w:rPr>
              <w:t>LOW</w:t>
            </w:r>
          </w:p>
        </w:tc>
        <w:tc>
          <w:tcPr>
            <w:tcW w:w="2013" w:type="dxa"/>
            <w:vAlign w:val="center"/>
          </w:tcPr>
          <w:p w14:paraId="7227F9DF" w14:textId="57155FEF"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Pr>
                <w:sz w:val="14"/>
                <w:szCs w:val="14"/>
              </w:rPr>
              <w:t>A</w:t>
            </w:r>
            <w:r>
              <w:rPr>
                <w:sz w:val="14"/>
                <w:szCs w:val="14"/>
              </w:rPr>
              <w:t>P</w:t>
            </w:r>
          </w:p>
        </w:tc>
      </w:tr>
      <w:tr w:rsidR="00A74D9F" w14:paraId="6D560789" w14:textId="77777777" w:rsidTr="00C826C7">
        <w:trPr>
          <w:trHeight w:val="278"/>
        </w:trPr>
        <w:tc>
          <w:tcPr>
            <w:tcW w:w="2107" w:type="dxa"/>
            <w:vAlign w:val="center"/>
          </w:tcPr>
          <w:p w14:paraId="24DEDF4F" w14:textId="29226165" w:rsidR="00A74D9F" w:rsidRPr="005B2F9F" w:rsidRDefault="007F6F45" w:rsidP="00C826C7">
            <w:pPr>
              <w:pStyle w:val="PostHeadPara"/>
              <w:spacing w:line="240" w:lineRule="auto"/>
              <w:jc w:val="center"/>
              <w:rPr>
                <w:sz w:val="14"/>
                <w:szCs w:val="14"/>
              </w:rPr>
            </w:pPr>
            <w:r w:rsidRPr="007F6F45">
              <w:rPr>
                <w:sz w:val="14"/>
                <w:szCs w:val="14"/>
              </w:rPr>
              <w:t>P2, P5, P8, P11, P14</w:t>
            </w:r>
            <w:r w:rsidR="00693F1E">
              <w:rPr>
                <w:sz w:val="14"/>
                <w:szCs w:val="14"/>
              </w:rPr>
              <w:t>, P17</w:t>
            </w:r>
          </w:p>
        </w:tc>
        <w:tc>
          <w:tcPr>
            <w:tcW w:w="2361" w:type="dxa"/>
            <w:vAlign w:val="center"/>
          </w:tcPr>
          <w:p w14:paraId="484B03E7" w14:textId="6A0E3B73"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sidRPr="005B2F9F">
              <w:rPr>
                <w:sz w:val="14"/>
                <w:szCs w:val="14"/>
              </w:rPr>
              <w:t>S</w:t>
            </w:r>
            <w:r>
              <w:rPr>
                <w:sz w:val="14"/>
                <w:szCs w:val="14"/>
              </w:rPr>
              <w:t>LOW</w:t>
            </w:r>
          </w:p>
        </w:tc>
        <w:tc>
          <w:tcPr>
            <w:tcW w:w="2269" w:type="dxa"/>
            <w:vAlign w:val="center"/>
          </w:tcPr>
          <w:p w14:paraId="00E18BFE" w14:textId="391F053C"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00A74D9F">
              <w:rPr>
                <w:sz w:val="14"/>
                <w:szCs w:val="14"/>
              </w:rPr>
              <w:t>A</w:t>
            </w:r>
            <w:r>
              <w:rPr>
                <w:sz w:val="14"/>
                <w:szCs w:val="14"/>
              </w:rPr>
              <w:t>P</w:t>
            </w:r>
          </w:p>
        </w:tc>
        <w:tc>
          <w:tcPr>
            <w:tcW w:w="2013" w:type="dxa"/>
            <w:vAlign w:val="center"/>
          </w:tcPr>
          <w:p w14:paraId="67C435EF" w14:textId="7618953A"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sidRPr="005B2F9F">
              <w:rPr>
                <w:sz w:val="14"/>
                <w:szCs w:val="14"/>
              </w:rPr>
              <w:t>C</w:t>
            </w:r>
            <w:r>
              <w:rPr>
                <w:sz w:val="14"/>
                <w:szCs w:val="14"/>
              </w:rPr>
              <w:t>TL</w:t>
            </w:r>
          </w:p>
        </w:tc>
      </w:tr>
      <w:tr w:rsidR="00A74D9F" w14:paraId="382668AC" w14:textId="77777777" w:rsidTr="00C826C7">
        <w:trPr>
          <w:trHeight w:val="278"/>
        </w:trPr>
        <w:tc>
          <w:tcPr>
            <w:tcW w:w="2107" w:type="dxa"/>
            <w:vAlign w:val="center"/>
          </w:tcPr>
          <w:p w14:paraId="0B01B1BE" w14:textId="641B16D2" w:rsidR="00A74D9F" w:rsidRDefault="007F6F45" w:rsidP="00C826C7">
            <w:pPr>
              <w:pStyle w:val="PostHeadPara"/>
              <w:spacing w:line="240" w:lineRule="auto"/>
              <w:jc w:val="center"/>
              <w:rPr>
                <w:sz w:val="14"/>
                <w:szCs w:val="14"/>
              </w:rPr>
            </w:pPr>
            <w:r w:rsidRPr="007F6F45">
              <w:rPr>
                <w:sz w:val="14"/>
                <w:szCs w:val="14"/>
              </w:rPr>
              <w:t>P3, P6, P9, P12, P15, P18</w:t>
            </w:r>
          </w:p>
        </w:tc>
        <w:tc>
          <w:tcPr>
            <w:tcW w:w="2361" w:type="dxa"/>
            <w:vAlign w:val="center"/>
          </w:tcPr>
          <w:p w14:paraId="186C05CA" w14:textId="33112A40" w:rsidR="00A74D9F" w:rsidRPr="005B2F9F" w:rsidRDefault="001242A9" w:rsidP="00C826C7">
            <w:pPr>
              <w:pStyle w:val="PostHeadPara"/>
              <w:spacing w:line="240" w:lineRule="auto"/>
              <w:jc w:val="center"/>
              <w:rPr>
                <w:sz w:val="14"/>
                <w:szCs w:val="14"/>
              </w:rPr>
            </w:pPr>
            <w:r>
              <w:rPr>
                <w:sz w:val="14"/>
                <w:szCs w:val="14"/>
              </w:rPr>
              <w:t>S3</w:t>
            </w:r>
            <w:r>
              <w:rPr>
                <w:rFonts w:ascii="Arial" w:hAnsi="Arial" w:cs="Arial"/>
                <w:sz w:val="14"/>
                <w:szCs w:val="14"/>
              </w:rPr>
              <w:t>×</w:t>
            </w:r>
            <w:r w:rsidR="00A74D9F">
              <w:rPr>
                <w:sz w:val="14"/>
                <w:szCs w:val="14"/>
              </w:rPr>
              <w:t>A</w:t>
            </w:r>
            <w:r>
              <w:rPr>
                <w:sz w:val="14"/>
                <w:szCs w:val="14"/>
              </w:rPr>
              <w:t>P</w:t>
            </w:r>
          </w:p>
        </w:tc>
        <w:tc>
          <w:tcPr>
            <w:tcW w:w="2269" w:type="dxa"/>
            <w:vAlign w:val="center"/>
          </w:tcPr>
          <w:p w14:paraId="0326C2F8" w14:textId="348E9A24" w:rsidR="00A74D9F" w:rsidRPr="005B2F9F" w:rsidRDefault="001242A9" w:rsidP="00C826C7">
            <w:pPr>
              <w:pStyle w:val="PostHeadPara"/>
              <w:spacing w:line="240" w:lineRule="auto"/>
              <w:jc w:val="center"/>
              <w:rPr>
                <w:sz w:val="14"/>
                <w:szCs w:val="14"/>
              </w:rPr>
            </w:pPr>
            <w:r>
              <w:rPr>
                <w:sz w:val="14"/>
                <w:szCs w:val="14"/>
              </w:rPr>
              <w:t>S2</w:t>
            </w:r>
            <w:r>
              <w:rPr>
                <w:rFonts w:ascii="Arial" w:hAnsi="Arial" w:cs="Arial"/>
                <w:sz w:val="14"/>
                <w:szCs w:val="14"/>
              </w:rPr>
              <w:t>×</w:t>
            </w:r>
            <w:r w:rsidR="00A74D9F" w:rsidRPr="005B2F9F">
              <w:rPr>
                <w:sz w:val="14"/>
                <w:szCs w:val="14"/>
              </w:rPr>
              <w:t>C</w:t>
            </w:r>
            <w:r>
              <w:rPr>
                <w:sz w:val="14"/>
                <w:szCs w:val="14"/>
              </w:rPr>
              <w:t>TL</w:t>
            </w:r>
          </w:p>
        </w:tc>
        <w:tc>
          <w:tcPr>
            <w:tcW w:w="2013" w:type="dxa"/>
            <w:vAlign w:val="center"/>
          </w:tcPr>
          <w:p w14:paraId="01125A7F" w14:textId="5DBC1617" w:rsidR="00A74D9F" w:rsidRPr="005B2F9F" w:rsidRDefault="001242A9" w:rsidP="00C826C7">
            <w:pPr>
              <w:pStyle w:val="PostHeadPara"/>
              <w:spacing w:line="240" w:lineRule="auto"/>
              <w:jc w:val="center"/>
              <w:rPr>
                <w:sz w:val="14"/>
                <w:szCs w:val="14"/>
              </w:rPr>
            </w:pPr>
            <w:r>
              <w:rPr>
                <w:sz w:val="14"/>
                <w:szCs w:val="14"/>
              </w:rPr>
              <w:t>S1</w:t>
            </w:r>
            <w:r>
              <w:rPr>
                <w:rFonts w:ascii="Arial" w:hAnsi="Arial" w:cs="Arial"/>
                <w:sz w:val="14"/>
                <w:szCs w:val="14"/>
              </w:rPr>
              <w:t>×</w:t>
            </w:r>
            <w:r w:rsidR="00A74D9F" w:rsidRPr="005B2F9F">
              <w:rPr>
                <w:sz w:val="14"/>
                <w:szCs w:val="14"/>
              </w:rPr>
              <w:t>S</w:t>
            </w:r>
            <w:r>
              <w:rPr>
                <w:sz w:val="14"/>
                <w:szCs w:val="14"/>
              </w:rPr>
              <w:t>LOW</w:t>
            </w:r>
          </w:p>
        </w:tc>
      </w:tr>
    </w:tbl>
    <w:p w14:paraId="136A0926" w14:textId="77777777" w:rsidR="0063152A" w:rsidRDefault="0063152A">
      <w:pPr>
        <w:pStyle w:val="PostHeadPara"/>
      </w:pPr>
    </w:p>
    <w:p w14:paraId="0D385215" w14:textId="189799F5" w:rsidR="00F426E1" w:rsidRDefault="00CD0A57">
      <w:pPr>
        <w:pStyle w:val="PostHeadPara"/>
      </w:pPr>
      <w:r>
        <w:t xml:space="preserve">In this </w:t>
      </w:r>
      <w:r w:rsidR="00840FE8">
        <w:t>study</w:t>
      </w:r>
      <w:r w:rsidR="00AB54C5">
        <w:t>,</w:t>
      </w:r>
      <w:r>
        <w:t xml:space="preserve"> we </w:t>
      </w:r>
      <w:r w:rsidR="00336205">
        <w:t xml:space="preserve">compared </w:t>
      </w:r>
      <w:r w:rsidR="00CB4C4A">
        <w:t>th</w:t>
      </w:r>
      <w:r w:rsidR="00336205">
        <w:t>re</w:t>
      </w:r>
      <w:r w:rsidR="00CB4C4A">
        <w:t xml:space="preserve">e </w:t>
      </w:r>
      <w:r w:rsidR="00840FE8">
        <w:t xml:space="preserve">content </w:t>
      </w:r>
      <w:r w:rsidR="005C00D6">
        <w:t>delivery</w:t>
      </w:r>
      <w:r w:rsidR="00E3310A">
        <w:t xml:space="preserve"> </w:t>
      </w:r>
      <w:r w:rsidR="00336205">
        <w:t>methods</w:t>
      </w:r>
      <w:r w:rsidR="00B94D7B">
        <w:t xml:space="preserve"> (</w:t>
      </w:r>
      <w:r w:rsidR="00B94D7B" w:rsidRPr="00B83086">
        <w:rPr>
          <w:i/>
          <w:iCs/>
        </w:rPr>
        <w:t>Method</w:t>
      </w:r>
      <w:r w:rsidR="00B94D7B">
        <w:t>)</w:t>
      </w:r>
      <w:r w:rsidR="005C00D6">
        <w:t>: control</w:t>
      </w:r>
      <w:r w:rsidR="00892E20">
        <w:t xml:space="preserve"> (</w:t>
      </w:r>
      <w:r w:rsidR="00892E20" w:rsidRPr="00B83086">
        <w:rPr>
          <w:i/>
          <w:iCs/>
        </w:rPr>
        <w:t>CTL</w:t>
      </w:r>
      <w:r w:rsidR="00892E20">
        <w:t>)</w:t>
      </w:r>
      <w:r w:rsidR="005C00D6">
        <w:t xml:space="preserve">, </w:t>
      </w:r>
      <w:r w:rsidR="00A05D59">
        <w:t>slowing</w:t>
      </w:r>
      <w:r w:rsidR="00892E20">
        <w:t xml:space="preserve"> (</w:t>
      </w:r>
      <w:r w:rsidR="00892E20">
        <w:rPr>
          <w:i/>
          <w:iCs/>
        </w:rPr>
        <w:t>SLOW</w:t>
      </w:r>
      <w:r w:rsidR="00892E20" w:rsidRPr="00B83086">
        <w:t>)</w:t>
      </w:r>
      <w:r w:rsidR="008060DC">
        <w:t>,</w:t>
      </w:r>
      <w:r w:rsidR="00A05D59">
        <w:t xml:space="preserve"> and </w:t>
      </w:r>
      <w:r w:rsidR="00840FE8">
        <w:t>auto-</w:t>
      </w:r>
      <w:r w:rsidR="00A05D59">
        <w:t>pausing</w:t>
      </w:r>
      <w:r w:rsidR="00892E20">
        <w:t xml:space="preserve"> (</w:t>
      </w:r>
      <w:r w:rsidR="00892E20" w:rsidRPr="00B83086">
        <w:rPr>
          <w:i/>
          <w:iCs/>
        </w:rPr>
        <w:t>AP</w:t>
      </w:r>
      <w:r w:rsidR="00892E20">
        <w:t>)</w:t>
      </w:r>
      <w:r w:rsidR="00A05D59">
        <w:t xml:space="preserve">. </w:t>
      </w:r>
      <w:r w:rsidR="00F1476F">
        <w:t>Under</w:t>
      </w:r>
      <w:r w:rsidR="001B65DA" w:rsidRPr="001B65DA">
        <w:t xml:space="preserve"> the </w:t>
      </w:r>
      <w:r w:rsidR="00892E20" w:rsidRPr="00B83086">
        <w:rPr>
          <w:i/>
          <w:iCs/>
        </w:rPr>
        <w:t>CTL</w:t>
      </w:r>
      <w:r w:rsidR="00892E20">
        <w:rPr>
          <w:i/>
          <w:iCs/>
        </w:rPr>
        <w:t xml:space="preserve"> </w:t>
      </w:r>
      <w:r w:rsidR="001B65DA" w:rsidRPr="004A5AB6">
        <w:t xml:space="preserve">condition, we present the </w:t>
      </w:r>
      <w:r w:rsidR="00500827" w:rsidRPr="004A5AB6">
        <w:t>instructional video</w:t>
      </w:r>
      <w:r w:rsidR="001B65DA" w:rsidRPr="004A5AB6">
        <w:t xml:space="preserve">s to the participants with </w:t>
      </w:r>
      <w:r w:rsidR="00F335DB" w:rsidRPr="004A5AB6">
        <w:t xml:space="preserve">the </w:t>
      </w:r>
      <w:r w:rsidR="00840FE8" w:rsidRPr="004A5AB6">
        <w:t xml:space="preserve">content </w:t>
      </w:r>
      <w:r w:rsidR="00241341" w:rsidRPr="004A5AB6">
        <w:t>delivery rate</w:t>
      </w:r>
      <w:r w:rsidR="00F335DB" w:rsidRPr="004A5AB6">
        <w:t xml:space="preserve"> </w:t>
      </w:r>
      <w:r w:rsidR="001B65DA" w:rsidRPr="004A5AB6">
        <w:t>unaltered.</w:t>
      </w:r>
      <w:r w:rsidR="001C0B28" w:rsidRPr="004A5AB6">
        <w:t xml:space="preserve"> </w:t>
      </w:r>
      <w:r w:rsidR="00B523A8" w:rsidRPr="004A5AB6">
        <w:t>Under</w:t>
      </w:r>
      <w:r w:rsidR="009565C8" w:rsidRPr="004A5AB6">
        <w:t xml:space="preserve"> th</w:t>
      </w:r>
      <w:r w:rsidR="001C0B28" w:rsidRPr="004A5AB6">
        <w:t xml:space="preserve">e </w:t>
      </w:r>
      <w:r w:rsidR="00892E20" w:rsidRPr="00B83086">
        <w:rPr>
          <w:i/>
          <w:iCs/>
        </w:rPr>
        <w:t>SLOW</w:t>
      </w:r>
      <w:r w:rsidR="00892E20">
        <w:t xml:space="preserve"> </w:t>
      </w:r>
      <w:r w:rsidR="009565C8">
        <w:t>condition, we present</w:t>
      </w:r>
      <w:r w:rsidR="008D6F8C">
        <w:t xml:space="preserve"> the instructional videos</w:t>
      </w:r>
      <w:r w:rsidR="009565C8">
        <w:t xml:space="preserve"> to the participants with </w:t>
      </w:r>
      <w:r w:rsidR="008D6F8C">
        <w:t xml:space="preserve">the </w:t>
      </w:r>
      <w:r w:rsidR="009565C8">
        <w:t>video speed slowed down by a</w:t>
      </w:r>
      <w:r w:rsidR="00AA205A">
        <w:t xml:space="preserve"> </w:t>
      </w:r>
      <w:r w:rsidR="008D6F8C">
        <w:t xml:space="preserve">constant </w:t>
      </w:r>
      <w:r w:rsidR="00840FE8">
        <w:t xml:space="preserve">slowing </w:t>
      </w:r>
      <w:r w:rsidR="009565C8">
        <w:t>facto</w:t>
      </w:r>
      <w:r w:rsidR="008D6F8C">
        <w:t>r</w:t>
      </w:r>
      <w:r w:rsidR="000D4FCD">
        <w:t xml:space="preserve"> as explained in section </w:t>
      </w:r>
      <w:r w:rsidR="000D4FCD">
        <w:fldChar w:fldCharType="begin"/>
      </w:r>
      <w:r w:rsidR="000D4FCD">
        <w:instrText xml:space="preserve"> REF _Ref81131844 \r \h </w:instrText>
      </w:r>
      <w:r w:rsidR="000D4FCD">
        <w:fldChar w:fldCharType="separate"/>
      </w:r>
      <w:r w:rsidR="00932509">
        <w:t>4.1</w:t>
      </w:r>
      <w:r w:rsidR="000D4FCD">
        <w:fldChar w:fldCharType="end"/>
      </w:r>
      <w:r w:rsidR="0057173E">
        <w:t xml:space="preserve">. </w:t>
      </w:r>
      <w:r w:rsidR="00B523A8">
        <w:t>Under</w:t>
      </w:r>
      <w:r w:rsidR="00941CDE" w:rsidRPr="00941CDE">
        <w:t xml:space="preserve"> </w:t>
      </w:r>
      <w:r w:rsidR="001C0B28" w:rsidRPr="004A5AB6">
        <w:t xml:space="preserve">the </w:t>
      </w:r>
      <w:r w:rsidR="00892E20">
        <w:rPr>
          <w:i/>
          <w:iCs/>
        </w:rPr>
        <w:t>AP</w:t>
      </w:r>
      <w:r w:rsidR="00892E20" w:rsidRPr="00B83086">
        <w:t xml:space="preserve"> </w:t>
      </w:r>
      <w:r w:rsidR="00941CDE" w:rsidRPr="004A5AB6">
        <w:t>condition</w:t>
      </w:r>
      <w:r w:rsidR="00941CDE" w:rsidRPr="00941CDE">
        <w:t>, we present</w:t>
      </w:r>
      <w:r w:rsidR="000F0502">
        <w:t>ed</w:t>
      </w:r>
      <w:r w:rsidR="00941CDE" w:rsidRPr="00941CDE">
        <w:t xml:space="preserve"> t</w:t>
      </w:r>
      <w:r w:rsidR="008D6F8C">
        <w:t>he instructional videos to the</w:t>
      </w:r>
      <w:r w:rsidR="00941CDE" w:rsidRPr="00941CDE">
        <w:t xml:space="preserve"> participants with </w:t>
      </w:r>
      <w:r w:rsidR="009363AC">
        <w:t xml:space="preserve">automatic </w:t>
      </w:r>
      <w:r w:rsidR="00941CDE" w:rsidRPr="00941CDE">
        <w:t>pause</w:t>
      </w:r>
      <w:r w:rsidR="00572E1C">
        <w:t>s</w:t>
      </w:r>
      <w:r w:rsidR="00941CDE" w:rsidRPr="00941CDE">
        <w:t xml:space="preserve"> inserted </w:t>
      </w:r>
      <w:r w:rsidR="00A175D2">
        <w:t>within the video</w:t>
      </w:r>
      <w:r w:rsidR="005E432D">
        <w:t xml:space="preserve"> as explained in section </w:t>
      </w:r>
      <w:r w:rsidR="00A33F85">
        <w:fldChar w:fldCharType="begin"/>
      </w:r>
      <w:r w:rsidR="00A33F85">
        <w:instrText xml:space="preserve"> REF _Ref81141228 \r \h </w:instrText>
      </w:r>
      <w:r w:rsidR="00A33F85">
        <w:fldChar w:fldCharType="separate"/>
      </w:r>
      <w:r w:rsidR="00932509">
        <w:t>4.2</w:t>
      </w:r>
      <w:r w:rsidR="00A33F85">
        <w:fldChar w:fldCharType="end"/>
      </w:r>
      <w:r w:rsidR="009363AC">
        <w:t>.</w:t>
      </w:r>
      <w:r w:rsidR="00592675">
        <w:t xml:space="preserve"> </w:t>
      </w:r>
      <w:r w:rsidR="00652DF5">
        <w:fldChar w:fldCharType="begin"/>
      </w:r>
      <w:r w:rsidR="00652DF5">
        <w:instrText xml:space="preserve"> REF _Ref64562500 \h  \* MERGEFORMAT </w:instrText>
      </w:r>
      <w:r w:rsidR="00652DF5">
        <w:fldChar w:fldCharType="separate"/>
      </w:r>
      <w:r w:rsidR="00932509" w:rsidRPr="00932509">
        <w:t>Figure 3</w:t>
      </w:r>
      <w:r w:rsidR="00652DF5">
        <w:fldChar w:fldCharType="end"/>
      </w:r>
      <w:r w:rsidR="001635DE">
        <w:t xml:space="preserve"> show</w:t>
      </w:r>
      <w:r w:rsidR="00840FE8">
        <w:t>s</w:t>
      </w:r>
      <w:r w:rsidR="001635DE">
        <w:t xml:space="preserve"> an example of the study interface presenting an instructional video using </w:t>
      </w:r>
      <w:r w:rsidR="001635DE" w:rsidRPr="004A5AB6">
        <w:t xml:space="preserve">the </w:t>
      </w:r>
      <w:r w:rsidR="00892E20" w:rsidRPr="00B83086">
        <w:rPr>
          <w:i/>
          <w:iCs/>
        </w:rPr>
        <w:t>AP</w:t>
      </w:r>
      <w:r w:rsidR="00892E20">
        <w:t xml:space="preserve"> </w:t>
      </w:r>
      <w:r w:rsidR="001635DE" w:rsidRPr="004A5AB6">
        <w:t>method</w:t>
      </w:r>
      <w:r w:rsidR="001635DE">
        <w:t>; the red upside-down triangles indicate</w:t>
      </w:r>
      <w:r w:rsidR="00D10D95">
        <w:t>d</w:t>
      </w:r>
      <w:r w:rsidR="001635DE">
        <w:t xml:space="preserve"> where automatic pauses </w:t>
      </w:r>
      <w:r w:rsidR="00D10D95">
        <w:t>had</w:t>
      </w:r>
      <w:r w:rsidR="001635DE">
        <w:t xml:space="preserve"> been inserted into the video</w:t>
      </w:r>
      <w:r w:rsidR="000B38BA">
        <w:t xml:space="preserve">, similar to “Pause-and-Play” </w:t>
      </w:r>
      <w:r w:rsidR="000B38BA">
        <w:fldChar w:fldCharType="begin" w:fldLock="1"/>
      </w:r>
      <w:r w:rsidR="004528C8">
        <w:instrText>ADDIN CSL_CITATION {"citationItems":[{"id":"ITEM-1","itemData":{"DOI":"10.1145/2047196.2047213","ISBN":"9781450307161","abstract":"Video tutorials provide a convenient means for novices to learn new software applications. Unfortunately, staying in sync with a video while trying to use the target application at the same time requires users to repeatedly switch from the application to the video to pause or scrub backwards to replay missed steps. We present Pause-and-Play, a system that helps users work along with existing video tutorials. Pause-and-Play detects important events in the video and links them with corresponding events in the target application as the user tries to replicate the depicted procedure. This linking allows our system to automatically pause and play the video to stay in sync with the user. Pause-and-Play also supports convenient video navigation controls that are accessible from within the target application and allow the user to easily replay portions of the video without switching focus out of the application. Finally, since our system uses computer vision to detect events in existing videos and leverages application scripting APIs to obtain real time usage traces, our approach is largely independent of the specific target application and does not require access or modifications to application source code. We have implemented Pause-and-Play for two target applications, Google SketchUp and Adobe Photoshop, and we report on a user study that shows our system improves the user experience of working with video tutorials.","author":[{"dropping-particle":"","family":"Pongnumkul","given":"Suporn","non-dropping-particle":"","parse-names":false,"suffix":""},{"dropping-particle":"","family":"Dontcheva","given":"Mira","non-dropping-particle":"","parse-names":false,"suffix":""},{"dropping-particle":"","family":"Li","given":"Wilmot","non-dropping-particle":"","parse-names":false,"suffix":""},{"dropping-particle":"","family":"Wang","given":"Jue","non-dropping-particle":"","parse-names":false,"suffix":""},{"dropping-particle":"","family":"Bourdev","given":"Lubomir","non-dropping-particle":"","parse-names":false,"suffix":""},{"dropping-particle":"","family":"Avidan","given":"Shai","non-dropping-particle":"","parse-names":false,"suffix":""},{"dropping-particle":"","family":"Cohen","given":"Michael F.","non-dropping-particle":"","parse-names":false,"suffix":""}],"id":"ITEM-1","issued":{"date-parts":[["2011"]]},"page":"135","title":"Pause-and-play","type":"article-journal"},"uris":["http://www.mendeley.com/documents/?uuid=b872796c-9fa9-4613-8e32-4c3923a1da32"]}],"mendeley":{"formattedCitation":"[26]","plainTextFormattedCitation":"[26]","previouslyFormattedCitation":"[26]"},"properties":{"noteIndex":0},"schema":"https://github.com/citation-style-language/schema/raw/master/csl-citation.json"}</w:instrText>
      </w:r>
      <w:r w:rsidR="000B38BA">
        <w:fldChar w:fldCharType="separate"/>
      </w:r>
      <w:r w:rsidR="004528C8" w:rsidRPr="004528C8">
        <w:rPr>
          <w:noProof/>
        </w:rPr>
        <w:t>[26]</w:t>
      </w:r>
      <w:r w:rsidR="000B38BA">
        <w:fldChar w:fldCharType="end"/>
      </w:r>
      <w:r w:rsidR="001635DE">
        <w:t>.</w:t>
      </w:r>
      <w:r w:rsidR="001635DE">
        <w:rPr>
          <w:lang w:val="en-CA"/>
        </w:rPr>
        <w:t xml:space="preserve"> </w:t>
      </w:r>
      <w:r w:rsidR="00F426E1">
        <w:t>Upon an auto-</w:t>
      </w:r>
      <w:r w:rsidR="000B74A3">
        <w:t>pause</w:t>
      </w:r>
      <w:r w:rsidR="00677022">
        <w:t>, participants could choose to</w:t>
      </w:r>
      <w:r w:rsidR="008D6F8C">
        <w:t xml:space="preserve"> either</w:t>
      </w:r>
      <w:r w:rsidR="00677022">
        <w:t xml:space="preserve"> engage with the task while the video </w:t>
      </w:r>
      <w:r w:rsidR="0065021A">
        <w:t>stayed paused</w:t>
      </w:r>
      <w:r w:rsidR="00325D0C">
        <w:t xml:space="preserve"> or </w:t>
      </w:r>
      <w:r w:rsidR="00CD387D">
        <w:t>continue with the video</w:t>
      </w:r>
      <w:r w:rsidR="0065021A">
        <w:t>.</w:t>
      </w:r>
    </w:p>
    <w:p w14:paraId="0F311C66" w14:textId="12325963" w:rsidR="00B6330F" w:rsidRDefault="00B15FF2" w:rsidP="00770817">
      <w:pPr>
        <w:pStyle w:val="ParaContinue"/>
      </w:pPr>
      <w:r>
        <w:t xml:space="preserve">We used a 3x3 Graeco-Latin Square study design with two blocking factors to counter-balance the </w:t>
      </w:r>
      <w:r w:rsidR="00B94D7B">
        <w:rPr>
          <w:i/>
          <w:iCs/>
        </w:rPr>
        <w:t>Method</w:t>
      </w:r>
      <w:r w:rsidR="00B94D7B">
        <w:t xml:space="preserve"> </w:t>
      </w:r>
      <w:r w:rsidRPr="00B94D7B">
        <w:t xml:space="preserve">and </w:t>
      </w:r>
      <w:r w:rsidR="00B94D7B">
        <w:rPr>
          <w:i/>
          <w:iCs/>
        </w:rPr>
        <w:t>Scenario</w:t>
      </w:r>
      <w:r w:rsidR="00B94D7B">
        <w:t xml:space="preserve"> </w:t>
      </w:r>
      <w:r w:rsidR="008D6F8C">
        <w:t>(</w:t>
      </w:r>
      <w:r w:rsidR="008D6F8C">
        <w:fldChar w:fldCharType="begin"/>
      </w:r>
      <w:r w:rsidR="008D6F8C">
        <w:instrText xml:space="preserve"> REF _Ref74914569 \h  \* MERGEFORMAT </w:instrText>
      </w:r>
      <w:r w:rsidR="008D6F8C">
        <w:fldChar w:fldCharType="separate"/>
      </w:r>
      <w:r w:rsidR="00932509" w:rsidRPr="002F0B5C">
        <w:t xml:space="preserve">Table </w:t>
      </w:r>
      <w:r w:rsidR="00932509">
        <w:t>2</w:t>
      </w:r>
      <w:r w:rsidR="008D6F8C">
        <w:fldChar w:fldCharType="end"/>
      </w:r>
      <w:r w:rsidR="008D6F8C">
        <w:t>)</w:t>
      </w:r>
      <w:r>
        <w:t xml:space="preserve">. We repeated this counterbalancing </w:t>
      </w:r>
      <w:r w:rsidR="008060DC">
        <w:t xml:space="preserve">for </w:t>
      </w:r>
      <w:r>
        <w:t xml:space="preserve">every three participants. </w:t>
      </w:r>
      <w:r w:rsidR="007E479A">
        <w:t xml:space="preserve">It </w:t>
      </w:r>
      <w:r w:rsidR="00F426E1">
        <w:t xml:space="preserve">is </w:t>
      </w:r>
      <w:r w:rsidR="007E479A">
        <w:t xml:space="preserve">worth noting that we treated </w:t>
      </w:r>
      <w:r w:rsidR="00B94D7B">
        <w:rPr>
          <w:i/>
          <w:iCs/>
        </w:rPr>
        <w:t>S</w:t>
      </w:r>
      <w:r w:rsidR="00B94D7B" w:rsidRPr="00B83086">
        <w:rPr>
          <w:i/>
          <w:iCs/>
        </w:rPr>
        <w:t>cenario</w:t>
      </w:r>
      <w:r w:rsidR="00B94D7B">
        <w:t xml:space="preserve"> </w:t>
      </w:r>
      <w:r w:rsidR="007E479A">
        <w:t xml:space="preserve">as an independent variable </w:t>
      </w:r>
      <w:r w:rsidR="008625E1">
        <w:t xml:space="preserve">in </w:t>
      </w:r>
      <w:r w:rsidR="00217F9E">
        <w:t xml:space="preserve">the analysis </w:t>
      </w:r>
      <w:r w:rsidR="007E479A">
        <w:t xml:space="preserve">because some participants might find </w:t>
      </w:r>
      <w:r w:rsidR="00A80C4D">
        <w:t>the</w:t>
      </w:r>
      <w:r w:rsidR="007E479A">
        <w:t xml:space="preserve"> task</w:t>
      </w:r>
      <w:r w:rsidR="00A80C4D">
        <w:t xml:space="preserve"> in a scenario</w:t>
      </w:r>
      <w:r w:rsidR="007E479A">
        <w:t xml:space="preserve"> more difficult than the other</w:t>
      </w:r>
      <w:r w:rsidR="005B22AE">
        <w:t>s</w:t>
      </w:r>
      <w:r w:rsidR="007E479A">
        <w:t xml:space="preserve">.  </w:t>
      </w:r>
    </w:p>
    <w:p w14:paraId="7F1F53F1" w14:textId="0B0F1E2C" w:rsidR="006048D5" w:rsidRDefault="001A6F8E" w:rsidP="005B2F9F">
      <w:pPr>
        <w:pStyle w:val="Head2"/>
      </w:pPr>
      <w:r>
        <w:t>Dependent variables</w:t>
      </w:r>
    </w:p>
    <w:p w14:paraId="164CA829" w14:textId="2466578E" w:rsidR="000E472B" w:rsidRDefault="00141267" w:rsidP="005B2F9F">
      <w:pPr>
        <w:pStyle w:val="PostHeadPara"/>
      </w:pPr>
      <w:r>
        <w:t xml:space="preserve">For </w:t>
      </w:r>
      <w:r w:rsidR="001A6F8E">
        <w:t>each task</w:t>
      </w:r>
      <w:r>
        <w:t>,</w:t>
      </w:r>
      <w:r w:rsidR="001A6F8E">
        <w:t xml:space="preserve"> </w:t>
      </w:r>
      <w:r>
        <w:t>we measured</w:t>
      </w:r>
      <w:r w:rsidR="001A6F8E">
        <w:t xml:space="preserve"> the </w:t>
      </w:r>
      <w:r w:rsidR="001A6F8E" w:rsidRPr="00D8636B">
        <w:t>completion time</w:t>
      </w:r>
      <w:r w:rsidR="00F4083F">
        <w:t xml:space="preserve"> and </w:t>
      </w:r>
      <w:r w:rsidR="001A6F8E">
        <w:t xml:space="preserve">the </w:t>
      </w:r>
      <w:r w:rsidR="001A6F8E" w:rsidRPr="00D8636B">
        <w:t>number of pauses</w:t>
      </w:r>
      <w:r w:rsidR="001A6F8E">
        <w:t xml:space="preserve">. </w:t>
      </w:r>
      <w:r w:rsidR="000C7E7C">
        <w:t>T</w:t>
      </w:r>
      <w:r w:rsidR="002153F2">
        <w:t>he completion time</w:t>
      </w:r>
      <w:r w:rsidR="000C7E7C">
        <w:t xml:space="preserve"> was defined</w:t>
      </w:r>
      <w:r w:rsidR="002153F2">
        <w:t xml:space="preserve"> as the total time </w:t>
      </w:r>
      <w:r w:rsidR="0003113C">
        <w:t xml:space="preserve">it took for the participants to watch and complete the tasks. </w:t>
      </w:r>
      <w:r w:rsidR="00F2278B">
        <w:t>T</w:t>
      </w:r>
      <w:r w:rsidR="00765173">
        <w:t xml:space="preserve">he number of pauses </w:t>
      </w:r>
      <w:r w:rsidR="00F2278B">
        <w:t xml:space="preserve">was defined </w:t>
      </w:r>
      <w:r w:rsidR="00765173">
        <w:t>as the number of time</w:t>
      </w:r>
      <w:r w:rsidR="00C62772">
        <w:t>s the participants manually paused the video.</w:t>
      </w:r>
      <w:r w:rsidR="00AE1B29">
        <w:t xml:space="preserve"> </w:t>
      </w:r>
      <w:r>
        <w:t xml:space="preserve">We also collected </w:t>
      </w:r>
      <w:r w:rsidR="00765173">
        <w:t xml:space="preserve">the </w:t>
      </w:r>
      <w:r w:rsidR="00C62772">
        <w:t>participants</w:t>
      </w:r>
      <w:r w:rsidR="00765173">
        <w:t>’ preference rating of each condition</w:t>
      </w:r>
      <w:r>
        <w:t xml:space="preserve"> as additional subjective measures for </w:t>
      </w:r>
      <w:r w:rsidR="00585050">
        <w:t>comparison</w:t>
      </w:r>
      <w:r w:rsidR="00591F49">
        <w:t>. The ratings were given along a three-point scale: 1 - Not satisfied, 2 - Neutral, and 3 - Satisfied.</w:t>
      </w:r>
    </w:p>
    <w:p w14:paraId="57CCD859" w14:textId="1753A2B6" w:rsidR="00CE6870" w:rsidRDefault="00CE6870" w:rsidP="005B2F9F">
      <w:pPr>
        <w:pStyle w:val="Head2"/>
      </w:pPr>
      <w:r>
        <w:t>Analysis</w:t>
      </w:r>
    </w:p>
    <w:p w14:paraId="7E95DB28" w14:textId="289D2B7B" w:rsidR="00CE6870" w:rsidRPr="007F490C" w:rsidRDefault="007F490C" w:rsidP="007F490C">
      <w:pPr>
        <w:pStyle w:val="PostHeadPara"/>
      </w:pPr>
      <w:r>
        <w:t>We used a General Linear Model (multi-factor ANOVA) with two independent variables (delivery rate and task type) to analyze the task performance data.</w:t>
      </w:r>
      <w:r w:rsidR="00F5514E">
        <w:t xml:space="preserve"> We analyzed the satisfaction ratings for each content delivery method with a Friedman test</w:t>
      </w:r>
      <w:r w:rsidR="00010274">
        <w:t xml:space="preserve">. </w:t>
      </w:r>
    </w:p>
    <w:p w14:paraId="29665F85" w14:textId="4107802B" w:rsidR="00407189" w:rsidRDefault="00C57771" w:rsidP="005B2F9F">
      <w:pPr>
        <w:pStyle w:val="Head2"/>
      </w:pPr>
      <w:r>
        <w:t xml:space="preserve">Results </w:t>
      </w:r>
    </w:p>
    <w:p w14:paraId="065FB105" w14:textId="2CA0728E" w:rsidR="009B0392" w:rsidRPr="00AE6D39" w:rsidRDefault="00AE6D39" w:rsidP="00F50E46">
      <w:pPr>
        <w:pStyle w:val="TableCaption"/>
      </w:pPr>
      <w:bookmarkStart w:id="13" w:name="_Ref74927939"/>
      <w:r w:rsidRPr="00AE6D39">
        <w:t xml:space="preserve">Table </w:t>
      </w:r>
      <w:r w:rsidRPr="00F50E46">
        <w:fldChar w:fldCharType="begin"/>
      </w:r>
      <w:r w:rsidRPr="00AE6D39">
        <w:instrText xml:space="preserve"> SEQ Table \* ARABIC </w:instrText>
      </w:r>
      <w:r w:rsidRPr="00F50E46">
        <w:fldChar w:fldCharType="separate"/>
      </w:r>
      <w:r w:rsidR="00932509">
        <w:rPr>
          <w:noProof/>
        </w:rPr>
        <w:t>3</w:t>
      </w:r>
      <w:r w:rsidRPr="00F50E46">
        <w:fldChar w:fldCharType="end"/>
      </w:r>
      <w:bookmarkEnd w:id="13"/>
      <w:r w:rsidRPr="00AE6D39">
        <w:t>. Completion time, number of pauses, and satisfaction ratings for</w:t>
      </w:r>
      <w:commentRangeStart w:id="14"/>
      <w:r w:rsidRPr="00AE6D39">
        <w:t xml:space="preserve"> each condition</w:t>
      </w:r>
      <w:commentRangeEnd w:id="14"/>
      <w:r w:rsidR="00786A50">
        <w:rPr>
          <w:rStyle w:val="aa"/>
          <w:rFonts w:asciiTheme="minorHAnsi" w:eastAsiaTheme="minorEastAsia" w:hAnsiTheme="minorHAnsi" w:cstheme="minorBidi"/>
          <w:lang w:val="en-CA" w:eastAsia="zh-CN"/>
        </w:rPr>
        <w:commentReference w:id="14"/>
      </w:r>
    </w:p>
    <w:tbl>
      <w:tblPr>
        <w:tblStyle w:val="a9"/>
        <w:tblW w:w="87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070"/>
        <w:gridCol w:w="1890"/>
        <w:gridCol w:w="2653"/>
      </w:tblGrid>
      <w:tr w:rsidR="00877755" w:rsidRPr="00917CBC" w14:paraId="1A28A693" w14:textId="77777777" w:rsidTr="00CF5DC6">
        <w:trPr>
          <w:tblHeader/>
        </w:trPr>
        <w:tc>
          <w:tcPr>
            <w:tcW w:w="2160" w:type="dxa"/>
            <w:tcBorders>
              <w:top w:val="single" w:sz="4" w:space="0" w:color="auto"/>
              <w:left w:val="nil"/>
              <w:bottom w:val="single" w:sz="4" w:space="0" w:color="auto"/>
              <w:right w:val="nil"/>
            </w:tcBorders>
            <w:hideMark/>
          </w:tcPr>
          <w:p w14:paraId="56AF6CCB" w14:textId="66E51A6B" w:rsidR="00877755" w:rsidRPr="005B2F9F" w:rsidRDefault="005C68B9" w:rsidP="00205E53">
            <w:pPr>
              <w:pStyle w:val="TableCell"/>
              <w:spacing w:line="240" w:lineRule="auto"/>
              <w:jc w:val="center"/>
              <w:rPr>
                <w:sz w:val="14"/>
                <w:szCs w:val="14"/>
              </w:rPr>
            </w:pPr>
            <w:r>
              <w:rPr>
                <w:sz w:val="14"/>
                <w:szCs w:val="14"/>
              </w:rPr>
              <w:t xml:space="preserve">Content </w:t>
            </w:r>
            <w:r w:rsidR="00C92A4C">
              <w:rPr>
                <w:sz w:val="14"/>
                <w:szCs w:val="14"/>
              </w:rPr>
              <w:t>d</w:t>
            </w:r>
            <w:r w:rsidR="00C92A4C" w:rsidRPr="005B2F9F">
              <w:rPr>
                <w:sz w:val="14"/>
                <w:szCs w:val="14"/>
              </w:rPr>
              <w:t xml:space="preserve">elivery </w:t>
            </w:r>
            <w:r w:rsidR="00C92A4C">
              <w:rPr>
                <w:sz w:val="14"/>
                <w:szCs w:val="14"/>
              </w:rPr>
              <w:t>method</w:t>
            </w:r>
          </w:p>
        </w:tc>
        <w:tc>
          <w:tcPr>
            <w:tcW w:w="2070" w:type="dxa"/>
            <w:tcBorders>
              <w:top w:val="single" w:sz="4" w:space="0" w:color="auto"/>
              <w:left w:val="nil"/>
              <w:bottom w:val="single" w:sz="4" w:space="0" w:color="auto"/>
              <w:right w:val="nil"/>
            </w:tcBorders>
            <w:hideMark/>
          </w:tcPr>
          <w:p w14:paraId="22ED82B6" w14:textId="043A4210" w:rsidR="00877755" w:rsidRPr="005B2F9F" w:rsidRDefault="00877755" w:rsidP="00205E53">
            <w:pPr>
              <w:pStyle w:val="TableCell"/>
              <w:spacing w:line="240" w:lineRule="auto"/>
              <w:ind w:firstLine="0"/>
              <w:jc w:val="center"/>
              <w:rPr>
                <w:sz w:val="14"/>
                <w:szCs w:val="14"/>
              </w:rPr>
            </w:pPr>
            <w:r w:rsidRPr="005B2F9F">
              <w:rPr>
                <w:sz w:val="14"/>
                <w:szCs w:val="14"/>
              </w:rPr>
              <w:t xml:space="preserve">Completion </w:t>
            </w:r>
            <w:r w:rsidR="009939BB">
              <w:rPr>
                <w:sz w:val="14"/>
                <w:szCs w:val="14"/>
              </w:rPr>
              <w:t>t</w:t>
            </w:r>
            <w:r w:rsidR="009939BB" w:rsidRPr="005B2F9F">
              <w:rPr>
                <w:sz w:val="14"/>
                <w:szCs w:val="14"/>
              </w:rPr>
              <w:t xml:space="preserve">ime </w:t>
            </w:r>
            <w:r w:rsidRPr="005B2F9F">
              <w:rPr>
                <w:sz w:val="14"/>
                <w:szCs w:val="14"/>
              </w:rPr>
              <w:t>(</w:t>
            </w:r>
            <w:r w:rsidR="007A1C60">
              <w:rPr>
                <w:sz w:val="14"/>
                <w:szCs w:val="14"/>
              </w:rPr>
              <w:t>s</w:t>
            </w:r>
            <w:r w:rsidRPr="005B2F9F">
              <w:rPr>
                <w:sz w:val="14"/>
                <w:szCs w:val="14"/>
              </w:rPr>
              <w:t>)</w:t>
            </w:r>
          </w:p>
        </w:tc>
        <w:tc>
          <w:tcPr>
            <w:tcW w:w="1890" w:type="dxa"/>
            <w:tcBorders>
              <w:top w:val="single" w:sz="4" w:space="0" w:color="auto"/>
              <w:left w:val="nil"/>
              <w:bottom w:val="single" w:sz="4" w:space="0" w:color="auto"/>
              <w:right w:val="nil"/>
            </w:tcBorders>
            <w:hideMark/>
          </w:tcPr>
          <w:p w14:paraId="0CBC473A" w14:textId="222602C7" w:rsidR="00892E20" w:rsidRPr="005B2F9F" w:rsidRDefault="00877755" w:rsidP="00205E53">
            <w:pPr>
              <w:pStyle w:val="TableCell"/>
              <w:spacing w:line="240" w:lineRule="auto"/>
              <w:ind w:firstLine="0"/>
              <w:jc w:val="center"/>
              <w:rPr>
                <w:sz w:val="14"/>
                <w:szCs w:val="14"/>
              </w:rPr>
            </w:pPr>
            <w:r w:rsidRPr="005B2F9F">
              <w:rPr>
                <w:sz w:val="14"/>
                <w:szCs w:val="14"/>
              </w:rPr>
              <w:t xml:space="preserve">Number of </w:t>
            </w:r>
            <w:r w:rsidR="00CB6C41">
              <w:rPr>
                <w:sz w:val="14"/>
                <w:szCs w:val="14"/>
              </w:rPr>
              <w:t xml:space="preserve">manual </w:t>
            </w:r>
            <w:r w:rsidRPr="005B2F9F">
              <w:rPr>
                <w:sz w:val="14"/>
                <w:szCs w:val="14"/>
              </w:rPr>
              <w:t>pauses</w:t>
            </w:r>
          </w:p>
        </w:tc>
        <w:tc>
          <w:tcPr>
            <w:tcW w:w="2653" w:type="dxa"/>
            <w:tcBorders>
              <w:top w:val="single" w:sz="4" w:space="0" w:color="auto"/>
              <w:left w:val="nil"/>
              <w:bottom w:val="single" w:sz="4" w:space="0" w:color="auto"/>
              <w:right w:val="nil"/>
            </w:tcBorders>
            <w:hideMark/>
          </w:tcPr>
          <w:p w14:paraId="2E053E02" w14:textId="14999D40" w:rsidR="00877755" w:rsidRPr="005B2F9F" w:rsidRDefault="00877755" w:rsidP="00205E53">
            <w:pPr>
              <w:pStyle w:val="TableCell"/>
              <w:spacing w:line="240" w:lineRule="auto"/>
              <w:ind w:firstLine="0"/>
              <w:jc w:val="center"/>
              <w:rPr>
                <w:sz w:val="14"/>
                <w:szCs w:val="14"/>
              </w:rPr>
            </w:pPr>
            <w:r w:rsidRPr="005B2F9F">
              <w:rPr>
                <w:sz w:val="14"/>
                <w:szCs w:val="14"/>
              </w:rPr>
              <w:t>Satisfaction ratings</w:t>
            </w:r>
            <w:r w:rsidR="000A0B00" w:rsidRPr="00917CBC">
              <w:rPr>
                <w:sz w:val="14"/>
                <w:szCs w:val="14"/>
              </w:rPr>
              <w:t xml:space="preserve"> (median)</w:t>
            </w:r>
          </w:p>
        </w:tc>
      </w:tr>
      <w:tr w:rsidR="00877755" w:rsidRPr="00917CBC" w14:paraId="6F574ABA" w14:textId="77777777" w:rsidTr="00CF5DC6">
        <w:tc>
          <w:tcPr>
            <w:tcW w:w="2160" w:type="dxa"/>
            <w:tcBorders>
              <w:top w:val="single" w:sz="4" w:space="0" w:color="auto"/>
              <w:left w:val="nil"/>
              <w:bottom w:val="nil"/>
              <w:right w:val="nil"/>
            </w:tcBorders>
            <w:hideMark/>
          </w:tcPr>
          <w:p w14:paraId="232E5B92" w14:textId="5C6E5773" w:rsidR="00877755" w:rsidRPr="005B2F9F" w:rsidRDefault="00ED43D7" w:rsidP="00877755">
            <w:pPr>
              <w:pStyle w:val="TableCell"/>
              <w:jc w:val="center"/>
              <w:rPr>
                <w:sz w:val="14"/>
                <w:szCs w:val="14"/>
              </w:rPr>
            </w:pPr>
            <w:r w:rsidRPr="00ED43D7">
              <w:rPr>
                <w:i/>
                <w:iCs/>
                <w:sz w:val="14"/>
                <w:szCs w:val="14"/>
              </w:rPr>
              <w:t>CTL</w:t>
            </w:r>
          </w:p>
          <w:p w14:paraId="7222B063" w14:textId="757B5BAA" w:rsidR="00C64DC9" w:rsidRPr="005B2F9F" w:rsidRDefault="00ED43D7" w:rsidP="00877755">
            <w:pPr>
              <w:pStyle w:val="TableCell"/>
              <w:jc w:val="center"/>
              <w:rPr>
                <w:sz w:val="14"/>
                <w:szCs w:val="14"/>
              </w:rPr>
            </w:pPr>
            <w:r w:rsidRPr="00ED43D7">
              <w:rPr>
                <w:i/>
                <w:iCs/>
                <w:sz w:val="14"/>
                <w:szCs w:val="14"/>
              </w:rPr>
              <w:t>AP</w:t>
            </w:r>
          </w:p>
          <w:p w14:paraId="248B12B2" w14:textId="1CBB1965" w:rsidR="00C64DC9" w:rsidRPr="005B2F9F" w:rsidRDefault="00ED43D7" w:rsidP="005B2F9F">
            <w:pPr>
              <w:pStyle w:val="TableCell"/>
              <w:jc w:val="center"/>
              <w:rPr>
                <w:sz w:val="14"/>
                <w:szCs w:val="14"/>
              </w:rPr>
            </w:pPr>
            <w:r w:rsidRPr="00ED43D7">
              <w:rPr>
                <w:i/>
                <w:iCs/>
                <w:sz w:val="14"/>
                <w:szCs w:val="14"/>
              </w:rPr>
              <w:t>SLOW</w:t>
            </w:r>
          </w:p>
        </w:tc>
        <w:tc>
          <w:tcPr>
            <w:tcW w:w="2070" w:type="dxa"/>
            <w:tcBorders>
              <w:top w:val="single" w:sz="4" w:space="0" w:color="auto"/>
              <w:left w:val="nil"/>
              <w:bottom w:val="nil"/>
              <w:right w:val="nil"/>
            </w:tcBorders>
            <w:hideMark/>
          </w:tcPr>
          <w:p w14:paraId="79387CE3" w14:textId="50D4FCA0" w:rsidR="00877755" w:rsidRPr="005B2F9F" w:rsidRDefault="0061561E" w:rsidP="00B83086">
            <w:pPr>
              <w:pStyle w:val="TableCell"/>
              <w:ind w:hanging="96"/>
              <w:jc w:val="center"/>
              <w:rPr>
                <w:sz w:val="14"/>
                <w:szCs w:val="14"/>
              </w:rPr>
            </w:pPr>
            <w:r>
              <w:rPr>
                <w:sz w:val="14"/>
                <w:szCs w:val="14"/>
              </w:rPr>
              <w:t>619.94</w:t>
            </w:r>
            <w:r w:rsidR="001F5B2F">
              <w:rPr>
                <w:sz w:val="14"/>
                <w:szCs w:val="14"/>
              </w:rPr>
              <w:t xml:space="preserve"> </w:t>
            </w:r>
            <w:r w:rsidR="00892E20" w:rsidRPr="00892E20">
              <w:rPr>
                <w:sz w:val="14"/>
                <w:szCs w:val="14"/>
              </w:rPr>
              <w:t>±</w:t>
            </w:r>
            <w:r w:rsidR="00892E20">
              <w:rPr>
                <w:sz w:val="14"/>
                <w:szCs w:val="14"/>
              </w:rPr>
              <w:t xml:space="preserve"> </w:t>
            </w:r>
            <w:r>
              <w:rPr>
                <w:sz w:val="14"/>
                <w:szCs w:val="14"/>
              </w:rPr>
              <w:t>129.76</w:t>
            </w:r>
          </w:p>
          <w:p w14:paraId="7BF04C11" w14:textId="2A7D5DA2" w:rsidR="00C64DC9" w:rsidRPr="005B2F9F" w:rsidRDefault="000C56E0" w:rsidP="00B83086">
            <w:pPr>
              <w:pStyle w:val="TableCell"/>
              <w:ind w:hanging="96"/>
              <w:jc w:val="center"/>
              <w:rPr>
                <w:sz w:val="14"/>
                <w:szCs w:val="14"/>
              </w:rPr>
            </w:pPr>
            <w:r>
              <w:rPr>
                <w:sz w:val="14"/>
                <w:szCs w:val="14"/>
              </w:rPr>
              <w:t>545.83</w:t>
            </w:r>
            <w:r w:rsidR="001F5B2F">
              <w:rPr>
                <w:sz w:val="14"/>
                <w:szCs w:val="14"/>
              </w:rPr>
              <w:t xml:space="preserve"> </w:t>
            </w:r>
            <w:r w:rsidR="00892E20" w:rsidRPr="00892E20">
              <w:rPr>
                <w:sz w:val="14"/>
                <w:szCs w:val="14"/>
              </w:rPr>
              <w:t>±</w:t>
            </w:r>
            <w:r w:rsidR="00892E20">
              <w:rPr>
                <w:sz w:val="14"/>
                <w:szCs w:val="14"/>
              </w:rPr>
              <w:t xml:space="preserve"> </w:t>
            </w:r>
            <w:r>
              <w:rPr>
                <w:sz w:val="14"/>
                <w:szCs w:val="14"/>
              </w:rPr>
              <w:t>220.76</w:t>
            </w:r>
          </w:p>
          <w:p w14:paraId="06590079" w14:textId="460DED66" w:rsidR="00C64DC9" w:rsidRPr="005B2F9F" w:rsidRDefault="000C56E0" w:rsidP="00B83086">
            <w:pPr>
              <w:pStyle w:val="TableCell"/>
              <w:ind w:hanging="96"/>
              <w:jc w:val="center"/>
              <w:rPr>
                <w:sz w:val="14"/>
                <w:szCs w:val="14"/>
              </w:rPr>
            </w:pPr>
            <w:r>
              <w:rPr>
                <w:sz w:val="14"/>
                <w:szCs w:val="14"/>
              </w:rPr>
              <w:t>726.33</w:t>
            </w:r>
            <w:r w:rsidR="001F5B2F">
              <w:rPr>
                <w:sz w:val="14"/>
                <w:szCs w:val="14"/>
              </w:rPr>
              <w:t xml:space="preserve"> </w:t>
            </w:r>
            <w:r w:rsidR="00892E20" w:rsidRPr="00892E20">
              <w:rPr>
                <w:sz w:val="14"/>
                <w:szCs w:val="14"/>
              </w:rPr>
              <w:t>±</w:t>
            </w:r>
            <w:r w:rsidR="00892E20">
              <w:rPr>
                <w:sz w:val="14"/>
                <w:szCs w:val="14"/>
              </w:rPr>
              <w:t xml:space="preserve"> </w:t>
            </w:r>
            <w:r>
              <w:rPr>
                <w:sz w:val="14"/>
                <w:szCs w:val="14"/>
              </w:rPr>
              <w:t>262.66</w:t>
            </w:r>
          </w:p>
        </w:tc>
        <w:tc>
          <w:tcPr>
            <w:tcW w:w="1890" w:type="dxa"/>
            <w:tcBorders>
              <w:top w:val="single" w:sz="4" w:space="0" w:color="auto"/>
              <w:left w:val="nil"/>
              <w:bottom w:val="nil"/>
              <w:right w:val="nil"/>
            </w:tcBorders>
            <w:hideMark/>
          </w:tcPr>
          <w:p w14:paraId="009A8FE5" w14:textId="3B3C4A4E" w:rsidR="00C64DC9" w:rsidRPr="005B2F9F" w:rsidRDefault="00C64DC9" w:rsidP="00C64DC9">
            <w:pPr>
              <w:pStyle w:val="TableCell"/>
              <w:ind w:firstLine="0"/>
              <w:jc w:val="center"/>
              <w:rPr>
                <w:sz w:val="14"/>
                <w:szCs w:val="14"/>
              </w:rPr>
            </w:pPr>
            <w:r w:rsidRPr="005B2F9F">
              <w:rPr>
                <w:sz w:val="14"/>
                <w:szCs w:val="14"/>
              </w:rPr>
              <w:t xml:space="preserve">5.83 </w:t>
            </w:r>
            <w:r w:rsidR="00892E20" w:rsidRPr="00892E20">
              <w:rPr>
                <w:sz w:val="14"/>
                <w:szCs w:val="14"/>
              </w:rPr>
              <w:t>±</w:t>
            </w:r>
            <w:r w:rsidR="00892E20" w:rsidRPr="005B2F9F" w:rsidDel="00892E20">
              <w:rPr>
                <w:sz w:val="14"/>
                <w:szCs w:val="14"/>
              </w:rPr>
              <w:t xml:space="preserve"> </w:t>
            </w:r>
            <w:r w:rsidRPr="005B2F9F">
              <w:rPr>
                <w:sz w:val="14"/>
                <w:szCs w:val="14"/>
              </w:rPr>
              <w:t>1.85</w:t>
            </w:r>
          </w:p>
          <w:p w14:paraId="1632F58A" w14:textId="541E18C0" w:rsidR="00877755" w:rsidRPr="005B2F9F" w:rsidRDefault="00C64DC9" w:rsidP="00877755">
            <w:pPr>
              <w:pStyle w:val="TableCell"/>
              <w:ind w:firstLine="0"/>
              <w:jc w:val="center"/>
              <w:rPr>
                <w:sz w:val="14"/>
                <w:szCs w:val="14"/>
              </w:rPr>
            </w:pPr>
            <w:r w:rsidRPr="005B2F9F">
              <w:rPr>
                <w:sz w:val="14"/>
                <w:szCs w:val="14"/>
              </w:rPr>
              <w:t xml:space="preserve">4.21 </w:t>
            </w:r>
            <w:r w:rsidR="00892E20" w:rsidRPr="00892E20">
              <w:rPr>
                <w:sz w:val="14"/>
                <w:szCs w:val="14"/>
              </w:rPr>
              <w:t>±</w:t>
            </w:r>
            <w:r w:rsidR="00892E20" w:rsidRPr="005B2F9F" w:rsidDel="00892E20">
              <w:rPr>
                <w:sz w:val="14"/>
                <w:szCs w:val="14"/>
              </w:rPr>
              <w:t xml:space="preserve"> </w:t>
            </w:r>
            <w:r w:rsidRPr="005B2F9F">
              <w:rPr>
                <w:sz w:val="14"/>
                <w:szCs w:val="14"/>
              </w:rPr>
              <w:t>1.01</w:t>
            </w:r>
          </w:p>
          <w:p w14:paraId="1F73D237" w14:textId="521B2EB1" w:rsidR="00C64DC9" w:rsidRPr="005B2F9F" w:rsidRDefault="00C64DC9" w:rsidP="005B2F9F">
            <w:pPr>
              <w:pStyle w:val="TableCell"/>
              <w:ind w:firstLine="0"/>
              <w:jc w:val="center"/>
              <w:rPr>
                <w:sz w:val="14"/>
                <w:szCs w:val="14"/>
              </w:rPr>
            </w:pPr>
            <w:r w:rsidRPr="005B2F9F">
              <w:rPr>
                <w:sz w:val="14"/>
                <w:szCs w:val="14"/>
              </w:rPr>
              <w:t xml:space="preserve">6.0 </w:t>
            </w:r>
            <w:r w:rsidR="00892E20" w:rsidRPr="00892E20">
              <w:rPr>
                <w:sz w:val="14"/>
                <w:szCs w:val="14"/>
              </w:rPr>
              <w:t>±</w:t>
            </w:r>
            <w:r w:rsidR="00892E20" w:rsidRPr="005B2F9F" w:rsidDel="00892E20">
              <w:rPr>
                <w:sz w:val="14"/>
                <w:szCs w:val="14"/>
              </w:rPr>
              <w:t xml:space="preserve"> </w:t>
            </w:r>
            <w:r w:rsidRPr="005B2F9F">
              <w:rPr>
                <w:sz w:val="14"/>
                <w:szCs w:val="14"/>
              </w:rPr>
              <w:t>2.63</w:t>
            </w:r>
          </w:p>
        </w:tc>
        <w:tc>
          <w:tcPr>
            <w:tcW w:w="2653" w:type="dxa"/>
            <w:tcBorders>
              <w:top w:val="single" w:sz="4" w:space="0" w:color="auto"/>
              <w:left w:val="nil"/>
              <w:bottom w:val="nil"/>
              <w:right w:val="nil"/>
            </w:tcBorders>
            <w:hideMark/>
          </w:tcPr>
          <w:p w14:paraId="03D47F98" w14:textId="77777777" w:rsidR="00877755" w:rsidRPr="005B2F9F" w:rsidRDefault="00C64DC9" w:rsidP="00877755">
            <w:pPr>
              <w:pStyle w:val="TableCell"/>
              <w:ind w:firstLine="0"/>
              <w:jc w:val="center"/>
              <w:rPr>
                <w:sz w:val="14"/>
                <w:szCs w:val="14"/>
              </w:rPr>
            </w:pPr>
            <w:r w:rsidRPr="005B2F9F">
              <w:rPr>
                <w:sz w:val="14"/>
                <w:szCs w:val="14"/>
              </w:rPr>
              <w:t>1</w:t>
            </w:r>
          </w:p>
          <w:p w14:paraId="7917B759" w14:textId="77777777" w:rsidR="00C64DC9" w:rsidRPr="005B2F9F" w:rsidRDefault="00C64DC9" w:rsidP="00877755">
            <w:pPr>
              <w:pStyle w:val="TableCell"/>
              <w:ind w:firstLine="0"/>
              <w:jc w:val="center"/>
              <w:rPr>
                <w:sz w:val="14"/>
                <w:szCs w:val="14"/>
              </w:rPr>
            </w:pPr>
            <w:r w:rsidRPr="005B2F9F">
              <w:rPr>
                <w:sz w:val="14"/>
                <w:szCs w:val="14"/>
              </w:rPr>
              <w:t>2</w:t>
            </w:r>
          </w:p>
          <w:p w14:paraId="39543A8F" w14:textId="36364093" w:rsidR="00C64DC9" w:rsidRPr="005B2F9F" w:rsidRDefault="00FF49BD" w:rsidP="005B2F9F">
            <w:pPr>
              <w:pStyle w:val="TableCell"/>
              <w:ind w:firstLine="0"/>
              <w:jc w:val="center"/>
              <w:rPr>
                <w:sz w:val="14"/>
                <w:szCs w:val="14"/>
              </w:rPr>
            </w:pPr>
            <w:r w:rsidRPr="005B2F9F">
              <w:rPr>
                <w:sz w:val="14"/>
                <w:szCs w:val="14"/>
              </w:rPr>
              <w:t>2.5</w:t>
            </w:r>
          </w:p>
        </w:tc>
      </w:tr>
    </w:tbl>
    <w:p w14:paraId="2B5D3533" w14:textId="6C8A30FF" w:rsidR="00AE6D39" w:rsidRPr="005B2F9F" w:rsidRDefault="00F411EE" w:rsidP="00F50E46">
      <w:pPr>
        <w:pStyle w:val="TableCaption"/>
      </w:pPr>
      <w:bookmarkStart w:id="15" w:name="_Ref74927948"/>
      <w:r>
        <w:lastRenderedPageBreak/>
        <w:t xml:space="preserve">Table </w:t>
      </w:r>
      <w:fldSimple w:instr=" SEQ Table \* ARABIC ">
        <w:r w:rsidR="00932509">
          <w:rPr>
            <w:noProof/>
          </w:rPr>
          <w:t>4</w:t>
        </w:r>
      </w:fldSimple>
      <w:bookmarkEnd w:id="15"/>
      <w:r>
        <w:t xml:space="preserve">. </w:t>
      </w:r>
      <w:r w:rsidRPr="006A5B2D">
        <w:t xml:space="preserve">Summary of comparison results (* </w:t>
      </w:r>
      <w:commentRangeStart w:id="16"/>
      <w:r w:rsidRPr="006A5B2D">
        <w:t>indicates significance)</w:t>
      </w:r>
      <w:commentRangeEnd w:id="16"/>
      <w:r w:rsidR="002A2661">
        <w:rPr>
          <w:rStyle w:val="aa"/>
          <w:rFonts w:asciiTheme="minorHAnsi" w:eastAsiaTheme="minorEastAsia" w:hAnsiTheme="minorHAnsi" w:cstheme="minorBidi"/>
          <w:lang w:val="en-CA" w:eastAsia="zh-CN"/>
        </w:rPr>
        <w:commentReference w:id="16"/>
      </w:r>
    </w:p>
    <w:tbl>
      <w:tblPr>
        <w:tblStyle w:val="a9"/>
        <w:tblW w:w="46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tblGrid>
      <w:tr w:rsidR="00C64DC9" w:rsidRPr="00917CBC" w14:paraId="44F31162" w14:textId="77777777" w:rsidTr="00182C0D">
        <w:trPr>
          <w:tblHeader/>
          <w:jc w:val="center"/>
        </w:trPr>
        <w:tc>
          <w:tcPr>
            <w:tcW w:w="2160" w:type="dxa"/>
            <w:tcBorders>
              <w:top w:val="single" w:sz="4" w:space="0" w:color="auto"/>
              <w:left w:val="nil"/>
              <w:bottom w:val="single" w:sz="4" w:space="0" w:color="auto"/>
              <w:right w:val="nil"/>
            </w:tcBorders>
            <w:hideMark/>
          </w:tcPr>
          <w:p w14:paraId="243A6CA9" w14:textId="77777777" w:rsidR="00C64DC9" w:rsidRPr="005B2F9F" w:rsidRDefault="00C64DC9" w:rsidP="00205E53">
            <w:pPr>
              <w:pStyle w:val="TableCell"/>
              <w:spacing w:line="240" w:lineRule="auto"/>
              <w:jc w:val="center"/>
              <w:rPr>
                <w:sz w:val="14"/>
                <w:szCs w:val="14"/>
              </w:rPr>
            </w:pPr>
            <w:r w:rsidRPr="005B2F9F">
              <w:rPr>
                <w:sz w:val="14"/>
                <w:szCs w:val="14"/>
              </w:rPr>
              <w:t>Variable</w:t>
            </w:r>
          </w:p>
        </w:tc>
        <w:tc>
          <w:tcPr>
            <w:tcW w:w="2520" w:type="dxa"/>
            <w:tcBorders>
              <w:top w:val="single" w:sz="4" w:space="0" w:color="auto"/>
              <w:left w:val="nil"/>
              <w:bottom w:val="single" w:sz="4" w:space="0" w:color="auto"/>
              <w:right w:val="nil"/>
            </w:tcBorders>
            <w:hideMark/>
          </w:tcPr>
          <w:p w14:paraId="706745F1" w14:textId="77777777" w:rsidR="00C64DC9" w:rsidRPr="005B2F9F" w:rsidRDefault="00C64DC9" w:rsidP="00205E53">
            <w:pPr>
              <w:pStyle w:val="TableCell"/>
              <w:spacing w:line="240" w:lineRule="auto"/>
              <w:ind w:firstLine="0"/>
              <w:jc w:val="center"/>
              <w:rPr>
                <w:sz w:val="14"/>
                <w:szCs w:val="14"/>
              </w:rPr>
            </w:pPr>
            <w:r w:rsidRPr="005B2F9F">
              <w:rPr>
                <w:sz w:val="14"/>
                <w:szCs w:val="14"/>
              </w:rPr>
              <w:t>Result</w:t>
            </w:r>
          </w:p>
        </w:tc>
      </w:tr>
      <w:tr w:rsidR="00C64DC9" w:rsidRPr="00917CBC" w14:paraId="21F287C7" w14:textId="77777777" w:rsidTr="00182C0D">
        <w:trPr>
          <w:jc w:val="center"/>
        </w:trPr>
        <w:tc>
          <w:tcPr>
            <w:tcW w:w="2160" w:type="dxa"/>
            <w:tcBorders>
              <w:top w:val="single" w:sz="4" w:space="0" w:color="auto"/>
              <w:left w:val="nil"/>
              <w:bottom w:val="nil"/>
              <w:right w:val="nil"/>
            </w:tcBorders>
            <w:hideMark/>
          </w:tcPr>
          <w:p w14:paraId="3BEEA68E" w14:textId="77777777" w:rsidR="00C64DC9" w:rsidRPr="005B2F9F" w:rsidRDefault="00C64DC9" w:rsidP="00182C0D">
            <w:pPr>
              <w:pStyle w:val="TableCell"/>
              <w:jc w:val="center"/>
              <w:rPr>
                <w:sz w:val="14"/>
                <w:szCs w:val="14"/>
              </w:rPr>
            </w:pPr>
            <w:r w:rsidRPr="005B2F9F">
              <w:rPr>
                <w:sz w:val="14"/>
                <w:szCs w:val="14"/>
              </w:rPr>
              <w:t>Completion time</w:t>
            </w:r>
          </w:p>
        </w:tc>
        <w:tc>
          <w:tcPr>
            <w:tcW w:w="2520" w:type="dxa"/>
            <w:tcBorders>
              <w:top w:val="single" w:sz="4" w:space="0" w:color="auto"/>
              <w:left w:val="nil"/>
              <w:bottom w:val="nil"/>
              <w:right w:val="nil"/>
            </w:tcBorders>
            <w:hideMark/>
          </w:tcPr>
          <w:p w14:paraId="4D787A24" w14:textId="6419AC74" w:rsidR="00C64DC9" w:rsidRPr="005B2F9F" w:rsidRDefault="00ED43D7" w:rsidP="00182C0D">
            <w:pPr>
              <w:pStyle w:val="TableCell"/>
              <w:ind w:firstLine="0"/>
              <w:jc w:val="center"/>
              <w:rPr>
                <w:sz w:val="14"/>
                <w:szCs w:val="14"/>
              </w:rPr>
            </w:pPr>
            <w:r w:rsidRPr="00ED43D7">
              <w:rPr>
                <w:i/>
                <w:iCs/>
                <w:sz w:val="14"/>
                <w:szCs w:val="14"/>
              </w:rPr>
              <w:t>AP</w:t>
            </w:r>
            <w:r w:rsidR="00C92A4C" w:rsidRPr="005B2F9F">
              <w:rPr>
                <w:sz w:val="14"/>
                <w:szCs w:val="14"/>
              </w:rPr>
              <w:t xml:space="preserve"> </w:t>
            </w:r>
            <w:r w:rsidR="00C64DC9" w:rsidRPr="005B2F9F">
              <w:rPr>
                <w:sz w:val="14"/>
                <w:szCs w:val="14"/>
              </w:rPr>
              <w:t xml:space="preserve">&lt; </w:t>
            </w:r>
            <w:r w:rsidRPr="00ED43D7">
              <w:rPr>
                <w:i/>
                <w:iCs/>
                <w:sz w:val="14"/>
                <w:szCs w:val="14"/>
              </w:rPr>
              <w:t>SLOW</w:t>
            </w:r>
            <w:r w:rsidR="00C92A4C" w:rsidRPr="005B2F9F">
              <w:rPr>
                <w:sz w:val="14"/>
                <w:szCs w:val="14"/>
              </w:rPr>
              <w:t xml:space="preserve"> </w:t>
            </w:r>
            <w:r w:rsidR="00C64DC9" w:rsidRPr="005B2F9F">
              <w:rPr>
                <w:sz w:val="14"/>
                <w:szCs w:val="14"/>
              </w:rPr>
              <w:t>*</w:t>
            </w:r>
          </w:p>
        </w:tc>
      </w:tr>
      <w:tr w:rsidR="00C64DC9" w:rsidRPr="00917CBC" w14:paraId="059D39DF" w14:textId="77777777" w:rsidTr="00182C0D">
        <w:trPr>
          <w:jc w:val="center"/>
        </w:trPr>
        <w:tc>
          <w:tcPr>
            <w:tcW w:w="2160" w:type="dxa"/>
            <w:hideMark/>
          </w:tcPr>
          <w:p w14:paraId="704FA8D1" w14:textId="0E287856" w:rsidR="00C64DC9" w:rsidRPr="005B2F9F" w:rsidRDefault="00C64DC9" w:rsidP="00182C0D">
            <w:pPr>
              <w:pStyle w:val="TableCell"/>
              <w:jc w:val="center"/>
              <w:rPr>
                <w:sz w:val="14"/>
                <w:szCs w:val="14"/>
              </w:rPr>
            </w:pPr>
            <w:r w:rsidRPr="005B2F9F">
              <w:rPr>
                <w:sz w:val="14"/>
                <w:szCs w:val="14"/>
              </w:rPr>
              <w:t xml:space="preserve">Number of </w:t>
            </w:r>
            <w:r w:rsidR="00CC3BCF">
              <w:rPr>
                <w:sz w:val="14"/>
                <w:szCs w:val="14"/>
              </w:rPr>
              <w:t xml:space="preserve">manual </w:t>
            </w:r>
            <w:r w:rsidRPr="005B2F9F">
              <w:rPr>
                <w:sz w:val="14"/>
                <w:szCs w:val="14"/>
              </w:rPr>
              <w:t>pauses</w:t>
            </w:r>
          </w:p>
          <w:p w14:paraId="3B0C5DBA" w14:textId="77777777" w:rsidR="00C64DC9" w:rsidRPr="005B2F9F" w:rsidRDefault="00C64DC9" w:rsidP="00182C0D">
            <w:pPr>
              <w:pStyle w:val="TableCell"/>
              <w:jc w:val="center"/>
              <w:rPr>
                <w:sz w:val="14"/>
                <w:szCs w:val="14"/>
              </w:rPr>
            </w:pPr>
            <w:r w:rsidRPr="005B2F9F">
              <w:rPr>
                <w:sz w:val="14"/>
                <w:szCs w:val="14"/>
              </w:rPr>
              <w:t>Satisfaction rating</w:t>
            </w:r>
          </w:p>
        </w:tc>
        <w:tc>
          <w:tcPr>
            <w:tcW w:w="2520" w:type="dxa"/>
            <w:hideMark/>
          </w:tcPr>
          <w:p w14:paraId="64746F87" w14:textId="5494ED04" w:rsidR="00C64DC9" w:rsidRPr="005B2F9F" w:rsidRDefault="00ED43D7" w:rsidP="00182C0D">
            <w:pPr>
              <w:pStyle w:val="TableCell"/>
              <w:ind w:firstLine="0"/>
              <w:jc w:val="center"/>
              <w:rPr>
                <w:sz w:val="14"/>
                <w:szCs w:val="14"/>
              </w:rPr>
            </w:pPr>
            <w:r w:rsidRPr="00ED43D7">
              <w:rPr>
                <w:i/>
                <w:iCs/>
                <w:sz w:val="14"/>
                <w:szCs w:val="14"/>
              </w:rPr>
              <w:t>AP</w:t>
            </w:r>
            <w:r w:rsidR="00C92A4C" w:rsidRPr="005B2F9F">
              <w:rPr>
                <w:sz w:val="14"/>
                <w:szCs w:val="14"/>
              </w:rPr>
              <w:t xml:space="preserve"> </w:t>
            </w:r>
            <w:r w:rsidR="00C64DC9" w:rsidRPr="005B2F9F">
              <w:rPr>
                <w:sz w:val="14"/>
                <w:szCs w:val="14"/>
              </w:rPr>
              <w:t xml:space="preserve">&lt; </w:t>
            </w:r>
            <w:r w:rsidRPr="00ED43D7">
              <w:rPr>
                <w:i/>
                <w:iCs/>
                <w:sz w:val="14"/>
                <w:szCs w:val="14"/>
              </w:rPr>
              <w:t>SLOW</w:t>
            </w:r>
            <w:r w:rsidR="00C92A4C" w:rsidRPr="005B2F9F">
              <w:rPr>
                <w:sz w:val="14"/>
                <w:szCs w:val="14"/>
              </w:rPr>
              <w:t xml:space="preserve"> </w:t>
            </w:r>
            <w:r w:rsidR="00C64DC9" w:rsidRPr="005B2F9F">
              <w:rPr>
                <w:sz w:val="14"/>
                <w:szCs w:val="14"/>
              </w:rPr>
              <w:t xml:space="preserve">&amp; </w:t>
            </w:r>
            <w:r w:rsidRPr="00ED43D7">
              <w:rPr>
                <w:i/>
                <w:iCs/>
                <w:sz w:val="14"/>
                <w:szCs w:val="14"/>
              </w:rPr>
              <w:t>CTL</w:t>
            </w:r>
            <w:r w:rsidR="00C92A4C" w:rsidRPr="005B2F9F">
              <w:rPr>
                <w:sz w:val="14"/>
                <w:szCs w:val="14"/>
              </w:rPr>
              <w:t xml:space="preserve"> </w:t>
            </w:r>
            <w:r w:rsidR="00C64DC9" w:rsidRPr="005B2F9F">
              <w:rPr>
                <w:sz w:val="14"/>
                <w:szCs w:val="14"/>
              </w:rPr>
              <w:t>*</w:t>
            </w:r>
          </w:p>
          <w:p w14:paraId="61E76868" w14:textId="1D24C8B9" w:rsidR="00C64DC9" w:rsidRPr="005B2F9F" w:rsidRDefault="00ED43D7" w:rsidP="00182C0D">
            <w:pPr>
              <w:pStyle w:val="TableCell"/>
              <w:ind w:firstLine="0"/>
              <w:jc w:val="center"/>
              <w:rPr>
                <w:sz w:val="14"/>
                <w:szCs w:val="14"/>
              </w:rPr>
            </w:pPr>
            <w:r w:rsidRPr="00ED43D7">
              <w:rPr>
                <w:i/>
                <w:iCs/>
                <w:sz w:val="14"/>
                <w:szCs w:val="14"/>
              </w:rPr>
              <w:t>CTL</w:t>
            </w:r>
            <w:r w:rsidR="00C92A4C" w:rsidRPr="005B2F9F">
              <w:rPr>
                <w:sz w:val="14"/>
                <w:szCs w:val="14"/>
              </w:rPr>
              <w:t xml:space="preserve"> </w:t>
            </w:r>
            <w:r w:rsidR="00C64DC9" w:rsidRPr="005B2F9F">
              <w:rPr>
                <w:sz w:val="14"/>
                <w:szCs w:val="14"/>
              </w:rPr>
              <w:t xml:space="preserve">&lt; </w:t>
            </w:r>
            <w:r w:rsidRPr="00ED43D7">
              <w:rPr>
                <w:i/>
                <w:iCs/>
                <w:sz w:val="14"/>
                <w:szCs w:val="14"/>
              </w:rPr>
              <w:t>AP</w:t>
            </w:r>
            <w:r w:rsidR="00C92A4C" w:rsidRPr="005B2F9F">
              <w:rPr>
                <w:sz w:val="14"/>
                <w:szCs w:val="14"/>
              </w:rPr>
              <w:t xml:space="preserve"> </w:t>
            </w:r>
            <w:r w:rsidR="00C64DC9" w:rsidRPr="005B2F9F">
              <w:rPr>
                <w:sz w:val="14"/>
                <w:szCs w:val="14"/>
              </w:rPr>
              <w:t xml:space="preserve">&amp; </w:t>
            </w:r>
            <w:r w:rsidRPr="00ED43D7">
              <w:rPr>
                <w:i/>
                <w:iCs/>
                <w:sz w:val="14"/>
                <w:szCs w:val="14"/>
              </w:rPr>
              <w:t>SLOW</w:t>
            </w:r>
            <w:r w:rsidR="00C92A4C" w:rsidRPr="005B2F9F">
              <w:rPr>
                <w:sz w:val="14"/>
                <w:szCs w:val="14"/>
              </w:rPr>
              <w:t xml:space="preserve"> </w:t>
            </w:r>
            <w:r w:rsidR="00C64DC9" w:rsidRPr="005B2F9F">
              <w:rPr>
                <w:sz w:val="14"/>
                <w:szCs w:val="14"/>
              </w:rPr>
              <w:t>*</w:t>
            </w:r>
          </w:p>
        </w:tc>
      </w:tr>
    </w:tbl>
    <w:p w14:paraId="79B2F4F5" w14:textId="77777777" w:rsidR="00003D88" w:rsidRPr="00CA50F5" w:rsidRDefault="00003D88" w:rsidP="005B2F9F">
      <w:pPr>
        <w:pStyle w:val="ParaContinue"/>
        <w:rPr>
          <w:lang w:eastAsia="en-US"/>
        </w:rPr>
      </w:pPr>
    </w:p>
    <w:p w14:paraId="2A140D77" w14:textId="58034D15" w:rsidR="008506F6" w:rsidRDefault="00EF5DF1" w:rsidP="008506F6">
      <w:pPr>
        <w:pStyle w:val="PostHeadPara"/>
      </w:pPr>
      <w:r>
        <w:t xml:space="preserve">All participants </w:t>
      </w:r>
      <w:r w:rsidR="00800265">
        <w:t>completed the tasks successfully</w:t>
      </w:r>
      <w:r w:rsidR="00E31296">
        <w:t xml:space="preserve"> </w:t>
      </w:r>
      <w:r w:rsidR="008060DC">
        <w:t xml:space="preserve">in </w:t>
      </w:r>
      <w:r w:rsidR="00E31296">
        <w:t>under 20 minutes</w:t>
      </w:r>
      <w:r w:rsidR="007F490C">
        <w:t xml:space="preserve">. </w:t>
      </w:r>
      <w:r w:rsidR="00661DBD">
        <w:t xml:space="preserve">In this section, we </w:t>
      </w:r>
      <w:r w:rsidR="00FD63FC">
        <w:t xml:space="preserve">report </w:t>
      </w:r>
      <w:r w:rsidR="00661DBD">
        <w:t xml:space="preserve">the results </w:t>
      </w:r>
      <w:r w:rsidR="007A34CB">
        <w:t xml:space="preserve">(summarized in </w:t>
      </w:r>
      <w:r w:rsidR="00F411EE">
        <w:fldChar w:fldCharType="begin"/>
      </w:r>
      <w:r w:rsidR="00F411EE">
        <w:instrText xml:space="preserve"> REF _Ref74927939 \h </w:instrText>
      </w:r>
      <w:r w:rsidR="00F411EE">
        <w:fldChar w:fldCharType="separate"/>
      </w:r>
      <w:r w:rsidR="00932509" w:rsidRPr="00AE6D39">
        <w:t xml:space="preserve">Table </w:t>
      </w:r>
      <w:r w:rsidR="00932509">
        <w:rPr>
          <w:noProof/>
        </w:rPr>
        <w:t>3</w:t>
      </w:r>
      <w:r w:rsidR="00F411EE">
        <w:fldChar w:fldCharType="end"/>
      </w:r>
      <w:r w:rsidR="00CD4230">
        <w:t xml:space="preserve"> </w:t>
      </w:r>
      <w:r w:rsidR="007A34CB">
        <w:t xml:space="preserve">and </w:t>
      </w:r>
      <w:r w:rsidR="00F411EE">
        <w:fldChar w:fldCharType="begin"/>
      </w:r>
      <w:r w:rsidR="00F411EE">
        <w:instrText xml:space="preserve"> REF _Ref74927948 \h </w:instrText>
      </w:r>
      <w:r w:rsidR="00F411EE">
        <w:fldChar w:fldCharType="separate"/>
      </w:r>
      <w:r w:rsidR="00932509">
        <w:t xml:space="preserve">Table </w:t>
      </w:r>
      <w:r w:rsidR="00932509">
        <w:rPr>
          <w:noProof/>
        </w:rPr>
        <w:t>4</w:t>
      </w:r>
      <w:r w:rsidR="00F411EE">
        <w:fldChar w:fldCharType="end"/>
      </w:r>
      <w:r w:rsidR="007A34CB">
        <w:t>)</w:t>
      </w:r>
      <w:r w:rsidR="00FD63FC">
        <w:t xml:space="preserve"> and </w:t>
      </w:r>
      <w:r w:rsidR="00661DBD">
        <w:t xml:space="preserve">discuss findings from </w:t>
      </w:r>
      <w:r w:rsidR="00541A38">
        <w:t xml:space="preserve">the first user study. </w:t>
      </w:r>
    </w:p>
    <w:p w14:paraId="0D7B43C2" w14:textId="159433D3" w:rsidR="005C0604" w:rsidRPr="005B2F9F" w:rsidRDefault="00C4059B" w:rsidP="005B2F9F">
      <w:pPr>
        <w:pStyle w:val="Para"/>
      </w:pPr>
      <w:r w:rsidRPr="00B83086">
        <w:rPr>
          <w:b/>
          <w:bCs/>
          <w:lang w:eastAsia="en-US"/>
        </w:rPr>
        <w:t>C</w:t>
      </w:r>
      <w:r w:rsidR="008506F6" w:rsidRPr="00B83086">
        <w:rPr>
          <w:b/>
          <w:bCs/>
          <w:lang w:eastAsia="en-US"/>
        </w:rPr>
        <w:t>ompletion time</w:t>
      </w:r>
      <w:r w:rsidR="008506F6" w:rsidRPr="00892E20">
        <w:t>.</w:t>
      </w:r>
      <w:r w:rsidR="008506F6">
        <w:t xml:space="preserve"> </w:t>
      </w:r>
      <w:r w:rsidR="006B6994">
        <w:t>The results showed that there was a significant</w:t>
      </w:r>
      <w:r w:rsidR="00630AD4">
        <w:t xml:space="preserve"> main</w:t>
      </w:r>
      <w:r w:rsidR="006B6994">
        <w:t xml:space="preserve"> effect of </w:t>
      </w:r>
      <w:r w:rsidR="00892E20">
        <w:rPr>
          <w:i/>
          <w:iCs/>
        </w:rPr>
        <w:t>Method</w:t>
      </w:r>
      <w:r w:rsidR="00C92A4C">
        <w:t xml:space="preserve"> </w:t>
      </w:r>
      <w:r w:rsidR="006B6994">
        <w:t>on the task completion time</w:t>
      </w:r>
      <w:r w:rsidR="00913687">
        <w:t xml:space="preserve"> (</w:t>
      </w:r>
      <w:r w:rsidR="00DF5938">
        <w:t>F (</w:t>
      </w:r>
      <w:r w:rsidR="00630AD4">
        <w:t>2,</w:t>
      </w:r>
      <w:r w:rsidR="000F126D">
        <w:t>45</w:t>
      </w:r>
      <w:r w:rsidR="00630AD4">
        <w:t>)</w:t>
      </w:r>
      <w:r w:rsidR="000F126D">
        <w:t xml:space="preserve"> = </w:t>
      </w:r>
      <w:r w:rsidR="00B355F3">
        <w:t>3.58</w:t>
      </w:r>
      <w:r w:rsidR="00913687">
        <w:t xml:space="preserve">, </w:t>
      </w:r>
      <w:r w:rsidR="007D2C5A">
        <w:t xml:space="preserve">p&lt;0.05,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E532D">
        <w:t xml:space="preserve">= </w:t>
      </w:r>
      <w:r w:rsidR="000771F8">
        <w:t>0.11</w:t>
      </w:r>
      <w:r w:rsidR="00913687">
        <w:t>)</w:t>
      </w:r>
      <w:r w:rsidR="008506F6" w:rsidRPr="006A1DE6">
        <w:t>.</w:t>
      </w:r>
      <w:r w:rsidR="007D2C5A">
        <w:t xml:space="preserve"> </w:t>
      </w:r>
      <w:r w:rsidR="00427F25">
        <w:t xml:space="preserve">A </w:t>
      </w:r>
      <w:r w:rsidR="00A67DBE" w:rsidRPr="00A67DBE">
        <w:t xml:space="preserve">post-hoc pairwise </w:t>
      </w:r>
      <w:r w:rsidR="004B186F">
        <w:t xml:space="preserve">comparison </w:t>
      </w:r>
      <w:r w:rsidR="00915450">
        <w:t>using Fisher</w:t>
      </w:r>
      <w:r w:rsidR="0049036E">
        <w:t xml:space="preserve"> LSD method </w:t>
      </w:r>
      <w:r w:rsidR="007D2C5A">
        <w:t>revealed that the</w:t>
      </w:r>
      <w:r w:rsidR="00014492">
        <w:t xml:space="preserve"> completion time for the </w:t>
      </w:r>
      <w:r w:rsidR="00892E20" w:rsidRPr="00B83086">
        <w:rPr>
          <w:i/>
          <w:iCs/>
        </w:rPr>
        <w:t>AP</w:t>
      </w:r>
      <w:r w:rsidR="00892E20">
        <w:t xml:space="preserve"> </w:t>
      </w:r>
      <w:r w:rsidR="00CB5CC5">
        <w:t>condition</w:t>
      </w:r>
      <w:r w:rsidR="00DB5F6F">
        <w:t xml:space="preserve"> </w:t>
      </w:r>
      <w:r w:rsidR="00EA76B9">
        <w:t xml:space="preserve">(M = </w:t>
      </w:r>
      <w:r w:rsidR="000C56E0" w:rsidRPr="000C56E0">
        <w:t>545.83</w:t>
      </w:r>
      <w:r w:rsidR="00EA76B9">
        <w:t xml:space="preserve">, </w:t>
      </w:r>
      <w:r w:rsidR="00427F25">
        <w:t xml:space="preserve">SD = </w:t>
      </w:r>
      <w:r w:rsidR="000C56E0" w:rsidRPr="000C56E0">
        <w:t>220.76</w:t>
      </w:r>
      <w:r w:rsidR="00EA76B9">
        <w:t>)</w:t>
      </w:r>
      <w:r w:rsidR="00014492">
        <w:t xml:space="preserve"> and the </w:t>
      </w:r>
      <w:r w:rsidR="00892E20">
        <w:rPr>
          <w:i/>
          <w:iCs/>
        </w:rPr>
        <w:t>SLOW</w:t>
      </w:r>
      <w:r w:rsidR="00892E20" w:rsidRPr="00B83086">
        <w:t xml:space="preserve"> </w:t>
      </w:r>
      <w:r w:rsidR="00CB5CC5">
        <w:t>condition</w:t>
      </w:r>
      <w:r w:rsidR="00427F25">
        <w:t xml:space="preserve"> (M = </w:t>
      </w:r>
      <w:r w:rsidR="000C56E0" w:rsidRPr="000C56E0">
        <w:t>726.33</w:t>
      </w:r>
      <w:r w:rsidR="00427F25">
        <w:t xml:space="preserve">, SD = </w:t>
      </w:r>
      <w:r w:rsidR="000C56E0">
        <w:t>262.66</w:t>
      </w:r>
      <w:r w:rsidR="00427F25">
        <w:t>) were</w:t>
      </w:r>
      <w:r w:rsidR="00C17784">
        <w:t xml:space="preserve"> significantly different</w:t>
      </w:r>
      <w:r w:rsidR="007D2506">
        <w:t xml:space="preserve"> (</w:t>
      </w:r>
      <w:r w:rsidR="00E549E7">
        <w:t>p=</w:t>
      </w:r>
      <w:r w:rsidR="00E549E7" w:rsidRPr="00E549E7">
        <w:t>0.011</w:t>
      </w:r>
      <w:r w:rsidR="007D2506">
        <w:t>)</w:t>
      </w:r>
      <w:r w:rsidR="007227E2">
        <w:t>.</w:t>
      </w:r>
      <w:r w:rsidR="00EB353C">
        <w:t xml:space="preserve"> </w:t>
      </w:r>
      <w:r w:rsidR="008738BB">
        <w:t>N</w:t>
      </w:r>
      <w:r w:rsidR="00EB353C">
        <w:t>o significant differen</w:t>
      </w:r>
      <w:r w:rsidR="006213AD">
        <w:t>ce</w:t>
      </w:r>
      <w:r w:rsidR="00EB353C">
        <w:t xml:space="preserve"> </w:t>
      </w:r>
      <w:r w:rsidR="008738BB">
        <w:t>was found when comparing</w:t>
      </w:r>
      <w:r w:rsidR="00EB353C">
        <w:t xml:space="preserve"> </w:t>
      </w:r>
      <w:r w:rsidR="008738BB">
        <w:t>each of the</w:t>
      </w:r>
      <w:r w:rsidR="00055AC7">
        <w:t xml:space="preserve"> </w:t>
      </w:r>
      <w:r w:rsidR="00EB353C">
        <w:t xml:space="preserve">two </w:t>
      </w:r>
      <w:r w:rsidR="00892D37">
        <w:t xml:space="preserve">methods for </w:t>
      </w:r>
      <w:r w:rsidR="00463D90">
        <w:t>regulating</w:t>
      </w:r>
      <w:r w:rsidR="00892D37">
        <w:t xml:space="preserve"> the </w:t>
      </w:r>
      <w:r w:rsidR="00704E82">
        <w:t xml:space="preserve">content </w:t>
      </w:r>
      <w:r w:rsidR="00892D37">
        <w:t xml:space="preserve">delivery rate </w:t>
      </w:r>
      <w:r w:rsidR="008738BB">
        <w:t>with</w:t>
      </w:r>
      <w:r w:rsidR="00D5580A">
        <w:t xml:space="preserve"> the </w:t>
      </w:r>
      <w:r w:rsidR="00892E20">
        <w:rPr>
          <w:i/>
          <w:iCs/>
        </w:rPr>
        <w:t>CTL</w:t>
      </w:r>
      <w:r w:rsidR="00892E20">
        <w:t xml:space="preserve"> </w:t>
      </w:r>
      <w:r w:rsidR="00CC0DCF">
        <w:t>condition</w:t>
      </w:r>
      <w:r w:rsidR="00424247">
        <w:t xml:space="preserve">. </w:t>
      </w:r>
      <w:r w:rsidR="00142F5A">
        <w:t xml:space="preserve">No significant effect of the </w:t>
      </w:r>
      <w:r w:rsidR="00892E20" w:rsidRPr="00B83086">
        <w:rPr>
          <w:i/>
          <w:iCs/>
        </w:rPr>
        <w:t>S</w:t>
      </w:r>
      <w:r w:rsidR="00C92A4C" w:rsidRPr="00B83086">
        <w:rPr>
          <w:i/>
          <w:iCs/>
        </w:rPr>
        <w:t>cenario</w:t>
      </w:r>
      <w:r w:rsidR="00C92A4C">
        <w:t xml:space="preserve"> </w:t>
      </w:r>
      <w:r w:rsidR="004A52E3">
        <w:t xml:space="preserve">on the completion time was observed (F (2,45) = </w:t>
      </w:r>
      <w:r w:rsidR="002722A8">
        <w:t>2.55</w:t>
      </w:r>
      <w:r w:rsidR="004A52E3">
        <w:t>, p</w:t>
      </w:r>
      <w:r w:rsidR="002722A8">
        <w:t>=</w:t>
      </w:r>
      <w:r w:rsidR="003D16BF">
        <w:t>0.089</w:t>
      </w:r>
      <w:r w:rsidR="004A52E3">
        <w:t xml:space="preserve">, </w:t>
      </w:r>
      <m:oMath>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A52E3">
        <w:t>= 0.</w:t>
      </w:r>
      <w:r w:rsidR="005B4465">
        <w:t>081</w:t>
      </w:r>
      <w:r w:rsidR="004A52E3">
        <w:t>)</w:t>
      </w:r>
      <w:r w:rsidR="00582048">
        <w:t xml:space="preserve">. Furthermore, </w:t>
      </w:r>
      <w:r w:rsidR="00EB4433">
        <w:t xml:space="preserve">the </w:t>
      </w:r>
      <w:r w:rsidR="00892E20" w:rsidRPr="00B83086">
        <w:rPr>
          <w:i/>
          <w:iCs/>
        </w:rPr>
        <w:t>Method</w:t>
      </w:r>
      <w:r w:rsidR="00892E20">
        <w:t xml:space="preserve"> </w:t>
      </w:r>
      <w:r w:rsidR="00C92A4C" w:rsidRPr="000C56E0">
        <w:t>×</w:t>
      </w:r>
      <w:r w:rsidR="00EB4433">
        <w:t xml:space="preserve"> </w:t>
      </w:r>
      <w:r w:rsidR="00892E20" w:rsidRPr="00B83086">
        <w:rPr>
          <w:i/>
          <w:iCs/>
        </w:rPr>
        <w:t>Scenario</w:t>
      </w:r>
      <w:r w:rsidR="00892E20">
        <w:t xml:space="preserve"> </w:t>
      </w:r>
      <w:r w:rsidR="00EB4433">
        <w:t>interaction effect was no</w:t>
      </w:r>
      <w:r w:rsidR="00C92A4C">
        <w:t>t</w:t>
      </w:r>
      <w:r w:rsidR="00EB4433">
        <w:t xml:space="preserve"> significant (F (</w:t>
      </w:r>
      <w:r w:rsidR="003A2BC1">
        <w:t>4</w:t>
      </w:r>
      <w:r w:rsidR="00EB4433">
        <w:t xml:space="preserve">,45) = </w:t>
      </w:r>
      <w:r w:rsidR="00493855">
        <w:t>1.50</w:t>
      </w:r>
      <w:r w:rsidR="00EB4433">
        <w:t>, p=0.</w:t>
      </w:r>
      <w:r w:rsidR="00493855">
        <w:t>217</w:t>
      </w:r>
      <w:r w:rsidR="00EB4433">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EB4433">
        <w:t>= 0.0</w:t>
      </w:r>
      <w:r w:rsidR="00B015DB">
        <w:t>95</w:t>
      </w:r>
      <w:r w:rsidR="00EB4433">
        <w:t>)</w:t>
      </w:r>
      <w:r w:rsidR="00C220D2">
        <w:t>.</w:t>
      </w:r>
    </w:p>
    <w:p w14:paraId="5FB94A57" w14:textId="44BFEC1A" w:rsidR="008506F6" w:rsidRDefault="00E10C90" w:rsidP="008506F6">
      <w:pPr>
        <w:pStyle w:val="Para"/>
      </w:pPr>
      <w:r w:rsidRPr="00B83086">
        <w:rPr>
          <w:b/>
          <w:bCs/>
          <w:lang w:eastAsia="en-US"/>
        </w:rPr>
        <w:t>The n</w:t>
      </w:r>
      <w:r w:rsidR="008506F6" w:rsidRPr="00B83086">
        <w:rPr>
          <w:b/>
          <w:bCs/>
          <w:lang w:eastAsia="en-US"/>
        </w:rPr>
        <w:t xml:space="preserve">umber of </w:t>
      </w:r>
      <w:r w:rsidR="00CC3BCF" w:rsidRPr="00B83086">
        <w:rPr>
          <w:b/>
          <w:bCs/>
          <w:lang w:eastAsia="en-US"/>
        </w:rPr>
        <w:t xml:space="preserve">manual </w:t>
      </w:r>
      <w:r w:rsidR="008506F6" w:rsidRPr="00B83086">
        <w:rPr>
          <w:b/>
          <w:bCs/>
          <w:lang w:eastAsia="en-US"/>
        </w:rPr>
        <w:t>pauses</w:t>
      </w:r>
      <w:r w:rsidR="003029EF" w:rsidRPr="00B83086">
        <w:rPr>
          <w:b/>
          <w:bCs/>
        </w:rPr>
        <w:t xml:space="preserve">. </w:t>
      </w:r>
      <w:r w:rsidR="003029EF">
        <w:t>The analysis showed that there was a significant main effect of the</w:t>
      </w:r>
      <w:r w:rsidR="00183604">
        <w:t xml:space="preserve"> </w:t>
      </w:r>
      <w:r w:rsidR="009B2B1D">
        <w:t xml:space="preserve">content </w:t>
      </w:r>
      <w:r w:rsidR="003029EF">
        <w:t xml:space="preserve">delivery </w:t>
      </w:r>
      <w:r w:rsidR="00183604">
        <w:t xml:space="preserve">method </w:t>
      </w:r>
      <w:r w:rsidR="003029EF">
        <w:t xml:space="preserve">on the number of pauses (F (2,45) = </w:t>
      </w:r>
      <w:r w:rsidR="00C7080C">
        <w:t>6.16</w:t>
      </w:r>
      <w:r w:rsidR="003029EF">
        <w:t xml:space="preserve">, p&lt;0.05,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0.1</w:t>
      </w:r>
      <w:r w:rsidR="001628FA">
        <w:t>8</w:t>
      </w:r>
      <w:r w:rsidR="003029EF">
        <w:t>)</w:t>
      </w:r>
      <w:r w:rsidR="003029EF" w:rsidRPr="006A1DE6">
        <w:t>.</w:t>
      </w:r>
      <w:r w:rsidR="003029EF">
        <w:t xml:space="preserve"> A </w:t>
      </w:r>
      <w:r w:rsidR="003029EF" w:rsidRPr="00A67DBE">
        <w:t xml:space="preserve">post-hoc pairwise </w:t>
      </w:r>
      <w:r w:rsidR="004B186F">
        <w:t xml:space="preserve">comparison </w:t>
      </w:r>
      <w:r w:rsidR="0049036E">
        <w:t>using Fisher LSD method</w:t>
      </w:r>
      <w:r w:rsidR="003029EF">
        <w:t xml:space="preserve"> </w:t>
      </w:r>
      <w:r w:rsidR="007E0C76">
        <w:t>showed</w:t>
      </w:r>
      <w:r w:rsidR="003029EF">
        <w:t xml:space="preserve"> that the </w:t>
      </w:r>
      <w:r w:rsidR="007E0C76">
        <w:t>number of pauses</w:t>
      </w:r>
      <w:r w:rsidR="003029EF">
        <w:t xml:space="preserve"> for the </w:t>
      </w:r>
      <w:r w:rsidR="00892E20" w:rsidRPr="00B83086">
        <w:rPr>
          <w:i/>
          <w:iCs/>
        </w:rPr>
        <w:t>AP</w:t>
      </w:r>
      <w:r w:rsidR="00CB5CC5">
        <w:t xml:space="preserve"> condition</w:t>
      </w:r>
      <w:r w:rsidR="003029EF">
        <w:t xml:space="preserve"> (M = </w:t>
      </w:r>
      <w:r w:rsidR="001C41A8">
        <w:t>4.21</w:t>
      </w:r>
      <w:r w:rsidR="003029EF">
        <w:t xml:space="preserve">, SD = </w:t>
      </w:r>
      <w:r w:rsidR="001C41A8">
        <w:t>1.01</w:t>
      </w:r>
      <w:r w:rsidR="00C45A01">
        <w:t xml:space="preserve">) </w:t>
      </w:r>
      <w:r w:rsidR="003029EF">
        <w:t>w</w:t>
      </w:r>
      <w:r w:rsidR="00892E20">
        <w:t>as</w:t>
      </w:r>
      <w:r w:rsidR="003029EF">
        <w:t xml:space="preserve"> significantly </w:t>
      </w:r>
      <w:r w:rsidR="00C45A01">
        <w:t xml:space="preserve">less than </w:t>
      </w:r>
      <w:r w:rsidR="00147489">
        <w:t>that</w:t>
      </w:r>
      <w:r w:rsidR="00C94917">
        <w:t xml:space="preserve"> for the </w:t>
      </w:r>
      <w:r w:rsidR="00892E20" w:rsidRPr="00B83086">
        <w:rPr>
          <w:i/>
          <w:iCs/>
        </w:rPr>
        <w:t>CTL</w:t>
      </w:r>
      <w:r w:rsidR="00892E20">
        <w:t xml:space="preserve"> </w:t>
      </w:r>
      <w:r w:rsidR="00C94917">
        <w:t xml:space="preserve">(M = </w:t>
      </w:r>
      <w:r w:rsidR="001C41A8">
        <w:t>5.83</w:t>
      </w:r>
      <w:r w:rsidR="00C94917">
        <w:t xml:space="preserve">, SD = </w:t>
      </w:r>
      <w:r w:rsidR="004B1D20">
        <w:t>1.</w:t>
      </w:r>
      <w:r w:rsidR="001C41A8">
        <w:t>85</w:t>
      </w:r>
      <w:r w:rsidR="00C94917">
        <w:t xml:space="preserve">) and the </w:t>
      </w:r>
      <w:r w:rsidR="00892E20" w:rsidRPr="00B83086">
        <w:rPr>
          <w:i/>
          <w:iCs/>
        </w:rPr>
        <w:t>SLOW</w:t>
      </w:r>
      <w:r w:rsidR="00892E20">
        <w:t xml:space="preserve"> </w:t>
      </w:r>
      <w:r w:rsidR="00C94917">
        <w:t xml:space="preserve">(M = </w:t>
      </w:r>
      <w:r w:rsidR="001C41A8">
        <w:t>6.0</w:t>
      </w:r>
      <w:r w:rsidR="00C94917">
        <w:t xml:space="preserve">, SD = </w:t>
      </w:r>
      <w:r w:rsidR="0050079F">
        <w:t>2.63</w:t>
      </w:r>
      <w:r w:rsidR="00C94917">
        <w:t>)</w:t>
      </w:r>
      <w:r w:rsidR="00183604">
        <w:t xml:space="preserve"> conditions</w:t>
      </w:r>
      <w:r w:rsidR="003029EF">
        <w:t>.</w:t>
      </w:r>
      <w:r w:rsidR="0039067F">
        <w:t xml:space="preserve"> The results </w:t>
      </w:r>
      <w:r w:rsidR="00B079A6">
        <w:t>suggest</w:t>
      </w:r>
      <w:r w:rsidR="00415378">
        <w:t>ed</w:t>
      </w:r>
      <w:r w:rsidR="0039067F">
        <w:t xml:space="preserve"> that </w:t>
      </w:r>
      <w:r w:rsidR="00114AEF">
        <w:t xml:space="preserve">at least some of the </w:t>
      </w:r>
      <w:r w:rsidR="00B079A6">
        <w:t>automatic</w:t>
      </w:r>
      <w:r w:rsidR="00114AEF">
        <w:t xml:space="preserve"> pauses in the </w:t>
      </w:r>
      <w:r w:rsidR="00892E20">
        <w:rPr>
          <w:i/>
          <w:iCs/>
        </w:rPr>
        <w:t>AP</w:t>
      </w:r>
      <w:r w:rsidR="00892E20" w:rsidRPr="00B83086">
        <w:t xml:space="preserve"> </w:t>
      </w:r>
      <w:r w:rsidR="00CB5CC5">
        <w:t>condition</w:t>
      </w:r>
      <w:r w:rsidR="00114AEF">
        <w:t xml:space="preserve"> overlapped with participants’ intended pause location</w:t>
      </w:r>
      <w:r w:rsidR="0051108C">
        <w:t xml:space="preserve"> and </w:t>
      </w:r>
      <w:r w:rsidR="00F75C70">
        <w:t xml:space="preserve">participants </w:t>
      </w:r>
      <w:r w:rsidR="00B079A6">
        <w:t xml:space="preserve">needed to </w:t>
      </w:r>
      <w:r w:rsidR="00F75C70">
        <w:t>pause less manually</w:t>
      </w:r>
      <w:r w:rsidR="00114AEF">
        <w:t xml:space="preserve">. </w:t>
      </w:r>
      <w:r w:rsidR="003029EF">
        <w:t xml:space="preserve">No significant effect of the </w:t>
      </w:r>
      <w:r w:rsidR="00892E20" w:rsidRPr="00B83086">
        <w:rPr>
          <w:i/>
          <w:iCs/>
        </w:rPr>
        <w:t>Scenario</w:t>
      </w:r>
      <w:r w:rsidR="00183604">
        <w:t xml:space="preserve"> </w:t>
      </w:r>
      <w:r w:rsidR="003029EF">
        <w:t xml:space="preserve">on the </w:t>
      </w:r>
      <w:r w:rsidR="0050079F">
        <w:t>number of pauses</w:t>
      </w:r>
      <w:r w:rsidR="003029EF">
        <w:t xml:space="preserve"> was observed (F (2,45) = </w:t>
      </w:r>
      <w:r w:rsidR="00673F39">
        <w:t>0.</w:t>
      </w:r>
      <w:r w:rsidR="002F4A47">
        <w:t>62</w:t>
      </w:r>
      <w:r w:rsidR="003029EF">
        <w:t>, p=0.</w:t>
      </w:r>
      <w:r w:rsidR="00673F39">
        <w:t>542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6A1489">
        <w:t>0.02</w:t>
      </w:r>
      <w:r w:rsidR="003029EF">
        <w:t xml:space="preserve">). </w:t>
      </w:r>
      <w:r w:rsidR="00287727">
        <w:t>Additionally</w:t>
      </w:r>
      <w:r w:rsidR="003029EF">
        <w:t xml:space="preserve">, the </w:t>
      </w:r>
      <w:r w:rsidR="00892E20" w:rsidRPr="00B83086">
        <w:rPr>
          <w:i/>
          <w:iCs/>
        </w:rPr>
        <w:t>Method</w:t>
      </w:r>
      <w:r w:rsidR="00892E20">
        <w:t xml:space="preserve"> </w:t>
      </w:r>
      <w:r w:rsidR="00183604">
        <w:rPr>
          <w:rFonts w:ascii="Arial" w:hAnsi="Arial" w:cs="Arial"/>
        </w:rPr>
        <w:t>×</w:t>
      </w:r>
      <w:r w:rsidR="003029EF">
        <w:t xml:space="preserve"> </w:t>
      </w:r>
      <w:r w:rsidR="00892E20" w:rsidRPr="00B83086">
        <w:rPr>
          <w:i/>
          <w:iCs/>
        </w:rPr>
        <w:t>Scenario</w:t>
      </w:r>
      <w:r w:rsidR="00892E20">
        <w:t xml:space="preserve"> </w:t>
      </w:r>
      <w:r w:rsidR="003029EF">
        <w:t>interaction effect was no</w:t>
      </w:r>
      <w:r w:rsidR="00BB1A03">
        <w:t>t</w:t>
      </w:r>
      <w:r w:rsidR="003029EF">
        <w:t xml:space="preserve"> significant (F (</w:t>
      </w:r>
      <w:r w:rsidR="003A2BC1">
        <w:t>4</w:t>
      </w:r>
      <w:r w:rsidR="003029EF">
        <w:t xml:space="preserve">,45) = </w:t>
      </w:r>
      <w:r w:rsidR="00673F39">
        <w:t>2</w:t>
      </w:r>
      <w:r w:rsidR="006A1489">
        <w:t>.</w:t>
      </w:r>
      <w:r w:rsidR="00673F39">
        <w:t>55</w:t>
      </w:r>
      <w:r w:rsidR="003029EF">
        <w:t>, p=0.</w:t>
      </w:r>
      <w:r w:rsidR="00673F39">
        <w:t>052</w:t>
      </w:r>
      <w:r w:rsidR="003029EF">
        <w:t xml:space="preserve">, </w:t>
      </w:r>
      <m:oMath>
        <m:sSup>
          <m:sSupPr>
            <m:ctrlPr>
              <w:rPr>
                <w:rFonts w:ascii="Cambria Math" w:hAnsi="Cambria Math"/>
                <w:i/>
              </w:rPr>
            </m:ctrlPr>
          </m:sSupPr>
          <m:e>
            <m:r>
              <w:rPr>
                <w:rFonts w:ascii="Cambria Math" w:hAnsi="Cambria Math"/>
              </w:rPr>
              <m:t>η</m:t>
            </m:r>
          </m:e>
          <m:sup>
            <m:r>
              <w:rPr>
                <w:rFonts w:ascii="Cambria Math" w:hAnsi="Cambria Math"/>
              </w:rPr>
              <m:t>2</m:t>
            </m:r>
          </m:sup>
        </m:sSup>
      </m:oMath>
      <w:r w:rsidR="003029EF">
        <w:t xml:space="preserve">= </w:t>
      </w:r>
      <w:r w:rsidR="002F4A47">
        <w:t>0.12</w:t>
      </w:r>
      <w:r w:rsidR="003029EF">
        <w:t>).</w:t>
      </w:r>
    </w:p>
    <w:p w14:paraId="60D1B43C" w14:textId="21DBCDBF" w:rsidR="0012504C" w:rsidRPr="00770817" w:rsidRDefault="0012504C" w:rsidP="00770817">
      <w:pPr>
        <w:pStyle w:val="ParaContinue"/>
      </w:pPr>
      <w:r w:rsidRPr="00B83086">
        <w:rPr>
          <w:b/>
          <w:bCs/>
        </w:rPr>
        <w:t>Subjective feedback.</w:t>
      </w:r>
      <w:r w:rsidR="00F5514E">
        <w:t xml:space="preserve"> </w:t>
      </w:r>
      <w:r w:rsidR="00E10C90">
        <w:t>A s</w:t>
      </w:r>
      <w:r w:rsidR="00C57771" w:rsidRPr="000178B5">
        <w:t>ignificant difference</w:t>
      </w:r>
      <w:r w:rsidR="00D66DEE" w:rsidRPr="000178B5">
        <w:t xml:space="preserve"> in ratings</w:t>
      </w:r>
      <w:r w:rsidR="00E312D0">
        <w:t xml:space="preserve"> w</w:t>
      </w:r>
      <w:r w:rsidR="00E10C90">
        <w:t>as</w:t>
      </w:r>
      <w:r w:rsidR="00E312D0">
        <w:t xml:space="preserve"> found</w:t>
      </w:r>
      <w:r w:rsidR="00C57771" w:rsidRPr="000178B5">
        <w:t xml:space="preserve"> </w:t>
      </w:r>
      <w:r w:rsidR="00E312D0">
        <w:t>among</w:t>
      </w:r>
      <w:r w:rsidR="00C57771" w:rsidRPr="000178B5">
        <w:t xml:space="preserve"> the three conditions</w:t>
      </w:r>
      <w:r w:rsidR="0094296B">
        <w:t xml:space="preserve"> (</w:t>
      </w:r>
      <w:r w:rsidR="00C57771" w:rsidRPr="000178B5">
        <w:t xml:space="preserve"> </w:t>
      </w:r>
      <m:oMath>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rPr>
            </m:ctrlPr>
          </m:dPr>
          <m:e>
            <m:r>
              <m:rPr>
                <m:sty m:val="p"/>
              </m:rPr>
              <w:rPr>
                <w:rFonts w:ascii="Cambria Math" w:hAnsi="Cambria Math"/>
              </w:rPr>
              <m:t>2</m:t>
            </m:r>
          </m:e>
        </m:d>
        <m:r>
          <m:rPr>
            <m:sty m:val="p"/>
          </m:rPr>
          <w:rPr>
            <w:rFonts w:ascii="Cambria Math" w:hAnsi="Cambria Math"/>
          </w:rPr>
          <m:t>= 6.08,N=18, p&lt;0.05</m:t>
        </m:r>
      </m:oMath>
      <w:r w:rsidR="0094296B">
        <w:t xml:space="preserve">). A followed up post-hoc </w:t>
      </w:r>
      <w:r w:rsidR="00C86A50">
        <w:t>pairwise comparison</w:t>
      </w:r>
      <w:r w:rsidR="0094296B">
        <w:t xml:space="preserve"> showed th</w:t>
      </w:r>
      <w:r w:rsidR="005E6505">
        <w:t xml:space="preserve">at the rating for the </w:t>
      </w:r>
      <w:r w:rsidR="00591F49" w:rsidRPr="00B83086">
        <w:rPr>
          <w:i/>
          <w:iCs/>
        </w:rPr>
        <w:t>AP</w:t>
      </w:r>
      <w:r w:rsidR="00591F49">
        <w:t xml:space="preserve"> </w:t>
      </w:r>
      <w:r w:rsidR="00A93244">
        <w:t>(median = 2)</w:t>
      </w:r>
      <w:r w:rsidR="005E6505">
        <w:t xml:space="preserve"> and the </w:t>
      </w:r>
      <w:r w:rsidR="00591F49">
        <w:rPr>
          <w:i/>
          <w:iCs/>
        </w:rPr>
        <w:t>SLOW</w:t>
      </w:r>
      <w:r w:rsidR="00591F49">
        <w:t xml:space="preserve"> </w:t>
      </w:r>
      <w:r w:rsidR="00A93244">
        <w:t xml:space="preserve">(median = </w:t>
      </w:r>
      <w:r w:rsidR="009E4D91">
        <w:t>2.5</w:t>
      </w:r>
      <w:r w:rsidR="00A93244">
        <w:t>)</w:t>
      </w:r>
      <w:r w:rsidR="00183604">
        <w:t xml:space="preserve"> conditions</w:t>
      </w:r>
      <w:r w:rsidR="005E6505">
        <w:t xml:space="preserve"> were significant</w:t>
      </w:r>
      <w:r w:rsidR="00C86A50">
        <w:t xml:space="preserve">ly higher than the </w:t>
      </w:r>
      <w:r w:rsidR="00591F49" w:rsidRPr="00B83086">
        <w:rPr>
          <w:i/>
          <w:iCs/>
        </w:rPr>
        <w:t>CTL</w:t>
      </w:r>
      <w:r w:rsidR="00591F49">
        <w:t xml:space="preserve"> </w:t>
      </w:r>
      <w:r w:rsidR="00C86A50">
        <w:t>condition</w:t>
      </w:r>
      <w:r w:rsidR="00DF37C3">
        <w:t xml:space="preserve"> (median = 1)</w:t>
      </w:r>
      <w:r w:rsidR="00C86A50">
        <w:t xml:space="preserve">. </w:t>
      </w:r>
      <w:r w:rsidR="002F06F4">
        <w:t>No significant differen</w:t>
      </w:r>
      <w:r w:rsidR="00E10C90">
        <w:t>ces</w:t>
      </w:r>
      <w:r w:rsidR="002F06F4">
        <w:t xml:space="preserve"> were found between the </w:t>
      </w:r>
      <w:r w:rsidR="00591F49" w:rsidRPr="00B83086">
        <w:rPr>
          <w:i/>
          <w:iCs/>
        </w:rPr>
        <w:t>AP</w:t>
      </w:r>
      <w:r w:rsidR="002F06F4">
        <w:t xml:space="preserve"> and the </w:t>
      </w:r>
      <w:r w:rsidR="00591F49" w:rsidRPr="00B83086">
        <w:rPr>
          <w:i/>
          <w:iCs/>
        </w:rPr>
        <w:t>SLOW</w:t>
      </w:r>
      <w:r w:rsidR="00591F49">
        <w:t xml:space="preserve"> </w:t>
      </w:r>
      <w:r w:rsidR="00CB5CC5">
        <w:t>condition</w:t>
      </w:r>
      <w:r w:rsidR="00591F49">
        <w:t>s</w:t>
      </w:r>
      <w:r w:rsidR="002F06F4">
        <w:t xml:space="preserve">. </w:t>
      </w:r>
      <w:r w:rsidR="00BB1A03">
        <w:t xml:space="preserve">The results </w:t>
      </w:r>
      <w:r w:rsidR="00183604">
        <w:t>suggest</w:t>
      </w:r>
      <w:r w:rsidR="00415378">
        <w:t>ed</w:t>
      </w:r>
      <w:r w:rsidR="00BB1A03">
        <w:t xml:space="preserve"> that participants </w:t>
      </w:r>
      <w:r w:rsidR="00B079A6">
        <w:t xml:space="preserve">preferred the two methods for </w:t>
      </w:r>
      <w:r w:rsidR="00463D90">
        <w:t>regulating</w:t>
      </w:r>
      <w:r w:rsidR="00B079A6">
        <w:t xml:space="preserve"> the </w:t>
      </w:r>
      <w:r w:rsidR="009B2B1D">
        <w:t xml:space="preserve">content </w:t>
      </w:r>
      <w:r w:rsidR="00B079A6">
        <w:t xml:space="preserve">delivery rate of </w:t>
      </w:r>
      <w:r w:rsidR="0055759C">
        <w:t xml:space="preserve">the </w:t>
      </w:r>
      <w:r w:rsidR="00A74D9F">
        <w:t>instructional video</w:t>
      </w:r>
      <w:r w:rsidR="0055759C">
        <w:t>s.</w:t>
      </w:r>
      <w:r w:rsidR="009B2B1D">
        <w:t xml:space="preserve"> Thirteen </w:t>
      </w:r>
      <w:r w:rsidR="00785331">
        <w:t xml:space="preserve">participants believed </w:t>
      </w:r>
      <w:r w:rsidR="00D12FAE">
        <w:t xml:space="preserve">that </w:t>
      </w:r>
      <w:r w:rsidR="00D0646C">
        <w:t xml:space="preserve">the </w:t>
      </w:r>
      <w:r w:rsidR="00785331">
        <w:t xml:space="preserve">two methods for </w:t>
      </w:r>
      <w:r w:rsidR="00463D90">
        <w:t>regulating</w:t>
      </w:r>
      <w:r w:rsidR="00785331">
        <w:t xml:space="preserve"> the </w:t>
      </w:r>
      <w:r w:rsidR="000D2683">
        <w:t xml:space="preserve">content </w:t>
      </w:r>
      <w:r w:rsidR="00785331">
        <w:t xml:space="preserve">delivery rate </w:t>
      </w:r>
      <w:r w:rsidR="00D0646C">
        <w:t xml:space="preserve">gave them </w:t>
      </w:r>
      <w:r w:rsidR="00123EEA">
        <w:t>more “time</w:t>
      </w:r>
      <w:r w:rsidR="00785331">
        <w:t xml:space="preserve"> to react</w:t>
      </w:r>
      <w:r w:rsidR="00123EEA">
        <w:t>” to the video content</w:t>
      </w:r>
      <w:r w:rsidR="00785331">
        <w:t>.</w:t>
      </w:r>
      <w:r w:rsidR="00C37C00">
        <w:t xml:space="preserve"> </w:t>
      </w:r>
      <w:r w:rsidR="00785331">
        <w:t xml:space="preserve">For example, </w:t>
      </w:r>
      <w:r w:rsidR="00C5219D">
        <w:t>P5</w:t>
      </w:r>
      <w:r w:rsidR="00785331">
        <w:t xml:space="preserve"> told us that </w:t>
      </w:r>
      <w:r w:rsidR="008E20D1">
        <w:t>“…s</w:t>
      </w:r>
      <w:r w:rsidR="00B4767D">
        <w:t xml:space="preserve">lowing down </w:t>
      </w:r>
      <w:r w:rsidR="009212C0">
        <w:t>helps me catch up</w:t>
      </w:r>
      <w:r w:rsidR="002315D5">
        <w:t xml:space="preserve"> because </w:t>
      </w:r>
      <w:r w:rsidR="00C728BB">
        <w:t>my reaction is slow</w:t>
      </w:r>
      <w:r w:rsidR="00F10DCA">
        <w:t>.</w:t>
      </w:r>
      <w:r w:rsidR="002F1F66">
        <w:t>”</w:t>
      </w:r>
      <w:r w:rsidR="00785331">
        <w:t xml:space="preserve"> </w:t>
      </w:r>
      <w:r w:rsidR="00EF6DBB">
        <w:t>P9</w:t>
      </w:r>
      <w:r w:rsidR="00785331">
        <w:t xml:space="preserve"> commented that </w:t>
      </w:r>
      <w:r w:rsidR="00AD2784">
        <w:t>“</w:t>
      </w:r>
      <w:r w:rsidR="00EF6DBB">
        <w:t>…</w:t>
      </w:r>
      <w:r w:rsidR="001734B3">
        <w:t>auto-pause</w:t>
      </w:r>
      <w:r w:rsidR="000F16CD">
        <w:t xml:space="preserve"> gives me time to </w:t>
      </w:r>
      <w:r w:rsidR="005E55D8">
        <w:t>think and reflect…sort of like a buffer</w:t>
      </w:r>
      <w:r w:rsidR="00F10DCA">
        <w:t>.</w:t>
      </w:r>
      <w:r w:rsidR="00AD2784">
        <w:t>”</w:t>
      </w:r>
      <w:r w:rsidR="00123EEA">
        <w:t xml:space="preserve"> </w:t>
      </w:r>
      <w:r w:rsidR="00BA24AA">
        <w:t xml:space="preserve">However, </w:t>
      </w:r>
      <w:r w:rsidR="00CF60A8">
        <w:t>four</w:t>
      </w:r>
      <w:r w:rsidR="00BA24AA">
        <w:t xml:space="preserve"> participant</w:t>
      </w:r>
      <w:r w:rsidR="00106C9B">
        <w:t>s</w:t>
      </w:r>
      <w:r w:rsidR="00BA24AA">
        <w:t xml:space="preserve"> point</w:t>
      </w:r>
      <w:r w:rsidR="00785331">
        <w:t>ed</w:t>
      </w:r>
      <w:r w:rsidR="00BA24AA">
        <w:t xml:space="preserve"> out some drawbacks of the</w:t>
      </w:r>
      <w:r w:rsidR="00785331">
        <w:t>se</w:t>
      </w:r>
      <w:r w:rsidR="00BA24AA">
        <w:t xml:space="preserve"> two methods. </w:t>
      </w:r>
      <w:r w:rsidR="00CF60A8">
        <w:t>Two</w:t>
      </w:r>
      <w:r w:rsidR="00106C9B">
        <w:t xml:space="preserve"> </w:t>
      </w:r>
      <w:r w:rsidR="006C1B93">
        <w:t>of them</w:t>
      </w:r>
      <w:r w:rsidR="00106C9B">
        <w:t xml:space="preserve"> complained </w:t>
      </w:r>
      <w:r w:rsidR="00785331">
        <w:t xml:space="preserve">that </w:t>
      </w:r>
      <w:r w:rsidR="00106C9B">
        <w:t xml:space="preserve">the </w:t>
      </w:r>
      <w:r w:rsidR="006C1B93">
        <w:t xml:space="preserve">video speed </w:t>
      </w:r>
      <w:r w:rsidR="00785331">
        <w:t xml:space="preserve">was </w:t>
      </w:r>
      <w:r w:rsidR="006C1B93">
        <w:t xml:space="preserve">too slow in the </w:t>
      </w:r>
      <w:r w:rsidR="00591F49" w:rsidRPr="00B83086">
        <w:rPr>
          <w:i/>
          <w:iCs/>
        </w:rPr>
        <w:t>SLOW</w:t>
      </w:r>
      <w:r w:rsidR="00591F49">
        <w:t xml:space="preserve"> </w:t>
      </w:r>
      <w:r w:rsidR="00CB5CC5">
        <w:t>condition</w:t>
      </w:r>
      <w:r w:rsidR="00785331">
        <w:t xml:space="preserve">. For example, </w:t>
      </w:r>
      <w:r w:rsidR="006C1B93">
        <w:t>P1</w:t>
      </w:r>
      <w:r w:rsidR="00785331">
        <w:t xml:space="preserve"> noted that </w:t>
      </w:r>
      <w:r w:rsidR="006C1B93">
        <w:t>“</w:t>
      </w:r>
      <w:r w:rsidR="00DF601E">
        <w:t>…t</w:t>
      </w:r>
      <w:r w:rsidR="006C1B93">
        <w:t xml:space="preserve">he </w:t>
      </w:r>
      <w:r w:rsidR="00C24BC9">
        <w:t>speaker speak</w:t>
      </w:r>
      <w:r w:rsidR="00785331">
        <w:t>s</w:t>
      </w:r>
      <w:r w:rsidR="00C24BC9">
        <w:t xml:space="preserve"> in a very drawn-out mann</w:t>
      </w:r>
      <w:r w:rsidR="00DF601E">
        <w:t>er. It makes me fall asleep</w:t>
      </w:r>
      <w:r w:rsidR="00F10DCA">
        <w:t>.</w:t>
      </w:r>
      <w:r w:rsidR="006C1B93">
        <w:t>”</w:t>
      </w:r>
      <w:r w:rsidR="00DF601E">
        <w:t xml:space="preserve"> </w:t>
      </w:r>
      <w:r w:rsidR="00CF60A8">
        <w:t>Two</w:t>
      </w:r>
      <w:r w:rsidR="00DF601E">
        <w:t xml:space="preserve"> </w:t>
      </w:r>
      <w:r w:rsidR="007A4BE6">
        <w:t xml:space="preserve">did not agree with </w:t>
      </w:r>
      <w:r w:rsidR="009D207D">
        <w:t>the locations of the automatic pauses.</w:t>
      </w:r>
      <w:r w:rsidR="007A4BE6">
        <w:t xml:space="preserve"> </w:t>
      </w:r>
      <w:r w:rsidR="009D207D">
        <w:t xml:space="preserve">For example, </w:t>
      </w:r>
      <w:r w:rsidR="00DE7A79">
        <w:t>P2</w:t>
      </w:r>
      <w:r w:rsidR="009D207D">
        <w:t xml:space="preserve"> felt </w:t>
      </w:r>
      <w:r w:rsidR="00F7497B">
        <w:t>that”</w:t>
      </w:r>
      <w:r w:rsidR="00C90C63">
        <w:t xml:space="preserve"> …s</w:t>
      </w:r>
      <w:r w:rsidR="005E52CF">
        <w:t xml:space="preserve">ometimes the video stopped in the wrong place…it’s better for us to </w:t>
      </w:r>
      <w:r w:rsidR="008B255E">
        <w:t>choose where to pause</w:t>
      </w:r>
      <w:r w:rsidR="009D207D">
        <w:t>.</w:t>
      </w:r>
      <w:r w:rsidR="00DE7A79">
        <w:t>”</w:t>
      </w:r>
      <w:r w:rsidR="008B255E">
        <w:t xml:space="preserve"> </w:t>
      </w:r>
    </w:p>
    <w:p w14:paraId="6C2863CE" w14:textId="681014CF" w:rsidR="00242DC4" w:rsidRDefault="00C90C63" w:rsidP="005B2F9F">
      <w:pPr>
        <w:pStyle w:val="Head2"/>
      </w:pPr>
      <w:r>
        <w:t xml:space="preserve"> </w:t>
      </w:r>
      <w:r w:rsidR="006C3497">
        <w:t>Proficiency and task performance</w:t>
      </w:r>
    </w:p>
    <w:p w14:paraId="79F9B143" w14:textId="6BD37D3D" w:rsidR="00B825A5" w:rsidRDefault="00834C17" w:rsidP="00834C17">
      <w:pPr>
        <w:pStyle w:val="ParaContinue"/>
        <w:ind w:firstLine="0"/>
        <w:rPr>
          <w:lang w:eastAsia="en-US"/>
        </w:rPr>
      </w:pPr>
      <w:r>
        <w:t xml:space="preserve">We </w:t>
      </w:r>
      <w:r w:rsidR="00124F68">
        <w:t xml:space="preserve">observed </w:t>
      </w:r>
      <w:r w:rsidR="007A355A">
        <w:rPr>
          <w:lang w:eastAsia="en-US"/>
        </w:rPr>
        <w:t xml:space="preserve">that </w:t>
      </w:r>
      <w:r w:rsidR="009552B3">
        <w:rPr>
          <w:lang w:eastAsia="en-US"/>
        </w:rPr>
        <w:t xml:space="preserve">participants </w:t>
      </w:r>
      <w:r w:rsidR="005557BB">
        <w:rPr>
          <w:lang w:eastAsia="en-US"/>
        </w:rPr>
        <w:t xml:space="preserve">found </w:t>
      </w:r>
      <w:r w:rsidR="00D1747E">
        <w:rPr>
          <w:lang w:eastAsia="en-US"/>
        </w:rPr>
        <w:t xml:space="preserve">the </w:t>
      </w:r>
      <w:r w:rsidR="00591F49" w:rsidRPr="00B83086">
        <w:rPr>
          <w:i/>
          <w:iCs/>
          <w:lang w:eastAsia="en-US"/>
        </w:rPr>
        <w:t>AP</w:t>
      </w:r>
      <w:r w:rsidR="00D1747E">
        <w:rPr>
          <w:lang w:eastAsia="en-US"/>
        </w:rPr>
        <w:t xml:space="preserve"> and </w:t>
      </w:r>
      <w:r w:rsidR="00591F49" w:rsidRPr="00B83086">
        <w:rPr>
          <w:i/>
          <w:iCs/>
          <w:lang w:eastAsia="en-US"/>
        </w:rPr>
        <w:t>SLOW</w:t>
      </w:r>
      <w:r w:rsidR="00591F49">
        <w:rPr>
          <w:lang w:eastAsia="en-US"/>
        </w:rPr>
        <w:t xml:space="preserve"> </w:t>
      </w:r>
      <w:r w:rsidR="00D1747E">
        <w:rPr>
          <w:lang w:eastAsia="en-US"/>
        </w:rPr>
        <w:t xml:space="preserve">conditions </w:t>
      </w:r>
      <w:r w:rsidR="005557BB">
        <w:rPr>
          <w:lang w:eastAsia="en-US"/>
        </w:rPr>
        <w:t xml:space="preserve">more satisfying than </w:t>
      </w:r>
      <w:r w:rsidR="00D1747E">
        <w:rPr>
          <w:lang w:eastAsia="en-US"/>
        </w:rPr>
        <w:t xml:space="preserve">the </w:t>
      </w:r>
      <w:r w:rsidR="00591F49" w:rsidRPr="00B83086">
        <w:rPr>
          <w:i/>
          <w:iCs/>
          <w:lang w:eastAsia="en-US"/>
        </w:rPr>
        <w:t>CTL</w:t>
      </w:r>
      <w:r w:rsidR="00591F49">
        <w:rPr>
          <w:lang w:eastAsia="en-US"/>
        </w:rPr>
        <w:t xml:space="preserve"> </w:t>
      </w:r>
      <w:r w:rsidR="00D1747E">
        <w:rPr>
          <w:lang w:eastAsia="en-US"/>
        </w:rPr>
        <w:t>condition</w:t>
      </w:r>
      <w:r w:rsidR="00055AC7">
        <w:rPr>
          <w:lang w:eastAsia="en-US"/>
        </w:rPr>
        <w:t>,</w:t>
      </w:r>
      <w:r w:rsidR="00124F68">
        <w:rPr>
          <w:lang w:eastAsia="en-US"/>
        </w:rPr>
        <w:t xml:space="preserve"> but we did not observe a significant difference in participants’ rating between </w:t>
      </w:r>
      <w:r w:rsidR="00591F49" w:rsidRPr="00B83086">
        <w:rPr>
          <w:i/>
          <w:iCs/>
          <w:lang w:eastAsia="en-US"/>
        </w:rPr>
        <w:t>AP</w:t>
      </w:r>
      <w:r w:rsidR="00124F68">
        <w:rPr>
          <w:lang w:eastAsia="en-US"/>
        </w:rPr>
        <w:t xml:space="preserve"> and </w:t>
      </w:r>
      <w:r w:rsidR="00591F49" w:rsidRPr="00B83086">
        <w:rPr>
          <w:i/>
          <w:iCs/>
          <w:lang w:eastAsia="en-US"/>
        </w:rPr>
        <w:t>SLOW</w:t>
      </w:r>
      <w:r w:rsidR="00D1747E">
        <w:rPr>
          <w:lang w:eastAsia="en-US"/>
        </w:rPr>
        <w:t xml:space="preserve">. Performance-wise, participants needed to manually pause the video playback less often with the </w:t>
      </w:r>
      <w:r w:rsidR="00591F49" w:rsidRPr="00B83086">
        <w:rPr>
          <w:i/>
          <w:iCs/>
          <w:lang w:eastAsia="en-US"/>
        </w:rPr>
        <w:t>AP</w:t>
      </w:r>
      <w:r w:rsidR="00D1747E">
        <w:rPr>
          <w:lang w:eastAsia="en-US"/>
        </w:rPr>
        <w:t xml:space="preserve"> condition than with the </w:t>
      </w:r>
      <w:r w:rsidR="00591F49" w:rsidRPr="00B83086">
        <w:rPr>
          <w:i/>
          <w:iCs/>
          <w:lang w:eastAsia="en-US"/>
        </w:rPr>
        <w:t>SLOW</w:t>
      </w:r>
      <w:r w:rsidR="00591F49">
        <w:rPr>
          <w:lang w:eastAsia="en-US"/>
        </w:rPr>
        <w:t xml:space="preserve"> </w:t>
      </w:r>
      <w:r w:rsidR="00D1747E">
        <w:rPr>
          <w:lang w:eastAsia="en-US"/>
        </w:rPr>
        <w:t xml:space="preserve">and </w:t>
      </w:r>
      <w:r w:rsidR="00591F49" w:rsidRPr="00B83086">
        <w:rPr>
          <w:i/>
          <w:iCs/>
          <w:lang w:eastAsia="en-US"/>
        </w:rPr>
        <w:t>CTL</w:t>
      </w:r>
      <w:r w:rsidR="00591F49">
        <w:rPr>
          <w:lang w:eastAsia="en-US"/>
        </w:rPr>
        <w:t xml:space="preserve"> </w:t>
      </w:r>
      <w:r w:rsidR="00D1747E">
        <w:rPr>
          <w:lang w:eastAsia="en-US"/>
        </w:rPr>
        <w:t xml:space="preserve">conditions. </w:t>
      </w:r>
      <w:r w:rsidR="00124F68">
        <w:rPr>
          <w:lang w:eastAsia="en-US"/>
        </w:rPr>
        <w:t>Additionally, p</w:t>
      </w:r>
      <w:r w:rsidR="00D1747E">
        <w:rPr>
          <w:lang w:eastAsia="en-US"/>
        </w:rPr>
        <w:t xml:space="preserve">articipants completed the tasks faster with the </w:t>
      </w:r>
      <w:r w:rsidR="00591F49" w:rsidRPr="00B83086">
        <w:rPr>
          <w:i/>
          <w:iCs/>
          <w:lang w:eastAsia="en-US"/>
        </w:rPr>
        <w:t>AP</w:t>
      </w:r>
      <w:r w:rsidR="00D1747E">
        <w:rPr>
          <w:lang w:eastAsia="en-US"/>
        </w:rPr>
        <w:t xml:space="preserve"> condition than the </w:t>
      </w:r>
      <w:r w:rsidR="00591F49" w:rsidRPr="00B83086">
        <w:rPr>
          <w:i/>
          <w:iCs/>
          <w:lang w:eastAsia="en-US"/>
        </w:rPr>
        <w:t>SLOW</w:t>
      </w:r>
      <w:r w:rsidR="00591F49">
        <w:rPr>
          <w:lang w:eastAsia="en-US"/>
        </w:rPr>
        <w:t xml:space="preserve"> </w:t>
      </w:r>
      <w:r w:rsidR="00D1747E">
        <w:rPr>
          <w:lang w:eastAsia="en-US"/>
        </w:rPr>
        <w:lastRenderedPageBreak/>
        <w:t>condition.</w:t>
      </w:r>
      <w:r w:rsidR="00124F68">
        <w:rPr>
          <w:lang w:eastAsia="en-US"/>
        </w:rPr>
        <w:t xml:space="preserve"> </w:t>
      </w:r>
      <w:r>
        <w:rPr>
          <w:lang w:eastAsia="en-US"/>
        </w:rPr>
        <w:t xml:space="preserve">Thus, the results from </w:t>
      </w:r>
      <w:r w:rsidR="00872F78">
        <w:rPr>
          <w:lang w:eastAsia="en-US"/>
        </w:rPr>
        <w:t>S</w:t>
      </w:r>
      <w:r>
        <w:rPr>
          <w:lang w:eastAsia="en-US"/>
        </w:rPr>
        <w:t>tudy 1 only partially supported H1 (</w:t>
      </w:r>
      <w:r w:rsidR="00463D90">
        <w:rPr>
          <w:lang w:eastAsia="en-US"/>
        </w:rPr>
        <w:t>regulating</w:t>
      </w:r>
      <w:r>
        <w:rPr>
          <w:lang w:eastAsia="en-US"/>
        </w:rPr>
        <w:t xml:space="preserve"> the content delivery rate in instructional videos w</w:t>
      </w:r>
      <w:r w:rsidR="00AB47C9">
        <w:rPr>
          <w:lang w:eastAsia="en-US"/>
        </w:rPr>
        <w:t>ould</w:t>
      </w:r>
      <w:r>
        <w:rPr>
          <w:lang w:eastAsia="en-US"/>
        </w:rPr>
        <w:t xml:space="preserve"> be beneficial to older adults) but did support H2 (</w:t>
      </w:r>
      <w:r>
        <w:t>a</w:t>
      </w:r>
      <w:r w:rsidRPr="00770817">
        <w:t xml:space="preserve">utomatically pausing the video </w:t>
      </w:r>
      <w:r>
        <w:t>would</w:t>
      </w:r>
      <w:r w:rsidRPr="00770817">
        <w:t xml:space="preserve"> be more helpful to older adults than uniformly slowing down the video</w:t>
      </w:r>
      <w:r>
        <w:t>).</w:t>
      </w:r>
    </w:p>
    <w:p w14:paraId="697CEAD5" w14:textId="216E0A93" w:rsidR="005015E7" w:rsidRDefault="00591F49" w:rsidP="008821FA">
      <w:pPr>
        <w:pStyle w:val="Para"/>
      </w:pPr>
      <w:r>
        <w:rPr>
          <w:lang w:eastAsia="en-US"/>
        </w:rPr>
        <w:t xml:space="preserve">Although </w:t>
      </w:r>
      <w:r w:rsidR="00F9606A">
        <w:rPr>
          <w:lang w:eastAsia="en-US"/>
        </w:rPr>
        <w:t xml:space="preserve">participants were faster with the </w:t>
      </w:r>
      <w:r w:rsidRPr="00B83086">
        <w:rPr>
          <w:i/>
          <w:iCs/>
          <w:lang w:eastAsia="en-US"/>
        </w:rPr>
        <w:t>AP</w:t>
      </w:r>
      <w:r w:rsidR="00F9606A">
        <w:rPr>
          <w:lang w:eastAsia="en-US"/>
        </w:rPr>
        <w:t xml:space="preserve"> condition than the </w:t>
      </w:r>
      <w:r w:rsidRPr="00B83086">
        <w:rPr>
          <w:i/>
          <w:iCs/>
          <w:lang w:eastAsia="en-US"/>
        </w:rPr>
        <w:t>CTL</w:t>
      </w:r>
      <w:r>
        <w:rPr>
          <w:lang w:eastAsia="en-US"/>
        </w:rPr>
        <w:t xml:space="preserve"> </w:t>
      </w:r>
      <w:r w:rsidR="00F9606A">
        <w:rPr>
          <w:lang w:eastAsia="en-US"/>
        </w:rPr>
        <w:t>condition, we did not observe a significant difference between the two conditions (p</w:t>
      </w:r>
      <w:r w:rsidR="00BA701F">
        <w:rPr>
          <w:lang w:eastAsia="en-US"/>
        </w:rPr>
        <w:t>&gt;0.05</w:t>
      </w:r>
      <w:r w:rsidR="00F9606A">
        <w:rPr>
          <w:lang w:eastAsia="en-US"/>
        </w:rPr>
        <w:t xml:space="preserve">). </w:t>
      </w:r>
      <w:r w:rsidR="008821FA">
        <w:t>T</w:t>
      </w:r>
      <w:r w:rsidR="00F9606A">
        <w:t xml:space="preserve">his is perhaps due to </w:t>
      </w:r>
      <w:r w:rsidR="00E32335">
        <w:t xml:space="preserve">the novelty </w:t>
      </w:r>
      <w:r w:rsidR="00D54CE8">
        <w:t xml:space="preserve">of the </w:t>
      </w:r>
      <w:r w:rsidRPr="00B83086">
        <w:rPr>
          <w:i/>
          <w:iCs/>
        </w:rPr>
        <w:t>AP</w:t>
      </w:r>
      <w:r w:rsidR="00CB5CC5">
        <w:t xml:space="preserve"> condition</w:t>
      </w:r>
      <w:r w:rsidR="00F9606A">
        <w:t xml:space="preserve">, and </w:t>
      </w:r>
      <w:r w:rsidR="0049021B">
        <w:t xml:space="preserve">participants </w:t>
      </w:r>
      <w:r w:rsidR="008821FA">
        <w:t>might</w:t>
      </w:r>
      <w:r w:rsidR="0049021B">
        <w:t xml:space="preserve"> be able to complete tasks </w:t>
      </w:r>
      <w:r w:rsidR="00254D3D">
        <w:t xml:space="preserve">significantly faster with the </w:t>
      </w:r>
      <w:r w:rsidRPr="00B83086">
        <w:rPr>
          <w:i/>
          <w:iCs/>
        </w:rPr>
        <w:t>AP</w:t>
      </w:r>
      <w:r w:rsidR="00254D3D">
        <w:t xml:space="preserve"> condition than the </w:t>
      </w:r>
      <w:r w:rsidRPr="00B83086">
        <w:rPr>
          <w:i/>
          <w:iCs/>
        </w:rPr>
        <w:t>CTL</w:t>
      </w:r>
      <w:r>
        <w:t xml:space="preserve"> </w:t>
      </w:r>
      <w:r w:rsidR="00254D3D">
        <w:t xml:space="preserve">condition once they </w:t>
      </w:r>
      <w:r w:rsidR="0049021B">
        <w:t xml:space="preserve">are </w:t>
      </w:r>
      <w:r w:rsidR="00254D3D">
        <w:t>more experience</w:t>
      </w:r>
      <w:r w:rsidR="00F9606A">
        <w:t>d and proficient</w:t>
      </w:r>
      <w:r w:rsidR="00254D3D">
        <w:t xml:space="preserve"> with the method. </w:t>
      </w:r>
      <w:r w:rsidR="007F4CDC">
        <w:t>To</w:t>
      </w:r>
      <w:r w:rsidR="00D05E74">
        <w:t xml:space="preserve"> </w:t>
      </w:r>
      <w:r w:rsidR="00540886">
        <w:t>test if</w:t>
      </w:r>
      <w:r w:rsidR="00A23CD3">
        <w:t xml:space="preserve"> those who are proficient with the </w:t>
      </w:r>
      <w:r>
        <w:rPr>
          <w:i/>
          <w:iCs/>
        </w:rPr>
        <w:t>AP</w:t>
      </w:r>
      <w:r w:rsidR="00A23CD3">
        <w:t xml:space="preserve"> method </w:t>
      </w:r>
      <w:r w:rsidR="008821FA">
        <w:t xml:space="preserve">do </w:t>
      </w:r>
      <w:r w:rsidR="00A23CD3">
        <w:t>complete tasks significantly faster</w:t>
      </w:r>
      <w:r w:rsidR="008821FA">
        <w:t xml:space="preserve"> in</w:t>
      </w:r>
      <w:r w:rsidR="00A23CD3">
        <w:t xml:space="preserve"> the </w:t>
      </w:r>
      <w:r w:rsidRPr="00B83086">
        <w:rPr>
          <w:i/>
          <w:iCs/>
        </w:rPr>
        <w:t>AP</w:t>
      </w:r>
      <w:r w:rsidR="00A23CD3">
        <w:t xml:space="preserve"> condition than the other ones</w:t>
      </w:r>
      <w:r w:rsidR="00D05E74">
        <w:t>,</w:t>
      </w:r>
      <w:r w:rsidR="00254D3D">
        <w:t xml:space="preserve"> </w:t>
      </w:r>
      <w:r w:rsidR="0049021B">
        <w:t xml:space="preserve">we performed </w:t>
      </w:r>
      <w:r w:rsidR="008821FA">
        <w:t xml:space="preserve">an </w:t>
      </w:r>
      <w:r w:rsidR="0049021B">
        <w:t xml:space="preserve">additional analysis on the performance data. </w:t>
      </w:r>
      <w:r w:rsidR="008821FA">
        <w:t xml:space="preserve">For each condition, </w:t>
      </w:r>
      <w:r w:rsidR="00D05E74">
        <w:t xml:space="preserve">we separated </w:t>
      </w:r>
      <w:r w:rsidR="00A67657">
        <w:t>the participants into two groups</w:t>
      </w:r>
      <w:r w:rsidR="00254D3D">
        <w:t>:</w:t>
      </w:r>
      <w:r w:rsidR="00A67657">
        <w:t xml:space="preserve"> </w:t>
      </w:r>
      <w:r w:rsidR="00254D3D">
        <w:t xml:space="preserve">those </w:t>
      </w:r>
      <w:r w:rsidR="008821FA">
        <w:t xml:space="preserve">who completed the tasks </w:t>
      </w:r>
      <w:r w:rsidR="00254D3D">
        <w:t xml:space="preserve">faster than </w:t>
      </w:r>
      <w:r w:rsidR="008821FA">
        <w:t xml:space="preserve">the </w:t>
      </w:r>
      <w:r w:rsidR="00254D3D">
        <w:t>average</w:t>
      </w:r>
      <w:r w:rsidR="00A67657">
        <w:t xml:space="preserve"> completion time </w:t>
      </w:r>
      <w:r w:rsidR="002B2C48">
        <w:t>for that</w:t>
      </w:r>
      <w:r w:rsidR="00A67657">
        <w:t xml:space="preserve"> condition</w:t>
      </w:r>
      <w:r w:rsidR="00254D3D">
        <w:t>, and those with a slower than average completion time</w:t>
      </w:r>
      <w:r w:rsidR="00A67657">
        <w:t xml:space="preserve">. </w:t>
      </w:r>
      <w:r w:rsidR="00302A8A">
        <w:t>By chance</w:t>
      </w:r>
      <w:r w:rsidR="00F31133">
        <w:t xml:space="preserve">, 10 participants </w:t>
      </w:r>
      <w:r w:rsidR="008821FA">
        <w:t>belonged</w:t>
      </w:r>
      <w:r w:rsidR="00F31133">
        <w:t xml:space="preserve"> to the ‘</w:t>
      </w:r>
      <w:r w:rsidR="00302A8A">
        <w:t>faster than average</w:t>
      </w:r>
      <w:r w:rsidR="00F31133">
        <w:t>’ group</w:t>
      </w:r>
      <w:r w:rsidR="00BC2103">
        <w:t>,</w:t>
      </w:r>
      <w:r w:rsidR="00F31133">
        <w:t xml:space="preserve"> and 8</w:t>
      </w:r>
      <w:r w:rsidR="00643845">
        <w:t xml:space="preserve"> participants </w:t>
      </w:r>
      <w:r w:rsidR="008821FA">
        <w:t xml:space="preserve">belonged </w:t>
      </w:r>
      <w:r w:rsidR="00643845">
        <w:t>to the ‘</w:t>
      </w:r>
      <w:r w:rsidR="00302A8A">
        <w:t>slower than average</w:t>
      </w:r>
      <w:r w:rsidR="00643845">
        <w:t>’ group</w:t>
      </w:r>
      <w:r>
        <w:t xml:space="preserve"> for each condition</w:t>
      </w:r>
      <w:r w:rsidR="00BF4B2B">
        <w:t>;</w:t>
      </w:r>
      <w:r w:rsidR="002228D5">
        <w:t xml:space="preserve"> </w:t>
      </w:r>
      <w:r w:rsidR="00BF4B2B">
        <w:t>however</w:t>
      </w:r>
      <w:r w:rsidR="00302A8A">
        <w:t>,</w:t>
      </w:r>
      <w:r w:rsidR="00F22584">
        <w:t xml:space="preserve"> </w:t>
      </w:r>
      <w:r w:rsidR="006339C4">
        <w:t xml:space="preserve">they were a different </w:t>
      </w:r>
      <w:r w:rsidR="007233E2">
        <w:t>set of</w:t>
      </w:r>
      <w:r w:rsidR="006339C4">
        <w:t xml:space="preserve"> people</w:t>
      </w:r>
      <w:r w:rsidR="00F22584">
        <w:t xml:space="preserve"> for each condition.</w:t>
      </w:r>
      <w:r w:rsidR="006339C4">
        <w:t xml:space="preserve"> </w:t>
      </w:r>
      <w:r w:rsidR="003369BF">
        <w:t>With the data organized in this way, we then performed tests to determine if those who were proficient with a particular method were able to complete tasks significantly faster with that method over other methods</w:t>
      </w:r>
      <w:r w:rsidR="00BF4B2B">
        <w:t>. I</w:t>
      </w:r>
      <w:r w:rsidR="003369BF">
        <w:t>n a similar vein, we also performed tests to determine if those who were not proficient with a particular method yet were able to complete tasks significantly faster with other methods over that method.</w:t>
      </w:r>
      <w:r w:rsidR="001B0663">
        <w:t xml:space="preserve"> </w:t>
      </w:r>
      <w:r w:rsidR="009E18F9">
        <w:t xml:space="preserve">The </w:t>
      </w:r>
      <w:r w:rsidR="007D677E">
        <w:t xml:space="preserve">results </w:t>
      </w:r>
      <w:r w:rsidR="00302A8A">
        <w:t xml:space="preserve">are </w:t>
      </w:r>
      <w:r w:rsidR="007D677E">
        <w:t xml:space="preserve">summarized in </w:t>
      </w:r>
      <w:r w:rsidR="008F4860">
        <w:fldChar w:fldCharType="begin"/>
      </w:r>
      <w:r w:rsidR="008F4860">
        <w:instrText xml:space="preserve"> REF _Ref74928062 \h </w:instrText>
      </w:r>
      <w:r w:rsidR="00F01C83">
        <w:instrText xml:space="preserve"> \* MERGEFORMAT </w:instrText>
      </w:r>
      <w:r w:rsidR="008F4860">
        <w:fldChar w:fldCharType="separate"/>
      </w:r>
      <w:r w:rsidR="00932509">
        <w:t>Table 5</w:t>
      </w:r>
      <w:r w:rsidR="008F4860">
        <w:fldChar w:fldCharType="end"/>
      </w:r>
      <w:r w:rsidR="008F4860">
        <w:t xml:space="preserve"> </w:t>
      </w:r>
      <w:r w:rsidR="007D677E">
        <w:t xml:space="preserve">and </w:t>
      </w:r>
      <w:r w:rsidR="008F4860">
        <w:fldChar w:fldCharType="begin"/>
      </w:r>
      <w:r w:rsidR="008F4860">
        <w:instrText xml:space="preserve"> REF _Ref74928070 \h </w:instrText>
      </w:r>
      <w:r w:rsidR="00F01C83">
        <w:instrText xml:space="preserve"> \* MERGEFORMAT </w:instrText>
      </w:r>
      <w:r w:rsidR="008F4860">
        <w:fldChar w:fldCharType="separate"/>
      </w:r>
      <w:r w:rsidR="00932509">
        <w:t>Table 6</w:t>
      </w:r>
      <w:r w:rsidR="008F4860">
        <w:fldChar w:fldCharType="end"/>
      </w:r>
      <w:r w:rsidR="007D677E">
        <w:t xml:space="preserve">. </w:t>
      </w:r>
      <w:r w:rsidR="002E430F">
        <w:t xml:space="preserve"> </w:t>
      </w:r>
    </w:p>
    <w:p w14:paraId="5F71A5B9" w14:textId="35548354" w:rsidR="00083677" w:rsidRDefault="00083677" w:rsidP="00F50E46">
      <w:pPr>
        <w:pStyle w:val="TableCaption"/>
      </w:pPr>
      <w:bookmarkStart w:id="17" w:name="_Ref74928062"/>
      <w:r>
        <w:t xml:space="preserve">Table </w:t>
      </w:r>
      <w:fldSimple w:instr=" SEQ Table \* ARABIC ">
        <w:r w:rsidR="00932509">
          <w:rPr>
            <w:noProof/>
          </w:rPr>
          <w:t>5</w:t>
        </w:r>
      </w:fldSimple>
      <w:bookmarkEnd w:id="17"/>
      <w:r>
        <w:t xml:space="preserve">. </w:t>
      </w:r>
      <w:r w:rsidRPr="003C5F41">
        <w:t>Summary of comparison</w:t>
      </w:r>
      <w:r w:rsidR="00302A8A">
        <w:t>s</w:t>
      </w:r>
      <w:r w:rsidRPr="003C5F41">
        <w:t xml:space="preserve"> for participants </w:t>
      </w:r>
      <w:r w:rsidR="00302A8A">
        <w:t>who were faster than average with each condition</w:t>
      </w:r>
      <w:r w:rsidR="000B4BA4">
        <w:br/>
      </w:r>
      <w:commentRangeStart w:id="18"/>
      <w:r w:rsidRPr="003C5F41">
        <w:t>(* indicates significance)</w:t>
      </w:r>
      <w:commentRangeEnd w:id="18"/>
      <w:r w:rsidR="002A2661">
        <w:rPr>
          <w:rStyle w:val="aa"/>
          <w:rFonts w:asciiTheme="minorHAnsi" w:eastAsiaTheme="minorEastAsia" w:hAnsiTheme="minorHAnsi" w:cstheme="minorBidi"/>
          <w:lang w:val="en-CA" w:eastAsia="zh-CN"/>
        </w:rPr>
        <w:commentReference w:id="18"/>
      </w:r>
    </w:p>
    <w:tbl>
      <w:tblPr>
        <w:tblStyle w:val="a9"/>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BD48C6" w:rsidRPr="00917CBC" w14:paraId="260251E1" w14:textId="77777777" w:rsidTr="00770817">
        <w:trPr>
          <w:tblHeader/>
        </w:trPr>
        <w:tc>
          <w:tcPr>
            <w:tcW w:w="2160" w:type="dxa"/>
            <w:tcBorders>
              <w:left w:val="nil"/>
              <w:bottom w:val="single" w:sz="4" w:space="0" w:color="auto"/>
              <w:right w:val="nil"/>
            </w:tcBorders>
          </w:tcPr>
          <w:p w14:paraId="2E3D02E3" w14:textId="77777777" w:rsidR="00BD48C6" w:rsidRPr="005B2F9F" w:rsidRDefault="00BD48C6" w:rsidP="00C826C7">
            <w:pPr>
              <w:pStyle w:val="TableCell"/>
              <w:spacing w:before="60" w:after="60" w:line="240" w:lineRule="auto"/>
              <w:jc w:val="center"/>
              <w:rPr>
                <w:sz w:val="14"/>
                <w:szCs w:val="14"/>
              </w:rPr>
            </w:pPr>
          </w:p>
        </w:tc>
        <w:tc>
          <w:tcPr>
            <w:tcW w:w="6480" w:type="dxa"/>
            <w:gridSpan w:val="3"/>
            <w:tcBorders>
              <w:top w:val="single" w:sz="4" w:space="0" w:color="auto"/>
              <w:left w:val="nil"/>
              <w:bottom w:val="single" w:sz="4" w:space="0" w:color="auto"/>
              <w:right w:val="nil"/>
            </w:tcBorders>
          </w:tcPr>
          <w:p w14:paraId="4BA8CE62" w14:textId="1D70119C" w:rsidR="00BD48C6" w:rsidRDefault="00BD48C6" w:rsidP="00C826C7">
            <w:pPr>
              <w:pStyle w:val="TableCell"/>
              <w:spacing w:before="60" w:after="60" w:line="240" w:lineRule="auto"/>
              <w:ind w:firstLine="0"/>
              <w:jc w:val="center"/>
              <w:rPr>
                <w:sz w:val="14"/>
                <w:szCs w:val="14"/>
              </w:rPr>
            </w:pPr>
            <w:r>
              <w:rPr>
                <w:sz w:val="14"/>
                <w:szCs w:val="14"/>
              </w:rPr>
              <w:t>Condition</w:t>
            </w:r>
          </w:p>
        </w:tc>
      </w:tr>
      <w:tr w:rsidR="0054724D" w:rsidRPr="00917CBC" w14:paraId="505EECB8" w14:textId="77777777" w:rsidTr="0054724D">
        <w:trPr>
          <w:tblHeader/>
        </w:trPr>
        <w:tc>
          <w:tcPr>
            <w:tcW w:w="2160" w:type="dxa"/>
            <w:tcBorders>
              <w:top w:val="single" w:sz="4" w:space="0" w:color="auto"/>
              <w:left w:val="nil"/>
              <w:bottom w:val="single" w:sz="4" w:space="0" w:color="auto"/>
              <w:right w:val="nil"/>
            </w:tcBorders>
            <w:hideMark/>
          </w:tcPr>
          <w:p w14:paraId="46997FDE" w14:textId="458C98EB" w:rsidR="0054724D" w:rsidRPr="005B2F9F" w:rsidRDefault="0054724D" w:rsidP="00C826C7">
            <w:pPr>
              <w:pStyle w:val="TableCell"/>
              <w:spacing w:before="60" w:after="60" w:line="240" w:lineRule="auto"/>
              <w:jc w:val="center"/>
              <w:rPr>
                <w:sz w:val="14"/>
                <w:szCs w:val="14"/>
              </w:rPr>
            </w:pPr>
            <w:r w:rsidRPr="005B2F9F">
              <w:rPr>
                <w:sz w:val="14"/>
                <w:szCs w:val="14"/>
              </w:rPr>
              <w:t>Variable</w:t>
            </w:r>
            <w:r w:rsidR="00BD48C6" w:rsidRPr="005B2F9F" w:rsidDel="00BD48C6">
              <w:rPr>
                <w:sz w:val="14"/>
                <w:szCs w:val="14"/>
              </w:rPr>
              <w:t xml:space="preserve"> </w:t>
            </w:r>
          </w:p>
        </w:tc>
        <w:tc>
          <w:tcPr>
            <w:tcW w:w="2520" w:type="dxa"/>
            <w:tcBorders>
              <w:top w:val="single" w:sz="4" w:space="0" w:color="auto"/>
              <w:left w:val="nil"/>
              <w:bottom w:val="single" w:sz="4" w:space="0" w:color="auto"/>
              <w:right w:val="nil"/>
            </w:tcBorders>
            <w:hideMark/>
          </w:tcPr>
          <w:p w14:paraId="09CB53D9" w14:textId="477B4CEF" w:rsidR="0054724D" w:rsidRPr="005B2F9F" w:rsidRDefault="00ED43D7" w:rsidP="00C826C7">
            <w:pPr>
              <w:pStyle w:val="TableCell"/>
              <w:spacing w:before="60" w:after="60" w:line="240" w:lineRule="auto"/>
              <w:ind w:firstLine="0"/>
              <w:jc w:val="center"/>
              <w:rPr>
                <w:sz w:val="14"/>
                <w:szCs w:val="14"/>
              </w:rPr>
            </w:pPr>
            <w:r w:rsidRPr="00ED43D7">
              <w:rPr>
                <w:i/>
                <w:iCs/>
                <w:sz w:val="14"/>
                <w:szCs w:val="14"/>
              </w:rPr>
              <w:t>CTL</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7E3C37">
              <w:rPr>
                <w:sz w:val="14"/>
                <w:szCs w:val="14"/>
              </w:rPr>
              <w:t>1</w:t>
            </w:r>
            <w:r w:rsidR="001B0663">
              <w:rPr>
                <w:sz w:val="14"/>
                <w:szCs w:val="14"/>
              </w:rPr>
              <w:t>, p</w:t>
            </w:r>
            <w:r w:rsidR="007E3C37">
              <w:rPr>
                <w:sz w:val="14"/>
                <w:szCs w:val="14"/>
              </w:rPr>
              <w:t>2</w:t>
            </w:r>
            <w:r w:rsidR="001B0663">
              <w:rPr>
                <w:sz w:val="14"/>
                <w:szCs w:val="14"/>
              </w:rPr>
              <w:t>, p</w:t>
            </w:r>
            <w:r w:rsidR="00DC2136">
              <w:rPr>
                <w:sz w:val="14"/>
                <w:szCs w:val="14"/>
              </w:rPr>
              <w:t>3</w:t>
            </w:r>
            <w:r w:rsidR="001B0663">
              <w:rPr>
                <w:sz w:val="14"/>
                <w:szCs w:val="14"/>
              </w:rPr>
              <w:t>, p</w:t>
            </w:r>
            <w:r w:rsidR="00DC2136">
              <w:rPr>
                <w:sz w:val="14"/>
                <w:szCs w:val="14"/>
              </w:rPr>
              <w:t>4</w:t>
            </w:r>
            <w:r w:rsidR="001B0663">
              <w:rPr>
                <w:sz w:val="14"/>
                <w:szCs w:val="14"/>
              </w:rPr>
              <w:t>, p</w:t>
            </w:r>
            <w:r w:rsidR="004C69BC">
              <w:rPr>
                <w:sz w:val="14"/>
                <w:szCs w:val="14"/>
              </w:rPr>
              <w:t>6</w:t>
            </w:r>
            <w:r w:rsidR="001B0663">
              <w:rPr>
                <w:sz w:val="14"/>
                <w:szCs w:val="14"/>
              </w:rPr>
              <w:t>, p</w:t>
            </w:r>
            <w:r w:rsidR="00DC2136">
              <w:rPr>
                <w:sz w:val="14"/>
                <w:szCs w:val="14"/>
              </w:rPr>
              <w:t>9</w:t>
            </w:r>
            <w:r w:rsidR="001B0663">
              <w:rPr>
                <w:sz w:val="14"/>
                <w:szCs w:val="14"/>
              </w:rPr>
              <w:t>, p</w:t>
            </w:r>
            <w:r w:rsidR="00D46452">
              <w:rPr>
                <w:sz w:val="14"/>
                <w:szCs w:val="14"/>
              </w:rPr>
              <w:t>11</w:t>
            </w:r>
            <w:r w:rsidR="001B0663">
              <w:rPr>
                <w:sz w:val="14"/>
                <w:szCs w:val="14"/>
              </w:rPr>
              <w:t>, p</w:t>
            </w:r>
            <w:r w:rsidR="00D46452">
              <w:rPr>
                <w:sz w:val="14"/>
                <w:szCs w:val="14"/>
              </w:rPr>
              <w:t>1</w:t>
            </w:r>
            <w:r w:rsidR="00AD4AAD">
              <w:rPr>
                <w:sz w:val="14"/>
                <w:szCs w:val="14"/>
              </w:rPr>
              <w:t>2</w:t>
            </w:r>
            <w:r w:rsidR="001B0663">
              <w:rPr>
                <w:sz w:val="14"/>
                <w:szCs w:val="14"/>
              </w:rPr>
              <w:t>, p</w:t>
            </w:r>
            <w:r w:rsidR="00782332">
              <w:rPr>
                <w:sz w:val="14"/>
                <w:szCs w:val="14"/>
              </w:rPr>
              <w:t>1</w:t>
            </w:r>
            <w:r w:rsidR="00D46452">
              <w:rPr>
                <w:sz w:val="14"/>
                <w:szCs w:val="14"/>
              </w:rPr>
              <w:t>5</w:t>
            </w:r>
            <w:r w:rsidR="001B0663">
              <w:rPr>
                <w:sz w:val="14"/>
                <w:szCs w:val="14"/>
              </w:rPr>
              <w:t>, p</w:t>
            </w:r>
            <w:r w:rsidR="00D46452">
              <w:rPr>
                <w:sz w:val="14"/>
                <w:szCs w:val="14"/>
              </w:rPr>
              <w:t>1</w:t>
            </w:r>
            <w:r w:rsidR="00782332">
              <w:rPr>
                <w:sz w:val="14"/>
                <w:szCs w:val="14"/>
              </w:rPr>
              <w:t>6</w:t>
            </w:r>
            <w:r w:rsidR="00653575" w:rsidRPr="005B2F9F">
              <w:rPr>
                <w:sz w:val="14"/>
                <w:szCs w:val="14"/>
              </w:rPr>
              <w:t>)</w:t>
            </w:r>
          </w:p>
        </w:tc>
        <w:tc>
          <w:tcPr>
            <w:tcW w:w="1307" w:type="dxa"/>
            <w:tcBorders>
              <w:top w:val="single" w:sz="4" w:space="0" w:color="auto"/>
              <w:left w:val="nil"/>
              <w:bottom w:val="single" w:sz="4" w:space="0" w:color="auto"/>
              <w:right w:val="nil"/>
            </w:tcBorders>
            <w:hideMark/>
          </w:tcPr>
          <w:p w14:paraId="585C6A65" w14:textId="06C9C485" w:rsidR="0054724D" w:rsidRPr="005B2F9F" w:rsidRDefault="00ED43D7" w:rsidP="00C826C7">
            <w:pPr>
              <w:pStyle w:val="TableCell"/>
              <w:spacing w:before="60" w:after="60" w:line="240" w:lineRule="auto"/>
              <w:ind w:firstLine="0"/>
              <w:jc w:val="center"/>
              <w:rPr>
                <w:sz w:val="14"/>
                <w:szCs w:val="14"/>
              </w:rPr>
            </w:pPr>
            <w:r w:rsidRPr="00ED43D7">
              <w:rPr>
                <w:i/>
                <w:iCs/>
                <w:sz w:val="14"/>
                <w:szCs w:val="14"/>
              </w:rPr>
              <w:t>SLOW</w:t>
            </w:r>
            <w:r w:rsidR="0021677B"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p</w:t>
            </w:r>
            <w:r w:rsidR="00573FB3">
              <w:rPr>
                <w:sz w:val="14"/>
                <w:szCs w:val="14"/>
              </w:rPr>
              <w:t>1</w:t>
            </w:r>
            <w:r w:rsidR="001B0663">
              <w:rPr>
                <w:sz w:val="14"/>
                <w:szCs w:val="14"/>
              </w:rPr>
              <w:t>, p</w:t>
            </w:r>
            <w:r w:rsidR="00573FB3">
              <w:rPr>
                <w:sz w:val="14"/>
                <w:szCs w:val="14"/>
              </w:rPr>
              <w:t>2</w:t>
            </w:r>
            <w:r w:rsidR="001B0663">
              <w:rPr>
                <w:sz w:val="14"/>
                <w:szCs w:val="14"/>
              </w:rPr>
              <w:t>, p</w:t>
            </w:r>
            <w:r w:rsidR="00573FB3">
              <w:rPr>
                <w:sz w:val="14"/>
                <w:szCs w:val="14"/>
              </w:rPr>
              <w:t>3</w:t>
            </w:r>
            <w:r w:rsidR="001B0663">
              <w:rPr>
                <w:sz w:val="14"/>
                <w:szCs w:val="14"/>
              </w:rPr>
              <w:t>, p</w:t>
            </w:r>
            <w:r w:rsidR="00573FB3">
              <w:rPr>
                <w:sz w:val="14"/>
                <w:szCs w:val="14"/>
              </w:rPr>
              <w:t>4</w:t>
            </w:r>
            <w:r w:rsidR="001B0663">
              <w:rPr>
                <w:sz w:val="14"/>
                <w:szCs w:val="14"/>
              </w:rPr>
              <w:t>, p</w:t>
            </w:r>
            <w:r w:rsidR="00573FB3">
              <w:rPr>
                <w:sz w:val="14"/>
                <w:szCs w:val="14"/>
              </w:rPr>
              <w:t>6</w:t>
            </w:r>
            <w:r w:rsidR="001B0663">
              <w:rPr>
                <w:sz w:val="14"/>
                <w:szCs w:val="14"/>
              </w:rPr>
              <w:t>, p</w:t>
            </w:r>
            <w:r w:rsidR="00026637">
              <w:rPr>
                <w:sz w:val="14"/>
                <w:szCs w:val="14"/>
              </w:rPr>
              <w:t>7</w:t>
            </w:r>
            <w:r w:rsidR="001B0663">
              <w:rPr>
                <w:sz w:val="14"/>
                <w:szCs w:val="14"/>
              </w:rPr>
              <w:t>, p</w:t>
            </w:r>
            <w:r w:rsidR="00026637">
              <w:rPr>
                <w:sz w:val="14"/>
                <w:szCs w:val="14"/>
              </w:rPr>
              <w:t>8</w:t>
            </w:r>
            <w:r w:rsidR="001B0663">
              <w:rPr>
                <w:sz w:val="14"/>
                <w:szCs w:val="14"/>
              </w:rPr>
              <w:t>, p</w:t>
            </w:r>
            <w:r w:rsidR="00026637">
              <w:rPr>
                <w:sz w:val="14"/>
                <w:szCs w:val="14"/>
              </w:rPr>
              <w:t>10</w:t>
            </w:r>
            <w:r w:rsidR="001B0663">
              <w:rPr>
                <w:sz w:val="14"/>
                <w:szCs w:val="14"/>
              </w:rPr>
              <w:t>, p</w:t>
            </w:r>
            <w:r w:rsidR="00026637">
              <w:rPr>
                <w:sz w:val="14"/>
                <w:szCs w:val="14"/>
              </w:rPr>
              <w:t>12</w:t>
            </w:r>
            <w:r w:rsidR="001B0663">
              <w:rPr>
                <w:sz w:val="14"/>
                <w:szCs w:val="14"/>
              </w:rPr>
              <w:t>, p</w:t>
            </w:r>
            <w:r w:rsidR="00443A4D">
              <w:rPr>
                <w:sz w:val="14"/>
                <w:szCs w:val="14"/>
              </w:rPr>
              <w:t>15</w:t>
            </w:r>
            <w:r w:rsidR="00653575" w:rsidRPr="005B2F9F">
              <w:rPr>
                <w:sz w:val="14"/>
                <w:szCs w:val="14"/>
              </w:rPr>
              <w:t>)</w:t>
            </w:r>
          </w:p>
        </w:tc>
        <w:tc>
          <w:tcPr>
            <w:tcW w:w="2653" w:type="dxa"/>
            <w:tcBorders>
              <w:top w:val="single" w:sz="4" w:space="0" w:color="auto"/>
              <w:left w:val="nil"/>
              <w:bottom w:val="single" w:sz="4" w:space="0" w:color="auto"/>
              <w:right w:val="nil"/>
            </w:tcBorders>
            <w:hideMark/>
          </w:tcPr>
          <w:p w14:paraId="6C6A983A" w14:textId="562F9700" w:rsidR="0054724D"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BD48C6" w:rsidRPr="005B2F9F">
              <w:rPr>
                <w:sz w:val="14"/>
                <w:szCs w:val="14"/>
              </w:rPr>
              <w:t xml:space="preserve"> </w:t>
            </w:r>
            <w:r w:rsidR="00653575" w:rsidRPr="005B2F9F">
              <w:rPr>
                <w:sz w:val="14"/>
                <w:szCs w:val="14"/>
              </w:rPr>
              <w:t>(</w:t>
            </w:r>
            <w:r w:rsidR="001B0663">
              <w:rPr>
                <w:sz w:val="14"/>
                <w:szCs w:val="14"/>
              </w:rPr>
              <w:t>n=</w:t>
            </w:r>
            <w:r w:rsidR="00653575" w:rsidRPr="005B2F9F">
              <w:rPr>
                <w:sz w:val="14"/>
                <w:szCs w:val="14"/>
              </w:rPr>
              <w:t>10</w:t>
            </w:r>
            <w:r w:rsidR="001B0663">
              <w:rPr>
                <w:sz w:val="14"/>
                <w:szCs w:val="14"/>
              </w:rPr>
              <w:t xml:space="preserve">; </w:t>
            </w:r>
            <w:r w:rsidR="00D46452">
              <w:rPr>
                <w:sz w:val="14"/>
                <w:szCs w:val="14"/>
              </w:rPr>
              <w:t>p1, p2, p3, p4, p5, p9, p11, p14, p15, p18</w:t>
            </w:r>
            <w:r w:rsidR="00653575" w:rsidRPr="005B2F9F">
              <w:rPr>
                <w:sz w:val="14"/>
                <w:szCs w:val="14"/>
              </w:rPr>
              <w:t>)</w:t>
            </w:r>
          </w:p>
        </w:tc>
      </w:tr>
      <w:tr w:rsidR="0054724D" w:rsidRPr="00917CBC" w14:paraId="551E2FE0" w14:textId="77777777" w:rsidTr="0054724D">
        <w:tc>
          <w:tcPr>
            <w:tcW w:w="2160" w:type="dxa"/>
            <w:tcBorders>
              <w:top w:val="single" w:sz="4" w:space="0" w:color="auto"/>
              <w:left w:val="nil"/>
              <w:bottom w:val="nil"/>
              <w:right w:val="nil"/>
            </w:tcBorders>
            <w:hideMark/>
          </w:tcPr>
          <w:p w14:paraId="064AE8CE" w14:textId="77777777" w:rsidR="0054724D" w:rsidRPr="005B2F9F" w:rsidRDefault="00145C24" w:rsidP="00C826C7">
            <w:pPr>
              <w:pStyle w:val="TableCell"/>
              <w:spacing w:before="60" w:after="60" w:line="240" w:lineRule="auto"/>
              <w:jc w:val="center"/>
              <w:rPr>
                <w:sz w:val="14"/>
                <w:szCs w:val="14"/>
              </w:rPr>
            </w:pPr>
            <w:r w:rsidRPr="005B2F9F">
              <w:rPr>
                <w:sz w:val="14"/>
                <w:szCs w:val="14"/>
              </w:rPr>
              <w:t>Completion time</w:t>
            </w:r>
          </w:p>
          <w:p w14:paraId="64AC2E3A" w14:textId="34BDEB3F" w:rsidR="00145C24" w:rsidRPr="005B2F9F" w:rsidRDefault="0021677B" w:rsidP="00C826C7">
            <w:pPr>
              <w:pStyle w:val="TableCell"/>
              <w:spacing w:before="60" w:after="60" w:line="240" w:lineRule="auto"/>
              <w:jc w:val="center"/>
              <w:rPr>
                <w:sz w:val="14"/>
                <w:szCs w:val="14"/>
              </w:rPr>
            </w:pPr>
            <w:r w:rsidRPr="005B2F9F">
              <w:rPr>
                <w:sz w:val="14"/>
                <w:szCs w:val="14"/>
              </w:rPr>
              <w:t>Number of pauses</w:t>
            </w:r>
          </w:p>
        </w:tc>
        <w:tc>
          <w:tcPr>
            <w:tcW w:w="2520" w:type="dxa"/>
            <w:tcBorders>
              <w:top w:val="single" w:sz="4" w:space="0" w:color="auto"/>
              <w:left w:val="nil"/>
              <w:bottom w:val="nil"/>
              <w:right w:val="nil"/>
            </w:tcBorders>
            <w:hideMark/>
          </w:tcPr>
          <w:p w14:paraId="5C6A4BED" w14:textId="77777777" w:rsidR="009363D0"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3C7649AD" w14:textId="527287C6" w:rsidR="00E61AFD"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BD48C6" w:rsidRPr="005B2F9F">
              <w:rPr>
                <w:sz w:val="14"/>
                <w:szCs w:val="14"/>
              </w:rPr>
              <w:t xml:space="preserve"> </w:t>
            </w:r>
            <w:r w:rsidR="001C4D60" w:rsidRPr="005B2F9F">
              <w:rPr>
                <w:sz w:val="14"/>
                <w:szCs w:val="14"/>
              </w:rPr>
              <w:t>&lt;</w:t>
            </w:r>
            <w:r w:rsidR="006E1DB5" w:rsidRPr="005B2F9F">
              <w:rPr>
                <w:sz w:val="14"/>
                <w:szCs w:val="14"/>
              </w:rPr>
              <w:t xml:space="preserve"> </w:t>
            </w:r>
            <w:r w:rsidRPr="00ED43D7">
              <w:rPr>
                <w:i/>
                <w:iCs/>
                <w:sz w:val="14"/>
                <w:szCs w:val="14"/>
              </w:rPr>
              <w:t>SLOW</w:t>
            </w:r>
            <w:r w:rsidR="00BD48C6" w:rsidRPr="005B2F9F">
              <w:rPr>
                <w:sz w:val="14"/>
                <w:szCs w:val="14"/>
              </w:rPr>
              <w:t xml:space="preserve"> </w:t>
            </w:r>
            <w:r w:rsidR="001C4D60" w:rsidRPr="005B2F9F">
              <w:rPr>
                <w:sz w:val="14"/>
                <w:szCs w:val="14"/>
              </w:rPr>
              <w:t>*</w:t>
            </w:r>
          </w:p>
        </w:tc>
        <w:tc>
          <w:tcPr>
            <w:tcW w:w="1307" w:type="dxa"/>
            <w:tcBorders>
              <w:top w:val="single" w:sz="4" w:space="0" w:color="auto"/>
              <w:left w:val="nil"/>
              <w:bottom w:val="nil"/>
              <w:right w:val="nil"/>
            </w:tcBorders>
            <w:hideMark/>
          </w:tcPr>
          <w:p w14:paraId="6410FD12" w14:textId="4B54E40B" w:rsidR="001F256D"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0836949A" w14:textId="77777777" w:rsidR="009363D0" w:rsidRPr="005B2F9F" w:rsidRDefault="009363D0" w:rsidP="00C826C7">
            <w:pPr>
              <w:pStyle w:val="TableCell"/>
              <w:spacing w:before="60" w:after="60" w:line="240" w:lineRule="auto"/>
              <w:ind w:firstLine="0"/>
              <w:jc w:val="center"/>
              <w:rPr>
                <w:sz w:val="14"/>
                <w:szCs w:val="14"/>
              </w:rPr>
            </w:pPr>
            <w:r w:rsidRPr="005B2F9F">
              <w:rPr>
                <w:sz w:val="14"/>
                <w:szCs w:val="14"/>
              </w:rPr>
              <w:t>n.s.</w:t>
            </w:r>
          </w:p>
          <w:p w14:paraId="20F54D30" w14:textId="03CA6FFB" w:rsidR="00E61AFD" w:rsidRPr="005B2F9F" w:rsidRDefault="00E61AFD" w:rsidP="00C826C7">
            <w:pPr>
              <w:pStyle w:val="TableCell"/>
              <w:spacing w:before="60" w:after="60" w:line="240" w:lineRule="auto"/>
              <w:ind w:firstLine="0"/>
              <w:jc w:val="center"/>
              <w:rPr>
                <w:sz w:val="14"/>
                <w:szCs w:val="14"/>
              </w:rPr>
            </w:pPr>
          </w:p>
        </w:tc>
        <w:tc>
          <w:tcPr>
            <w:tcW w:w="2653" w:type="dxa"/>
            <w:tcBorders>
              <w:top w:val="single" w:sz="4" w:space="0" w:color="auto"/>
              <w:left w:val="nil"/>
              <w:bottom w:val="nil"/>
              <w:right w:val="nil"/>
            </w:tcBorders>
            <w:hideMark/>
          </w:tcPr>
          <w:p w14:paraId="1C85C81F" w14:textId="4F70B2FA" w:rsidR="001F256D"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6E1DB5" w:rsidRPr="005B2F9F">
              <w:rPr>
                <w:sz w:val="14"/>
                <w:szCs w:val="14"/>
              </w:rPr>
              <w:t xml:space="preserve"> </w:t>
            </w:r>
            <w:r w:rsidR="001F256D" w:rsidRPr="005B2F9F">
              <w:rPr>
                <w:sz w:val="14"/>
                <w:szCs w:val="14"/>
              </w:rPr>
              <w:t>&lt;</w:t>
            </w:r>
            <w:r w:rsidR="006E1DB5" w:rsidRPr="005B2F9F">
              <w:rPr>
                <w:sz w:val="14"/>
                <w:szCs w:val="14"/>
              </w:rPr>
              <w:t xml:space="preserve"> </w:t>
            </w:r>
            <w:r w:rsidRPr="00ED43D7">
              <w:rPr>
                <w:i/>
                <w:iCs/>
                <w:sz w:val="14"/>
                <w:szCs w:val="14"/>
              </w:rPr>
              <w:t>SLOW</w:t>
            </w:r>
            <w:r w:rsidR="00BD48C6" w:rsidRPr="005B2F9F">
              <w:rPr>
                <w:sz w:val="14"/>
                <w:szCs w:val="14"/>
              </w:rPr>
              <w:t xml:space="preserve"> </w:t>
            </w:r>
            <w:r w:rsidR="001F256D" w:rsidRPr="005B2F9F">
              <w:rPr>
                <w:sz w:val="14"/>
                <w:szCs w:val="14"/>
              </w:rPr>
              <w:t xml:space="preserve">&amp; </w:t>
            </w:r>
            <w:r w:rsidRPr="00ED43D7">
              <w:rPr>
                <w:i/>
                <w:iCs/>
                <w:sz w:val="14"/>
                <w:szCs w:val="14"/>
              </w:rPr>
              <w:t>CTL</w:t>
            </w:r>
            <w:r w:rsidR="00BD48C6" w:rsidRPr="005B2F9F">
              <w:rPr>
                <w:sz w:val="14"/>
                <w:szCs w:val="14"/>
              </w:rPr>
              <w:t xml:space="preserve"> </w:t>
            </w:r>
            <w:r w:rsidR="001C4D60" w:rsidRPr="005B2F9F">
              <w:rPr>
                <w:sz w:val="14"/>
                <w:szCs w:val="14"/>
              </w:rPr>
              <w:t>*</w:t>
            </w:r>
          </w:p>
          <w:p w14:paraId="195F1310" w14:textId="586ED1D2" w:rsidR="009363D0"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6E1DB5" w:rsidRPr="005B2F9F">
              <w:rPr>
                <w:sz w:val="14"/>
                <w:szCs w:val="14"/>
              </w:rPr>
              <w:t xml:space="preserve"> </w:t>
            </w:r>
            <w:r w:rsidR="009363D0" w:rsidRPr="005B2F9F">
              <w:rPr>
                <w:sz w:val="14"/>
                <w:szCs w:val="14"/>
              </w:rPr>
              <w:t>&lt;</w:t>
            </w:r>
            <w:r w:rsidR="006E1DB5" w:rsidRPr="005B2F9F">
              <w:rPr>
                <w:sz w:val="14"/>
                <w:szCs w:val="14"/>
              </w:rPr>
              <w:t xml:space="preserve"> </w:t>
            </w:r>
            <w:r w:rsidRPr="00ED43D7">
              <w:rPr>
                <w:i/>
                <w:iCs/>
                <w:sz w:val="14"/>
                <w:szCs w:val="14"/>
              </w:rPr>
              <w:t>SLOW</w:t>
            </w:r>
            <w:r w:rsidR="00BD48C6" w:rsidRPr="005B2F9F">
              <w:rPr>
                <w:sz w:val="14"/>
                <w:szCs w:val="14"/>
              </w:rPr>
              <w:t xml:space="preserve"> </w:t>
            </w:r>
            <w:r w:rsidR="009363D0" w:rsidRPr="005B2F9F">
              <w:rPr>
                <w:sz w:val="14"/>
                <w:szCs w:val="14"/>
              </w:rPr>
              <w:t xml:space="preserve">&amp; </w:t>
            </w:r>
            <w:r w:rsidRPr="00ED43D7">
              <w:rPr>
                <w:i/>
                <w:iCs/>
                <w:sz w:val="14"/>
                <w:szCs w:val="14"/>
              </w:rPr>
              <w:t>CTL</w:t>
            </w:r>
            <w:r w:rsidR="00BD48C6" w:rsidRPr="005B2F9F">
              <w:rPr>
                <w:sz w:val="14"/>
                <w:szCs w:val="14"/>
              </w:rPr>
              <w:t xml:space="preserve"> </w:t>
            </w:r>
            <w:r w:rsidR="001C4D60" w:rsidRPr="005B2F9F">
              <w:rPr>
                <w:sz w:val="14"/>
                <w:szCs w:val="14"/>
              </w:rPr>
              <w:t>*</w:t>
            </w:r>
          </w:p>
          <w:p w14:paraId="7D9EEE05" w14:textId="0FDC8175" w:rsidR="00E61AFD" w:rsidRPr="005B2F9F" w:rsidRDefault="00E61AFD" w:rsidP="00C826C7">
            <w:pPr>
              <w:pStyle w:val="TableCell"/>
              <w:spacing w:before="60" w:after="60" w:line="240" w:lineRule="auto"/>
              <w:ind w:firstLine="0"/>
              <w:jc w:val="center"/>
              <w:rPr>
                <w:sz w:val="14"/>
                <w:szCs w:val="14"/>
              </w:rPr>
            </w:pPr>
          </w:p>
        </w:tc>
      </w:tr>
    </w:tbl>
    <w:p w14:paraId="31672A64" w14:textId="1593C850" w:rsidR="00083677" w:rsidRPr="00917CBC" w:rsidRDefault="00083677" w:rsidP="00F50E46">
      <w:pPr>
        <w:pStyle w:val="TableCaption"/>
      </w:pPr>
      <w:bookmarkStart w:id="19" w:name="_Ref74928070"/>
      <w:r>
        <w:t xml:space="preserve">Table </w:t>
      </w:r>
      <w:fldSimple w:instr=" SEQ Table \* ARABIC ">
        <w:r w:rsidR="00932509">
          <w:rPr>
            <w:noProof/>
          </w:rPr>
          <w:t>6</w:t>
        </w:r>
      </w:fldSimple>
      <w:bookmarkEnd w:id="19"/>
      <w:r>
        <w:t xml:space="preserve">. </w:t>
      </w:r>
      <w:r w:rsidRPr="00D15BBF">
        <w:t>Summary of comparison</w:t>
      </w:r>
      <w:r w:rsidR="00302A8A">
        <w:t>s</w:t>
      </w:r>
      <w:r w:rsidRPr="00D15BBF">
        <w:t xml:space="preserve"> for participants </w:t>
      </w:r>
      <w:r w:rsidR="00302A8A">
        <w:t>who were slower than average with each condition</w:t>
      </w:r>
      <w:r w:rsidR="00766DDC">
        <w:br/>
      </w:r>
      <w:r w:rsidRPr="00D15BBF">
        <w:t>(* indicates significance)</w:t>
      </w:r>
    </w:p>
    <w:tbl>
      <w:tblPr>
        <w:tblStyle w:val="a9"/>
        <w:tblW w:w="8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160"/>
        <w:gridCol w:w="1667"/>
        <w:gridCol w:w="2653"/>
      </w:tblGrid>
      <w:tr w:rsidR="00B52980" w14:paraId="34197056" w14:textId="77777777" w:rsidTr="00182C0D">
        <w:trPr>
          <w:tblHeader/>
        </w:trPr>
        <w:tc>
          <w:tcPr>
            <w:tcW w:w="2160" w:type="dxa"/>
            <w:tcBorders>
              <w:left w:val="nil"/>
              <w:bottom w:val="single" w:sz="4" w:space="0" w:color="auto"/>
              <w:right w:val="nil"/>
            </w:tcBorders>
          </w:tcPr>
          <w:p w14:paraId="38D901BE" w14:textId="77777777" w:rsidR="00B52980" w:rsidRPr="005B2F9F" w:rsidRDefault="00B52980" w:rsidP="00C826C7">
            <w:pPr>
              <w:pStyle w:val="TableCell"/>
              <w:spacing w:before="60" w:after="60" w:line="240" w:lineRule="auto"/>
              <w:jc w:val="center"/>
              <w:rPr>
                <w:sz w:val="14"/>
                <w:szCs w:val="14"/>
              </w:rPr>
            </w:pPr>
          </w:p>
        </w:tc>
        <w:tc>
          <w:tcPr>
            <w:tcW w:w="6480" w:type="dxa"/>
            <w:gridSpan w:val="3"/>
            <w:tcBorders>
              <w:top w:val="single" w:sz="4" w:space="0" w:color="auto"/>
              <w:left w:val="nil"/>
              <w:bottom w:val="single" w:sz="4" w:space="0" w:color="auto"/>
              <w:right w:val="nil"/>
            </w:tcBorders>
          </w:tcPr>
          <w:p w14:paraId="7824BAA6" w14:textId="77777777" w:rsidR="00B52980" w:rsidRDefault="00B52980" w:rsidP="00C826C7">
            <w:pPr>
              <w:pStyle w:val="TableCell"/>
              <w:spacing w:before="60" w:after="60" w:line="240" w:lineRule="auto"/>
              <w:ind w:firstLine="0"/>
              <w:jc w:val="center"/>
              <w:rPr>
                <w:sz w:val="14"/>
                <w:szCs w:val="14"/>
              </w:rPr>
            </w:pPr>
            <w:r>
              <w:rPr>
                <w:sz w:val="14"/>
                <w:szCs w:val="14"/>
              </w:rPr>
              <w:t>Condition</w:t>
            </w:r>
          </w:p>
        </w:tc>
      </w:tr>
      <w:tr w:rsidR="00B52980" w:rsidRPr="005B2F9F" w14:paraId="790AA0CF" w14:textId="77777777" w:rsidTr="007E1D8E">
        <w:trPr>
          <w:tblHeader/>
        </w:trPr>
        <w:tc>
          <w:tcPr>
            <w:tcW w:w="2160" w:type="dxa"/>
            <w:tcBorders>
              <w:top w:val="single" w:sz="4" w:space="0" w:color="auto"/>
              <w:left w:val="nil"/>
              <w:bottom w:val="single" w:sz="4" w:space="0" w:color="auto"/>
              <w:right w:val="nil"/>
            </w:tcBorders>
            <w:hideMark/>
          </w:tcPr>
          <w:p w14:paraId="4EF75ACC" w14:textId="77777777" w:rsidR="00B52980" w:rsidRPr="005B2F9F" w:rsidRDefault="00B52980" w:rsidP="00C826C7">
            <w:pPr>
              <w:pStyle w:val="TableCell"/>
              <w:spacing w:before="60" w:after="60" w:line="240" w:lineRule="auto"/>
              <w:jc w:val="center"/>
              <w:rPr>
                <w:sz w:val="14"/>
                <w:szCs w:val="14"/>
              </w:rPr>
            </w:pPr>
            <w:r w:rsidRPr="005B2F9F">
              <w:rPr>
                <w:sz w:val="14"/>
                <w:szCs w:val="14"/>
              </w:rPr>
              <w:t>Variable</w:t>
            </w:r>
            <w:r w:rsidRPr="005B2F9F" w:rsidDel="00BD48C6">
              <w:rPr>
                <w:sz w:val="14"/>
                <w:szCs w:val="14"/>
              </w:rPr>
              <w:t xml:space="preserve"> </w:t>
            </w:r>
          </w:p>
        </w:tc>
        <w:tc>
          <w:tcPr>
            <w:tcW w:w="2160" w:type="dxa"/>
            <w:tcBorders>
              <w:top w:val="single" w:sz="4" w:space="0" w:color="auto"/>
              <w:left w:val="nil"/>
              <w:bottom w:val="single" w:sz="4" w:space="0" w:color="auto"/>
              <w:right w:val="nil"/>
            </w:tcBorders>
            <w:hideMark/>
          </w:tcPr>
          <w:p w14:paraId="02632FDC" w14:textId="5C3DDE0E"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CTL</w:t>
            </w:r>
            <w:r w:rsidR="00B52980" w:rsidRPr="005B2F9F">
              <w:rPr>
                <w:sz w:val="14"/>
                <w:szCs w:val="14"/>
              </w:rPr>
              <w:t xml:space="preserve"> (</w:t>
            </w:r>
            <w:r w:rsidR="00BF2FC1">
              <w:rPr>
                <w:sz w:val="14"/>
                <w:szCs w:val="14"/>
              </w:rPr>
              <w:t>n=</w:t>
            </w:r>
            <w:r w:rsidR="00126334">
              <w:rPr>
                <w:sz w:val="14"/>
                <w:szCs w:val="14"/>
              </w:rPr>
              <w:t>8</w:t>
            </w:r>
            <w:r w:rsidR="00BF2FC1">
              <w:rPr>
                <w:sz w:val="14"/>
                <w:szCs w:val="14"/>
              </w:rPr>
              <w:t>; p</w:t>
            </w:r>
            <w:r w:rsidR="006A05BE">
              <w:rPr>
                <w:sz w:val="14"/>
                <w:szCs w:val="14"/>
              </w:rPr>
              <w:t>5</w:t>
            </w:r>
            <w:r w:rsidR="00BF2FC1">
              <w:rPr>
                <w:sz w:val="14"/>
                <w:szCs w:val="14"/>
              </w:rPr>
              <w:t>, p</w:t>
            </w:r>
            <w:r w:rsidR="006A05BE">
              <w:rPr>
                <w:sz w:val="14"/>
                <w:szCs w:val="14"/>
              </w:rPr>
              <w:t>7</w:t>
            </w:r>
            <w:r w:rsidR="00BF2FC1">
              <w:rPr>
                <w:sz w:val="14"/>
                <w:szCs w:val="14"/>
              </w:rPr>
              <w:t>, p</w:t>
            </w:r>
            <w:r w:rsidR="006A05BE">
              <w:rPr>
                <w:sz w:val="14"/>
                <w:szCs w:val="14"/>
              </w:rPr>
              <w:t>8</w:t>
            </w:r>
            <w:r w:rsidR="00BF2FC1">
              <w:rPr>
                <w:sz w:val="14"/>
                <w:szCs w:val="14"/>
              </w:rPr>
              <w:t>, p</w:t>
            </w:r>
            <w:r w:rsidR="006A05BE">
              <w:rPr>
                <w:sz w:val="14"/>
                <w:szCs w:val="14"/>
              </w:rPr>
              <w:t>10</w:t>
            </w:r>
            <w:r w:rsidR="00BF2FC1">
              <w:rPr>
                <w:sz w:val="14"/>
                <w:szCs w:val="14"/>
              </w:rPr>
              <w:t>, p</w:t>
            </w:r>
            <w:r w:rsidR="006A05BE">
              <w:rPr>
                <w:sz w:val="14"/>
                <w:szCs w:val="14"/>
              </w:rPr>
              <w:t>13</w:t>
            </w:r>
            <w:r w:rsidR="00BF2FC1">
              <w:rPr>
                <w:sz w:val="14"/>
                <w:szCs w:val="14"/>
              </w:rPr>
              <w:t>, p</w:t>
            </w:r>
            <w:r w:rsidR="006A05BE">
              <w:rPr>
                <w:sz w:val="14"/>
                <w:szCs w:val="14"/>
              </w:rPr>
              <w:t>14</w:t>
            </w:r>
            <w:r w:rsidR="00BF2FC1">
              <w:rPr>
                <w:sz w:val="14"/>
                <w:szCs w:val="14"/>
              </w:rPr>
              <w:t>, p</w:t>
            </w:r>
            <w:r w:rsidR="006A05BE">
              <w:rPr>
                <w:sz w:val="14"/>
                <w:szCs w:val="14"/>
              </w:rPr>
              <w:t>17</w:t>
            </w:r>
            <w:r w:rsidR="00BF2FC1">
              <w:rPr>
                <w:sz w:val="14"/>
                <w:szCs w:val="14"/>
              </w:rPr>
              <w:t>, p</w:t>
            </w:r>
            <w:r w:rsidR="006A05BE">
              <w:rPr>
                <w:sz w:val="14"/>
                <w:szCs w:val="14"/>
              </w:rPr>
              <w:t>18</w:t>
            </w:r>
            <w:r w:rsidR="00B52980" w:rsidRPr="005B2F9F">
              <w:rPr>
                <w:sz w:val="14"/>
                <w:szCs w:val="14"/>
              </w:rPr>
              <w:t>)</w:t>
            </w:r>
          </w:p>
        </w:tc>
        <w:tc>
          <w:tcPr>
            <w:tcW w:w="1667" w:type="dxa"/>
            <w:tcBorders>
              <w:top w:val="single" w:sz="4" w:space="0" w:color="auto"/>
              <w:left w:val="nil"/>
              <w:bottom w:val="single" w:sz="4" w:space="0" w:color="auto"/>
              <w:right w:val="nil"/>
            </w:tcBorders>
            <w:hideMark/>
          </w:tcPr>
          <w:p w14:paraId="322FC60B" w14:textId="3CF1634C"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SLOW</w:t>
            </w:r>
            <w:r w:rsidR="00B52980" w:rsidRPr="005B2F9F">
              <w:rPr>
                <w:sz w:val="14"/>
                <w:szCs w:val="14"/>
              </w:rPr>
              <w:t xml:space="preserve"> (</w:t>
            </w:r>
            <w:r w:rsidR="00BF2FC1">
              <w:rPr>
                <w:sz w:val="14"/>
                <w:szCs w:val="14"/>
              </w:rPr>
              <w:t>n=</w:t>
            </w:r>
            <w:r w:rsidR="00126334">
              <w:rPr>
                <w:sz w:val="14"/>
                <w:szCs w:val="14"/>
              </w:rPr>
              <w:t>8</w:t>
            </w:r>
            <w:r w:rsidR="00BF2FC1">
              <w:rPr>
                <w:sz w:val="14"/>
                <w:szCs w:val="14"/>
              </w:rPr>
              <w:t>; p</w:t>
            </w:r>
            <w:r w:rsidR="00203B87">
              <w:rPr>
                <w:sz w:val="14"/>
                <w:szCs w:val="14"/>
              </w:rPr>
              <w:t>5</w:t>
            </w:r>
            <w:r w:rsidR="00BF2FC1">
              <w:rPr>
                <w:sz w:val="14"/>
                <w:szCs w:val="14"/>
              </w:rPr>
              <w:t>, p</w:t>
            </w:r>
            <w:r w:rsidR="00203B87">
              <w:rPr>
                <w:sz w:val="14"/>
                <w:szCs w:val="14"/>
              </w:rPr>
              <w:t>9</w:t>
            </w:r>
            <w:r w:rsidR="00BF2FC1">
              <w:rPr>
                <w:sz w:val="14"/>
                <w:szCs w:val="14"/>
              </w:rPr>
              <w:t>, p</w:t>
            </w:r>
            <w:r w:rsidR="00203B87">
              <w:rPr>
                <w:sz w:val="14"/>
                <w:szCs w:val="14"/>
              </w:rPr>
              <w:t>11</w:t>
            </w:r>
            <w:r w:rsidR="00BF2FC1">
              <w:rPr>
                <w:sz w:val="14"/>
                <w:szCs w:val="14"/>
              </w:rPr>
              <w:t>, p</w:t>
            </w:r>
            <w:r w:rsidR="00203B87">
              <w:rPr>
                <w:sz w:val="14"/>
                <w:szCs w:val="14"/>
              </w:rPr>
              <w:t>13</w:t>
            </w:r>
            <w:r w:rsidR="00BF2FC1">
              <w:rPr>
                <w:sz w:val="14"/>
                <w:szCs w:val="14"/>
              </w:rPr>
              <w:t>, p</w:t>
            </w:r>
            <w:r w:rsidR="00203B87">
              <w:rPr>
                <w:sz w:val="14"/>
                <w:szCs w:val="14"/>
              </w:rPr>
              <w:t>14</w:t>
            </w:r>
            <w:r w:rsidR="00BF2FC1">
              <w:rPr>
                <w:sz w:val="14"/>
                <w:szCs w:val="14"/>
              </w:rPr>
              <w:t>, p</w:t>
            </w:r>
            <w:r w:rsidR="00DA5404">
              <w:rPr>
                <w:sz w:val="14"/>
                <w:szCs w:val="14"/>
              </w:rPr>
              <w:t>16</w:t>
            </w:r>
            <w:r w:rsidR="00BF2FC1">
              <w:rPr>
                <w:sz w:val="14"/>
                <w:szCs w:val="14"/>
              </w:rPr>
              <w:t>, p</w:t>
            </w:r>
            <w:r w:rsidR="00DA5404">
              <w:rPr>
                <w:sz w:val="14"/>
                <w:szCs w:val="14"/>
              </w:rPr>
              <w:t>17</w:t>
            </w:r>
            <w:r w:rsidR="00BF2FC1">
              <w:rPr>
                <w:sz w:val="14"/>
                <w:szCs w:val="14"/>
              </w:rPr>
              <w:t>, p</w:t>
            </w:r>
            <w:r w:rsidR="00DA5404">
              <w:rPr>
                <w:sz w:val="14"/>
                <w:szCs w:val="14"/>
              </w:rPr>
              <w:t>18</w:t>
            </w:r>
            <w:r w:rsidR="00B52980" w:rsidRPr="005B2F9F">
              <w:rPr>
                <w:sz w:val="14"/>
                <w:szCs w:val="14"/>
              </w:rPr>
              <w:t>)</w:t>
            </w:r>
          </w:p>
        </w:tc>
        <w:tc>
          <w:tcPr>
            <w:tcW w:w="2653" w:type="dxa"/>
            <w:tcBorders>
              <w:top w:val="single" w:sz="4" w:space="0" w:color="auto"/>
              <w:left w:val="nil"/>
              <w:bottom w:val="single" w:sz="4" w:space="0" w:color="auto"/>
              <w:right w:val="nil"/>
            </w:tcBorders>
            <w:hideMark/>
          </w:tcPr>
          <w:p w14:paraId="6DCD5389" w14:textId="61595D19"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B52980" w:rsidRPr="005B2F9F">
              <w:rPr>
                <w:sz w:val="14"/>
                <w:szCs w:val="14"/>
              </w:rPr>
              <w:t xml:space="preserve"> (</w:t>
            </w:r>
            <w:r w:rsidR="00BF2FC1">
              <w:rPr>
                <w:sz w:val="14"/>
                <w:szCs w:val="14"/>
              </w:rPr>
              <w:t>n=</w:t>
            </w:r>
            <w:r w:rsidR="00126334">
              <w:rPr>
                <w:sz w:val="14"/>
                <w:szCs w:val="14"/>
              </w:rPr>
              <w:t>8</w:t>
            </w:r>
            <w:r w:rsidR="00BF2FC1">
              <w:rPr>
                <w:sz w:val="14"/>
                <w:szCs w:val="14"/>
              </w:rPr>
              <w:t>; p</w:t>
            </w:r>
            <w:r w:rsidR="00EB7AB5">
              <w:rPr>
                <w:sz w:val="14"/>
                <w:szCs w:val="14"/>
              </w:rPr>
              <w:t>6</w:t>
            </w:r>
            <w:r w:rsidR="00BF2FC1">
              <w:rPr>
                <w:sz w:val="14"/>
                <w:szCs w:val="14"/>
              </w:rPr>
              <w:t>, p</w:t>
            </w:r>
            <w:r w:rsidR="00EB7AB5">
              <w:rPr>
                <w:sz w:val="14"/>
                <w:szCs w:val="14"/>
              </w:rPr>
              <w:t>7</w:t>
            </w:r>
            <w:r w:rsidR="00BF2FC1">
              <w:rPr>
                <w:sz w:val="14"/>
                <w:szCs w:val="14"/>
              </w:rPr>
              <w:t>, p</w:t>
            </w:r>
            <w:r w:rsidR="00ED055E">
              <w:rPr>
                <w:sz w:val="14"/>
                <w:szCs w:val="14"/>
              </w:rPr>
              <w:t>8</w:t>
            </w:r>
            <w:r w:rsidR="00BF2FC1">
              <w:rPr>
                <w:sz w:val="14"/>
                <w:szCs w:val="14"/>
              </w:rPr>
              <w:t>, p</w:t>
            </w:r>
            <w:r w:rsidR="00ED055E">
              <w:rPr>
                <w:sz w:val="14"/>
                <w:szCs w:val="14"/>
              </w:rPr>
              <w:t>10</w:t>
            </w:r>
            <w:r w:rsidR="00BF2FC1">
              <w:rPr>
                <w:sz w:val="14"/>
                <w:szCs w:val="14"/>
              </w:rPr>
              <w:t>, p</w:t>
            </w:r>
            <w:r w:rsidR="00ED055E">
              <w:rPr>
                <w:sz w:val="14"/>
                <w:szCs w:val="14"/>
              </w:rPr>
              <w:t>12</w:t>
            </w:r>
            <w:r w:rsidR="00BF2FC1">
              <w:rPr>
                <w:sz w:val="14"/>
                <w:szCs w:val="14"/>
              </w:rPr>
              <w:t>, p</w:t>
            </w:r>
            <w:r w:rsidR="00ED055E">
              <w:rPr>
                <w:sz w:val="14"/>
                <w:szCs w:val="14"/>
              </w:rPr>
              <w:t>13</w:t>
            </w:r>
            <w:r w:rsidR="00BF2FC1">
              <w:rPr>
                <w:sz w:val="14"/>
                <w:szCs w:val="14"/>
              </w:rPr>
              <w:t>, p</w:t>
            </w:r>
            <w:r w:rsidR="00ED055E">
              <w:rPr>
                <w:sz w:val="14"/>
                <w:szCs w:val="14"/>
              </w:rPr>
              <w:t>16</w:t>
            </w:r>
            <w:r w:rsidR="00BF2FC1">
              <w:rPr>
                <w:sz w:val="14"/>
                <w:szCs w:val="14"/>
              </w:rPr>
              <w:t>, p</w:t>
            </w:r>
            <w:r w:rsidR="00ED055E">
              <w:rPr>
                <w:sz w:val="14"/>
                <w:szCs w:val="14"/>
              </w:rPr>
              <w:t>17</w:t>
            </w:r>
            <w:r w:rsidR="00B52980" w:rsidRPr="005B2F9F">
              <w:rPr>
                <w:sz w:val="14"/>
                <w:szCs w:val="14"/>
              </w:rPr>
              <w:t>)</w:t>
            </w:r>
          </w:p>
        </w:tc>
      </w:tr>
      <w:tr w:rsidR="00B52980" w:rsidRPr="005B2F9F" w14:paraId="00B4CB27" w14:textId="77777777" w:rsidTr="007E1D8E">
        <w:tc>
          <w:tcPr>
            <w:tcW w:w="2160" w:type="dxa"/>
            <w:tcBorders>
              <w:top w:val="single" w:sz="4" w:space="0" w:color="auto"/>
              <w:left w:val="nil"/>
              <w:bottom w:val="nil"/>
              <w:right w:val="nil"/>
            </w:tcBorders>
            <w:hideMark/>
          </w:tcPr>
          <w:p w14:paraId="27C810B9" w14:textId="77777777" w:rsidR="00B52980" w:rsidRPr="005B2F9F" w:rsidRDefault="00B52980" w:rsidP="00C826C7">
            <w:pPr>
              <w:pStyle w:val="TableCell"/>
              <w:spacing w:before="60" w:after="60" w:line="240" w:lineRule="auto"/>
              <w:jc w:val="center"/>
              <w:rPr>
                <w:sz w:val="14"/>
                <w:szCs w:val="14"/>
              </w:rPr>
            </w:pPr>
            <w:r w:rsidRPr="005B2F9F">
              <w:rPr>
                <w:sz w:val="14"/>
                <w:szCs w:val="14"/>
              </w:rPr>
              <w:t>Completion time</w:t>
            </w:r>
          </w:p>
          <w:p w14:paraId="413655DC" w14:textId="77777777" w:rsidR="00B52980" w:rsidRPr="005B2F9F" w:rsidRDefault="00B52980" w:rsidP="00C826C7">
            <w:pPr>
              <w:pStyle w:val="TableCell"/>
              <w:spacing w:before="60" w:after="60" w:line="240" w:lineRule="auto"/>
              <w:jc w:val="center"/>
              <w:rPr>
                <w:sz w:val="14"/>
                <w:szCs w:val="14"/>
              </w:rPr>
            </w:pPr>
            <w:r w:rsidRPr="005B2F9F">
              <w:rPr>
                <w:sz w:val="14"/>
                <w:szCs w:val="14"/>
              </w:rPr>
              <w:t>Number of pauses</w:t>
            </w:r>
          </w:p>
        </w:tc>
        <w:tc>
          <w:tcPr>
            <w:tcW w:w="2160" w:type="dxa"/>
            <w:tcBorders>
              <w:top w:val="single" w:sz="4" w:space="0" w:color="auto"/>
              <w:left w:val="nil"/>
              <w:bottom w:val="nil"/>
              <w:right w:val="nil"/>
            </w:tcBorders>
            <w:hideMark/>
          </w:tcPr>
          <w:p w14:paraId="17545F0F"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0233608B" w14:textId="429FF25C" w:rsidR="00B52980" w:rsidRPr="005B2F9F" w:rsidRDefault="007E1D8E" w:rsidP="00C826C7">
            <w:pPr>
              <w:pStyle w:val="TableCell"/>
              <w:spacing w:before="60" w:after="60" w:line="240" w:lineRule="auto"/>
              <w:ind w:firstLine="0"/>
              <w:jc w:val="center"/>
              <w:rPr>
                <w:sz w:val="14"/>
                <w:szCs w:val="14"/>
              </w:rPr>
            </w:pPr>
            <w:r w:rsidRPr="005B2F9F">
              <w:rPr>
                <w:sz w:val="14"/>
                <w:szCs w:val="14"/>
              </w:rPr>
              <w:t>n.s</w:t>
            </w:r>
            <w:r w:rsidR="00032BAA">
              <w:rPr>
                <w:sz w:val="14"/>
                <w:szCs w:val="14"/>
              </w:rPr>
              <w:t>.</w:t>
            </w:r>
          </w:p>
        </w:tc>
        <w:tc>
          <w:tcPr>
            <w:tcW w:w="1667" w:type="dxa"/>
            <w:tcBorders>
              <w:top w:val="single" w:sz="4" w:space="0" w:color="auto"/>
              <w:left w:val="nil"/>
              <w:bottom w:val="nil"/>
              <w:right w:val="nil"/>
            </w:tcBorders>
            <w:hideMark/>
          </w:tcPr>
          <w:p w14:paraId="2C362EE0" w14:textId="79B76483" w:rsidR="007E1D8E" w:rsidRDefault="00ED43D7" w:rsidP="00C826C7">
            <w:pPr>
              <w:pStyle w:val="TableCell"/>
              <w:spacing w:before="60" w:after="60" w:line="240" w:lineRule="auto"/>
              <w:ind w:firstLine="0"/>
              <w:jc w:val="center"/>
              <w:rPr>
                <w:sz w:val="14"/>
                <w:szCs w:val="14"/>
              </w:rPr>
            </w:pPr>
            <w:r w:rsidRPr="00ED43D7">
              <w:rPr>
                <w:i/>
                <w:iCs/>
                <w:sz w:val="14"/>
                <w:szCs w:val="14"/>
              </w:rPr>
              <w:t>AP</w:t>
            </w:r>
            <w:r w:rsidR="007E1D8E" w:rsidRPr="005B2F9F">
              <w:rPr>
                <w:sz w:val="14"/>
                <w:szCs w:val="14"/>
              </w:rPr>
              <w:t xml:space="preserve"> &lt;</w:t>
            </w:r>
            <w:r w:rsidR="007E1D8E">
              <w:rPr>
                <w:sz w:val="14"/>
                <w:szCs w:val="14"/>
              </w:rPr>
              <w:t xml:space="preserve"> </w:t>
            </w:r>
            <w:r w:rsidRPr="00ED43D7">
              <w:rPr>
                <w:i/>
                <w:iCs/>
                <w:sz w:val="14"/>
                <w:szCs w:val="14"/>
              </w:rPr>
              <w:t>SLOW</w:t>
            </w:r>
            <w:r w:rsidR="007E1D8E" w:rsidRPr="005B2F9F">
              <w:rPr>
                <w:sz w:val="14"/>
                <w:szCs w:val="14"/>
              </w:rPr>
              <w:t xml:space="preserve"> * </w:t>
            </w:r>
          </w:p>
          <w:p w14:paraId="454C8E93" w14:textId="61276E32" w:rsidR="00B52980" w:rsidRPr="005B2F9F" w:rsidRDefault="00ED43D7" w:rsidP="00C826C7">
            <w:pPr>
              <w:pStyle w:val="TableCell"/>
              <w:spacing w:before="60" w:after="60" w:line="240" w:lineRule="auto"/>
              <w:ind w:firstLine="0"/>
              <w:jc w:val="center"/>
              <w:rPr>
                <w:sz w:val="14"/>
                <w:szCs w:val="14"/>
              </w:rPr>
            </w:pPr>
            <w:r w:rsidRPr="00ED43D7">
              <w:rPr>
                <w:i/>
                <w:iCs/>
                <w:sz w:val="14"/>
                <w:szCs w:val="14"/>
              </w:rPr>
              <w:t>AP</w:t>
            </w:r>
            <w:r w:rsidR="007E1D8E">
              <w:rPr>
                <w:sz w:val="14"/>
                <w:szCs w:val="14"/>
              </w:rPr>
              <w:t xml:space="preserve"> </w:t>
            </w:r>
            <w:r w:rsidR="007E1D8E" w:rsidRPr="005B2F9F">
              <w:rPr>
                <w:sz w:val="14"/>
                <w:szCs w:val="14"/>
              </w:rPr>
              <w:t>&lt;</w:t>
            </w:r>
            <w:r w:rsidR="007E1D8E">
              <w:rPr>
                <w:sz w:val="14"/>
                <w:szCs w:val="14"/>
              </w:rPr>
              <w:t xml:space="preserve"> </w:t>
            </w:r>
            <w:r w:rsidRPr="00ED43D7">
              <w:rPr>
                <w:i/>
                <w:iCs/>
                <w:sz w:val="14"/>
                <w:szCs w:val="14"/>
              </w:rPr>
              <w:t>SLOW</w:t>
            </w:r>
            <w:r w:rsidR="007E1D8E" w:rsidRPr="005B2F9F">
              <w:rPr>
                <w:sz w:val="14"/>
                <w:szCs w:val="14"/>
              </w:rPr>
              <w:t xml:space="preserve"> *</w:t>
            </w:r>
          </w:p>
        </w:tc>
        <w:tc>
          <w:tcPr>
            <w:tcW w:w="2653" w:type="dxa"/>
            <w:tcBorders>
              <w:top w:val="single" w:sz="4" w:space="0" w:color="auto"/>
              <w:left w:val="nil"/>
              <w:bottom w:val="nil"/>
              <w:right w:val="nil"/>
            </w:tcBorders>
            <w:hideMark/>
          </w:tcPr>
          <w:p w14:paraId="53F642DB"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296FA553" w14:textId="77777777" w:rsidR="007E1D8E" w:rsidRPr="005B2F9F" w:rsidRDefault="007E1D8E" w:rsidP="00C826C7">
            <w:pPr>
              <w:pStyle w:val="TableCell"/>
              <w:spacing w:before="60" w:after="60" w:line="240" w:lineRule="auto"/>
              <w:ind w:firstLine="0"/>
              <w:jc w:val="center"/>
              <w:rPr>
                <w:sz w:val="14"/>
                <w:szCs w:val="14"/>
              </w:rPr>
            </w:pPr>
            <w:r w:rsidRPr="005B2F9F">
              <w:rPr>
                <w:sz w:val="14"/>
                <w:szCs w:val="14"/>
              </w:rPr>
              <w:t>n.s.</w:t>
            </w:r>
          </w:p>
          <w:p w14:paraId="72DF6F11" w14:textId="77777777" w:rsidR="00B52980" w:rsidRPr="005B2F9F" w:rsidRDefault="00B52980" w:rsidP="00C826C7">
            <w:pPr>
              <w:pStyle w:val="TableCell"/>
              <w:spacing w:before="60" w:after="60" w:line="240" w:lineRule="auto"/>
              <w:ind w:firstLine="0"/>
              <w:jc w:val="center"/>
              <w:rPr>
                <w:sz w:val="14"/>
                <w:szCs w:val="14"/>
              </w:rPr>
            </w:pPr>
          </w:p>
        </w:tc>
      </w:tr>
    </w:tbl>
    <w:p w14:paraId="5F67FDC5" w14:textId="77777777" w:rsidR="008C5C2E" w:rsidRDefault="008C5C2E" w:rsidP="002B0ACA">
      <w:pPr>
        <w:pStyle w:val="ParaContinue"/>
        <w:ind w:firstLine="0"/>
        <w:rPr>
          <w:lang w:eastAsia="en-US"/>
        </w:rPr>
      </w:pPr>
    </w:p>
    <w:p w14:paraId="6355FB10" w14:textId="70528400" w:rsidR="003D60D3" w:rsidRDefault="00546C6D" w:rsidP="006D1EC6">
      <w:pPr>
        <w:pStyle w:val="Para"/>
      </w:pPr>
      <w:r>
        <w:t xml:space="preserve">For participants </w:t>
      </w:r>
      <w:r w:rsidR="006D1EC6">
        <w:t>who were faster than average</w:t>
      </w:r>
      <w:r>
        <w:t xml:space="preserve"> </w:t>
      </w:r>
      <w:r w:rsidR="006D1EC6">
        <w:t xml:space="preserve">with </w:t>
      </w:r>
      <w:r>
        <w:t xml:space="preserve">the </w:t>
      </w:r>
      <w:r w:rsidR="00BF4B2B" w:rsidRPr="00B83086">
        <w:rPr>
          <w:i/>
          <w:iCs/>
        </w:rPr>
        <w:t>AP</w:t>
      </w:r>
      <w:r w:rsidR="00CB5CC5">
        <w:t xml:space="preserve"> condition</w:t>
      </w:r>
      <w:r>
        <w:t xml:space="preserve">, </w:t>
      </w:r>
      <w:r w:rsidR="00501ED0">
        <w:t xml:space="preserve">there was a significant effect of the </w:t>
      </w:r>
      <w:r w:rsidR="00C441EB">
        <w:t xml:space="preserve">content </w:t>
      </w:r>
      <w:r w:rsidR="00501ED0">
        <w:t xml:space="preserve">delivery </w:t>
      </w:r>
      <w:r w:rsidR="006D1EC6">
        <w:t xml:space="preserve">method </w:t>
      </w:r>
      <w:r w:rsidR="00501ED0">
        <w:t>on the completion time (F (2,27) =9.05, p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01ED0">
        <w:t xml:space="preserve">=0.40). </w:t>
      </w:r>
      <w:r w:rsidR="006F359E">
        <w:t>A</w:t>
      </w:r>
      <w:r w:rsidR="0028704D">
        <w:t xml:space="preserve"> post</w:t>
      </w:r>
      <w:r w:rsidR="00BF4B2B">
        <w:t>-</w:t>
      </w:r>
      <w:r w:rsidR="0028704D">
        <w:t xml:space="preserve">hoc analysis showed that the completion time for the </w:t>
      </w:r>
      <w:r w:rsidR="00BF4B2B" w:rsidRPr="00B83086">
        <w:rPr>
          <w:i/>
          <w:iCs/>
        </w:rPr>
        <w:t>AP</w:t>
      </w:r>
      <w:r w:rsidR="006D1EC6">
        <w:t xml:space="preserve"> </w:t>
      </w:r>
      <w:r w:rsidR="00CB5CC5">
        <w:t>condition</w:t>
      </w:r>
      <w:r w:rsidR="007440D7">
        <w:t xml:space="preserve"> (M = </w:t>
      </w:r>
      <w:r w:rsidR="00B9634B">
        <w:t>382.81</w:t>
      </w:r>
      <w:r w:rsidR="007440D7">
        <w:t xml:space="preserve">, SD = </w:t>
      </w:r>
      <w:r w:rsidR="00B9634B">
        <w:t>122.48</w:t>
      </w:r>
      <w:r w:rsidR="007440D7">
        <w:t>)</w:t>
      </w:r>
      <w:r w:rsidR="0028704D">
        <w:t xml:space="preserve"> was significantly less than </w:t>
      </w:r>
      <w:r w:rsidR="007440D7">
        <w:t xml:space="preserve">the </w:t>
      </w:r>
      <w:r w:rsidR="00BF4B2B" w:rsidRPr="00B83086">
        <w:rPr>
          <w:i/>
          <w:iCs/>
        </w:rPr>
        <w:t>CTL</w:t>
      </w:r>
      <w:r w:rsidR="00BF4B2B">
        <w:t xml:space="preserve"> </w:t>
      </w:r>
      <w:r w:rsidR="007440D7">
        <w:t xml:space="preserve">(M = </w:t>
      </w:r>
      <w:r w:rsidR="00B9634B">
        <w:t>601.82</w:t>
      </w:r>
      <w:r w:rsidR="007440D7">
        <w:t xml:space="preserve">, SD = </w:t>
      </w:r>
      <w:r w:rsidR="00B9634B">
        <w:t>173.45</w:t>
      </w:r>
      <w:r w:rsidR="007440D7">
        <w:t xml:space="preserve">) and the </w:t>
      </w:r>
      <w:r w:rsidR="00BF4B2B" w:rsidRPr="00B83086">
        <w:rPr>
          <w:i/>
          <w:iCs/>
        </w:rPr>
        <w:t>SLOW</w:t>
      </w:r>
      <w:r w:rsidR="00BF4B2B">
        <w:t xml:space="preserve"> </w:t>
      </w:r>
      <w:r w:rsidR="00CB5CC5">
        <w:t>condition</w:t>
      </w:r>
      <w:r w:rsidR="007440D7">
        <w:t xml:space="preserve"> (M = </w:t>
      </w:r>
      <w:r w:rsidR="00B9634B">
        <w:t>742</w:t>
      </w:r>
      <w:r w:rsidR="00B9634B" w:rsidRPr="00B9634B">
        <w:rPr>
          <w:rFonts w:hint="eastAsia"/>
        </w:rPr>
        <w:t>.</w:t>
      </w:r>
      <w:r w:rsidR="00B9634B" w:rsidRPr="00B9634B">
        <w:t>88</w:t>
      </w:r>
      <w:r w:rsidR="007440D7">
        <w:t xml:space="preserve">, SD = </w:t>
      </w:r>
      <w:r w:rsidR="00B9634B">
        <w:t>250.83</w:t>
      </w:r>
      <w:r w:rsidR="007440D7">
        <w:t xml:space="preserve">). Additionally, the effect of the </w:t>
      </w:r>
      <w:r w:rsidR="00C441EB">
        <w:t xml:space="preserve">content </w:t>
      </w:r>
      <w:r w:rsidR="007440D7">
        <w:t xml:space="preserve">delivery </w:t>
      </w:r>
      <w:r w:rsidR="006D1EC6">
        <w:t xml:space="preserve">method </w:t>
      </w:r>
      <w:r w:rsidR="007440D7">
        <w:t xml:space="preserve">on the </w:t>
      </w:r>
      <w:r w:rsidR="006F5161">
        <w:t>number of pauses was also significant (F (2,27) =5.33, p = &lt;0.05,</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6F5161">
        <w:t xml:space="preserve">=0.28), and the number of pauses for the </w:t>
      </w:r>
      <w:r w:rsidR="00BF4B2B" w:rsidRPr="00B83086">
        <w:rPr>
          <w:i/>
          <w:iCs/>
        </w:rPr>
        <w:t>AP</w:t>
      </w:r>
      <w:r w:rsidR="00BF4B2B">
        <w:t xml:space="preserve"> </w:t>
      </w:r>
      <w:r w:rsidR="00CB5CC5">
        <w:t>condition</w:t>
      </w:r>
      <w:r w:rsidR="006F5161">
        <w:t xml:space="preserve"> (M = </w:t>
      </w:r>
      <w:r w:rsidR="00020CCD">
        <w:t>4.7</w:t>
      </w:r>
      <w:r w:rsidR="00A727A6">
        <w:t>0</w:t>
      </w:r>
      <w:r w:rsidR="006F5161">
        <w:t>, SD =1.</w:t>
      </w:r>
      <w:r w:rsidR="00F561D8">
        <w:t>05</w:t>
      </w:r>
      <w:r w:rsidR="006F5161">
        <w:t xml:space="preserve">) was significantly less than that for the </w:t>
      </w:r>
      <w:r w:rsidR="00BF4B2B" w:rsidRPr="00B83086">
        <w:rPr>
          <w:i/>
          <w:iCs/>
        </w:rPr>
        <w:t>CTL</w:t>
      </w:r>
      <w:r w:rsidR="00BF4B2B">
        <w:t xml:space="preserve"> </w:t>
      </w:r>
      <w:r w:rsidR="00C62EA6">
        <w:t>(M = 5.</w:t>
      </w:r>
      <w:r w:rsidR="00A727A6">
        <w:t>7</w:t>
      </w:r>
      <w:r w:rsidR="00C62EA6">
        <w:t>0, SD =1.</w:t>
      </w:r>
      <w:r w:rsidR="0071797A">
        <w:t>42</w:t>
      </w:r>
      <w:r w:rsidR="00C62EA6">
        <w:t xml:space="preserve">) </w:t>
      </w:r>
      <w:r w:rsidR="006F5161">
        <w:t xml:space="preserve">and the </w:t>
      </w:r>
      <w:r w:rsidR="00BF4B2B" w:rsidRPr="00B83086">
        <w:rPr>
          <w:i/>
          <w:iCs/>
        </w:rPr>
        <w:t>SLOW</w:t>
      </w:r>
      <w:r w:rsidR="00BF4B2B">
        <w:t xml:space="preserve"> </w:t>
      </w:r>
      <w:r w:rsidR="00C62EA6">
        <w:t>(M = 5.9</w:t>
      </w:r>
      <w:r w:rsidR="00A727A6">
        <w:t>0</w:t>
      </w:r>
      <w:r w:rsidR="00C62EA6">
        <w:t>, SD = 1.</w:t>
      </w:r>
      <w:r w:rsidR="00BB1CEA">
        <w:t>85</w:t>
      </w:r>
      <w:r w:rsidR="00C62EA6">
        <w:t>)</w:t>
      </w:r>
      <w:r w:rsidR="006D1EC6">
        <w:t xml:space="preserve"> conditions</w:t>
      </w:r>
      <w:r w:rsidR="006F5161">
        <w:t xml:space="preserve">. </w:t>
      </w:r>
      <w:r w:rsidR="006D1EC6">
        <w:t xml:space="preserve">This suggests that for participants who were </w:t>
      </w:r>
      <w:r w:rsidR="00155020">
        <w:t xml:space="preserve">proficient </w:t>
      </w:r>
      <w:r w:rsidR="006D1EC6">
        <w:t xml:space="preserve">with the </w:t>
      </w:r>
      <w:r w:rsidR="00BF4B2B" w:rsidRPr="00B83086">
        <w:rPr>
          <w:i/>
          <w:iCs/>
        </w:rPr>
        <w:t>AP</w:t>
      </w:r>
      <w:r w:rsidR="006D1EC6">
        <w:t xml:space="preserve"> condition, they were able to complete the task faster and manually paused the video less </w:t>
      </w:r>
      <w:r w:rsidR="006D1EC6">
        <w:lastRenderedPageBreak/>
        <w:t xml:space="preserve">with </w:t>
      </w:r>
      <w:r w:rsidR="00BF4B2B" w:rsidRPr="00B83086">
        <w:rPr>
          <w:i/>
          <w:iCs/>
        </w:rPr>
        <w:t>AP</w:t>
      </w:r>
      <w:r w:rsidR="006D1EC6">
        <w:t xml:space="preserve"> than with </w:t>
      </w:r>
      <w:r w:rsidR="00BF4B2B" w:rsidRPr="00B83086">
        <w:rPr>
          <w:i/>
          <w:iCs/>
        </w:rPr>
        <w:t>SLOW</w:t>
      </w:r>
      <w:r w:rsidR="00BF4B2B">
        <w:t xml:space="preserve"> </w:t>
      </w:r>
      <w:r w:rsidR="006D1EC6">
        <w:t xml:space="preserve">and </w:t>
      </w:r>
      <w:r w:rsidR="00BF4B2B" w:rsidRPr="00B83086">
        <w:rPr>
          <w:i/>
          <w:iCs/>
        </w:rPr>
        <w:t>CTL</w:t>
      </w:r>
      <w:r w:rsidR="006D1EC6">
        <w:t>.</w:t>
      </w:r>
      <w:r w:rsidR="00BD48C6">
        <w:t xml:space="preserve"> </w:t>
      </w:r>
      <w:r w:rsidR="006D1EC6">
        <w:t xml:space="preserve">We also examined the effect of the </w:t>
      </w:r>
      <w:r w:rsidR="00C441EB">
        <w:t xml:space="preserve">content </w:t>
      </w:r>
      <w:r w:rsidR="006D1EC6">
        <w:t xml:space="preserve">delivery method on the completion time and the number of pauses for participants who were faster than average with the </w:t>
      </w:r>
      <w:r w:rsidR="00ED43D7" w:rsidRPr="00ED43D7">
        <w:rPr>
          <w:i/>
          <w:iCs/>
        </w:rPr>
        <w:t>SLOW</w:t>
      </w:r>
      <w:r w:rsidR="006D1EC6">
        <w:t xml:space="preserve"> condition and then similarly with the </w:t>
      </w:r>
      <w:r w:rsidR="00BF4B2B" w:rsidRPr="00B83086">
        <w:rPr>
          <w:i/>
          <w:iCs/>
        </w:rPr>
        <w:t>CTL</w:t>
      </w:r>
      <w:r w:rsidR="00BF4B2B">
        <w:t xml:space="preserve"> </w:t>
      </w:r>
      <w:r w:rsidR="006D1EC6">
        <w:t xml:space="preserve">condition. We observed that </w:t>
      </w:r>
      <w:r w:rsidR="00F82B06">
        <w:t xml:space="preserve">for participants </w:t>
      </w:r>
      <w:r w:rsidR="006D1EC6">
        <w:t>who were faster than average with</w:t>
      </w:r>
      <w:r w:rsidR="00F82B06">
        <w:t xml:space="preserve"> the </w:t>
      </w:r>
      <w:r w:rsidR="00BF4B2B" w:rsidRPr="00B83086">
        <w:rPr>
          <w:i/>
          <w:iCs/>
        </w:rPr>
        <w:t>CTL</w:t>
      </w:r>
      <w:r w:rsidR="00BF4B2B">
        <w:t xml:space="preserve"> </w:t>
      </w:r>
      <w:r w:rsidR="00F82B06">
        <w:t xml:space="preserve">condition, </w:t>
      </w:r>
      <w:r w:rsidR="00105B57">
        <w:t>the number of pauses</w:t>
      </w:r>
      <w:r w:rsidR="004533F1">
        <w:t xml:space="preserve"> (F (2,27) =4.25, p </w:t>
      </w:r>
      <w:r w:rsidR="00773EA1">
        <w:t>&lt;0.05</w:t>
      </w:r>
      <w:r w:rsidR="004533F1">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4533F1">
        <w:t>=0.24)</w:t>
      </w:r>
      <w:r w:rsidR="00105B57">
        <w:t xml:space="preserve"> for the </w:t>
      </w:r>
      <w:r w:rsidR="00BF4B2B" w:rsidRPr="00B83086">
        <w:rPr>
          <w:i/>
          <w:iCs/>
        </w:rPr>
        <w:t>AP</w:t>
      </w:r>
      <w:r w:rsidR="00CB5CC5">
        <w:t xml:space="preserve"> condition</w:t>
      </w:r>
      <w:r w:rsidR="004533F1">
        <w:t xml:space="preserve"> (M = </w:t>
      </w:r>
      <w:r w:rsidR="00B9634B">
        <w:t>258.79</w:t>
      </w:r>
      <w:r w:rsidR="004533F1">
        <w:t xml:space="preserve">, SD = </w:t>
      </w:r>
      <w:r w:rsidR="00B9634B">
        <w:t>75.01</w:t>
      </w:r>
      <w:r w:rsidR="004533F1">
        <w:t>)</w:t>
      </w:r>
      <w:r w:rsidR="00105B57">
        <w:t xml:space="preserve"> was significantly less than that for the </w:t>
      </w:r>
      <w:r w:rsidR="00BF4B2B" w:rsidRPr="00B83086">
        <w:rPr>
          <w:i/>
          <w:iCs/>
        </w:rPr>
        <w:t>SLOW</w:t>
      </w:r>
      <w:r w:rsidR="00BF4B2B">
        <w:t xml:space="preserve"> </w:t>
      </w:r>
      <w:r w:rsidR="00CB5CC5">
        <w:t>condition</w:t>
      </w:r>
      <w:r w:rsidR="004533F1">
        <w:t xml:space="preserve"> (M = </w:t>
      </w:r>
      <w:r w:rsidR="00B9634B">
        <w:t>390.73</w:t>
      </w:r>
      <w:r w:rsidR="004533F1">
        <w:t xml:space="preserve">, SD = </w:t>
      </w:r>
      <w:r w:rsidR="00B9634B">
        <w:t>124.22</w:t>
      </w:r>
      <w:r w:rsidR="004533F1">
        <w:t>)</w:t>
      </w:r>
      <w:r w:rsidR="00D74A02">
        <w:t xml:space="preserve">, but </w:t>
      </w:r>
      <w:r w:rsidR="00967B57">
        <w:t xml:space="preserve">the </w:t>
      </w:r>
      <w:r w:rsidR="00BF4B2B" w:rsidRPr="00B83086">
        <w:rPr>
          <w:i/>
          <w:iCs/>
        </w:rPr>
        <w:t>AP</w:t>
      </w:r>
      <w:r w:rsidR="00967B57">
        <w:t xml:space="preserve"> and </w:t>
      </w:r>
      <w:r w:rsidR="00BF4B2B" w:rsidRPr="00B83086">
        <w:rPr>
          <w:i/>
          <w:iCs/>
        </w:rPr>
        <w:t>SLOW</w:t>
      </w:r>
      <w:r w:rsidR="00BF4B2B">
        <w:t xml:space="preserve"> </w:t>
      </w:r>
      <w:r w:rsidR="00D74A02">
        <w:t xml:space="preserve">conditions were not significantly different from the </w:t>
      </w:r>
      <w:r w:rsidR="00BF4B2B" w:rsidRPr="00B83086">
        <w:rPr>
          <w:i/>
          <w:iCs/>
        </w:rPr>
        <w:t>CTL</w:t>
      </w:r>
      <w:r w:rsidR="00BF4B2B">
        <w:t xml:space="preserve"> </w:t>
      </w:r>
      <w:r w:rsidR="00DC42C3">
        <w:t xml:space="preserve">condition (M = </w:t>
      </w:r>
      <w:r w:rsidR="00B9634B">
        <w:t>342.06</w:t>
      </w:r>
      <w:r w:rsidR="00DC42C3">
        <w:t xml:space="preserve">, SD = </w:t>
      </w:r>
      <w:r w:rsidR="00B9634B">
        <w:t>102.13</w:t>
      </w:r>
      <w:r w:rsidR="00DC42C3">
        <w:t>)</w:t>
      </w:r>
      <w:r w:rsidR="00F41231">
        <w:t>.</w:t>
      </w:r>
    </w:p>
    <w:p w14:paraId="52256E5A" w14:textId="7F9934B0" w:rsidR="0021114F" w:rsidRDefault="00F41231" w:rsidP="003D60D3">
      <w:pPr>
        <w:pStyle w:val="Para"/>
      </w:pPr>
      <w:r>
        <w:t xml:space="preserve">For participants </w:t>
      </w:r>
      <w:r w:rsidR="00BD48C6">
        <w:t>slower than average</w:t>
      </w:r>
      <w:r>
        <w:t xml:space="preserve"> </w:t>
      </w:r>
      <w:r w:rsidR="00BD48C6">
        <w:t xml:space="preserve">with </w:t>
      </w:r>
      <w:r>
        <w:t xml:space="preserve">the </w:t>
      </w:r>
      <w:r w:rsidR="00BF4B2B" w:rsidRPr="00B83086">
        <w:rPr>
          <w:i/>
          <w:iCs/>
        </w:rPr>
        <w:t>SLOW</w:t>
      </w:r>
      <w:r w:rsidR="00BF4B2B">
        <w:t xml:space="preserve"> </w:t>
      </w:r>
      <w:r w:rsidR="00CB5CC5">
        <w:t>condition</w:t>
      </w:r>
      <w:r>
        <w:t xml:space="preserve">, there was a significant effect of the </w:t>
      </w:r>
      <w:r w:rsidR="00C441EB">
        <w:t xml:space="preserve">content </w:t>
      </w:r>
      <w:r>
        <w:t xml:space="preserve">delivery </w:t>
      </w:r>
      <w:r w:rsidR="00BD48C6">
        <w:t xml:space="preserve">method </w:t>
      </w:r>
      <w:r>
        <w:t>on the completion time (F (2,21) =</w:t>
      </w:r>
      <w:r w:rsidR="00BF4B2B">
        <w:t xml:space="preserve"> </w:t>
      </w:r>
      <w:r>
        <w:t>6.28, p = &lt;0.05,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 0.38) and the number of pauses (F (2,21) =6.71, p &lt;0.01,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t>=0.3</w:t>
      </w:r>
      <w:r w:rsidR="00340798">
        <w:t>9</w:t>
      </w:r>
      <w:r>
        <w:t xml:space="preserve">). The </w:t>
      </w:r>
      <w:r w:rsidR="00BF4B2B" w:rsidRPr="00B83086">
        <w:rPr>
          <w:i/>
          <w:iCs/>
        </w:rPr>
        <w:t>AP</w:t>
      </w:r>
      <w:r w:rsidR="00CB5CC5">
        <w:t xml:space="preserve"> condition</w:t>
      </w:r>
      <w:r>
        <w:t xml:space="preserve"> resulted in a significant </w:t>
      </w:r>
      <w:r w:rsidR="00BD48C6">
        <w:t xml:space="preserve">faster </w:t>
      </w:r>
      <w:r>
        <w:t xml:space="preserve">completion time (M = </w:t>
      </w:r>
      <w:r w:rsidR="00B9634B">
        <w:t>511.81</w:t>
      </w:r>
      <w:r>
        <w:t xml:space="preserve">, SD = </w:t>
      </w:r>
      <w:r w:rsidR="00B9634B">
        <w:t>304.3</w:t>
      </w:r>
      <w:r>
        <w:t xml:space="preserve">) than the </w:t>
      </w:r>
      <w:r w:rsidR="00BF4B2B" w:rsidRPr="00B83086">
        <w:rPr>
          <w:i/>
          <w:iCs/>
        </w:rPr>
        <w:t>SLOW</w:t>
      </w:r>
      <w:r w:rsidR="00BF4B2B">
        <w:t xml:space="preserve"> </w:t>
      </w:r>
      <w:r w:rsidR="00CB5CC5">
        <w:t>condition</w:t>
      </w:r>
      <w:r>
        <w:t xml:space="preserve"> (M = </w:t>
      </w:r>
      <w:r w:rsidR="00B9634B">
        <w:t>940.25</w:t>
      </w:r>
      <w:r>
        <w:t xml:space="preserve">, SD = </w:t>
      </w:r>
      <w:r w:rsidR="00B9634B">
        <w:t>248.27</w:t>
      </w:r>
      <w:r>
        <w:t xml:space="preserve">), it also resulted in significant </w:t>
      </w:r>
      <w:r w:rsidR="00340798">
        <w:t>a smaller</w:t>
      </w:r>
      <w:r>
        <w:t xml:space="preserve"> </w:t>
      </w:r>
      <w:r w:rsidR="00340798">
        <w:t xml:space="preserve">number of pauses (M = 3.75, SD = 0.70) than the </w:t>
      </w:r>
      <w:r w:rsidR="00BF4B2B" w:rsidRPr="00B83086">
        <w:rPr>
          <w:i/>
          <w:iCs/>
        </w:rPr>
        <w:t>SLOW</w:t>
      </w:r>
      <w:r w:rsidR="00BF4B2B">
        <w:t xml:space="preserve"> </w:t>
      </w:r>
      <w:r w:rsidR="00CB5CC5">
        <w:t>condition</w:t>
      </w:r>
      <w:r w:rsidR="00340798">
        <w:t xml:space="preserve"> (M = 7.25, SD = 2.695). </w:t>
      </w:r>
    </w:p>
    <w:p w14:paraId="00340DE5" w14:textId="2476D7A1" w:rsidR="002B6044" w:rsidRPr="00770817" w:rsidRDefault="00F52F8C" w:rsidP="006D63D8">
      <w:pPr>
        <w:pStyle w:val="Para"/>
        <w:rPr>
          <w:lang w:eastAsia="en-US"/>
        </w:rPr>
      </w:pPr>
      <w:r>
        <w:rPr>
          <w:lang w:eastAsia="en-US"/>
        </w:rPr>
        <w:t>This</w:t>
      </w:r>
      <w:r w:rsidR="00870B70">
        <w:rPr>
          <w:lang w:eastAsia="en-US"/>
        </w:rPr>
        <w:t xml:space="preserve"> additional</w:t>
      </w:r>
      <w:r>
        <w:rPr>
          <w:lang w:eastAsia="en-US"/>
        </w:rPr>
        <w:t xml:space="preserve"> analysis </w:t>
      </w:r>
      <w:r w:rsidR="00341526">
        <w:rPr>
          <w:lang w:eastAsia="en-US"/>
        </w:rPr>
        <w:t>showed</w:t>
      </w:r>
      <w:r w:rsidR="000B56D1">
        <w:rPr>
          <w:lang w:eastAsia="en-US"/>
        </w:rPr>
        <w:t xml:space="preserve"> that </w:t>
      </w:r>
      <w:r w:rsidR="00BF4B2B">
        <w:rPr>
          <w:lang w:eastAsia="en-US"/>
        </w:rPr>
        <w:t>auto</w:t>
      </w:r>
      <w:r w:rsidR="000B56D1">
        <w:rPr>
          <w:lang w:eastAsia="en-US"/>
        </w:rPr>
        <w:t xml:space="preserve">-pausing </w:t>
      </w:r>
      <w:r w:rsidR="00500827">
        <w:rPr>
          <w:lang w:eastAsia="en-US"/>
        </w:rPr>
        <w:t>instructional video</w:t>
      </w:r>
      <w:r w:rsidR="000B56D1">
        <w:rPr>
          <w:lang w:eastAsia="en-US"/>
        </w:rPr>
        <w:t>s can</w:t>
      </w:r>
      <w:r w:rsidR="00032BAA">
        <w:rPr>
          <w:lang w:eastAsia="en-US"/>
        </w:rPr>
        <w:t xml:space="preserve"> potentially</w:t>
      </w:r>
      <w:r w:rsidR="000B56D1">
        <w:rPr>
          <w:lang w:eastAsia="en-US"/>
        </w:rPr>
        <w:t xml:space="preserve"> help participants who are </w:t>
      </w:r>
      <w:r w:rsidR="00870B70">
        <w:rPr>
          <w:lang w:eastAsia="en-US"/>
        </w:rPr>
        <w:t xml:space="preserve">proficient </w:t>
      </w:r>
      <w:r w:rsidR="000B56D1">
        <w:rPr>
          <w:lang w:eastAsia="en-US"/>
        </w:rPr>
        <w:t xml:space="preserve">with the method complete tasks faster than slowing down the video or watching it </w:t>
      </w:r>
      <w:r w:rsidR="00055AC7">
        <w:rPr>
          <w:lang w:eastAsia="en-US"/>
        </w:rPr>
        <w:t xml:space="preserve">at </w:t>
      </w:r>
      <w:r w:rsidR="000B56D1">
        <w:rPr>
          <w:lang w:eastAsia="en-US"/>
        </w:rPr>
        <w:t>a normal speed. I</w:t>
      </w:r>
      <w:r w:rsidR="00341526">
        <w:rPr>
          <w:lang w:eastAsia="en-US"/>
        </w:rPr>
        <w:t>n contrast, i</w:t>
      </w:r>
      <w:r w:rsidR="000B56D1">
        <w:rPr>
          <w:lang w:eastAsia="en-US"/>
        </w:rPr>
        <w:t xml:space="preserve">t also showed that </w:t>
      </w:r>
      <w:r w:rsidR="00341526">
        <w:rPr>
          <w:lang w:eastAsia="en-US"/>
        </w:rPr>
        <w:t xml:space="preserve">participants who were </w:t>
      </w:r>
      <w:r w:rsidR="00870B70">
        <w:rPr>
          <w:lang w:eastAsia="en-US"/>
        </w:rPr>
        <w:t>proficient</w:t>
      </w:r>
      <w:r w:rsidR="00341526">
        <w:rPr>
          <w:lang w:eastAsia="en-US"/>
        </w:rPr>
        <w:t xml:space="preserve"> with the </w:t>
      </w:r>
      <w:r w:rsidR="00BF4B2B" w:rsidRPr="00B83086">
        <w:rPr>
          <w:i/>
          <w:iCs/>
          <w:lang w:eastAsia="en-US"/>
        </w:rPr>
        <w:t>CTL</w:t>
      </w:r>
      <w:r w:rsidR="00BF4B2B">
        <w:rPr>
          <w:lang w:eastAsia="en-US"/>
        </w:rPr>
        <w:t xml:space="preserve"> </w:t>
      </w:r>
      <w:r w:rsidR="00341526">
        <w:rPr>
          <w:lang w:eastAsia="en-US"/>
        </w:rPr>
        <w:t xml:space="preserve">condition </w:t>
      </w:r>
      <w:r w:rsidR="00870B70">
        <w:rPr>
          <w:lang w:eastAsia="en-US"/>
        </w:rPr>
        <w:t xml:space="preserve">or the </w:t>
      </w:r>
      <w:r w:rsidR="00BF4B2B" w:rsidRPr="00B83086">
        <w:rPr>
          <w:i/>
          <w:iCs/>
          <w:lang w:eastAsia="en-US"/>
        </w:rPr>
        <w:t>SLOW</w:t>
      </w:r>
      <w:r w:rsidR="00BF4B2B">
        <w:rPr>
          <w:lang w:eastAsia="en-US"/>
        </w:rPr>
        <w:t xml:space="preserve"> </w:t>
      </w:r>
      <w:r w:rsidR="00870B70">
        <w:rPr>
          <w:lang w:eastAsia="en-US"/>
        </w:rPr>
        <w:t xml:space="preserve">condition </w:t>
      </w:r>
      <w:r w:rsidR="00341526">
        <w:rPr>
          <w:lang w:eastAsia="en-US"/>
        </w:rPr>
        <w:t xml:space="preserve">were not significantly faster </w:t>
      </w:r>
      <w:r w:rsidR="00870B70">
        <w:rPr>
          <w:lang w:eastAsia="en-US"/>
        </w:rPr>
        <w:t>with those methods</w:t>
      </w:r>
      <w:r w:rsidR="00341526">
        <w:rPr>
          <w:lang w:eastAsia="en-US"/>
        </w:rPr>
        <w:t xml:space="preserve">. </w:t>
      </w:r>
      <w:r w:rsidR="000B56D1">
        <w:rPr>
          <w:lang w:eastAsia="en-US"/>
        </w:rPr>
        <w:t>Th</w:t>
      </w:r>
      <w:r w:rsidR="00254ACC">
        <w:rPr>
          <w:lang w:eastAsia="en-US"/>
        </w:rPr>
        <w:t>e</w:t>
      </w:r>
      <w:r w:rsidR="000B56D1">
        <w:rPr>
          <w:lang w:eastAsia="en-US"/>
        </w:rPr>
        <w:t>s</w:t>
      </w:r>
      <w:r w:rsidR="00254ACC">
        <w:rPr>
          <w:lang w:eastAsia="en-US"/>
        </w:rPr>
        <w:t>e</w:t>
      </w:r>
      <w:r w:rsidR="000B56D1">
        <w:rPr>
          <w:lang w:eastAsia="en-US"/>
        </w:rPr>
        <w:t xml:space="preserve"> </w:t>
      </w:r>
      <w:r w:rsidR="00341526">
        <w:rPr>
          <w:lang w:eastAsia="en-US"/>
        </w:rPr>
        <w:t>result</w:t>
      </w:r>
      <w:r w:rsidR="00254ACC">
        <w:rPr>
          <w:lang w:eastAsia="en-US"/>
        </w:rPr>
        <w:t>s</w:t>
      </w:r>
      <w:r w:rsidR="00341526">
        <w:rPr>
          <w:lang w:eastAsia="en-US"/>
        </w:rPr>
        <w:t xml:space="preserve"> </w:t>
      </w:r>
      <w:r w:rsidR="00254ACC">
        <w:rPr>
          <w:lang w:eastAsia="en-US"/>
        </w:rPr>
        <w:t>suggest</w:t>
      </w:r>
      <w:r w:rsidR="00654C4A">
        <w:rPr>
          <w:lang w:eastAsia="en-US"/>
        </w:rPr>
        <w:t>ed</w:t>
      </w:r>
      <w:r w:rsidR="00341526">
        <w:rPr>
          <w:lang w:eastAsia="en-US"/>
        </w:rPr>
        <w:t xml:space="preserve"> that participants’ task completion time </w:t>
      </w:r>
      <w:r w:rsidR="00870B70">
        <w:rPr>
          <w:lang w:eastAsia="en-US"/>
        </w:rPr>
        <w:t xml:space="preserve">might </w:t>
      </w:r>
      <w:r w:rsidR="00341526">
        <w:rPr>
          <w:lang w:eastAsia="en-US"/>
        </w:rPr>
        <w:t xml:space="preserve">be significantly faster with the </w:t>
      </w:r>
      <w:r w:rsidR="00436BCA">
        <w:rPr>
          <w:i/>
          <w:iCs/>
          <w:lang w:eastAsia="en-US"/>
        </w:rPr>
        <w:t>AP</w:t>
      </w:r>
      <w:r w:rsidR="00341526">
        <w:rPr>
          <w:lang w:eastAsia="en-US"/>
        </w:rPr>
        <w:t xml:space="preserve"> condition than with the </w:t>
      </w:r>
      <w:r w:rsidR="00436BCA">
        <w:rPr>
          <w:i/>
          <w:iCs/>
          <w:lang w:eastAsia="en-US"/>
        </w:rPr>
        <w:t>CTL</w:t>
      </w:r>
      <w:r w:rsidR="00436BCA">
        <w:rPr>
          <w:lang w:eastAsia="en-US"/>
        </w:rPr>
        <w:t xml:space="preserve"> </w:t>
      </w:r>
      <w:r w:rsidR="00341526">
        <w:rPr>
          <w:lang w:eastAsia="en-US"/>
        </w:rPr>
        <w:t xml:space="preserve">condition once they </w:t>
      </w:r>
      <w:r w:rsidR="00870B70">
        <w:rPr>
          <w:lang w:eastAsia="en-US"/>
        </w:rPr>
        <w:t>have gained enough</w:t>
      </w:r>
      <w:r w:rsidR="00341526">
        <w:rPr>
          <w:lang w:eastAsia="en-US"/>
        </w:rPr>
        <w:t xml:space="preserve"> experience </w:t>
      </w:r>
      <w:r w:rsidR="00436BCA">
        <w:rPr>
          <w:lang w:eastAsia="en-US"/>
        </w:rPr>
        <w:t xml:space="preserve">to be proficient with </w:t>
      </w:r>
      <w:r w:rsidR="00341526">
        <w:rPr>
          <w:lang w:eastAsia="en-US"/>
        </w:rPr>
        <w:t>the method</w:t>
      </w:r>
      <w:r w:rsidR="00254ACC">
        <w:rPr>
          <w:lang w:eastAsia="en-US"/>
        </w:rPr>
        <w:t>.</w:t>
      </w:r>
      <w:r w:rsidR="00341526">
        <w:rPr>
          <w:lang w:eastAsia="en-US"/>
        </w:rPr>
        <w:t xml:space="preserve"> </w:t>
      </w:r>
    </w:p>
    <w:p w14:paraId="7364D860" w14:textId="3DB4C50E" w:rsidR="004A59F7" w:rsidRDefault="00C57771" w:rsidP="00770817">
      <w:pPr>
        <w:pStyle w:val="Head1"/>
      </w:pPr>
      <w:r>
        <w:rPr>
          <w:rFonts w:hint="eastAsia"/>
        </w:rPr>
        <w:t>S</w:t>
      </w:r>
      <w:r>
        <w:t>tudy 2:</w:t>
      </w:r>
      <w:r w:rsidR="0089475C">
        <w:t xml:space="preserve"> Effect of more exposure to Auto-Pausing method</w:t>
      </w:r>
    </w:p>
    <w:p w14:paraId="1C1C3153" w14:textId="072B6318" w:rsidR="002B5259" w:rsidRDefault="00097859" w:rsidP="00C55DEE">
      <w:pPr>
        <w:pStyle w:val="Head2"/>
      </w:pPr>
      <w:r>
        <w:t xml:space="preserve">Goal </w:t>
      </w:r>
    </w:p>
    <w:p w14:paraId="48C2C571" w14:textId="2A376D6E" w:rsidR="009A5985" w:rsidRDefault="00EB2354" w:rsidP="00254ACC">
      <w:pPr>
        <w:pStyle w:val="Para"/>
        <w:ind w:firstLine="0"/>
        <w:rPr>
          <w:lang w:eastAsia="en-US"/>
        </w:rPr>
      </w:pPr>
      <w:r w:rsidRPr="00FE4934">
        <w:rPr>
          <w:lang w:eastAsia="en-US"/>
        </w:rPr>
        <w:t>In</w:t>
      </w:r>
      <w:r w:rsidRPr="00FE4934">
        <w:rPr>
          <w:rFonts w:hint="eastAsia"/>
          <w:lang w:eastAsia="en-US"/>
        </w:rPr>
        <w:t xml:space="preserve"> </w:t>
      </w:r>
      <w:r w:rsidRPr="00FE4934">
        <w:rPr>
          <w:lang w:eastAsia="en-US"/>
        </w:rPr>
        <w:t>study</w:t>
      </w:r>
      <w:r w:rsidRPr="00FE4934">
        <w:rPr>
          <w:rFonts w:hint="eastAsia"/>
          <w:lang w:eastAsia="en-US"/>
        </w:rPr>
        <w:t xml:space="preserve"> 1</w:t>
      </w:r>
      <w:r w:rsidR="00610F40" w:rsidRPr="00FE4934">
        <w:rPr>
          <w:rFonts w:hint="eastAsia"/>
          <w:lang w:eastAsia="en-US"/>
        </w:rPr>
        <w:t xml:space="preserve">, </w:t>
      </w:r>
      <w:r w:rsidR="00D136EB" w:rsidRPr="00FE4934">
        <w:rPr>
          <w:lang w:eastAsia="en-US"/>
        </w:rPr>
        <w:t>no</w:t>
      </w:r>
      <w:r w:rsidRPr="00FE4934">
        <w:rPr>
          <w:rFonts w:hint="eastAsia"/>
          <w:lang w:eastAsia="en-US"/>
        </w:rPr>
        <w:t xml:space="preserve"> </w:t>
      </w:r>
      <w:r w:rsidRPr="00FE4934">
        <w:rPr>
          <w:lang w:eastAsia="en-US"/>
        </w:rPr>
        <w:t>signifi</w:t>
      </w:r>
      <w:r w:rsidR="000E0832" w:rsidRPr="00FE4934">
        <w:rPr>
          <w:lang w:eastAsia="en-US"/>
        </w:rPr>
        <w:t>cant</w:t>
      </w:r>
      <w:r w:rsidR="000E0832" w:rsidRPr="00FE4934">
        <w:rPr>
          <w:rFonts w:hint="eastAsia"/>
          <w:lang w:eastAsia="en-US"/>
        </w:rPr>
        <w:t xml:space="preserve"> </w:t>
      </w:r>
      <w:r w:rsidR="000E0832" w:rsidRPr="00FE4934">
        <w:rPr>
          <w:lang w:eastAsia="en-US"/>
        </w:rPr>
        <w:t>difference</w:t>
      </w:r>
      <w:r w:rsidR="00056B82" w:rsidRPr="00FE4934">
        <w:rPr>
          <w:rFonts w:hint="eastAsia"/>
          <w:lang w:eastAsia="en-US"/>
        </w:rPr>
        <w:t xml:space="preserve"> </w:t>
      </w:r>
      <w:r w:rsidR="00056B82" w:rsidRPr="00FE4934">
        <w:rPr>
          <w:lang w:eastAsia="en-US"/>
        </w:rPr>
        <w:t>in</w:t>
      </w:r>
      <w:r w:rsidR="00056B82" w:rsidRPr="00FE4934">
        <w:rPr>
          <w:rFonts w:hint="eastAsia"/>
          <w:lang w:eastAsia="en-US"/>
        </w:rPr>
        <w:t xml:space="preserve"> </w:t>
      </w:r>
      <w:r w:rsidR="00056B82" w:rsidRPr="00FE4934">
        <w:rPr>
          <w:lang w:eastAsia="en-US"/>
        </w:rPr>
        <w:t>the</w:t>
      </w:r>
      <w:r w:rsidR="00056B82" w:rsidRPr="00FE4934">
        <w:rPr>
          <w:rFonts w:hint="eastAsia"/>
          <w:lang w:eastAsia="en-US"/>
        </w:rPr>
        <w:t xml:space="preserve"> </w:t>
      </w:r>
      <w:r w:rsidR="00056B82" w:rsidRPr="00FE4934">
        <w:rPr>
          <w:lang w:eastAsia="en-US"/>
        </w:rPr>
        <w:t>completion</w:t>
      </w:r>
      <w:r w:rsidR="00056B82" w:rsidRPr="00FE4934">
        <w:rPr>
          <w:rFonts w:hint="eastAsia"/>
          <w:lang w:eastAsia="en-US"/>
        </w:rPr>
        <w:t xml:space="preserve"> </w:t>
      </w:r>
      <w:r w:rsidR="00056B82" w:rsidRPr="00FE4934">
        <w:rPr>
          <w:lang w:eastAsia="en-US"/>
        </w:rPr>
        <w:t>time</w:t>
      </w:r>
      <w:r w:rsidR="000E0832" w:rsidRPr="00FE4934">
        <w:rPr>
          <w:rFonts w:hint="eastAsia"/>
          <w:lang w:eastAsia="en-US"/>
        </w:rPr>
        <w:t xml:space="preserve"> </w:t>
      </w:r>
      <w:r w:rsidR="006B01F4" w:rsidRPr="00FE4934">
        <w:rPr>
          <w:lang w:eastAsia="en-US"/>
        </w:rPr>
        <w:t>between</w:t>
      </w:r>
      <w:r w:rsidR="006B01F4" w:rsidRPr="00FE4934">
        <w:rPr>
          <w:rFonts w:hint="eastAsia"/>
          <w:lang w:eastAsia="en-US"/>
        </w:rPr>
        <w:t xml:space="preserve"> </w:t>
      </w:r>
      <w:r w:rsidR="006B01F4" w:rsidRPr="00FE4934">
        <w:rPr>
          <w:lang w:eastAsia="en-US"/>
        </w:rPr>
        <w:t>the</w:t>
      </w:r>
      <w:r w:rsidR="006B01F4" w:rsidRPr="00FE4934">
        <w:rPr>
          <w:rFonts w:hint="eastAsia"/>
          <w:lang w:eastAsia="en-US"/>
        </w:rPr>
        <w:t xml:space="preserve"> </w:t>
      </w:r>
      <w:r w:rsidR="008C550A" w:rsidRPr="00B0207C">
        <w:rPr>
          <w:i/>
          <w:iCs/>
          <w:lang w:eastAsia="en-US"/>
        </w:rPr>
        <w:t>AP</w:t>
      </w:r>
      <w:r w:rsidR="008C550A" w:rsidRPr="00FE4934">
        <w:rPr>
          <w:rFonts w:hint="eastAsia"/>
          <w:lang w:eastAsia="en-US"/>
        </w:rPr>
        <w:t xml:space="preserve"> </w:t>
      </w:r>
      <w:r w:rsidR="008C550A" w:rsidRPr="00FE4934">
        <w:rPr>
          <w:lang w:eastAsia="en-US"/>
        </w:rPr>
        <w:t>and</w:t>
      </w:r>
      <w:r w:rsidR="008C550A" w:rsidRPr="00FE4934">
        <w:rPr>
          <w:rFonts w:hint="eastAsia"/>
          <w:lang w:eastAsia="en-US"/>
        </w:rPr>
        <w:t xml:space="preserve"> </w:t>
      </w:r>
      <w:r w:rsidR="008C550A" w:rsidRPr="00FE4934">
        <w:rPr>
          <w:lang w:eastAsia="en-US"/>
        </w:rPr>
        <w:t>the</w:t>
      </w:r>
      <w:r w:rsidR="008C550A" w:rsidRPr="00FE4934">
        <w:rPr>
          <w:rFonts w:hint="eastAsia"/>
          <w:lang w:eastAsia="en-US"/>
        </w:rPr>
        <w:t xml:space="preserve"> </w:t>
      </w:r>
      <w:r w:rsidR="008C550A" w:rsidRPr="00B0207C">
        <w:rPr>
          <w:i/>
          <w:iCs/>
          <w:lang w:eastAsia="en-US"/>
        </w:rPr>
        <w:t>CTL</w:t>
      </w:r>
      <w:r w:rsidR="008C550A" w:rsidRPr="00FE4934">
        <w:rPr>
          <w:rFonts w:hint="eastAsia"/>
          <w:lang w:eastAsia="en-US"/>
        </w:rPr>
        <w:t xml:space="preserve"> </w:t>
      </w:r>
      <w:r w:rsidR="008C550A" w:rsidRPr="00FE4934">
        <w:rPr>
          <w:lang w:eastAsia="en-US"/>
        </w:rPr>
        <w:t>condition</w:t>
      </w:r>
      <w:r w:rsidR="008C550A" w:rsidRPr="00FE4934">
        <w:rPr>
          <w:rFonts w:hint="eastAsia"/>
          <w:lang w:eastAsia="en-US"/>
        </w:rPr>
        <w:t xml:space="preserve"> </w:t>
      </w:r>
      <w:r w:rsidR="000E0832" w:rsidRPr="00FE4934">
        <w:rPr>
          <w:lang w:eastAsia="en-US"/>
        </w:rPr>
        <w:t>was</w:t>
      </w:r>
      <w:r w:rsidR="000E0832" w:rsidRPr="00FE4934">
        <w:rPr>
          <w:rFonts w:hint="eastAsia"/>
          <w:lang w:eastAsia="en-US"/>
        </w:rPr>
        <w:t xml:space="preserve"> </w:t>
      </w:r>
      <w:r w:rsidR="000E0832" w:rsidRPr="00FE4934">
        <w:rPr>
          <w:lang w:eastAsia="en-US"/>
        </w:rPr>
        <w:t>found</w:t>
      </w:r>
      <w:r w:rsidR="000E0832" w:rsidRPr="00FE4934">
        <w:rPr>
          <w:rFonts w:hint="eastAsia"/>
          <w:lang w:eastAsia="en-US"/>
        </w:rPr>
        <w:t xml:space="preserve"> </w:t>
      </w:r>
      <w:r w:rsidR="00D136EB" w:rsidRPr="00FE4934">
        <w:rPr>
          <w:lang w:eastAsia="en-US"/>
        </w:rPr>
        <w:t>except</w:t>
      </w:r>
      <w:r w:rsidR="00D136EB" w:rsidRPr="00FE4934">
        <w:rPr>
          <w:rFonts w:hint="eastAsia"/>
          <w:lang w:eastAsia="en-US"/>
        </w:rPr>
        <w:t xml:space="preserve"> </w:t>
      </w:r>
      <w:r w:rsidR="006B01F4" w:rsidRPr="00FE4934">
        <w:rPr>
          <w:lang w:eastAsia="en-US"/>
        </w:rPr>
        <w:t>in</w:t>
      </w:r>
      <w:r w:rsidR="006B01F4" w:rsidRPr="00FE4934">
        <w:rPr>
          <w:rFonts w:hint="eastAsia"/>
          <w:lang w:eastAsia="en-US"/>
        </w:rPr>
        <w:t xml:space="preserve"> </w:t>
      </w:r>
      <w:r w:rsidR="006B01F4" w:rsidRPr="00FE4934">
        <w:rPr>
          <w:lang w:eastAsia="en-US"/>
        </w:rPr>
        <w:t>the</w:t>
      </w:r>
      <w:r w:rsidR="006B01F4" w:rsidRPr="00FE4934">
        <w:rPr>
          <w:rFonts w:hint="eastAsia"/>
          <w:lang w:eastAsia="en-US"/>
        </w:rPr>
        <w:t xml:space="preserve"> </w:t>
      </w:r>
      <w:r w:rsidR="006B01F4" w:rsidRPr="00FE4934">
        <w:rPr>
          <w:lang w:eastAsia="en-US"/>
        </w:rPr>
        <w:t>group</w:t>
      </w:r>
      <w:r w:rsidR="006B01F4" w:rsidRPr="00FE4934">
        <w:rPr>
          <w:rFonts w:hint="eastAsia"/>
          <w:lang w:eastAsia="en-US"/>
        </w:rPr>
        <w:t xml:space="preserve"> </w:t>
      </w:r>
      <w:r w:rsidR="006B01F4" w:rsidRPr="00FE4934">
        <w:rPr>
          <w:lang w:eastAsia="en-US"/>
        </w:rPr>
        <w:t>of</w:t>
      </w:r>
      <w:r w:rsidR="006B01F4" w:rsidRPr="00FE4934">
        <w:rPr>
          <w:rFonts w:hint="eastAsia"/>
          <w:lang w:eastAsia="en-US"/>
        </w:rPr>
        <w:t xml:space="preserve"> </w:t>
      </w:r>
      <w:r w:rsidR="006B01F4" w:rsidRPr="00FE4934">
        <w:rPr>
          <w:lang w:eastAsia="en-US"/>
        </w:rPr>
        <w:t>par</w:t>
      </w:r>
      <w:r w:rsidR="008C550A" w:rsidRPr="00FE4934">
        <w:rPr>
          <w:lang w:eastAsia="en-US"/>
        </w:rPr>
        <w:t>ticipants</w:t>
      </w:r>
      <w:r w:rsidR="008C550A" w:rsidRPr="00FE4934">
        <w:rPr>
          <w:rFonts w:hint="eastAsia"/>
          <w:lang w:eastAsia="en-US"/>
        </w:rPr>
        <w:t xml:space="preserve"> </w:t>
      </w:r>
      <w:r w:rsidR="008C550A" w:rsidRPr="00FE4934">
        <w:rPr>
          <w:lang w:eastAsia="en-US"/>
        </w:rPr>
        <w:t>who</w:t>
      </w:r>
      <w:r w:rsidR="008C550A" w:rsidRPr="00FE4934">
        <w:rPr>
          <w:rFonts w:hint="eastAsia"/>
          <w:lang w:eastAsia="en-US"/>
        </w:rPr>
        <w:t xml:space="preserve"> </w:t>
      </w:r>
      <w:r w:rsidR="008C550A" w:rsidRPr="00FE4934">
        <w:rPr>
          <w:lang w:eastAsia="en-US"/>
        </w:rPr>
        <w:t>were</w:t>
      </w:r>
      <w:r w:rsidR="00864568" w:rsidRPr="00FE4934">
        <w:rPr>
          <w:rFonts w:hint="eastAsia"/>
          <w:lang w:eastAsia="en-US"/>
        </w:rPr>
        <w:t xml:space="preserve"> </w:t>
      </w:r>
      <w:r w:rsidR="00864568" w:rsidRPr="00FE4934">
        <w:rPr>
          <w:lang w:eastAsia="en-US"/>
        </w:rPr>
        <w:t>prof</w:t>
      </w:r>
      <w:r w:rsidR="000942B5" w:rsidRPr="00FE4934">
        <w:rPr>
          <w:lang w:eastAsia="en-US"/>
        </w:rPr>
        <w:t>icient</w:t>
      </w:r>
      <w:r w:rsidR="000942B5" w:rsidRPr="00FE4934">
        <w:rPr>
          <w:rFonts w:hint="eastAsia"/>
          <w:lang w:eastAsia="en-US"/>
        </w:rPr>
        <w:t xml:space="preserve"> </w:t>
      </w:r>
      <w:r w:rsidR="000942B5" w:rsidRPr="00FE4934">
        <w:rPr>
          <w:lang w:eastAsia="en-US"/>
        </w:rPr>
        <w:t>with</w:t>
      </w:r>
      <w:r w:rsidR="000942B5" w:rsidRPr="00FE4934">
        <w:rPr>
          <w:rFonts w:hint="eastAsia"/>
          <w:lang w:eastAsia="en-US"/>
        </w:rPr>
        <w:t xml:space="preserve"> </w:t>
      </w:r>
      <w:r w:rsidR="000942B5" w:rsidRPr="00FE4934">
        <w:rPr>
          <w:lang w:eastAsia="en-US"/>
        </w:rPr>
        <w:t>the</w:t>
      </w:r>
      <w:r w:rsidR="000942B5" w:rsidRPr="00FE4934">
        <w:rPr>
          <w:rFonts w:hint="eastAsia"/>
          <w:lang w:eastAsia="en-US"/>
        </w:rPr>
        <w:t xml:space="preserve"> </w:t>
      </w:r>
      <w:r w:rsidR="000942B5" w:rsidRPr="00B0207C">
        <w:rPr>
          <w:i/>
          <w:iCs/>
          <w:lang w:eastAsia="en-US"/>
        </w:rPr>
        <w:t>AP</w:t>
      </w:r>
      <w:r w:rsidR="000942B5" w:rsidRPr="00FE4934">
        <w:rPr>
          <w:rFonts w:hint="eastAsia"/>
          <w:lang w:eastAsia="en-US"/>
        </w:rPr>
        <w:t xml:space="preserve"> </w:t>
      </w:r>
      <w:r w:rsidR="000942B5" w:rsidRPr="00FE4934">
        <w:rPr>
          <w:lang w:eastAsia="en-US"/>
        </w:rPr>
        <w:t>condition</w:t>
      </w:r>
      <w:r w:rsidR="000942B5" w:rsidRPr="00FE4934">
        <w:rPr>
          <w:rFonts w:hint="eastAsia"/>
          <w:lang w:eastAsia="en-US"/>
        </w:rPr>
        <w:t xml:space="preserve">. </w:t>
      </w:r>
      <w:r w:rsidR="000942B5" w:rsidRPr="00FE4934">
        <w:rPr>
          <w:lang w:eastAsia="en-US"/>
        </w:rPr>
        <w:t>We</w:t>
      </w:r>
      <w:r w:rsidR="000942B5" w:rsidRPr="00FE4934">
        <w:rPr>
          <w:rFonts w:hint="eastAsia"/>
          <w:lang w:eastAsia="en-US"/>
        </w:rPr>
        <w:t xml:space="preserve"> </w:t>
      </w:r>
      <w:r w:rsidR="000942B5" w:rsidRPr="00FE4934">
        <w:rPr>
          <w:lang w:eastAsia="en-US"/>
        </w:rPr>
        <w:t>hypothesized</w:t>
      </w:r>
      <w:r w:rsidR="000942B5" w:rsidRPr="00FE4934">
        <w:rPr>
          <w:rFonts w:hint="eastAsia"/>
          <w:lang w:eastAsia="en-US"/>
        </w:rPr>
        <w:t xml:space="preserve"> </w:t>
      </w:r>
      <w:r w:rsidR="000942B5" w:rsidRPr="00FE4934">
        <w:rPr>
          <w:lang w:eastAsia="en-US"/>
        </w:rPr>
        <w:t>that</w:t>
      </w:r>
      <w:r w:rsidR="000942B5" w:rsidRPr="00FE4934">
        <w:rPr>
          <w:rFonts w:hint="eastAsia"/>
          <w:lang w:eastAsia="en-US"/>
        </w:rPr>
        <w:t xml:space="preserve"> </w:t>
      </w:r>
      <w:r w:rsidR="000942B5" w:rsidRPr="00FE4934">
        <w:rPr>
          <w:lang w:eastAsia="en-US"/>
        </w:rPr>
        <w:t>this</w:t>
      </w:r>
      <w:r w:rsidR="000942B5" w:rsidRPr="00FE4934">
        <w:rPr>
          <w:rFonts w:hint="eastAsia"/>
          <w:lang w:eastAsia="en-US"/>
        </w:rPr>
        <w:t xml:space="preserve"> </w:t>
      </w:r>
      <w:r w:rsidR="000942B5" w:rsidRPr="00FE4934">
        <w:rPr>
          <w:lang w:eastAsia="en-US"/>
        </w:rPr>
        <w:t>might</w:t>
      </w:r>
      <w:r w:rsidR="000942B5" w:rsidRPr="00FE4934">
        <w:rPr>
          <w:rFonts w:hint="eastAsia"/>
          <w:lang w:eastAsia="en-US"/>
        </w:rPr>
        <w:t xml:space="preserve"> </w:t>
      </w:r>
      <w:r w:rsidR="000942B5" w:rsidRPr="00FE4934">
        <w:rPr>
          <w:lang w:eastAsia="en-US"/>
        </w:rPr>
        <w:t>have</w:t>
      </w:r>
      <w:r w:rsidR="00974F0C" w:rsidRPr="00FE4934">
        <w:rPr>
          <w:rFonts w:hint="eastAsia"/>
          <w:lang w:eastAsia="en-US"/>
        </w:rPr>
        <w:t xml:space="preserve"> </w:t>
      </w:r>
      <w:r w:rsidR="00974F0C" w:rsidRPr="00FE4934">
        <w:rPr>
          <w:lang w:eastAsia="en-US"/>
        </w:rPr>
        <w:t>to</w:t>
      </w:r>
      <w:r w:rsidR="00974F0C" w:rsidRPr="00FE4934">
        <w:rPr>
          <w:rFonts w:hint="eastAsia"/>
          <w:lang w:eastAsia="en-US"/>
        </w:rPr>
        <w:t xml:space="preserve"> </w:t>
      </w:r>
      <w:r w:rsidR="008D27E4">
        <w:rPr>
          <w:lang w:eastAsia="en-US"/>
        </w:rPr>
        <w:t xml:space="preserve">do </w:t>
      </w:r>
      <w:r w:rsidR="00974F0C" w:rsidRPr="00FE4934">
        <w:rPr>
          <w:lang w:eastAsia="en-US"/>
        </w:rPr>
        <w:t>with the</w:t>
      </w:r>
      <w:r w:rsidR="00974F0C" w:rsidRPr="00FE4934">
        <w:rPr>
          <w:rFonts w:hint="eastAsia"/>
          <w:lang w:eastAsia="en-US"/>
        </w:rPr>
        <w:t xml:space="preserve"> </w:t>
      </w:r>
      <w:r w:rsidR="00974F0C" w:rsidRPr="00FE4934">
        <w:rPr>
          <w:lang w:eastAsia="en-US"/>
        </w:rPr>
        <w:t>novelty</w:t>
      </w:r>
      <w:r w:rsidR="00974F0C" w:rsidRPr="00FE4934">
        <w:rPr>
          <w:rFonts w:hint="eastAsia"/>
          <w:lang w:eastAsia="en-US"/>
        </w:rPr>
        <w:t xml:space="preserve"> </w:t>
      </w:r>
      <w:r w:rsidR="00974F0C" w:rsidRPr="00FE4934">
        <w:rPr>
          <w:lang w:eastAsia="en-US"/>
        </w:rPr>
        <w:t>of</w:t>
      </w:r>
      <w:r w:rsidR="00974F0C" w:rsidRPr="00FE4934">
        <w:rPr>
          <w:rFonts w:hint="eastAsia"/>
          <w:lang w:eastAsia="en-US"/>
        </w:rPr>
        <w:t xml:space="preserve"> </w:t>
      </w:r>
      <w:r w:rsidR="00974F0C" w:rsidRPr="00FE4934">
        <w:rPr>
          <w:lang w:eastAsia="en-US"/>
        </w:rPr>
        <w:t>the</w:t>
      </w:r>
      <w:r w:rsidR="00974F0C" w:rsidRPr="00FE4934">
        <w:rPr>
          <w:rFonts w:hint="eastAsia"/>
          <w:lang w:eastAsia="en-US"/>
        </w:rPr>
        <w:t xml:space="preserve"> </w:t>
      </w:r>
      <w:r w:rsidR="00974F0C" w:rsidRPr="00B0207C">
        <w:rPr>
          <w:i/>
          <w:iCs/>
          <w:lang w:eastAsia="en-US"/>
        </w:rPr>
        <w:t>AP</w:t>
      </w:r>
      <w:r w:rsidR="00974F0C" w:rsidRPr="00FE4934">
        <w:rPr>
          <w:rFonts w:hint="eastAsia"/>
          <w:lang w:eastAsia="en-US"/>
        </w:rPr>
        <w:t xml:space="preserve"> </w:t>
      </w:r>
      <w:r w:rsidR="00974F0C" w:rsidRPr="00FE4934">
        <w:rPr>
          <w:lang w:eastAsia="en-US"/>
        </w:rPr>
        <w:t>condition</w:t>
      </w:r>
      <w:r w:rsidR="00610F40" w:rsidRPr="00FE4934">
        <w:rPr>
          <w:rFonts w:hint="eastAsia"/>
          <w:lang w:eastAsia="en-US"/>
        </w:rPr>
        <w:t xml:space="preserve"> </w:t>
      </w:r>
      <w:r w:rsidR="00610F40" w:rsidRPr="00FE4934">
        <w:rPr>
          <w:lang w:eastAsia="en-US"/>
        </w:rPr>
        <w:t>and</w:t>
      </w:r>
      <w:r w:rsidR="00610F40" w:rsidRPr="00FE4934">
        <w:rPr>
          <w:rFonts w:hint="eastAsia"/>
          <w:lang w:eastAsia="en-US"/>
        </w:rPr>
        <w:t xml:space="preserve"> </w:t>
      </w:r>
      <w:r w:rsidR="00610F40" w:rsidRPr="00FE4934">
        <w:rPr>
          <w:lang w:eastAsia="en-US"/>
        </w:rPr>
        <w:t>more</w:t>
      </w:r>
      <w:r w:rsidR="00610F40" w:rsidRPr="00FE4934">
        <w:rPr>
          <w:rFonts w:hint="eastAsia"/>
          <w:lang w:eastAsia="en-US"/>
        </w:rPr>
        <w:t xml:space="preserve"> </w:t>
      </w:r>
      <w:r w:rsidR="00610F40" w:rsidRPr="00FE4934">
        <w:rPr>
          <w:lang w:eastAsia="en-US"/>
        </w:rPr>
        <w:t>exposure</w:t>
      </w:r>
      <w:r w:rsidR="00610F40" w:rsidRPr="00FE4934">
        <w:rPr>
          <w:rFonts w:hint="eastAsia"/>
          <w:lang w:eastAsia="en-US"/>
        </w:rPr>
        <w:t xml:space="preserve"> </w:t>
      </w:r>
      <w:r w:rsidR="00610F40" w:rsidRPr="00FE4934">
        <w:rPr>
          <w:lang w:eastAsia="en-US"/>
        </w:rPr>
        <w:t>to</w:t>
      </w:r>
      <w:r w:rsidR="00610F40" w:rsidRPr="00FE4934">
        <w:rPr>
          <w:rFonts w:hint="eastAsia"/>
          <w:lang w:eastAsia="en-US"/>
        </w:rPr>
        <w:t xml:space="preserve"> </w:t>
      </w:r>
      <w:r w:rsidR="00610F40" w:rsidRPr="00FE4934">
        <w:rPr>
          <w:lang w:eastAsia="en-US"/>
        </w:rPr>
        <w:t>the</w:t>
      </w:r>
      <w:r w:rsidR="00610F40" w:rsidRPr="00FE4934">
        <w:rPr>
          <w:rFonts w:hint="eastAsia"/>
          <w:lang w:eastAsia="en-US"/>
        </w:rPr>
        <w:t xml:space="preserve"> </w:t>
      </w:r>
      <w:r w:rsidR="00610F40" w:rsidRPr="00B0207C">
        <w:rPr>
          <w:i/>
          <w:iCs/>
          <w:lang w:eastAsia="en-US"/>
        </w:rPr>
        <w:t>AP</w:t>
      </w:r>
      <w:r w:rsidR="00610F40" w:rsidRPr="00FE4934">
        <w:rPr>
          <w:rFonts w:hint="eastAsia"/>
          <w:lang w:eastAsia="en-US"/>
        </w:rPr>
        <w:t xml:space="preserve"> </w:t>
      </w:r>
      <w:r w:rsidR="00610F40" w:rsidRPr="00FE4934">
        <w:rPr>
          <w:lang w:eastAsia="en-US"/>
        </w:rPr>
        <w:t>condition</w:t>
      </w:r>
      <w:r w:rsidR="002705FF" w:rsidRPr="00FE4934">
        <w:rPr>
          <w:rFonts w:hint="eastAsia"/>
          <w:lang w:eastAsia="en-US"/>
        </w:rPr>
        <w:t xml:space="preserve"> </w:t>
      </w:r>
      <w:r w:rsidR="002705FF" w:rsidRPr="00FE4934">
        <w:rPr>
          <w:lang w:eastAsia="en-US"/>
        </w:rPr>
        <w:t>might</w:t>
      </w:r>
      <w:r w:rsidR="002705FF" w:rsidRPr="00FE4934">
        <w:rPr>
          <w:rFonts w:hint="eastAsia"/>
          <w:lang w:eastAsia="en-US"/>
        </w:rPr>
        <w:t xml:space="preserve"> </w:t>
      </w:r>
      <w:r w:rsidR="002705FF" w:rsidRPr="00FE4934">
        <w:rPr>
          <w:lang w:eastAsia="en-US"/>
        </w:rPr>
        <w:t>result</w:t>
      </w:r>
      <w:r w:rsidR="002705FF" w:rsidRPr="00FE4934">
        <w:rPr>
          <w:rFonts w:hint="eastAsia"/>
          <w:lang w:eastAsia="en-US"/>
        </w:rPr>
        <w:t xml:space="preserve"> </w:t>
      </w:r>
      <w:r w:rsidR="002705FF" w:rsidRPr="00FE4934">
        <w:rPr>
          <w:lang w:eastAsia="en-US"/>
        </w:rPr>
        <w:t>i</w:t>
      </w:r>
      <w:r w:rsidR="00ED54C1" w:rsidRPr="00FE4934">
        <w:rPr>
          <w:lang w:eastAsia="en-US"/>
        </w:rPr>
        <w:t>n</w:t>
      </w:r>
      <w:r w:rsidR="00ED54C1" w:rsidRPr="00FE4934">
        <w:rPr>
          <w:rFonts w:hint="eastAsia"/>
          <w:lang w:eastAsia="en-US"/>
        </w:rPr>
        <w:t xml:space="preserve"> </w:t>
      </w:r>
      <w:r w:rsidR="00056B82" w:rsidRPr="00FE4934">
        <w:rPr>
          <w:lang w:eastAsia="en-US"/>
        </w:rPr>
        <w:t>a</w:t>
      </w:r>
      <w:r w:rsidR="00056B82" w:rsidRPr="00FE4934">
        <w:rPr>
          <w:rFonts w:hint="eastAsia"/>
          <w:lang w:eastAsia="en-US"/>
        </w:rPr>
        <w:t xml:space="preserve"> </w:t>
      </w:r>
      <w:r w:rsidR="00056B82" w:rsidRPr="00FE4934">
        <w:rPr>
          <w:lang w:eastAsia="en-US"/>
        </w:rPr>
        <w:t>significant</w:t>
      </w:r>
      <w:r w:rsidR="008D27E4">
        <w:rPr>
          <w:lang w:eastAsia="en-US"/>
        </w:rPr>
        <w:t>ly</w:t>
      </w:r>
      <w:r w:rsidR="00056B82" w:rsidRPr="00FE4934">
        <w:rPr>
          <w:rFonts w:hint="eastAsia"/>
          <w:lang w:eastAsia="en-US"/>
        </w:rPr>
        <w:t xml:space="preserve"> </w:t>
      </w:r>
      <w:r w:rsidR="00056B82" w:rsidRPr="00FE4934">
        <w:rPr>
          <w:lang w:eastAsia="en-US"/>
        </w:rPr>
        <w:t>faster</w:t>
      </w:r>
      <w:r w:rsidR="00056B82" w:rsidRPr="00FE4934">
        <w:rPr>
          <w:rFonts w:hint="eastAsia"/>
          <w:lang w:eastAsia="en-US"/>
        </w:rPr>
        <w:t xml:space="preserve"> </w:t>
      </w:r>
      <w:r w:rsidR="00056B82" w:rsidRPr="00FE4934">
        <w:rPr>
          <w:lang w:eastAsia="en-US"/>
        </w:rPr>
        <w:t>completion</w:t>
      </w:r>
      <w:r w:rsidR="00056B82" w:rsidRPr="00FE4934">
        <w:rPr>
          <w:rFonts w:hint="eastAsia"/>
          <w:lang w:eastAsia="en-US"/>
        </w:rPr>
        <w:t xml:space="preserve"> </w:t>
      </w:r>
      <w:r w:rsidR="00056B82" w:rsidRPr="00FE4934">
        <w:rPr>
          <w:lang w:eastAsia="en-US"/>
        </w:rPr>
        <w:t>time</w:t>
      </w:r>
      <w:r w:rsidRPr="00FE4934">
        <w:rPr>
          <w:rFonts w:hint="eastAsia"/>
          <w:lang w:eastAsia="en-US"/>
        </w:rPr>
        <w:t xml:space="preserve">. </w:t>
      </w:r>
      <w:r w:rsidR="008B31A6" w:rsidRPr="00FE4934">
        <w:rPr>
          <w:lang w:eastAsia="en-US"/>
        </w:rPr>
        <w:t>Therefore</w:t>
      </w:r>
      <w:r w:rsidR="008B31A6" w:rsidRPr="00FE4934">
        <w:rPr>
          <w:rFonts w:hint="eastAsia"/>
          <w:lang w:eastAsia="en-US"/>
        </w:rPr>
        <w:t xml:space="preserve">, </w:t>
      </w:r>
      <w:r w:rsidR="008B31A6" w:rsidRPr="00FE4934">
        <w:rPr>
          <w:lang w:eastAsia="en-US"/>
        </w:rPr>
        <w:t>i</w:t>
      </w:r>
      <w:r w:rsidR="001B4465">
        <w:rPr>
          <w:lang w:eastAsia="en-US"/>
        </w:rPr>
        <w:t xml:space="preserve">n </w:t>
      </w:r>
      <w:r w:rsidR="00B379C0">
        <w:rPr>
          <w:lang w:eastAsia="en-US"/>
        </w:rPr>
        <w:t xml:space="preserve">Study </w:t>
      </w:r>
      <w:r w:rsidR="001B4465">
        <w:rPr>
          <w:lang w:eastAsia="en-US"/>
        </w:rPr>
        <w:t>2</w:t>
      </w:r>
      <w:r w:rsidR="00254ACC">
        <w:rPr>
          <w:lang w:eastAsia="en-US"/>
        </w:rPr>
        <w:t>,</w:t>
      </w:r>
      <w:r w:rsidR="001B4465">
        <w:rPr>
          <w:lang w:eastAsia="en-US"/>
        </w:rPr>
        <w:t xml:space="preserve"> </w:t>
      </w:r>
      <w:r w:rsidR="00254ACC">
        <w:rPr>
          <w:lang w:eastAsia="en-US"/>
        </w:rPr>
        <w:t xml:space="preserve">we investigate specifically whether there </w:t>
      </w:r>
      <w:r w:rsidR="00C946B9">
        <w:rPr>
          <w:lang w:eastAsia="en-US"/>
        </w:rPr>
        <w:t>is</w:t>
      </w:r>
      <w:r w:rsidR="00254ACC">
        <w:rPr>
          <w:lang w:eastAsia="en-US"/>
        </w:rPr>
        <w:t xml:space="preserve"> a significant difference between participants’ completion time with the </w:t>
      </w:r>
      <w:r w:rsidR="00ED43D7" w:rsidRPr="00B0207C">
        <w:rPr>
          <w:i/>
          <w:iCs/>
          <w:lang w:eastAsia="en-US"/>
        </w:rPr>
        <w:t>AP</w:t>
      </w:r>
      <w:r w:rsidR="00254ACC">
        <w:rPr>
          <w:lang w:eastAsia="en-US"/>
        </w:rPr>
        <w:t xml:space="preserve"> condition and the </w:t>
      </w:r>
      <w:r w:rsidR="00ED43D7" w:rsidRPr="00B0207C">
        <w:rPr>
          <w:i/>
          <w:iCs/>
          <w:lang w:eastAsia="en-US"/>
        </w:rPr>
        <w:t>CTL</w:t>
      </w:r>
      <w:r w:rsidR="00254ACC">
        <w:rPr>
          <w:lang w:eastAsia="en-US"/>
        </w:rPr>
        <w:t xml:space="preserve"> condition </w:t>
      </w:r>
      <w:r w:rsidR="00C946B9">
        <w:rPr>
          <w:lang w:eastAsia="en-US"/>
        </w:rPr>
        <w:t xml:space="preserve">once </w:t>
      </w:r>
      <w:r w:rsidR="00254ACC">
        <w:rPr>
          <w:lang w:eastAsia="en-US"/>
        </w:rPr>
        <w:t xml:space="preserve">participants </w:t>
      </w:r>
      <w:r w:rsidR="00C946B9">
        <w:rPr>
          <w:lang w:eastAsia="en-US"/>
        </w:rPr>
        <w:t xml:space="preserve">are </w:t>
      </w:r>
      <w:r w:rsidR="00254ACC">
        <w:rPr>
          <w:lang w:eastAsia="en-US"/>
        </w:rPr>
        <w:t xml:space="preserve">familiar with the Auto-Pausing method after </w:t>
      </w:r>
      <w:r w:rsidR="00C946B9">
        <w:rPr>
          <w:lang w:eastAsia="en-US"/>
        </w:rPr>
        <w:t>using it multiple times</w:t>
      </w:r>
      <w:r w:rsidR="00254ACC">
        <w:rPr>
          <w:lang w:eastAsia="en-US"/>
        </w:rPr>
        <w:t>.</w:t>
      </w:r>
      <w:r w:rsidR="005023FD">
        <w:rPr>
          <w:lang w:eastAsia="en-US"/>
        </w:rPr>
        <w:t xml:space="preserve"> </w:t>
      </w:r>
    </w:p>
    <w:p w14:paraId="2D02E43C" w14:textId="39E74363" w:rsidR="00800175" w:rsidRDefault="00C55DEE" w:rsidP="00800175">
      <w:pPr>
        <w:pStyle w:val="Head2"/>
      </w:pPr>
      <w:r>
        <w:rPr>
          <w:rFonts w:hint="eastAsia"/>
        </w:rPr>
        <w:t>P</w:t>
      </w:r>
      <w:r>
        <w:t>articipants</w:t>
      </w:r>
    </w:p>
    <w:p w14:paraId="058BB2FC" w14:textId="7E3AF33B" w:rsidR="0019247C" w:rsidRPr="005B2F9F" w:rsidRDefault="000745CA" w:rsidP="005B2F9F">
      <w:pPr>
        <w:pStyle w:val="Para"/>
        <w:ind w:firstLine="0"/>
        <w:rPr>
          <w:lang w:eastAsia="en-US"/>
        </w:rPr>
      </w:pPr>
      <w:r>
        <w:rPr>
          <w:lang w:eastAsia="en-US"/>
        </w:rPr>
        <w:t>W</w:t>
      </w:r>
      <w:r w:rsidR="00032BAA">
        <w:rPr>
          <w:lang w:eastAsia="en-US"/>
        </w:rPr>
        <w:t xml:space="preserve">e followed the same </w:t>
      </w:r>
      <w:r>
        <w:rPr>
          <w:lang w:eastAsia="en-US"/>
        </w:rPr>
        <w:t xml:space="preserve">recruitment </w:t>
      </w:r>
      <w:r w:rsidR="00032BAA">
        <w:rPr>
          <w:lang w:eastAsia="en-US"/>
        </w:rPr>
        <w:t xml:space="preserve">procedures as in </w:t>
      </w:r>
      <w:r w:rsidR="00B379C0">
        <w:rPr>
          <w:lang w:eastAsia="en-US"/>
        </w:rPr>
        <w:t xml:space="preserve">Study </w:t>
      </w:r>
      <w:r w:rsidR="00032BAA">
        <w:rPr>
          <w:lang w:eastAsia="en-US"/>
        </w:rPr>
        <w:t xml:space="preserve">1. For </w:t>
      </w:r>
      <w:r w:rsidR="00B379C0">
        <w:rPr>
          <w:lang w:eastAsia="en-US"/>
        </w:rPr>
        <w:t xml:space="preserve">Study </w:t>
      </w:r>
      <w:r w:rsidR="00032BAA">
        <w:rPr>
          <w:lang w:eastAsia="en-US"/>
        </w:rPr>
        <w:t>2, w</w:t>
      </w:r>
      <w:r w:rsidR="00390316" w:rsidRPr="00B72E68">
        <w:rPr>
          <w:lang w:eastAsia="en-US"/>
        </w:rPr>
        <w:t>e recruited 12 new participants for the study</w:t>
      </w:r>
      <w:r w:rsidR="00B72E68" w:rsidRPr="00B72E68">
        <w:rPr>
          <w:lang w:eastAsia="en-US"/>
        </w:rPr>
        <w:t xml:space="preserve"> </w:t>
      </w:r>
      <w:r w:rsidR="00B72E68">
        <w:rPr>
          <w:lang w:eastAsia="en-US"/>
        </w:rPr>
        <w:t>(</w:t>
      </w:r>
      <w:r w:rsidR="00B72E68" w:rsidRPr="00FB6645">
        <w:rPr>
          <w:lang w:eastAsia="en-US"/>
        </w:rPr>
        <w:t>age 65+</w:t>
      </w:r>
      <w:r w:rsidR="00B72E68">
        <w:rPr>
          <w:lang w:eastAsia="en-US"/>
        </w:rPr>
        <w:t>, 8 males, and 4 females</w:t>
      </w:r>
      <w:r w:rsidR="00B72E68" w:rsidRPr="00FB6645">
        <w:rPr>
          <w:lang w:eastAsia="en-US"/>
        </w:rPr>
        <w:t>)</w:t>
      </w:r>
      <w:r w:rsidR="00B72E68">
        <w:rPr>
          <w:lang w:eastAsia="en-US"/>
        </w:rPr>
        <w:t xml:space="preserve">. </w:t>
      </w:r>
    </w:p>
    <w:p w14:paraId="415A25F1" w14:textId="056D98CD" w:rsidR="00942741" w:rsidRDefault="00942741">
      <w:pPr>
        <w:pStyle w:val="Head2"/>
      </w:pPr>
      <w:r>
        <w:rPr>
          <w:rFonts w:hint="eastAsia"/>
        </w:rPr>
        <w:t>A</w:t>
      </w:r>
      <w:r>
        <w:t>pparatus</w:t>
      </w:r>
      <w:r w:rsidR="00A10CE6">
        <w:t xml:space="preserve"> and procedure</w:t>
      </w:r>
    </w:p>
    <w:p w14:paraId="0673721E" w14:textId="41E9D509" w:rsidR="0004200D" w:rsidRDefault="000745CA" w:rsidP="00CB52A4">
      <w:pPr>
        <w:pStyle w:val="Para"/>
        <w:ind w:firstLine="0"/>
      </w:pPr>
      <w:r>
        <w:t>W</w:t>
      </w:r>
      <w:r w:rsidR="00777829">
        <w:t xml:space="preserve">e employed the same </w:t>
      </w:r>
      <w:r>
        <w:t>web</w:t>
      </w:r>
      <w:r w:rsidR="00777829">
        <w:t xml:space="preserve">-based study interface and video conferencing software as we did in Study 1. We </w:t>
      </w:r>
      <w:r w:rsidR="0004200D">
        <w:t xml:space="preserve">asked participants to complete </w:t>
      </w:r>
      <w:r w:rsidR="001C1CF8" w:rsidRPr="00AA7932">
        <w:rPr>
          <w:rFonts w:hint="eastAsia"/>
        </w:rPr>
        <w:t xml:space="preserve">6 </w:t>
      </w:r>
      <w:r w:rsidR="0004200D">
        <w:t xml:space="preserve">tasks with 6 different web </w:t>
      </w:r>
      <w:r w:rsidR="00777829" w:rsidRPr="00121F38">
        <w:t>applications</w:t>
      </w:r>
      <w:r w:rsidR="00777829">
        <w:t xml:space="preserve">: </w:t>
      </w:r>
      <w:r w:rsidR="0004200D">
        <w:t xml:space="preserve">Outlook, YouTube, </w:t>
      </w:r>
      <w:r w:rsidR="00777829">
        <w:t>Google Drive, Gmail, Google Maps</w:t>
      </w:r>
      <w:r w:rsidR="00055AC7">
        <w:t>,</w:t>
      </w:r>
      <w:r w:rsidR="00777829">
        <w:t xml:space="preserve"> and Google Calendar</w:t>
      </w:r>
      <w:r w:rsidR="00777829" w:rsidRPr="00121F38">
        <w:t xml:space="preserve">. </w:t>
      </w:r>
      <w:r w:rsidR="00611D57">
        <w:t>Two</w:t>
      </w:r>
      <w:r w:rsidR="008B711D" w:rsidRPr="00AA7932">
        <w:rPr>
          <w:rFonts w:hint="eastAsia"/>
        </w:rPr>
        <w:t xml:space="preserve"> </w:t>
      </w:r>
      <w:r w:rsidR="000C269C" w:rsidRPr="00AA7932">
        <w:t>of</w:t>
      </w:r>
      <w:r w:rsidR="000C269C" w:rsidRPr="00AA7932">
        <w:rPr>
          <w:rFonts w:hint="eastAsia"/>
        </w:rPr>
        <w:t xml:space="preserve"> </w:t>
      </w:r>
      <w:r w:rsidR="000C269C" w:rsidRPr="00AA7932">
        <w:t>the</w:t>
      </w:r>
      <w:r w:rsidR="000C269C" w:rsidRPr="00AA7932">
        <w:rPr>
          <w:rFonts w:hint="eastAsia"/>
        </w:rPr>
        <w:t xml:space="preserve"> </w:t>
      </w:r>
      <w:r w:rsidR="008B711D" w:rsidRPr="00AA7932">
        <w:t>tasks</w:t>
      </w:r>
      <w:r w:rsidR="008B711D" w:rsidRPr="00AA7932">
        <w:rPr>
          <w:rFonts w:hint="eastAsia"/>
        </w:rPr>
        <w:t xml:space="preserve"> </w:t>
      </w:r>
      <w:r w:rsidR="008B711D" w:rsidRPr="00AA7932">
        <w:t>and</w:t>
      </w:r>
      <w:r w:rsidR="008B711D" w:rsidRPr="00AA7932">
        <w:rPr>
          <w:rFonts w:hint="eastAsia"/>
        </w:rPr>
        <w:t xml:space="preserve"> </w:t>
      </w:r>
      <w:r w:rsidR="008B711D" w:rsidRPr="00AA7932">
        <w:t>their</w:t>
      </w:r>
      <w:r w:rsidR="008B711D" w:rsidRPr="00AA7932">
        <w:rPr>
          <w:rFonts w:hint="eastAsia"/>
        </w:rPr>
        <w:t xml:space="preserve"> </w:t>
      </w:r>
      <w:r w:rsidR="008B711D" w:rsidRPr="00AA7932">
        <w:t>as</w:t>
      </w:r>
      <w:r w:rsidR="000C269C" w:rsidRPr="00AA7932">
        <w:t>s</w:t>
      </w:r>
      <w:r w:rsidR="008B711D" w:rsidRPr="00AA7932">
        <w:t>ociated</w:t>
      </w:r>
      <w:r w:rsidR="000C269C" w:rsidRPr="00AA7932">
        <w:rPr>
          <w:rFonts w:hint="eastAsia"/>
        </w:rPr>
        <w:t xml:space="preserve"> </w:t>
      </w:r>
      <w:r w:rsidR="000C269C" w:rsidRPr="00AA7932">
        <w:t>applications</w:t>
      </w:r>
      <w:r w:rsidR="000C269C" w:rsidRPr="00AA7932">
        <w:rPr>
          <w:rFonts w:hint="eastAsia"/>
        </w:rPr>
        <w:t xml:space="preserve"> </w:t>
      </w:r>
      <w:r w:rsidR="000C269C" w:rsidRPr="00AA7932">
        <w:t>were</w:t>
      </w:r>
      <w:r w:rsidR="000C269C" w:rsidRPr="00AA7932">
        <w:rPr>
          <w:rFonts w:hint="eastAsia"/>
        </w:rPr>
        <w:t xml:space="preserve"> </w:t>
      </w:r>
      <w:r w:rsidR="000C269C" w:rsidRPr="00AA7932">
        <w:t>from</w:t>
      </w:r>
      <w:r w:rsidR="000C269C" w:rsidRPr="00AA7932">
        <w:rPr>
          <w:rFonts w:hint="eastAsia"/>
        </w:rPr>
        <w:t xml:space="preserve"> </w:t>
      </w:r>
      <w:r w:rsidR="000C269C" w:rsidRPr="00AA7932">
        <w:t>study</w:t>
      </w:r>
      <w:r w:rsidR="000C269C" w:rsidRPr="00AA7932">
        <w:rPr>
          <w:rFonts w:hint="eastAsia"/>
        </w:rPr>
        <w:t xml:space="preserve"> 1. </w:t>
      </w:r>
      <w:r w:rsidR="004E68CE">
        <w:t>We</w:t>
      </w:r>
      <w:r w:rsidR="004E68CE" w:rsidRPr="00AA7932">
        <w:rPr>
          <w:rFonts w:hint="eastAsia"/>
        </w:rPr>
        <w:t xml:space="preserve"> </w:t>
      </w:r>
      <w:r w:rsidR="004E68CE">
        <w:t>increased</w:t>
      </w:r>
      <w:r w:rsidR="004E68CE" w:rsidRPr="00AA7932">
        <w:rPr>
          <w:rFonts w:hint="eastAsia"/>
        </w:rPr>
        <w:t xml:space="preserve"> </w:t>
      </w:r>
      <w:r w:rsidR="001C1CF8">
        <w:t>the</w:t>
      </w:r>
      <w:r w:rsidR="001C1CF8" w:rsidRPr="00AA7932">
        <w:rPr>
          <w:rFonts w:hint="eastAsia"/>
        </w:rPr>
        <w:t xml:space="preserve"> </w:t>
      </w:r>
      <w:r w:rsidR="001C1CF8">
        <w:t>number</w:t>
      </w:r>
      <w:r w:rsidR="001C1CF8" w:rsidRPr="00AA7932">
        <w:rPr>
          <w:rFonts w:hint="eastAsia"/>
        </w:rPr>
        <w:t xml:space="preserve"> </w:t>
      </w:r>
      <w:r w:rsidR="001C1CF8">
        <w:t>of</w:t>
      </w:r>
      <w:r w:rsidR="001C1CF8" w:rsidRPr="00AA7932">
        <w:rPr>
          <w:rFonts w:hint="eastAsia"/>
        </w:rPr>
        <w:t xml:space="preserve"> </w:t>
      </w:r>
      <w:r w:rsidR="0042371E">
        <w:t>tasks</w:t>
      </w:r>
      <w:r w:rsidR="0042371E" w:rsidRPr="00AA7932">
        <w:rPr>
          <w:rFonts w:hint="eastAsia"/>
        </w:rPr>
        <w:t xml:space="preserve"> </w:t>
      </w:r>
      <w:r w:rsidR="0042371E" w:rsidRPr="00AA7932">
        <w:t>because</w:t>
      </w:r>
      <w:r w:rsidR="0042371E" w:rsidRPr="00AA7932">
        <w:rPr>
          <w:rFonts w:hint="eastAsia"/>
        </w:rPr>
        <w:t xml:space="preserve"> </w:t>
      </w:r>
      <w:r w:rsidR="0042371E" w:rsidRPr="00AA7932">
        <w:t>we</w:t>
      </w:r>
      <w:r w:rsidR="0042371E" w:rsidRPr="00AA7932">
        <w:rPr>
          <w:rFonts w:hint="eastAsia"/>
        </w:rPr>
        <w:t xml:space="preserve"> </w:t>
      </w:r>
      <w:r w:rsidR="0042371E" w:rsidRPr="00AA7932">
        <w:t>would</w:t>
      </w:r>
      <w:r w:rsidR="0042371E" w:rsidRPr="00AA7932">
        <w:rPr>
          <w:rFonts w:hint="eastAsia"/>
        </w:rPr>
        <w:t xml:space="preserve"> </w:t>
      </w:r>
      <w:r w:rsidR="0042371E" w:rsidRPr="00AA7932">
        <w:t>like</w:t>
      </w:r>
      <w:r w:rsidR="0042371E" w:rsidRPr="00AA7932">
        <w:rPr>
          <w:rFonts w:hint="eastAsia"/>
        </w:rPr>
        <w:t xml:space="preserve"> </w:t>
      </w:r>
      <w:r w:rsidR="00C86CCD" w:rsidRPr="00AA7932">
        <w:t>each</w:t>
      </w:r>
      <w:r w:rsidR="00C86CCD" w:rsidRPr="00AA7932">
        <w:rPr>
          <w:rFonts w:hint="eastAsia"/>
        </w:rPr>
        <w:t xml:space="preserve"> </w:t>
      </w:r>
      <w:r w:rsidR="00C86CCD" w:rsidRPr="00AA7932">
        <w:t>participant</w:t>
      </w:r>
      <w:r w:rsidR="00C86CCD" w:rsidRPr="00AA7932">
        <w:rPr>
          <w:rFonts w:hint="eastAsia"/>
        </w:rPr>
        <w:t xml:space="preserve"> </w:t>
      </w:r>
      <w:r w:rsidR="00611D57">
        <w:t>to</w:t>
      </w:r>
      <w:r w:rsidR="00AC1CA1" w:rsidRPr="00AA7932">
        <w:rPr>
          <w:rFonts w:hint="eastAsia"/>
        </w:rPr>
        <w:t xml:space="preserve"> </w:t>
      </w:r>
      <w:r w:rsidR="00AC1CA1" w:rsidRPr="00AA7932">
        <w:t>be</w:t>
      </w:r>
      <w:r w:rsidR="00AC1CA1" w:rsidRPr="00AA7932">
        <w:rPr>
          <w:rFonts w:hint="eastAsia"/>
        </w:rPr>
        <w:t xml:space="preserve"> </w:t>
      </w:r>
      <w:r w:rsidR="00AC1CA1" w:rsidRPr="00AA7932">
        <w:t>exposed</w:t>
      </w:r>
      <w:r w:rsidR="00AC1CA1" w:rsidRPr="00AA7932">
        <w:rPr>
          <w:rFonts w:hint="eastAsia"/>
        </w:rPr>
        <w:t xml:space="preserve"> </w:t>
      </w:r>
      <w:r w:rsidR="00AC1CA1" w:rsidRPr="00AA7932">
        <w:t>multiple</w:t>
      </w:r>
      <w:r w:rsidR="00AC1CA1" w:rsidRPr="00AA7932">
        <w:rPr>
          <w:rFonts w:hint="eastAsia"/>
        </w:rPr>
        <w:t xml:space="preserve"> </w:t>
      </w:r>
      <w:r w:rsidR="00AC1CA1" w:rsidRPr="00AA7932">
        <w:t>times</w:t>
      </w:r>
      <w:r w:rsidR="00AC1CA1" w:rsidRPr="00AA7932">
        <w:rPr>
          <w:rFonts w:hint="eastAsia"/>
        </w:rPr>
        <w:t xml:space="preserve"> </w:t>
      </w:r>
      <w:r w:rsidR="00AC1CA1" w:rsidRPr="00AA7932">
        <w:t>to</w:t>
      </w:r>
      <w:r w:rsidR="00AC1CA1" w:rsidRPr="00AA7932">
        <w:rPr>
          <w:rFonts w:hint="eastAsia"/>
        </w:rPr>
        <w:t xml:space="preserve"> </w:t>
      </w:r>
      <w:r w:rsidR="00AC1CA1" w:rsidRPr="00AA7932">
        <w:t>the</w:t>
      </w:r>
      <w:r w:rsidR="00AC1CA1" w:rsidRPr="00AA7932">
        <w:rPr>
          <w:rFonts w:hint="eastAsia"/>
        </w:rPr>
        <w:t xml:space="preserve"> </w:t>
      </w:r>
      <w:r w:rsidR="00AC1CA1" w:rsidRPr="00AA7932">
        <w:t>conditions</w:t>
      </w:r>
      <w:r w:rsidR="00D00743" w:rsidRPr="00AA7932">
        <w:rPr>
          <w:rFonts w:hint="eastAsia"/>
        </w:rPr>
        <w:t xml:space="preserve"> </w:t>
      </w:r>
      <w:r w:rsidR="00D00743" w:rsidRPr="00AA7932">
        <w:t>and</w:t>
      </w:r>
      <w:r w:rsidR="00D00743" w:rsidRPr="00AA7932">
        <w:rPr>
          <w:rFonts w:hint="eastAsia"/>
        </w:rPr>
        <w:t xml:space="preserve"> </w:t>
      </w:r>
      <w:r w:rsidR="00D00743" w:rsidRPr="00AA7932">
        <w:t>we</w:t>
      </w:r>
      <w:r w:rsidR="00D00743" w:rsidRPr="00AA7932">
        <w:rPr>
          <w:rFonts w:hint="eastAsia"/>
        </w:rPr>
        <w:t xml:space="preserve"> </w:t>
      </w:r>
      <w:r w:rsidR="00D00743" w:rsidRPr="00AA7932">
        <w:t>selected</w:t>
      </w:r>
      <w:r w:rsidR="00D00743" w:rsidRPr="00AA7932">
        <w:rPr>
          <w:rFonts w:hint="eastAsia"/>
        </w:rPr>
        <w:t xml:space="preserve"> </w:t>
      </w:r>
      <w:r w:rsidR="00D00743" w:rsidRPr="00AA7932">
        <w:t>more</w:t>
      </w:r>
      <w:r w:rsidR="00D00743" w:rsidRPr="00AA7932">
        <w:rPr>
          <w:rFonts w:hint="eastAsia"/>
        </w:rPr>
        <w:t xml:space="preserve"> </w:t>
      </w:r>
      <w:r w:rsidR="00D00743" w:rsidRPr="00AA7932">
        <w:t>applications</w:t>
      </w:r>
      <w:r w:rsidR="00D00743" w:rsidRPr="00AA7932">
        <w:rPr>
          <w:rFonts w:hint="eastAsia"/>
        </w:rPr>
        <w:t xml:space="preserve"> </w:t>
      </w:r>
      <w:r w:rsidR="00D00743" w:rsidRPr="00AA7932">
        <w:t>to</w:t>
      </w:r>
      <w:r w:rsidR="00D00743" w:rsidRPr="00AA7932">
        <w:rPr>
          <w:rFonts w:hint="eastAsia"/>
        </w:rPr>
        <w:t xml:space="preserve"> </w:t>
      </w:r>
      <w:r w:rsidR="00D00743" w:rsidRPr="00AA7932">
        <w:t>avoid</w:t>
      </w:r>
      <w:r w:rsidR="00D00743" w:rsidRPr="00AA7932">
        <w:rPr>
          <w:rFonts w:hint="eastAsia"/>
        </w:rPr>
        <w:t xml:space="preserve"> </w:t>
      </w:r>
      <w:r w:rsidR="00D00743" w:rsidRPr="00AA7932">
        <w:t>skill</w:t>
      </w:r>
      <w:r w:rsidR="00D00743" w:rsidRPr="00AA7932">
        <w:rPr>
          <w:rFonts w:hint="eastAsia"/>
        </w:rPr>
        <w:t xml:space="preserve"> </w:t>
      </w:r>
      <w:r w:rsidR="00D00743" w:rsidRPr="00AA7932">
        <w:t>transfers</w:t>
      </w:r>
      <w:r w:rsidR="00D00743" w:rsidRPr="00AA7932">
        <w:rPr>
          <w:rFonts w:hint="eastAsia"/>
        </w:rPr>
        <w:t xml:space="preserve"> </w:t>
      </w:r>
      <w:r w:rsidR="00D00743" w:rsidRPr="00AA7932">
        <w:t>between</w:t>
      </w:r>
      <w:r w:rsidR="00D00743" w:rsidRPr="00AA7932">
        <w:rPr>
          <w:rFonts w:hint="eastAsia"/>
        </w:rPr>
        <w:t xml:space="preserve"> </w:t>
      </w:r>
      <w:r w:rsidR="0084108C" w:rsidRPr="00AA7932">
        <w:t>different</w:t>
      </w:r>
      <w:r w:rsidR="0084108C" w:rsidRPr="00AA7932">
        <w:rPr>
          <w:rFonts w:hint="eastAsia"/>
        </w:rPr>
        <w:t xml:space="preserve"> </w:t>
      </w:r>
      <w:r w:rsidR="0084108C" w:rsidRPr="00AA7932">
        <w:t>tasks</w:t>
      </w:r>
      <w:r w:rsidR="0084108C" w:rsidRPr="00AA7932">
        <w:rPr>
          <w:rFonts w:hint="eastAsia"/>
        </w:rPr>
        <w:t xml:space="preserve"> </w:t>
      </w:r>
      <w:r w:rsidR="0084108C" w:rsidRPr="00AA7932">
        <w:t>within</w:t>
      </w:r>
      <w:r w:rsidR="0084108C" w:rsidRPr="00AA7932">
        <w:rPr>
          <w:rFonts w:hint="eastAsia"/>
        </w:rPr>
        <w:t xml:space="preserve"> </w:t>
      </w:r>
      <w:r w:rsidR="0084108C" w:rsidRPr="00AA7932">
        <w:t>the</w:t>
      </w:r>
      <w:r w:rsidR="0084108C" w:rsidRPr="00AA7932">
        <w:rPr>
          <w:rFonts w:hint="eastAsia"/>
        </w:rPr>
        <w:t xml:space="preserve"> </w:t>
      </w:r>
      <w:r w:rsidR="0084108C" w:rsidRPr="00AA7932">
        <w:t>same</w:t>
      </w:r>
      <w:r w:rsidR="0084108C" w:rsidRPr="00AA7932">
        <w:rPr>
          <w:rFonts w:hint="eastAsia"/>
        </w:rPr>
        <w:t xml:space="preserve"> </w:t>
      </w:r>
      <w:r w:rsidR="0084108C" w:rsidRPr="00AA7932">
        <w:t>application</w:t>
      </w:r>
      <w:r w:rsidR="0084108C" w:rsidRPr="00AA7932">
        <w:rPr>
          <w:rFonts w:hint="eastAsia"/>
        </w:rPr>
        <w:t xml:space="preserve">. </w:t>
      </w:r>
      <w:r w:rsidR="00777829">
        <w:t xml:space="preserve">Similar to </w:t>
      </w:r>
      <w:r w:rsidR="00127948">
        <w:t>S</w:t>
      </w:r>
      <w:r w:rsidR="00777829">
        <w:t>tudy 1, for each application</w:t>
      </w:r>
      <w:r w:rsidR="00777829" w:rsidRPr="00121F38">
        <w:t>,</w:t>
      </w:r>
      <w:r w:rsidR="00777829">
        <w:t xml:space="preserve"> we created</w:t>
      </w:r>
      <w:r w:rsidR="00777829" w:rsidRPr="00121F38">
        <w:t xml:space="preserve"> </w:t>
      </w:r>
      <w:r w:rsidR="00777829">
        <w:t xml:space="preserve">an account for the participants to use so that </w:t>
      </w:r>
      <w:r w:rsidR="00777829">
        <w:lastRenderedPageBreak/>
        <w:t xml:space="preserve">they would not have to create accounts or use their personal ones. </w:t>
      </w:r>
      <w:r w:rsidR="00D837C3">
        <w:t>As for the procedures, w</w:t>
      </w:r>
      <w:r w:rsidR="00A10CE6">
        <w:t xml:space="preserve">e followed the same procedure used in Study 1. </w:t>
      </w:r>
    </w:p>
    <w:p w14:paraId="6784A17D" w14:textId="3BCAFE32" w:rsidR="0055254E" w:rsidRDefault="00C01FFB" w:rsidP="0055254E">
      <w:pPr>
        <w:pStyle w:val="Head2"/>
      </w:pPr>
      <w:r>
        <w:t>Instructional videos and task scenarios</w:t>
      </w:r>
    </w:p>
    <w:p w14:paraId="1B7E2D4E" w14:textId="2B6DEFDA" w:rsidR="00B35F37" w:rsidRDefault="00127948" w:rsidP="00127948">
      <w:pPr>
        <w:pStyle w:val="PostHeadPara"/>
      </w:pPr>
      <w:r>
        <w:t xml:space="preserve">As with Study 1, </w:t>
      </w:r>
      <w:r w:rsidR="00243693">
        <w:t>we verified with participants to make sure they have no knowledge on how to complete the tasks used in the study. We</w:t>
      </w:r>
      <w:r>
        <w:t xml:space="preserve"> </w:t>
      </w:r>
      <w:r w:rsidR="001C6787">
        <w:t xml:space="preserve">then </w:t>
      </w:r>
      <w:r w:rsidR="0055254E">
        <w:t>asked participants to first read a scenario describing the goals which participants were asked to complete.</w:t>
      </w:r>
      <w:r w:rsidR="000745CA">
        <w:t xml:space="preserve"> </w:t>
      </w:r>
      <w:r w:rsidR="001C6787">
        <w:t>Afterward, w</w:t>
      </w:r>
      <w:r w:rsidR="0055254E">
        <w:t>e</w:t>
      </w:r>
      <w:r w:rsidR="000745CA">
        <w:t xml:space="preserve"> </w:t>
      </w:r>
      <w:r w:rsidR="0055254E">
        <w:t xml:space="preserve">asked participants to watch a related </w:t>
      </w:r>
      <w:r w:rsidR="00500827">
        <w:t>instructional video</w:t>
      </w:r>
      <w:r w:rsidR="0055254E">
        <w:t xml:space="preserve">. </w:t>
      </w:r>
    </w:p>
    <w:p w14:paraId="4502BB1A" w14:textId="3D40401F" w:rsidR="007607C6" w:rsidRPr="00AD7AF3" w:rsidRDefault="007607C6" w:rsidP="007607C6">
      <w:pPr>
        <w:pStyle w:val="TableCaption"/>
      </w:pPr>
      <w:bookmarkStart w:id="20" w:name="_Ref80040100"/>
      <w:r>
        <w:t xml:space="preserve">Table </w:t>
      </w:r>
      <w:fldSimple w:instr=" SEQ Table \* ARABIC ">
        <w:r w:rsidR="00932509">
          <w:rPr>
            <w:noProof/>
          </w:rPr>
          <w:t>7</w:t>
        </w:r>
      </w:fldSimple>
      <w:bookmarkEnd w:id="20"/>
      <w:r>
        <w:t>. Details for the instructional</w:t>
      </w:r>
      <w:commentRangeStart w:id="21"/>
      <w:r>
        <w:t xml:space="preserve"> videos</w:t>
      </w:r>
      <w:commentRangeEnd w:id="21"/>
      <w:r w:rsidR="002A2661">
        <w:rPr>
          <w:rStyle w:val="aa"/>
          <w:rFonts w:asciiTheme="minorHAnsi" w:eastAsiaTheme="minorEastAsia" w:hAnsiTheme="minorHAnsi" w:cstheme="minorBidi"/>
          <w:lang w:val="en-CA" w:eastAsia="zh-CN"/>
        </w:rPr>
        <w:commentReference w:id="21"/>
      </w:r>
    </w:p>
    <w:tbl>
      <w:tblPr>
        <w:tblStyle w:val="a9"/>
        <w:tblW w:w="8750" w:type="dxa"/>
        <w:tblLook w:val="04A0" w:firstRow="1" w:lastRow="0" w:firstColumn="1" w:lastColumn="0" w:noHBand="0" w:noVBand="1"/>
      </w:tblPr>
      <w:tblGrid>
        <w:gridCol w:w="2229"/>
        <w:gridCol w:w="799"/>
        <w:gridCol w:w="881"/>
        <w:gridCol w:w="1126"/>
        <w:gridCol w:w="3715"/>
      </w:tblGrid>
      <w:tr w:rsidR="00A46A09" w14:paraId="01E12B1F" w14:textId="77777777" w:rsidTr="00A46A09">
        <w:trPr>
          <w:trHeight w:val="278"/>
        </w:trPr>
        <w:tc>
          <w:tcPr>
            <w:tcW w:w="2229" w:type="dxa"/>
            <w:vAlign w:val="center"/>
          </w:tcPr>
          <w:p w14:paraId="0F624E1E" w14:textId="77777777" w:rsidR="00A46A09" w:rsidRPr="005B2F9F" w:rsidRDefault="00A46A09" w:rsidP="00A46A09">
            <w:pPr>
              <w:pStyle w:val="PostHeadPara"/>
              <w:spacing w:line="240" w:lineRule="auto"/>
              <w:jc w:val="center"/>
              <w:rPr>
                <w:sz w:val="14"/>
                <w:szCs w:val="14"/>
              </w:rPr>
            </w:pPr>
            <w:r>
              <w:rPr>
                <w:sz w:val="14"/>
                <w:szCs w:val="14"/>
              </w:rPr>
              <w:t>Video</w:t>
            </w:r>
          </w:p>
        </w:tc>
        <w:tc>
          <w:tcPr>
            <w:tcW w:w="799" w:type="dxa"/>
            <w:vAlign w:val="center"/>
          </w:tcPr>
          <w:p w14:paraId="495B7EA2" w14:textId="77777777" w:rsidR="00A46A09" w:rsidRPr="005B2F9F" w:rsidRDefault="00A46A09" w:rsidP="00A46A09">
            <w:pPr>
              <w:pStyle w:val="PostHeadPara"/>
              <w:spacing w:line="240" w:lineRule="auto"/>
              <w:jc w:val="center"/>
              <w:rPr>
                <w:sz w:val="14"/>
                <w:szCs w:val="14"/>
              </w:rPr>
            </w:pPr>
            <w:r>
              <w:rPr>
                <w:sz w:val="14"/>
                <w:szCs w:val="14"/>
              </w:rPr>
              <w:t>Length (s)</w:t>
            </w:r>
          </w:p>
        </w:tc>
        <w:tc>
          <w:tcPr>
            <w:tcW w:w="881" w:type="dxa"/>
            <w:vAlign w:val="center"/>
          </w:tcPr>
          <w:p w14:paraId="5615ED5C" w14:textId="5F5971C2" w:rsidR="00A46A09" w:rsidRPr="005B2F9F" w:rsidRDefault="00A46A09" w:rsidP="00A46A09">
            <w:pPr>
              <w:pStyle w:val="PostHeadPara"/>
              <w:spacing w:line="240" w:lineRule="auto"/>
              <w:jc w:val="center"/>
              <w:rPr>
                <w:sz w:val="14"/>
                <w:szCs w:val="14"/>
              </w:rPr>
            </w:pPr>
            <w:r>
              <w:rPr>
                <w:sz w:val="14"/>
                <w:szCs w:val="14"/>
              </w:rPr>
              <w:t># of auto-pauses inserted</w:t>
            </w:r>
          </w:p>
        </w:tc>
        <w:tc>
          <w:tcPr>
            <w:tcW w:w="1126" w:type="dxa"/>
          </w:tcPr>
          <w:p w14:paraId="04BB1EAB" w14:textId="77777777" w:rsidR="00A46A09" w:rsidRDefault="00A46A09" w:rsidP="00A46A09">
            <w:pPr>
              <w:pStyle w:val="PostHeadPara"/>
              <w:spacing w:line="240" w:lineRule="auto"/>
              <w:jc w:val="center"/>
              <w:rPr>
                <w:sz w:val="14"/>
                <w:szCs w:val="14"/>
              </w:rPr>
            </w:pPr>
            <w:r>
              <w:rPr>
                <w:sz w:val="14"/>
                <w:szCs w:val="14"/>
              </w:rPr>
              <w:t>Average speech rate</w:t>
            </w:r>
          </w:p>
          <w:p w14:paraId="4AF7804C" w14:textId="19942C56" w:rsidR="00A46A09" w:rsidRDefault="00A46A09" w:rsidP="00A46A09">
            <w:pPr>
              <w:pStyle w:val="PostHeadPara"/>
              <w:spacing w:line="240" w:lineRule="auto"/>
              <w:jc w:val="center"/>
              <w:rPr>
                <w:sz w:val="14"/>
                <w:szCs w:val="14"/>
              </w:rPr>
            </w:pPr>
            <w:r>
              <w:rPr>
                <w:sz w:val="14"/>
                <w:szCs w:val="14"/>
              </w:rPr>
              <w:t>(WPM)</w:t>
            </w:r>
          </w:p>
        </w:tc>
        <w:tc>
          <w:tcPr>
            <w:tcW w:w="3715" w:type="dxa"/>
            <w:vAlign w:val="center"/>
          </w:tcPr>
          <w:p w14:paraId="223FBA77" w14:textId="0E332F88" w:rsidR="00A46A09" w:rsidRDefault="00A46A09" w:rsidP="00A46A09">
            <w:pPr>
              <w:pStyle w:val="PostHeadPara"/>
              <w:spacing w:line="240" w:lineRule="auto"/>
              <w:jc w:val="center"/>
              <w:rPr>
                <w:sz w:val="14"/>
                <w:szCs w:val="14"/>
              </w:rPr>
            </w:pPr>
            <w:r>
              <w:rPr>
                <w:sz w:val="14"/>
                <w:szCs w:val="14"/>
              </w:rPr>
              <w:t>Auto-pause time points (s)</w:t>
            </w:r>
          </w:p>
        </w:tc>
      </w:tr>
      <w:tr w:rsidR="00A46A09" w14:paraId="198571B0" w14:textId="77777777" w:rsidTr="00A46A09">
        <w:trPr>
          <w:trHeight w:val="278"/>
        </w:trPr>
        <w:tc>
          <w:tcPr>
            <w:tcW w:w="2229" w:type="dxa"/>
            <w:vAlign w:val="center"/>
          </w:tcPr>
          <w:p w14:paraId="1BCF4400" w14:textId="6B0DEB12" w:rsidR="00A46A09" w:rsidRPr="005B2F9F" w:rsidRDefault="00766DA2" w:rsidP="00A46A09">
            <w:pPr>
              <w:pStyle w:val="PostHeadPara"/>
              <w:spacing w:line="240" w:lineRule="auto"/>
              <w:jc w:val="center"/>
              <w:rPr>
                <w:sz w:val="14"/>
                <w:szCs w:val="14"/>
              </w:rPr>
            </w:pPr>
            <w:hyperlink r:id="rId21" w:history="1">
              <w:r w:rsidR="00A46A09" w:rsidRPr="00166449">
                <w:rPr>
                  <w:rStyle w:val="a4"/>
                  <w:sz w:val="14"/>
                  <w:szCs w:val="14"/>
                </w:rPr>
                <w:t>How to create rules to move emails in Outlook</w:t>
              </w:r>
            </w:hyperlink>
          </w:p>
        </w:tc>
        <w:tc>
          <w:tcPr>
            <w:tcW w:w="799" w:type="dxa"/>
            <w:vAlign w:val="center"/>
          </w:tcPr>
          <w:p w14:paraId="79706DB1" w14:textId="77777777" w:rsidR="00A46A09" w:rsidRPr="005B2F9F" w:rsidRDefault="00A46A09" w:rsidP="00A46A09">
            <w:pPr>
              <w:pStyle w:val="PostHeadPara"/>
              <w:spacing w:line="240" w:lineRule="auto"/>
              <w:jc w:val="center"/>
              <w:rPr>
                <w:sz w:val="14"/>
                <w:szCs w:val="14"/>
              </w:rPr>
            </w:pPr>
            <w:r>
              <w:rPr>
                <w:sz w:val="14"/>
                <w:szCs w:val="14"/>
              </w:rPr>
              <w:t>122</w:t>
            </w:r>
          </w:p>
        </w:tc>
        <w:tc>
          <w:tcPr>
            <w:tcW w:w="881" w:type="dxa"/>
            <w:vAlign w:val="center"/>
          </w:tcPr>
          <w:p w14:paraId="692D1A42" w14:textId="77777777" w:rsidR="00A46A09" w:rsidRPr="005B2F9F" w:rsidRDefault="00A46A09" w:rsidP="00A46A09">
            <w:pPr>
              <w:pStyle w:val="PostHeadPara"/>
              <w:spacing w:line="240" w:lineRule="auto"/>
              <w:jc w:val="center"/>
              <w:rPr>
                <w:sz w:val="14"/>
                <w:szCs w:val="14"/>
              </w:rPr>
            </w:pPr>
            <w:r>
              <w:rPr>
                <w:sz w:val="14"/>
                <w:szCs w:val="14"/>
              </w:rPr>
              <w:t>10</w:t>
            </w:r>
          </w:p>
        </w:tc>
        <w:tc>
          <w:tcPr>
            <w:tcW w:w="1126" w:type="dxa"/>
          </w:tcPr>
          <w:p w14:paraId="266E2E97" w14:textId="7D2BC2D2" w:rsidR="00A46A09" w:rsidRPr="00704089" w:rsidRDefault="00704089"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sidR="00305E76">
              <w:rPr>
                <w:rFonts w:eastAsiaTheme="minorEastAsia"/>
                <w:sz w:val="14"/>
                <w:szCs w:val="14"/>
                <w:lang w:eastAsia="zh-CN"/>
              </w:rPr>
              <w:t>6</w:t>
            </w:r>
            <w:r>
              <w:rPr>
                <w:rFonts w:eastAsiaTheme="minorEastAsia"/>
                <w:sz w:val="14"/>
                <w:szCs w:val="14"/>
                <w:lang w:eastAsia="zh-CN"/>
              </w:rPr>
              <w:t>8</w:t>
            </w:r>
          </w:p>
        </w:tc>
        <w:tc>
          <w:tcPr>
            <w:tcW w:w="3715" w:type="dxa"/>
            <w:vAlign w:val="center"/>
          </w:tcPr>
          <w:p w14:paraId="025532AB" w14:textId="14909243" w:rsidR="00A46A09" w:rsidRPr="005B2F9F" w:rsidRDefault="00A46A09" w:rsidP="00A46A09">
            <w:pPr>
              <w:pStyle w:val="PostHeadPara"/>
              <w:spacing w:line="240" w:lineRule="auto"/>
              <w:jc w:val="center"/>
              <w:rPr>
                <w:sz w:val="14"/>
                <w:szCs w:val="14"/>
              </w:rPr>
            </w:pPr>
            <w:r w:rsidRPr="00242D79">
              <w:rPr>
                <w:sz w:val="14"/>
                <w:szCs w:val="14"/>
              </w:rPr>
              <w:t>9.</w:t>
            </w:r>
            <w:r>
              <w:rPr>
                <w:sz w:val="14"/>
                <w:szCs w:val="14"/>
              </w:rPr>
              <w:t>6</w:t>
            </w:r>
            <w:r w:rsidRPr="00242D79">
              <w:rPr>
                <w:sz w:val="14"/>
                <w:szCs w:val="14"/>
              </w:rPr>
              <w:t>, 20.</w:t>
            </w:r>
            <w:r>
              <w:rPr>
                <w:sz w:val="14"/>
                <w:szCs w:val="14"/>
              </w:rPr>
              <w:t>7</w:t>
            </w:r>
            <w:r w:rsidRPr="00242D79">
              <w:rPr>
                <w:sz w:val="14"/>
                <w:szCs w:val="14"/>
              </w:rPr>
              <w:t>, 26.</w:t>
            </w:r>
            <w:r>
              <w:rPr>
                <w:sz w:val="14"/>
                <w:szCs w:val="14"/>
              </w:rPr>
              <w:t>5</w:t>
            </w:r>
            <w:r w:rsidRPr="00242D79">
              <w:rPr>
                <w:sz w:val="14"/>
                <w:szCs w:val="14"/>
              </w:rPr>
              <w:t>, 45.5, 56.</w:t>
            </w:r>
            <w:r>
              <w:rPr>
                <w:sz w:val="14"/>
                <w:szCs w:val="14"/>
              </w:rPr>
              <w:t>5,</w:t>
            </w:r>
            <w:r w:rsidRPr="00242D79">
              <w:rPr>
                <w:sz w:val="14"/>
                <w:szCs w:val="14"/>
              </w:rPr>
              <w:t xml:space="preserve"> 64, 84.</w:t>
            </w:r>
            <w:r>
              <w:rPr>
                <w:sz w:val="14"/>
                <w:szCs w:val="14"/>
              </w:rPr>
              <w:t>2</w:t>
            </w:r>
            <w:r w:rsidRPr="00242D79">
              <w:rPr>
                <w:sz w:val="14"/>
                <w:szCs w:val="14"/>
              </w:rPr>
              <w:t>, 95.</w:t>
            </w:r>
            <w:r>
              <w:rPr>
                <w:sz w:val="14"/>
                <w:szCs w:val="14"/>
              </w:rPr>
              <w:t>4</w:t>
            </w:r>
            <w:r w:rsidRPr="00242D79">
              <w:rPr>
                <w:sz w:val="14"/>
                <w:szCs w:val="14"/>
              </w:rPr>
              <w:t>, 109.2, 121.</w:t>
            </w:r>
            <w:r>
              <w:rPr>
                <w:sz w:val="14"/>
                <w:szCs w:val="14"/>
              </w:rPr>
              <w:t>9</w:t>
            </w:r>
          </w:p>
        </w:tc>
      </w:tr>
      <w:tr w:rsidR="00A46A09" w14:paraId="3A2C37C6" w14:textId="77777777" w:rsidTr="00A46A09">
        <w:trPr>
          <w:trHeight w:val="278"/>
        </w:trPr>
        <w:tc>
          <w:tcPr>
            <w:tcW w:w="2229" w:type="dxa"/>
            <w:vAlign w:val="center"/>
          </w:tcPr>
          <w:p w14:paraId="2F671CD2" w14:textId="223980C0" w:rsidR="00A46A09" w:rsidRDefault="00766DA2" w:rsidP="00A46A09">
            <w:pPr>
              <w:pStyle w:val="PostHeadPara"/>
              <w:spacing w:line="240" w:lineRule="auto"/>
              <w:jc w:val="center"/>
              <w:rPr>
                <w:sz w:val="14"/>
                <w:szCs w:val="14"/>
              </w:rPr>
            </w:pPr>
            <w:hyperlink r:id="rId22" w:history="1">
              <w:r w:rsidR="00A46A09" w:rsidRPr="00664D14">
                <w:rPr>
                  <w:rStyle w:val="a4"/>
                  <w:sz w:val="14"/>
                  <w:szCs w:val="14"/>
                </w:rPr>
                <w:t xml:space="preserve">How to create a </w:t>
              </w:r>
              <w:r w:rsidR="00A46A09">
                <w:rPr>
                  <w:rStyle w:val="a4"/>
                  <w:sz w:val="14"/>
                  <w:szCs w:val="14"/>
                </w:rPr>
                <w:t>m</w:t>
              </w:r>
              <w:r w:rsidR="00A46A09" w:rsidRPr="00664D14">
                <w:rPr>
                  <w:rStyle w:val="a4"/>
                  <w:sz w:val="14"/>
                  <w:szCs w:val="14"/>
                </w:rPr>
                <w:t>usic playlist on YouTube</w:t>
              </w:r>
            </w:hyperlink>
          </w:p>
        </w:tc>
        <w:tc>
          <w:tcPr>
            <w:tcW w:w="799" w:type="dxa"/>
            <w:vAlign w:val="center"/>
          </w:tcPr>
          <w:p w14:paraId="21C97164" w14:textId="77777777" w:rsidR="00A46A09" w:rsidRPr="005B2F9F" w:rsidRDefault="00A46A09" w:rsidP="00A46A09">
            <w:pPr>
              <w:pStyle w:val="PostHeadPara"/>
              <w:spacing w:line="240" w:lineRule="auto"/>
              <w:jc w:val="center"/>
              <w:rPr>
                <w:sz w:val="14"/>
                <w:szCs w:val="14"/>
              </w:rPr>
            </w:pPr>
            <w:r>
              <w:rPr>
                <w:sz w:val="14"/>
                <w:szCs w:val="14"/>
              </w:rPr>
              <w:t>126</w:t>
            </w:r>
          </w:p>
        </w:tc>
        <w:tc>
          <w:tcPr>
            <w:tcW w:w="881" w:type="dxa"/>
            <w:vAlign w:val="center"/>
          </w:tcPr>
          <w:p w14:paraId="480FDFA5" w14:textId="465C61EC" w:rsidR="00A46A09" w:rsidRPr="005B2F9F" w:rsidRDefault="00A46A09" w:rsidP="00A46A09">
            <w:pPr>
              <w:pStyle w:val="PostHeadPara"/>
              <w:spacing w:line="240" w:lineRule="auto"/>
              <w:jc w:val="center"/>
              <w:rPr>
                <w:sz w:val="14"/>
                <w:szCs w:val="14"/>
              </w:rPr>
            </w:pPr>
            <w:r>
              <w:rPr>
                <w:sz w:val="14"/>
                <w:szCs w:val="14"/>
              </w:rPr>
              <w:t>9</w:t>
            </w:r>
          </w:p>
        </w:tc>
        <w:tc>
          <w:tcPr>
            <w:tcW w:w="1126" w:type="dxa"/>
          </w:tcPr>
          <w:p w14:paraId="24115983" w14:textId="00CFEFE7" w:rsidR="00A46A09" w:rsidRPr="00696791" w:rsidRDefault="00696791"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Pr>
                <w:rFonts w:eastAsiaTheme="minorEastAsia"/>
                <w:sz w:val="14"/>
                <w:szCs w:val="14"/>
                <w:lang w:eastAsia="zh-CN"/>
              </w:rPr>
              <w:t>65</w:t>
            </w:r>
          </w:p>
        </w:tc>
        <w:tc>
          <w:tcPr>
            <w:tcW w:w="3715" w:type="dxa"/>
            <w:vAlign w:val="center"/>
          </w:tcPr>
          <w:p w14:paraId="2403A060" w14:textId="3581E43B" w:rsidR="00A46A09" w:rsidRPr="005B2F9F" w:rsidRDefault="00A46A09" w:rsidP="00A46A09">
            <w:pPr>
              <w:pStyle w:val="PostHeadPara"/>
              <w:spacing w:line="240" w:lineRule="auto"/>
              <w:jc w:val="center"/>
              <w:rPr>
                <w:sz w:val="14"/>
                <w:szCs w:val="14"/>
              </w:rPr>
            </w:pPr>
            <w:r w:rsidRPr="008355A0">
              <w:rPr>
                <w:sz w:val="14"/>
                <w:szCs w:val="14"/>
              </w:rPr>
              <w:t>13.7, 3</w:t>
            </w:r>
            <w:r>
              <w:rPr>
                <w:sz w:val="14"/>
                <w:szCs w:val="14"/>
              </w:rPr>
              <w:t>3</w:t>
            </w:r>
            <w:r w:rsidRPr="008355A0">
              <w:rPr>
                <w:sz w:val="14"/>
                <w:szCs w:val="14"/>
              </w:rPr>
              <w:t>, 43.7, 55.1, 64.8, 74.</w:t>
            </w:r>
            <w:r>
              <w:rPr>
                <w:sz w:val="14"/>
                <w:szCs w:val="14"/>
              </w:rPr>
              <w:t>4</w:t>
            </w:r>
            <w:r w:rsidRPr="008355A0">
              <w:rPr>
                <w:sz w:val="14"/>
                <w:szCs w:val="14"/>
              </w:rPr>
              <w:t>, 81.</w:t>
            </w:r>
            <w:r>
              <w:rPr>
                <w:sz w:val="14"/>
                <w:szCs w:val="14"/>
              </w:rPr>
              <w:t>2</w:t>
            </w:r>
            <w:r w:rsidRPr="008355A0">
              <w:rPr>
                <w:sz w:val="14"/>
                <w:szCs w:val="14"/>
              </w:rPr>
              <w:t>, 89.6, 109.</w:t>
            </w:r>
            <w:r>
              <w:rPr>
                <w:sz w:val="14"/>
                <w:szCs w:val="14"/>
              </w:rPr>
              <w:t>1</w:t>
            </w:r>
          </w:p>
        </w:tc>
      </w:tr>
      <w:tr w:rsidR="00A46A09" w14:paraId="1C5F3CEF" w14:textId="77777777" w:rsidTr="00A46A09">
        <w:trPr>
          <w:trHeight w:val="278"/>
        </w:trPr>
        <w:tc>
          <w:tcPr>
            <w:tcW w:w="2229" w:type="dxa"/>
            <w:vAlign w:val="center"/>
          </w:tcPr>
          <w:p w14:paraId="715366AE" w14:textId="687EFD95" w:rsidR="00A46A09" w:rsidRPr="0037534D" w:rsidRDefault="00766DA2" w:rsidP="00A46A09">
            <w:pPr>
              <w:pStyle w:val="PostHeadPara"/>
              <w:spacing w:line="240" w:lineRule="auto"/>
              <w:jc w:val="center"/>
              <w:rPr>
                <w:sz w:val="14"/>
                <w:szCs w:val="14"/>
              </w:rPr>
            </w:pPr>
            <w:hyperlink r:id="rId23" w:history="1">
              <w:r w:rsidR="00A46A09" w:rsidRPr="00637676">
                <w:rPr>
                  <w:rStyle w:val="a4"/>
                  <w:sz w:val="14"/>
                  <w:szCs w:val="14"/>
                </w:rPr>
                <w:t xml:space="preserve">How To </w:t>
              </w:r>
              <w:r w:rsidR="00A46A09">
                <w:rPr>
                  <w:rStyle w:val="a4"/>
                  <w:sz w:val="14"/>
                  <w:szCs w:val="14"/>
                </w:rPr>
                <w:t>c</w:t>
              </w:r>
              <w:r w:rsidR="00A46A09" w:rsidRPr="00637676">
                <w:rPr>
                  <w:rStyle w:val="a4"/>
                  <w:sz w:val="14"/>
                  <w:szCs w:val="14"/>
                </w:rPr>
                <w:t xml:space="preserve">reate and </w:t>
              </w:r>
              <w:r w:rsidR="00A46A09">
                <w:rPr>
                  <w:rStyle w:val="a4"/>
                  <w:sz w:val="14"/>
                  <w:szCs w:val="14"/>
                </w:rPr>
                <w:t>s</w:t>
              </w:r>
              <w:r w:rsidR="00A46A09" w:rsidRPr="00637676">
                <w:rPr>
                  <w:rStyle w:val="a4"/>
                  <w:sz w:val="14"/>
                  <w:szCs w:val="14"/>
                </w:rPr>
                <w:t xml:space="preserve">hare Google Drive </w:t>
              </w:r>
              <w:r w:rsidR="00A46A09">
                <w:rPr>
                  <w:rStyle w:val="a4"/>
                  <w:sz w:val="14"/>
                  <w:szCs w:val="14"/>
                </w:rPr>
                <w:t>f</w:t>
              </w:r>
              <w:r w:rsidR="00A46A09" w:rsidRPr="00637676">
                <w:rPr>
                  <w:rStyle w:val="a4"/>
                  <w:sz w:val="14"/>
                  <w:szCs w:val="14"/>
                </w:rPr>
                <w:t>olders</w:t>
              </w:r>
            </w:hyperlink>
          </w:p>
        </w:tc>
        <w:tc>
          <w:tcPr>
            <w:tcW w:w="799" w:type="dxa"/>
            <w:vAlign w:val="center"/>
          </w:tcPr>
          <w:p w14:paraId="279715BA" w14:textId="71842876" w:rsidR="00A46A09" w:rsidRDefault="00A46A09" w:rsidP="00A46A09">
            <w:pPr>
              <w:pStyle w:val="PostHeadPara"/>
              <w:spacing w:line="240" w:lineRule="auto"/>
              <w:jc w:val="center"/>
              <w:rPr>
                <w:sz w:val="14"/>
                <w:szCs w:val="14"/>
              </w:rPr>
            </w:pPr>
            <w:r>
              <w:rPr>
                <w:sz w:val="14"/>
                <w:szCs w:val="14"/>
              </w:rPr>
              <w:t>129</w:t>
            </w:r>
          </w:p>
        </w:tc>
        <w:tc>
          <w:tcPr>
            <w:tcW w:w="881" w:type="dxa"/>
            <w:vAlign w:val="center"/>
          </w:tcPr>
          <w:p w14:paraId="6A29456D" w14:textId="4363CD01" w:rsidR="00A46A09" w:rsidRDefault="00A46A09" w:rsidP="00A46A09">
            <w:pPr>
              <w:pStyle w:val="PostHeadPara"/>
              <w:spacing w:line="240" w:lineRule="auto"/>
              <w:jc w:val="center"/>
              <w:rPr>
                <w:sz w:val="14"/>
                <w:szCs w:val="14"/>
              </w:rPr>
            </w:pPr>
            <w:r>
              <w:rPr>
                <w:sz w:val="14"/>
                <w:szCs w:val="14"/>
              </w:rPr>
              <w:t>12</w:t>
            </w:r>
          </w:p>
        </w:tc>
        <w:tc>
          <w:tcPr>
            <w:tcW w:w="1126" w:type="dxa"/>
          </w:tcPr>
          <w:p w14:paraId="1F5955F9" w14:textId="67E32125" w:rsidR="00A46A09" w:rsidRPr="00696791" w:rsidRDefault="00696791"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Pr>
                <w:rFonts w:eastAsiaTheme="minorEastAsia"/>
                <w:sz w:val="14"/>
                <w:szCs w:val="14"/>
                <w:lang w:eastAsia="zh-CN"/>
              </w:rPr>
              <w:t>79</w:t>
            </w:r>
          </w:p>
        </w:tc>
        <w:tc>
          <w:tcPr>
            <w:tcW w:w="3715" w:type="dxa"/>
            <w:vAlign w:val="center"/>
          </w:tcPr>
          <w:p w14:paraId="4C596407" w14:textId="16B42CDD" w:rsidR="00A46A09" w:rsidRPr="008355A0" w:rsidRDefault="00A46A09" w:rsidP="00A46A09">
            <w:pPr>
              <w:pStyle w:val="PostHeadPara"/>
              <w:spacing w:line="240" w:lineRule="auto"/>
              <w:jc w:val="center"/>
              <w:rPr>
                <w:sz w:val="14"/>
                <w:szCs w:val="14"/>
              </w:rPr>
            </w:pPr>
            <w:r w:rsidRPr="00AA2071">
              <w:rPr>
                <w:sz w:val="14"/>
                <w:szCs w:val="14"/>
              </w:rPr>
              <w:t>9.</w:t>
            </w:r>
            <w:r>
              <w:rPr>
                <w:sz w:val="14"/>
                <w:szCs w:val="14"/>
              </w:rPr>
              <w:t>4,</w:t>
            </w:r>
            <w:r w:rsidRPr="00AA2071">
              <w:rPr>
                <w:sz w:val="14"/>
                <w:szCs w:val="14"/>
              </w:rPr>
              <w:t xml:space="preserve"> 21.</w:t>
            </w:r>
            <w:r>
              <w:rPr>
                <w:sz w:val="14"/>
                <w:szCs w:val="14"/>
              </w:rPr>
              <w:t>6</w:t>
            </w:r>
            <w:r w:rsidRPr="00AA2071">
              <w:rPr>
                <w:sz w:val="14"/>
                <w:szCs w:val="14"/>
              </w:rPr>
              <w:t>, 28.</w:t>
            </w:r>
            <w:r>
              <w:rPr>
                <w:sz w:val="14"/>
                <w:szCs w:val="14"/>
              </w:rPr>
              <w:t>1</w:t>
            </w:r>
            <w:r w:rsidRPr="00AA2071">
              <w:rPr>
                <w:sz w:val="14"/>
                <w:szCs w:val="14"/>
              </w:rPr>
              <w:t>, 46.</w:t>
            </w:r>
            <w:r>
              <w:rPr>
                <w:sz w:val="14"/>
                <w:szCs w:val="14"/>
              </w:rPr>
              <w:t>9</w:t>
            </w:r>
            <w:r w:rsidRPr="00AA2071">
              <w:rPr>
                <w:sz w:val="14"/>
                <w:szCs w:val="14"/>
              </w:rPr>
              <w:t>, 54.</w:t>
            </w:r>
            <w:r>
              <w:rPr>
                <w:sz w:val="14"/>
                <w:szCs w:val="14"/>
              </w:rPr>
              <w:t>2</w:t>
            </w:r>
            <w:r w:rsidRPr="00AA2071">
              <w:rPr>
                <w:sz w:val="14"/>
                <w:szCs w:val="14"/>
              </w:rPr>
              <w:t>, 71.</w:t>
            </w:r>
            <w:r>
              <w:rPr>
                <w:sz w:val="14"/>
                <w:szCs w:val="14"/>
              </w:rPr>
              <w:t>9</w:t>
            </w:r>
            <w:r w:rsidRPr="00AA2071">
              <w:rPr>
                <w:sz w:val="14"/>
                <w:szCs w:val="14"/>
              </w:rPr>
              <w:t>, 78.8, 84.</w:t>
            </w:r>
            <w:r>
              <w:rPr>
                <w:sz w:val="14"/>
                <w:szCs w:val="14"/>
              </w:rPr>
              <w:t>2</w:t>
            </w:r>
            <w:r w:rsidRPr="00AA2071">
              <w:rPr>
                <w:sz w:val="14"/>
                <w:szCs w:val="14"/>
              </w:rPr>
              <w:t>, 91.5, 107.3, 118.</w:t>
            </w:r>
            <w:r>
              <w:rPr>
                <w:sz w:val="14"/>
                <w:szCs w:val="14"/>
              </w:rPr>
              <w:t>5</w:t>
            </w:r>
            <w:r w:rsidRPr="00AA2071">
              <w:rPr>
                <w:sz w:val="14"/>
                <w:szCs w:val="14"/>
              </w:rPr>
              <w:t>, 126.</w:t>
            </w:r>
            <w:r>
              <w:rPr>
                <w:sz w:val="14"/>
                <w:szCs w:val="14"/>
              </w:rPr>
              <w:t>1</w:t>
            </w:r>
          </w:p>
        </w:tc>
      </w:tr>
      <w:tr w:rsidR="00A46A09" w14:paraId="1C02C7C4" w14:textId="77777777" w:rsidTr="00A46A09">
        <w:trPr>
          <w:trHeight w:val="278"/>
        </w:trPr>
        <w:tc>
          <w:tcPr>
            <w:tcW w:w="2229" w:type="dxa"/>
            <w:vAlign w:val="center"/>
          </w:tcPr>
          <w:p w14:paraId="0BE055BC" w14:textId="31A85A87" w:rsidR="00A46A09" w:rsidRPr="0037534D" w:rsidRDefault="00766DA2" w:rsidP="00A46A09">
            <w:pPr>
              <w:pStyle w:val="PostHeadPara"/>
              <w:spacing w:line="240" w:lineRule="auto"/>
              <w:jc w:val="center"/>
              <w:rPr>
                <w:sz w:val="14"/>
                <w:szCs w:val="14"/>
              </w:rPr>
            </w:pPr>
            <w:hyperlink r:id="rId24" w:history="1">
              <w:r w:rsidR="00A46A09">
                <w:rPr>
                  <w:rStyle w:val="a4"/>
                  <w:sz w:val="14"/>
                  <w:szCs w:val="14"/>
                </w:rPr>
                <w:t>H</w:t>
              </w:r>
              <w:r w:rsidR="00A46A09" w:rsidRPr="000D2D0D">
                <w:rPr>
                  <w:rStyle w:val="a4"/>
                  <w:sz w:val="14"/>
                  <w:szCs w:val="14"/>
                </w:rPr>
                <w:t xml:space="preserve">ow to </w:t>
              </w:r>
              <w:r w:rsidR="00A46A09">
                <w:rPr>
                  <w:rStyle w:val="a4"/>
                  <w:sz w:val="14"/>
                  <w:szCs w:val="14"/>
                </w:rPr>
                <w:t>s</w:t>
              </w:r>
              <w:r w:rsidR="00A46A09" w:rsidRPr="000D2D0D">
                <w:rPr>
                  <w:rStyle w:val="a4"/>
                  <w:sz w:val="14"/>
                  <w:szCs w:val="14"/>
                </w:rPr>
                <w:t xml:space="preserve">et </w:t>
              </w:r>
              <w:r w:rsidR="00A46A09">
                <w:rPr>
                  <w:rStyle w:val="a4"/>
                  <w:sz w:val="14"/>
                  <w:szCs w:val="14"/>
                </w:rPr>
                <w:t>u</w:t>
              </w:r>
              <w:r w:rsidR="00A46A09" w:rsidRPr="000D2D0D">
                <w:rPr>
                  <w:rStyle w:val="a4"/>
                  <w:sz w:val="14"/>
                  <w:szCs w:val="14"/>
                </w:rPr>
                <w:t xml:space="preserve">p a </w:t>
              </w:r>
              <w:r w:rsidR="00A46A09">
                <w:rPr>
                  <w:rStyle w:val="a4"/>
                  <w:sz w:val="14"/>
                  <w:szCs w:val="14"/>
                </w:rPr>
                <w:t>G</w:t>
              </w:r>
              <w:r w:rsidR="00A46A09" w:rsidRPr="000D2D0D">
                <w:rPr>
                  <w:rStyle w:val="a4"/>
                  <w:sz w:val="14"/>
                  <w:szCs w:val="14"/>
                </w:rPr>
                <w:t xml:space="preserve">mail </w:t>
              </w:r>
              <w:r w:rsidR="00A46A09">
                <w:rPr>
                  <w:rStyle w:val="a4"/>
                  <w:sz w:val="14"/>
                  <w:szCs w:val="14"/>
                </w:rPr>
                <w:t>a</w:t>
              </w:r>
              <w:r w:rsidR="00A46A09" w:rsidRPr="000D2D0D">
                <w:rPr>
                  <w:rStyle w:val="a4"/>
                  <w:sz w:val="14"/>
                  <w:szCs w:val="14"/>
                </w:rPr>
                <w:t xml:space="preserve">uto </w:t>
              </w:r>
              <w:r w:rsidR="00A46A09">
                <w:rPr>
                  <w:rStyle w:val="a4"/>
                  <w:sz w:val="14"/>
                  <w:szCs w:val="14"/>
                </w:rPr>
                <w:t>r</w:t>
              </w:r>
              <w:r w:rsidR="00A46A09" w:rsidRPr="000D2D0D">
                <w:rPr>
                  <w:rStyle w:val="a4"/>
                  <w:sz w:val="14"/>
                  <w:szCs w:val="14"/>
                </w:rPr>
                <w:t>eply Message </w:t>
              </w:r>
            </w:hyperlink>
          </w:p>
        </w:tc>
        <w:tc>
          <w:tcPr>
            <w:tcW w:w="799" w:type="dxa"/>
            <w:vAlign w:val="center"/>
          </w:tcPr>
          <w:p w14:paraId="3845BDED" w14:textId="65C297E8" w:rsidR="00A46A09" w:rsidRDefault="00A46A09" w:rsidP="00A46A09">
            <w:pPr>
              <w:pStyle w:val="PostHeadPara"/>
              <w:spacing w:line="240" w:lineRule="auto"/>
              <w:jc w:val="center"/>
              <w:rPr>
                <w:sz w:val="14"/>
                <w:szCs w:val="14"/>
              </w:rPr>
            </w:pPr>
            <w:r>
              <w:rPr>
                <w:sz w:val="14"/>
                <w:szCs w:val="14"/>
              </w:rPr>
              <w:t>132</w:t>
            </w:r>
          </w:p>
        </w:tc>
        <w:tc>
          <w:tcPr>
            <w:tcW w:w="881" w:type="dxa"/>
            <w:vAlign w:val="center"/>
          </w:tcPr>
          <w:p w14:paraId="66940284" w14:textId="187CF990" w:rsidR="00A46A09" w:rsidRDefault="00A46A09" w:rsidP="00A46A09">
            <w:pPr>
              <w:pStyle w:val="PostHeadPara"/>
              <w:spacing w:line="240" w:lineRule="auto"/>
              <w:jc w:val="center"/>
              <w:rPr>
                <w:sz w:val="14"/>
                <w:szCs w:val="14"/>
              </w:rPr>
            </w:pPr>
            <w:r>
              <w:rPr>
                <w:sz w:val="14"/>
                <w:szCs w:val="14"/>
              </w:rPr>
              <w:t>9</w:t>
            </w:r>
          </w:p>
        </w:tc>
        <w:tc>
          <w:tcPr>
            <w:tcW w:w="1126" w:type="dxa"/>
          </w:tcPr>
          <w:p w14:paraId="6C9DBA0E" w14:textId="4BDC2074" w:rsidR="00A46A09" w:rsidRPr="00696791" w:rsidRDefault="00696791"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Pr>
                <w:rFonts w:eastAsiaTheme="minorEastAsia"/>
                <w:sz w:val="14"/>
                <w:szCs w:val="14"/>
                <w:lang w:eastAsia="zh-CN"/>
              </w:rPr>
              <w:t>60</w:t>
            </w:r>
          </w:p>
        </w:tc>
        <w:tc>
          <w:tcPr>
            <w:tcW w:w="3715" w:type="dxa"/>
            <w:vAlign w:val="center"/>
          </w:tcPr>
          <w:p w14:paraId="57315E7D" w14:textId="1891AD9C" w:rsidR="00A46A09" w:rsidRPr="008355A0" w:rsidRDefault="00A46A09" w:rsidP="00A46A09">
            <w:pPr>
              <w:pStyle w:val="PostHeadPara"/>
              <w:spacing w:line="240" w:lineRule="auto"/>
              <w:jc w:val="center"/>
              <w:rPr>
                <w:sz w:val="14"/>
                <w:szCs w:val="14"/>
              </w:rPr>
            </w:pPr>
            <w:r w:rsidRPr="00785278">
              <w:rPr>
                <w:sz w:val="14"/>
                <w:szCs w:val="14"/>
              </w:rPr>
              <w:t>23.2, 31.</w:t>
            </w:r>
            <w:r>
              <w:rPr>
                <w:sz w:val="14"/>
                <w:szCs w:val="14"/>
              </w:rPr>
              <w:t>5</w:t>
            </w:r>
            <w:r w:rsidRPr="00785278">
              <w:rPr>
                <w:sz w:val="14"/>
                <w:szCs w:val="14"/>
              </w:rPr>
              <w:t>, 39.5, 52.</w:t>
            </w:r>
            <w:r>
              <w:rPr>
                <w:sz w:val="14"/>
                <w:szCs w:val="14"/>
              </w:rPr>
              <w:t>8</w:t>
            </w:r>
            <w:r w:rsidRPr="00785278">
              <w:rPr>
                <w:sz w:val="14"/>
                <w:szCs w:val="14"/>
              </w:rPr>
              <w:t>, 78.6, 86.7, 97.7, 106.6, 132.</w:t>
            </w:r>
            <w:r>
              <w:rPr>
                <w:sz w:val="14"/>
                <w:szCs w:val="14"/>
              </w:rPr>
              <w:t>2</w:t>
            </w:r>
            <w:r w:rsidRPr="00785278">
              <w:rPr>
                <w:sz w:val="14"/>
                <w:szCs w:val="14"/>
              </w:rPr>
              <w:t xml:space="preserve">, </w:t>
            </w:r>
          </w:p>
        </w:tc>
      </w:tr>
      <w:tr w:rsidR="00A46A09" w14:paraId="15E3EFFE" w14:textId="77777777" w:rsidTr="00A46A09">
        <w:trPr>
          <w:trHeight w:val="278"/>
        </w:trPr>
        <w:tc>
          <w:tcPr>
            <w:tcW w:w="2229" w:type="dxa"/>
            <w:vAlign w:val="center"/>
          </w:tcPr>
          <w:p w14:paraId="0A78D2C0" w14:textId="48EB03AA" w:rsidR="00A46A09" w:rsidRPr="0037534D" w:rsidRDefault="00766DA2" w:rsidP="00A46A09">
            <w:pPr>
              <w:pStyle w:val="PostHeadPara"/>
              <w:spacing w:line="240" w:lineRule="auto"/>
              <w:jc w:val="center"/>
              <w:rPr>
                <w:sz w:val="14"/>
                <w:szCs w:val="14"/>
              </w:rPr>
            </w:pPr>
            <w:hyperlink r:id="rId25" w:history="1">
              <w:r w:rsidR="00A46A09">
                <w:rPr>
                  <w:rStyle w:val="a4"/>
                  <w:sz w:val="14"/>
                  <w:szCs w:val="14"/>
                </w:rPr>
                <w:t>H</w:t>
              </w:r>
              <w:r w:rsidR="00A46A09" w:rsidRPr="0058639A">
                <w:rPr>
                  <w:rStyle w:val="a4"/>
                  <w:sz w:val="14"/>
                  <w:szCs w:val="14"/>
                </w:rPr>
                <w:t xml:space="preserve">ow to </w:t>
              </w:r>
              <w:r w:rsidR="00A46A09">
                <w:rPr>
                  <w:rStyle w:val="a4"/>
                  <w:sz w:val="14"/>
                  <w:szCs w:val="14"/>
                </w:rPr>
                <w:t>m</w:t>
              </w:r>
              <w:r w:rsidR="00A46A09" w:rsidRPr="0058639A">
                <w:rPr>
                  <w:rStyle w:val="a4"/>
                  <w:sz w:val="14"/>
                  <w:szCs w:val="14"/>
                </w:rPr>
                <w:t xml:space="preserve">easure </w:t>
              </w:r>
              <w:r w:rsidR="00A46A09">
                <w:rPr>
                  <w:rStyle w:val="a4"/>
                  <w:sz w:val="14"/>
                  <w:szCs w:val="14"/>
                </w:rPr>
                <w:t>d</w:t>
              </w:r>
              <w:r w:rsidR="00A46A09" w:rsidRPr="0058639A">
                <w:rPr>
                  <w:rStyle w:val="a4"/>
                  <w:sz w:val="14"/>
                  <w:szCs w:val="14"/>
                </w:rPr>
                <w:t>istance on Google Maps</w:t>
              </w:r>
            </w:hyperlink>
          </w:p>
        </w:tc>
        <w:tc>
          <w:tcPr>
            <w:tcW w:w="799" w:type="dxa"/>
            <w:vAlign w:val="center"/>
          </w:tcPr>
          <w:p w14:paraId="5839C4CC" w14:textId="0F90D350" w:rsidR="00A46A09" w:rsidRDefault="00A46A09" w:rsidP="00A46A09">
            <w:pPr>
              <w:pStyle w:val="PostHeadPara"/>
              <w:spacing w:line="240" w:lineRule="auto"/>
              <w:jc w:val="center"/>
              <w:rPr>
                <w:sz w:val="14"/>
                <w:szCs w:val="14"/>
              </w:rPr>
            </w:pPr>
            <w:r>
              <w:rPr>
                <w:sz w:val="14"/>
                <w:szCs w:val="14"/>
              </w:rPr>
              <w:t>140</w:t>
            </w:r>
          </w:p>
        </w:tc>
        <w:tc>
          <w:tcPr>
            <w:tcW w:w="881" w:type="dxa"/>
            <w:vAlign w:val="center"/>
          </w:tcPr>
          <w:p w14:paraId="3B3FB707" w14:textId="3153DCAC" w:rsidR="00A46A09" w:rsidRDefault="00A46A09" w:rsidP="00A46A09">
            <w:pPr>
              <w:pStyle w:val="PostHeadPara"/>
              <w:spacing w:line="240" w:lineRule="auto"/>
              <w:jc w:val="center"/>
              <w:rPr>
                <w:sz w:val="14"/>
                <w:szCs w:val="14"/>
              </w:rPr>
            </w:pPr>
            <w:r>
              <w:rPr>
                <w:sz w:val="14"/>
                <w:szCs w:val="14"/>
              </w:rPr>
              <w:t>11</w:t>
            </w:r>
          </w:p>
        </w:tc>
        <w:tc>
          <w:tcPr>
            <w:tcW w:w="1126" w:type="dxa"/>
          </w:tcPr>
          <w:p w14:paraId="451AEE8B" w14:textId="167A6A77" w:rsidR="00A46A09" w:rsidRPr="00696791" w:rsidRDefault="00696791"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Pr>
                <w:rFonts w:eastAsiaTheme="minorEastAsia"/>
                <w:sz w:val="14"/>
                <w:szCs w:val="14"/>
                <w:lang w:eastAsia="zh-CN"/>
              </w:rPr>
              <w:t>69</w:t>
            </w:r>
          </w:p>
        </w:tc>
        <w:tc>
          <w:tcPr>
            <w:tcW w:w="3715" w:type="dxa"/>
            <w:vAlign w:val="center"/>
          </w:tcPr>
          <w:p w14:paraId="165D571F" w14:textId="46090CA0" w:rsidR="00A46A09" w:rsidRPr="008355A0" w:rsidRDefault="00A46A09" w:rsidP="00A46A09">
            <w:pPr>
              <w:pStyle w:val="PostHeadPara"/>
              <w:spacing w:line="240" w:lineRule="auto"/>
              <w:jc w:val="center"/>
              <w:rPr>
                <w:sz w:val="14"/>
                <w:szCs w:val="14"/>
              </w:rPr>
            </w:pPr>
            <w:r w:rsidRPr="00F10784">
              <w:rPr>
                <w:sz w:val="14"/>
                <w:szCs w:val="14"/>
              </w:rPr>
              <w:t>6.1, 14.88, 22.7, 42.4, 50.09, 71.86, 83.27, 92.93, 105.86, 118.25, 127.74</w:t>
            </w:r>
          </w:p>
        </w:tc>
      </w:tr>
      <w:tr w:rsidR="00A46A09" w14:paraId="22BB2169" w14:textId="77777777" w:rsidTr="00A46A09">
        <w:trPr>
          <w:trHeight w:val="278"/>
        </w:trPr>
        <w:tc>
          <w:tcPr>
            <w:tcW w:w="2229" w:type="dxa"/>
            <w:vAlign w:val="center"/>
          </w:tcPr>
          <w:p w14:paraId="2F028066" w14:textId="21EB4C91" w:rsidR="00A46A09" w:rsidRPr="0037534D" w:rsidRDefault="00766DA2" w:rsidP="00A46A09">
            <w:pPr>
              <w:pStyle w:val="PostHeadPara"/>
              <w:spacing w:line="240" w:lineRule="auto"/>
              <w:jc w:val="center"/>
              <w:rPr>
                <w:sz w:val="14"/>
                <w:szCs w:val="14"/>
              </w:rPr>
            </w:pPr>
            <w:hyperlink r:id="rId26" w:history="1">
              <w:r w:rsidR="00A46A09">
                <w:rPr>
                  <w:rStyle w:val="a4"/>
                  <w:sz w:val="14"/>
                  <w:szCs w:val="14"/>
                </w:rPr>
                <w:t>S</w:t>
              </w:r>
              <w:r w:rsidR="00A46A09" w:rsidRPr="003342B6">
                <w:rPr>
                  <w:rStyle w:val="a4"/>
                  <w:sz w:val="14"/>
                  <w:szCs w:val="14"/>
                </w:rPr>
                <w:t xml:space="preserve">etting Google Calendar </w:t>
              </w:r>
              <w:r w:rsidR="00A46A09">
                <w:rPr>
                  <w:rStyle w:val="a4"/>
                  <w:sz w:val="14"/>
                  <w:szCs w:val="14"/>
                </w:rPr>
                <w:t>r</w:t>
              </w:r>
              <w:r w:rsidR="00A46A09" w:rsidRPr="003342B6">
                <w:rPr>
                  <w:rStyle w:val="a4"/>
                  <w:sz w:val="14"/>
                  <w:szCs w:val="14"/>
                </w:rPr>
                <w:t xml:space="preserve">eminders </w:t>
              </w:r>
              <w:r w:rsidR="00A46A09">
                <w:rPr>
                  <w:rStyle w:val="a4"/>
                  <w:sz w:val="14"/>
                  <w:szCs w:val="14"/>
                </w:rPr>
                <w:t>t</w:t>
              </w:r>
              <w:r w:rsidR="00A46A09" w:rsidRPr="003342B6">
                <w:rPr>
                  <w:rStyle w:val="a4"/>
                  <w:sz w:val="14"/>
                  <w:szCs w:val="14"/>
                </w:rPr>
                <w:t>utorial</w:t>
              </w:r>
            </w:hyperlink>
          </w:p>
        </w:tc>
        <w:tc>
          <w:tcPr>
            <w:tcW w:w="799" w:type="dxa"/>
            <w:vAlign w:val="center"/>
          </w:tcPr>
          <w:p w14:paraId="0E0490EA" w14:textId="537E7B47" w:rsidR="00A46A09" w:rsidRDefault="00A46A09" w:rsidP="00A46A09">
            <w:pPr>
              <w:pStyle w:val="PostHeadPara"/>
              <w:spacing w:line="240" w:lineRule="auto"/>
              <w:jc w:val="center"/>
              <w:rPr>
                <w:sz w:val="14"/>
                <w:szCs w:val="14"/>
              </w:rPr>
            </w:pPr>
            <w:r>
              <w:rPr>
                <w:sz w:val="14"/>
                <w:szCs w:val="14"/>
              </w:rPr>
              <w:t>125</w:t>
            </w:r>
          </w:p>
        </w:tc>
        <w:tc>
          <w:tcPr>
            <w:tcW w:w="881" w:type="dxa"/>
            <w:vAlign w:val="center"/>
          </w:tcPr>
          <w:p w14:paraId="60381BE6" w14:textId="4C032B09" w:rsidR="00A46A09" w:rsidRDefault="00A46A09" w:rsidP="00A46A09">
            <w:pPr>
              <w:pStyle w:val="PostHeadPara"/>
              <w:spacing w:line="240" w:lineRule="auto"/>
              <w:jc w:val="center"/>
              <w:rPr>
                <w:sz w:val="14"/>
                <w:szCs w:val="14"/>
              </w:rPr>
            </w:pPr>
            <w:r>
              <w:rPr>
                <w:sz w:val="14"/>
                <w:szCs w:val="14"/>
              </w:rPr>
              <w:t>9</w:t>
            </w:r>
          </w:p>
        </w:tc>
        <w:tc>
          <w:tcPr>
            <w:tcW w:w="1126" w:type="dxa"/>
          </w:tcPr>
          <w:p w14:paraId="107D5388" w14:textId="3BF3D295" w:rsidR="00A46A09" w:rsidRPr="00696791" w:rsidRDefault="00696791" w:rsidP="00A46A09">
            <w:pPr>
              <w:pStyle w:val="PostHeadPara"/>
              <w:spacing w:line="240" w:lineRule="auto"/>
              <w:jc w:val="center"/>
              <w:rPr>
                <w:rFonts w:eastAsiaTheme="minorEastAsia"/>
                <w:sz w:val="14"/>
                <w:szCs w:val="14"/>
                <w:lang w:eastAsia="zh-CN"/>
              </w:rPr>
            </w:pPr>
            <w:r>
              <w:rPr>
                <w:rFonts w:eastAsiaTheme="minorEastAsia" w:hint="eastAsia"/>
                <w:sz w:val="14"/>
                <w:szCs w:val="14"/>
                <w:lang w:eastAsia="zh-CN"/>
              </w:rPr>
              <w:t>1</w:t>
            </w:r>
            <w:r w:rsidR="00EA06DC">
              <w:rPr>
                <w:rFonts w:eastAsiaTheme="minorEastAsia"/>
                <w:sz w:val="14"/>
                <w:szCs w:val="14"/>
                <w:lang w:eastAsia="zh-CN"/>
              </w:rPr>
              <w:t>8</w:t>
            </w:r>
            <w:r>
              <w:rPr>
                <w:rFonts w:eastAsiaTheme="minorEastAsia"/>
                <w:sz w:val="14"/>
                <w:szCs w:val="14"/>
                <w:lang w:eastAsia="zh-CN"/>
              </w:rPr>
              <w:t>9</w:t>
            </w:r>
          </w:p>
        </w:tc>
        <w:tc>
          <w:tcPr>
            <w:tcW w:w="3715" w:type="dxa"/>
            <w:vAlign w:val="center"/>
          </w:tcPr>
          <w:p w14:paraId="63933DEA" w14:textId="06A47876" w:rsidR="00A46A09" w:rsidRPr="008355A0" w:rsidRDefault="00A46A09" w:rsidP="00A46A09">
            <w:pPr>
              <w:pStyle w:val="PostHeadPara"/>
              <w:spacing w:line="240" w:lineRule="auto"/>
              <w:jc w:val="center"/>
              <w:rPr>
                <w:sz w:val="14"/>
                <w:szCs w:val="14"/>
              </w:rPr>
            </w:pPr>
            <w:r w:rsidRPr="006C1D39">
              <w:rPr>
                <w:sz w:val="14"/>
                <w:szCs w:val="14"/>
              </w:rPr>
              <w:t>25.9, 36.</w:t>
            </w:r>
            <w:r>
              <w:rPr>
                <w:sz w:val="14"/>
                <w:szCs w:val="14"/>
              </w:rPr>
              <w:t>7</w:t>
            </w:r>
            <w:r w:rsidRPr="006C1D39">
              <w:rPr>
                <w:sz w:val="14"/>
                <w:szCs w:val="14"/>
              </w:rPr>
              <w:t>, 49.3, 59.</w:t>
            </w:r>
            <w:r>
              <w:rPr>
                <w:sz w:val="14"/>
                <w:szCs w:val="14"/>
              </w:rPr>
              <w:t>1</w:t>
            </w:r>
            <w:r w:rsidRPr="006C1D39">
              <w:rPr>
                <w:sz w:val="14"/>
                <w:szCs w:val="14"/>
              </w:rPr>
              <w:t>, 67.</w:t>
            </w:r>
            <w:r>
              <w:rPr>
                <w:sz w:val="14"/>
                <w:szCs w:val="14"/>
              </w:rPr>
              <w:t>7</w:t>
            </w:r>
            <w:r w:rsidRPr="006C1D39">
              <w:rPr>
                <w:sz w:val="14"/>
                <w:szCs w:val="14"/>
              </w:rPr>
              <w:t>, 84.</w:t>
            </w:r>
            <w:r>
              <w:rPr>
                <w:sz w:val="14"/>
                <w:szCs w:val="14"/>
              </w:rPr>
              <w:t>4</w:t>
            </w:r>
            <w:r w:rsidRPr="006C1D39">
              <w:rPr>
                <w:sz w:val="14"/>
                <w:szCs w:val="14"/>
              </w:rPr>
              <w:t>, 101.2, 111.2, 124.6</w:t>
            </w:r>
          </w:p>
        </w:tc>
      </w:tr>
    </w:tbl>
    <w:p w14:paraId="177E17F2" w14:textId="77777777" w:rsidR="00AD7AF3" w:rsidRDefault="00AD7AF3" w:rsidP="0055254E">
      <w:pPr>
        <w:pStyle w:val="PostHeadPara"/>
      </w:pPr>
    </w:p>
    <w:p w14:paraId="2A96C906" w14:textId="103E009E" w:rsidR="0055254E" w:rsidRDefault="00127948" w:rsidP="00A27798">
      <w:pPr>
        <w:pStyle w:val="PostHeadPara"/>
      </w:pPr>
      <w:r>
        <w:t>Again, w</w:t>
      </w:r>
      <w:r w:rsidR="0055254E">
        <w:t xml:space="preserve">e used existing </w:t>
      </w:r>
      <w:r w:rsidR="00500827">
        <w:t>instructional video</w:t>
      </w:r>
      <w:r w:rsidR="0055254E" w:rsidRPr="00E8654D">
        <w:t xml:space="preserve">s </w:t>
      </w:r>
      <w:r w:rsidR="0055254E">
        <w:t>found on YouTube</w:t>
      </w:r>
      <w:r w:rsidR="00B35F37">
        <w:t xml:space="preserve">, with a length </w:t>
      </w:r>
      <w:r w:rsidR="00B52939">
        <w:t xml:space="preserve">of </w:t>
      </w:r>
      <w:r w:rsidR="00B35F37">
        <w:t>around two minutes each, and rendered at 1080p resolution or more</w:t>
      </w:r>
      <w:r w:rsidR="0055254E">
        <w:t xml:space="preserve">. </w:t>
      </w:r>
    </w:p>
    <w:p w14:paraId="2FE2AF8F" w14:textId="41BEBC46" w:rsidR="006C74B3" w:rsidRPr="009B52B0" w:rsidRDefault="000745CA" w:rsidP="00B83086">
      <w:pPr>
        <w:pStyle w:val="Para"/>
        <w:ind w:firstLine="0"/>
      </w:pPr>
      <w:r>
        <w:rPr>
          <w:lang w:eastAsia="en-US"/>
        </w:rPr>
        <w:t>W</w:t>
      </w:r>
      <w:r w:rsidR="00B031AD">
        <w:rPr>
          <w:lang w:eastAsia="en-US"/>
        </w:rPr>
        <w:t xml:space="preserve">e </w:t>
      </w:r>
      <w:r w:rsidR="008A1752">
        <w:t xml:space="preserve">asked participants to complete containing goals presented to them in a set of scenarios that aligned with what the instructional videos taught. We </w:t>
      </w:r>
      <w:r w:rsidR="00D8383A">
        <w:t>reused</w:t>
      </w:r>
      <w:r w:rsidR="00AA12A1">
        <w:t xml:space="preserve"> </w:t>
      </w:r>
      <w:r w:rsidR="008A1752">
        <w:t xml:space="preserve">2 </w:t>
      </w:r>
      <w:r w:rsidR="00AA12A1">
        <w:t>scenarios (</w:t>
      </w:r>
      <w:r w:rsidR="00AA12A1" w:rsidRPr="00C805B6">
        <w:rPr>
          <w:i/>
          <w:iCs/>
        </w:rPr>
        <w:t>Creating an</w:t>
      </w:r>
      <w:r w:rsidR="0049594F" w:rsidRPr="00C805B6">
        <w:rPr>
          <w:i/>
          <w:iCs/>
        </w:rPr>
        <w:t xml:space="preserve"> Outlook</w:t>
      </w:r>
      <w:r w:rsidR="00AA12A1" w:rsidRPr="00C805B6">
        <w:rPr>
          <w:i/>
          <w:iCs/>
        </w:rPr>
        <w:t xml:space="preserve"> e-mail rule</w:t>
      </w:r>
      <w:r w:rsidR="00AA12A1" w:rsidRPr="00065888">
        <w:t xml:space="preserve"> and </w:t>
      </w:r>
      <w:r w:rsidR="00AA12A1" w:rsidRPr="00C805B6">
        <w:rPr>
          <w:i/>
          <w:iCs/>
        </w:rPr>
        <w:t>Creating a YouTube playlist</w:t>
      </w:r>
      <w:r w:rsidR="00AA12A1">
        <w:t xml:space="preserve">) from </w:t>
      </w:r>
      <w:r w:rsidR="008A1752">
        <w:t xml:space="preserve">Study </w:t>
      </w:r>
      <w:r w:rsidR="00AA12A1">
        <w:t>1</w:t>
      </w:r>
      <w:r w:rsidR="008A1752">
        <w:t xml:space="preserve"> and created 4 new scenarios</w:t>
      </w:r>
      <w:r w:rsidR="00AA12A1">
        <w:t>.</w:t>
      </w:r>
      <w:r w:rsidR="008A1752">
        <w:rPr>
          <w:lang w:eastAsia="en-US"/>
        </w:rPr>
        <w:t xml:space="preserve"> We excluded the Setting a Zoom meeting scenario from Study 1 because</w:t>
      </w:r>
      <w:r w:rsidR="002A3CB5">
        <w:rPr>
          <w:lang w:eastAsia="en-US"/>
        </w:rPr>
        <w:t xml:space="preserve"> it required about 4 more steps than the new scenarios created for Study 2.</w:t>
      </w:r>
    </w:p>
    <w:p w14:paraId="0C4C2930" w14:textId="4D4996C1" w:rsidR="00E063EA" w:rsidRDefault="00E063EA" w:rsidP="00B83086">
      <w:pPr>
        <w:pStyle w:val="PostHeadPara"/>
        <w:numPr>
          <w:ilvl w:val="0"/>
          <w:numId w:val="28"/>
        </w:numPr>
      </w:pPr>
      <w:r w:rsidRPr="00B83086">
        <w:rPr>
          <w:b/>
          <w:bCs/>
        </w:rPr>
        <w:t>Scenario 1: Creating an Outlook e-mail rule</w:t>
      </w:r>
      <w:r w:rsidR="000745CA">
        <w:rPr>
          <w:b/>
          <w:bCs/>
        </w:rPr>
        <w:t xml:space="preserve"> (10 steps)</w:t>
      </w:r>
      <w:r w:rsidRPr="00B83086">
        <w:rPr>
          <w:b/>
          <w:bCs/>
        </w:rPr>
        <w:t>.</w:t>
      </w:r>
      <w:r>
        <w:t xml:space="preserve"> </w:t>
      </w:r>
      <w:r w:rsidRPr="005B2F9F">
        <w:t>Facebook has been sending you emails on a regular basis. You would like to have all emails from Facebook go automatically into its own folder called</w:t>
      </w:r>
      <w:r w:rsidR="00B22748">
        <w:t xml:space="preserve"> </w:t>
      </w:r>
      <w:r w:rsidRPr="005B2F9F">
        <w:t>"Facebook"</w:t>
      </w:r>
      <w:r w:rsidR="00B22748">
        <w:t xml:space="preserve"> </w:t>
      </w:r>
      <w:r w:rsidRPr="005B2F9F">
        <w:t>instead,</w:t>
      </w:r>
      <w:r w:rsidR="00B22748">
        <w:t xml:space="preserve"> </w:t>
      </w:r>
      <w:r w:rsidRPr="005B2F9F">
        <w:t>including</w:t>
      </w:r>
      <w:r w:rsidR="00B22748">
        <w:t xml:space="preserve"> </w:t>
      </w:r>
      <w:r w:rsidRPr="005B2F9F">
        <w:t>both</w:t>
      </w:r>
      <w:r w:rsidR="00B22748">
        <w:t xml:space="preserve"> </w:t>
      </w:r>
      <w:r w:rsidRPr="005B2F9F">
        <w:t>the</w:t>
      </w:r>
      <w:r w:rsidR="00B22748">
        <w:t xml:space="preserve"> </w:t>
      </w:r>
      <w:r w:rsidRPr="005B2F9F">
        <w:t>future</w:t>
      </w:r>
      <w:r w:rsidR="00B22748">
        <w:t xml:space="preserve"> </w:t>
      </w:r>
      <w:r w:rsidRPr="005B2F9F">
        <w:t>and</w:t>
      </w:r>
      <w:r w:rsidR="00B22748">
        <w:t xml:space="preserve"> </w:t>
      </w:r>
      <w:r w:rsidRPr="005B2F9F">
        <w:t>the</w:t>
      </w:r>
      <w:r w:rsidR="00B22748">
        <w:t xml:space="preserve"> </w:t>
      </w:r>
      <w:r w:rsidRPr="005B2F9F">
        <w:t>current</w:t>
      </w:r>
      <w:r w:rsidR="00B22748">
        <w:t xml:space="preserve"> </w:t>
      </w:r>
      <w:r w:rsidRPr="005B2F9F">
        <w:t>emails.</w:t>
      </w:r>
    </w:p>
    <w:p w14:paraId="56D5CD1E" w14:textId="1B295557" w:rsidR="00E063EA" w:rsidRPr="00B83086" w:rsidRDefault="00E063EA" w:rsidP="00B83086">
      <w:pPr>
        <w:pStyle w:val="PostHeadPara"/>
        <w:numPr>
          <w:ilvl w:val="0"/>
          <w:numId w:val="28"/>
        </w:numPr>
        <w:rPr>
          <w:i/>
          <w:iCs/>
        </w:rPr>
      </w:pPr>
      <w:r w:rsidRPr="00B83086">
        <w:rPr>
          <w:b/>
          <w:bCs/>
        </w:rPr>
        <w:t>Scenario</w:t>
      </w:r>
      <w:r w:rsidR="00B22748" w:rsidRPr="00B83086">
        <w:rPr>
          <w:b/>
          <w:bCs/>
        </w:rPr>
        <w:t xml:space="preserve"> </w:t>
      </w:r>
      <w:r w:rsidRPr="00B83086">
        <w:rPr>
          <w:b/>
          <w:bCs/>
        </w:rPr>
        <w:t>2:</w:t>
      </w:r>
      <w:r w:rsidR="00B22748" w:rsidRPr="00B83086">
        <w:rPr>
          <w:b/>
          <w:bCs/>
        </w:rPr>
        <w:t xml:space="preserve"> </w:t>
      </w:r>
      <w:r w:rsidRPr="00B83086">
        <w:rPr>
          <w:b/>
          <w:bCs/>
        </w:rPr>
        <w:t>Creating</w:t>
      </w:r>
      <w:r w:rsidR="00B22748" w:rsidRPr="00B83086">
        <w:rPr>
          <w:b/>
          <w:bCs/>
        </w:rPr>
        <w:t xml:space="preserve"> </w:t>
      </w:r>
      <w:r w:rsidRPr="00B83086">
        <w:rPr>
          <w:b/>
          <w:bCs/>
        </w:rPr>
        <w:t>a</w:t>
      </w:r>
      <w:r w:rsidR="00B22748" w:rsidRPr="00B83086">
        <w:rPr>
          <w:b/>
          <w:bCs/>
        </w:rPr>
        <w:t xml:space="preserve"> </w:t>
      </w:r>
      <w:r w:rsidRPr="00B83086">
        <w:rPr>
          <w:b/>
          <w:bCs/>
        </w:rPr>
        <w:t>YouTube</w:t>
      </w:r>
      <w:r w:rsidR="00B22748" w:rsidRPr="00B83086">
        <w:rPr>
          <w:b/>
          <w:bCs/>
        </w:rPr>
        <w:t xml:space="preserve"> </w:t>
      </w:r>
      <w:r w:rsidRPr="00B83086">
        <w:rPr>
          <w:b/>
          <w:bCs/>
        </w:rPr>
        <w:t>playlist</w:t>
      </w:r>
      <w:r w:rsidR="000745CA">
        <w:rPr>
          <w:b/>
          <w:bCs/>
        </w:rPr>
        <w:t xml:space="preserve"> (11 steps)</w:t>
      </w:r>
      <w:r w:rsidRPr="00B83086">
        <w:rPr>
          <w:b/>
          <w:bCs/>
        </w:rPr>
        <w:t>.</w:t>
      </w:r>
      <w:r w:rsidR="00B22748">
        <w:t xml:space="preserve"> </w:t>
      </w:r>
      <w:r w:rsidRPr="005B2F9F">
        <w:t>You</w:t>
      </w:r>
      <w:r w:rsidR="00B22748">
        <w:t xml:space="preserve"> </w:t>
      </w:r>
      <w:r w:rsidRPr="005B2F9F">
        <w:t>came</w:t>
      </w:r>
      <w:r w:rsidR="00B22748">
        <w:t xml:space="preserve"> </w:t>
      </w:r>
      <w:r w:rsidRPr="005B2F9F">
        <w:t>across</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on</w:t>
      </w:r>
      <w:r w:rsidR="00B22748">
        <w:t xml:space="preserve"> </w:t>
      </w:r>
      <w:r w:rsidRPr="005B2F9F">
        <w:t>YouTube:</w:t>
      </w:r>
      <w:r w:rsidR="00B22748">
        <w:t xml:space="preserve"> </w:t>
      </w:r>
      <w:r w:rsidRPr="005B2F9F">
        <w:rPr>
          <w:i/>
          <w:iCs/>
        </w:rPr>
        <w:t>Sara</w:t>
      </w:r>
      <w:r w:rsidR="00B22748">
        <w:rPr>
          <w:i/>
          <w:iCs/>
        </w:rPr>
        <w:t xml:space="preserve"> </w:t>
      </w:r>
      <w:r w:rsidRPr="005B2F9F">
        <w:rPr>
          <w:i/>
          <w:iCs/>
        </w:rPr>
        <w:t>Bareilles-Gravity,</w:t>
      </w:r>
      <w:r w:rsidR="00B22748">
        <w:rPr>
          <w:i/>
          <w:iCs/>
        </w:rPr>
        <w:t xml:space="preserve"> </w:t>
      </w:r>
      <w:r w:rsidRPr="005B2F9F">
        <w:rPr>
          <w:i/>
          <w:iCs/>
        </w:rPr>
        <w:t>Taylor</w:t>
      </w:r>
      <w:r w:rsidR="00B22748">
        <w:rPr>
          <w:i/>
          <w:iCs/>
        </w:rPr>
        <w:t xml:space="preserve"> </w:t>
      </w:r>
      <w:r w:rsidRPr="005B2F9F">
        <w:rPr>
          <w:i/>
          <w:iCs/>
        </w:rPr>
        <w:t>Swift-Love</w:t>
      </w:r>
      <w:r w:rsidR="00B22748">
        <w:rPr>
          <w:i/>
          <w:iCs/>
        </w:rPr>
        <w:t xml:space="preserve"> </w:t>
      </w:r>
      <w:r w:rsidRPr="005B2F9F">
        <w:rPr>
          <w:i/>
          <w:iCs/>
        </w:rPr>
        <w:t>Story</w:t>
      </w:r>
      <w:r w:rsidRPr="005B2F9F">
        <w:t>,</w:t>
      </w:r>
      <w:r w:rsidR="00B22748">
        <w:t xml:space="preserve"> </w:t>
      </w:r>
      <w:r w:rsidRPr="005B2F9F">
        <w:t>and</w:t>
      </w:r>
      <w:r w:rsidR="00B22748">
        <w:t xml:space="preserve"> </w:t>
      </w:r>
      <w:r w:rsidRPr="005B2F9F">
        <w:rPr>
          <w:i/>
          <w:iCs/>
        </w:rPr>
        <w:t>Katy</w:t>
      </w:r>
      <w:r w:rsidR="00B22748">
        <w:rPr>
          <w:i/>
          <w:iCs/>
        </w:rPr>
        <w:t xml:space="preserve"> </w:t>
      </w:r>
      <w:r w:rsidRPr="005B2F9F">
        <w:rPr>
          <w:i/>
          <w:iCs/>
        </w:rPr>
        <w:t>Perry-Roar</w:t>
      </w:r>
      <w:r w:rsidR="00B22748">
        <w:rPr>
          <w:i/>
          <w:iCs/>
        </w:rPr>
        <w:t xml:space="preserve"> </w:t>
      </w:r>
      <w:r w:rsidRPr="005B2F9F">
        <w:rPr>
          <w:i/>
          <w:iCs/>
        </w:rPr>
        <w:t>Official</w:t>
      </w:r>
      <w:r w:rsidRPr="005B2F9F">
        <w:t>.</w:t>
      </w:r>
      <w:r w:rsidR="00B22748">
        <w:t xml:space="preserve"> </w:t>
      </w:r>
      <w:r w:rsidRPr="005B2F9F">
        <w:t>You</w:t>
      </w:r>
      <w:r w:rsidR="00B22748">
        <w:t xml:space="preserve"> </w:t>
      </w:r>
      <w:r w:rsidRPr="005B2F9F">
        <w:t>really</w:t>
      </w:r>
      <w:r w:rsidR="00B22748">
        <w:t xml:space="preserve"> </w:t>
      </w:r>
      <w:r w:rsidRPr="005B2F9F">
        <w:t>liked</w:t>
      </w:r>
      <w:r w:rsidR="00B22748">
        <w:t xml:space="preserve"> </w:t>
      </w:r>
      <w:r w:rsidRPr="005B2F9F">
        <w:t>them.</w:t>
      </w:r>
      <w:r w:rsidR="00B22748">
        <w:t xml:space="preserve"> </w:t>
      </w:r>
      <w:r w:rsidRPr="005B2F9F">
        <w:t>Now</w:t>
      </w:r>
      <w:r w:rsidR="00B22748">
        <w:t xml:space="preserve"> </w:t>
      </w:r>
      <w:r w:rsidRPr="005B2F9F">
        <w:t>you</w:t>
      </w:r>
      <w:r w:rsidR="00B22748">
        <w:t xml:space="preserve"> </w:t>
      </w:r>
      <w:r w:rsidRPr="005B2F9F">
        <w:t>have</w:t>
      </w:r>
      <w:r w:rsidR="00B22748">
        <w:t xml:space="preserve"> </w:t>
      </w:r>
      <w:r w:rsidRPr="005B2F9F">
        <w:t>decided</w:t>
      </w:r>
      <w:r w:rsidR="00B22748">
        <w:t xml:space="preserve"> </w:t>
      </w:r>
      <w:r w:rsidRPr="005B2F9F">
        <w:t>to</w:t>
      </w:r>
      <w:r w:rsidR="00B22748">
        <w:t xml:space="preserve"> </w:t>
      </w:r>
      <w:r w:rsidRPr="005B2F9F">
        <w:t>find</w:t>
      </w:r>
      <w:r w:rsidR="00B22748">
        <w:t xml:space="preserve"> </w:t>
      </w:r>
      <w:r w:rsidRPr="005B2F9F">
        <w:t>these</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and</w:t>
      </w:r>
      <w:r w:rsidR="00B22748">
        <w:t xml:space="preserve"> </w:t>
      </w:r>
      <w:r w:rsidRPr="005B2F9F">
        <w:t>create</w:t>
      </w:r>
      <w:r w:rsidR="00B22748">
        <w:t xml:space="preserve"> </w:t>
      </w:r>
      <w:r w:rsidRPr="005B2F9F">
        <w:t>a</w:t>
      </w:r>
      <w:r w:rsidR="00B22748">
        <w:t xml:space="preserve"> </w:t>
      </w:r>
      <w:r w:rsidRPr="005B2F9F">
        <w:t>playlist</w:t>
      </w:r>
      <w:r w:rsidR="00B22748">
        <w:t xml:space="preserve"> </w:t>
      </w:r>
      <w:r>
        <w:t>with</w:t>
      </w:r>
      <w:r w:rsidR="00B22748">
        <w:t xml:space="preserve"> </w:t>
      </w:r>
      <w:r w:rsidRPr="005B2F9F">
        <w:t>these</w:t>
      </w:r>
      <w:r w:rsidR="00B22748">
        <w:t xml:space="preserve"> </w:t>
      </w:r>
      <w:r w:rsidRPr="005B2F9F">
        <w:t>three</w:t>
      </w:r>
      <w:r w:rsidR="00B22748">
        <w:t xml:space="preserve"> </w:t>
      </w:r>
      <w:r w:rsidRPr="005B2F9F">
        <w:t>music</w:t>
      </w:r>
      <w:r w:rsidR="00B22748">
        <w:t xml:space="preserve"> </w:t>
      </w:r>
      <w:r w:rsidRPr="005B2F9F">
        <w:t>videos.</w:t>
      </w:r>
      <w:r w:rsidR="00B22748">
        <w:t xml:space="preserve"> </w:t>
      </w:r>
      <w:r w:rsidRPr="005B2F9F">
        <w:t>You</w:t>
      </w:r>
      <w:r w:rsidR="00B22748">
        <w:t xml:space="preserve"> </w:t>
      </w:r>
      <w:r>
        <w:t>want</w:t>
      </w:r>
      <w:r w:rsidR="00B22748">
        <w:t xml:space="preserve"> </w:t>
      </w:r>
      <w:r w:rsidRPr="005B2F9F">
        <w:t>to</w:t>
      </w:r>
      <w:r w:rsidR="00B22748">
        <w:t xml:space="preserve"> </w:t>
      </w:r>
      <w:r w:rsidRPr="005B2F9F">
        <w:t>name</w:t>
      </w:r>
      <w:r w:rsidR="00B22748">
        <w:t xml:space="preserve"> </w:t>
      </w:r>
      <w:r w:rsidRPr="005B2F9F">
        <w:t>this</w:t>
      </w:r>
      <w:r w:rsidR="00B22748">
        <w:t xml:space="preserve"> </w:t>
      </w:r>
      <w:r w:rsidRPr="005B2F9F">
        <w:t>playlist,</w:t>
      </w:r>
      <w:r w:rsidR="00B22748">
        <w:t xml:space="preserve"> </w:t>
      </w:r>
      <w:r w:rsidRPr="005B2F9F">
        <w:t>“My</w:t>
      </w:r>
      <w:r w:rsidR="00B22748">
        <w:t xml:space="preserve"> </w:t>
      </w:r>
      <w:r w:rsidRPr="005B2F9F">
        <w:t>Favourite</w:t>
      </w:r>
      <w:r w:rsidR="00B22748">
        <w:t xml:space="preserve"> </w:t>
      </w:r>
      <w:r w:rsidRPr="005B2F9F">
        <w:t>Songs”.</w:t>
      </w:r>
      <w:r w:rsidR="00B22748">
        <w:t xml:space="preserve"> </w:t>
      </w:r>
    </w:p>
    <w:p w14:paraId="1D456799" w14:textId="1BBB9B50" w:rsidR="0053677D" w:rsidRPr="00CA50F5" w:rsidRDefault="00127948" w:rsidP="00B83086">
      <w:pPr>
        <w:pStyle w:val="Para"/>
        <w:numPr>
          <w:ilvl w:val="0"/>
          <w:numId w:val="28"/>
        </w:numPr>
        <w:rPr>
          <w:lang w:eastAsia="en-US"/>
        </w:rPr>
      </w:pPr>
      <w:r w:rsidRPr="00B83086">
        <w:rPr>
          <w:b/>
          <w:bCs/>
        </w:rPr>
        <w:t>Scenario</w:t>
      </w:r>
      <w:r w:rsidR="00B22748" w:rsidRPr="00B83086">
        <w:rPr>
          <w:b/>
          <w:bCs/>
        </w:rPr>
        <w:t xml:space="preserve"> </w:t>
      </w:r>
      <w:r w:rsidR="00E063EA" w:rsidRPr="00B83086">
        <w:rPr>
          <w:b/>
          <w:bCs/>
        </w:rPr>
        <w:t>3</w:t>
      </w:r>
      <w:r w:rsidR="002F55DF" w:rsidRPr="00B83086">
        <w:rPr>
          <w:b/>
          <w:bCs/>
        </w:rPr>
        <w:t>:</w:t>
      </w:r>
      <w:r w:rsidR="00B22748" w:rsidRPr="00B83086">
        <w:rPr>
          <w:b/>
          <w:bCs/>
        </w:rPr>
        <w:t xml:space="preserve"> </w:t>
      </w:r>
      <w:r w:rsidR="002F55DF" w:rsidRPr="00B83086">
        <w:rPr>
          <w:b/>
          <w:bCs/>
        </w:rPr>
        <w:t>Creating</w:t>
      </w:r>
      <w:r w:rsidR="00B22748" w:rsidRPr="00B83086">
        <w:rPr>
          <w:b/>
          <w:bCs/>
        </w:rPr>
        <w:t xml:space="preserve"> </w:t>
      </w:r>
      <w:r w:rsidR="002F55DF" w:rsidRPr="00B83086">
        <w:rPr>
          <w:b/>
          <w:bCs/>
        </w:rPr>
        <w:t>a</w:t>
      </w:r>
      <w:r w:rsidR="00B22748" w:rsidRPr="00B83086">
        <w:rPr>
          <w:b/>
          <w:bCs/>
        </w:rPr>
        <w:t xml:space="preserve"> </w:t>
      </w:r>
      <w:r w:rsidR="006231E4" w:rsidRPr="00B83086">
        <w:rPr>
          <w:b/>
          <w:bCs/>
        </w:rPr>
        <w:t>fo</w:t>
      </w:r>
      <w:r w:rsidR="0053677D" w:rsidRPr="00B83086">
        <w:rPr>
          <w:b/>
          <w:bCs/>
        </w:rPr>
        <w:t>lder</w:t>
      </w:r>
      <w:r w:rsidR="000745CA">
        <w:rPr>
          <w:b/>
          <w:bCs/>
          <w:lang w:eastAsia="en-US"/>
        </w:rPr>
        <w:t xml:space="preserve"> (9 steps)</w:t>
      </w:r>
      <w:r w:rsidR="002F55DF" w:rsidRPr="00B83086">
        <w:rPr>
          <w:b/>
          <w:bCs/>
        </w:rPr>
        <w:t>.</w:t>
      </w:r>
      <w:r w:rsidR="00B22748">
        <w:rPr>
          <w:lang w:eastAsia="en-US"/>
        </w:rPr>
        <w:t xml:space="preserve"> </w:t>
      </w:r>
      <w:r w:rsidR="006231E4" w:rsidRPr="005B2F9F">
        <w:rPr>
          <w:lang w:eastAsia="en-US"/>
        </w:rPr>
        <w:t>You</w:t>
      </w:r>
      <w:r w:rsidR="00B22748">
        <w:rPr>
          <w:lang w:eastAsia="en-US"/>
        </w:rPr>
        <w:t xml:space="preserve"> </w:t>
      </w:r>
      <w:r w:rsidR="006231E4" w:rsidRPr="005B2F9F">
        <w:rPr>
          <w:lang w:eastAsia="en-US"/>
        </w:rPr>
        <w:t>are</w:t>
      </w:r>
      <w:r w:rsidR="00B22748">
        <w:rPr>
          <w:lang w:eastAsia="en-US"/>
        </w:rPr>
        <w:t xml:space="preserve"> </w:t>
      </w:r>
      <w:r w:rsidR="006231E4" w:rsidRPr="005B2F9F">
        <w:rPr>
          <w:lang w:eastAsia="en-US"/>
        </w:rPr>
        <w:t>planning</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create</w:t>
      </w:r>
      <w:r w:rsidR="00B22748">
        <w:rPr>
          <w:lang w:eastAsia="en-US"/>
        </w:rPr>
        <w:t xml:space="preserve"> </w:t>
      </w:r>
      <w:r w:rsidR="006231E4" w:rsidRPr="005B2F9F">
        <w:rPr>
          <w:lang w:eastAsia="en-US"/>
        </w:rPr>
        <w:t>a</w:t>
      </w:r>
      <w:r w:rsidR="00B22748">
        <w:rPr>
          <w:lang w:eastAsia="en-US"/>
        </w:rPr>
        <w:t xml:space="preserve"> </w:t>
      </w:r>
      <w:r w:rsidR="006231E4" w:rsidRPr="005B2F9F">
        <w:rPr>
          <w:lang w:eastAsia="en-US"/>
        </w:rPr>
        <w:t>folder</w:t>
      </w:r>
      <w:r w:rsidR="00B22748">
        <w:rPr>
          <w:lang w:eastAsia="en-US"/>
        </w:rPr>
        <w:t xml:space="preserve"> </w:t>
      </w:r>
      <w:r w:rsidR="006231E4" w:rsidRPr="005B2F9F">
        <w:rPr>
          <w:lang w:eastAsia="en-US"/>
        </w:rPr>
        <w:t>named</w:t>
      </w:r>
      <w:r w:rsidR="00B22748">
        <w:rPr>
          <w:lang w:eastAsia="en-US"/>
        </w:rPr>
        <w:t xml:space="preserve"> </w:t>
      </w:r>
      <w:r w:rsidR="006231E4" w:rsidRPr="005B2F9F">
        <w:rPr>
          <w:lang w:eastAsia="en-US"/>
        </w:rPr>
        <w:t>"Trip</w:t>
      </w:r>
      <w:r w:rsidR="00B22748">
        <w:rPr>
          <w:lang w:eastAsia="en-US"/>
        </w:rPr>
        <w:t xml:space="preserve"> </w:t>
      </w:r>
      <w:r w:rsidR="006231E4" w:rsidRPr="005B2F9F">
        <w:rPr>
          <w:lang w:eastAsia="en-US"/>
        </w:rPr>
        <w:t>photos"</w:t>
      </w:r>
      <w:r w:rsidR="00B22748">
        <w:rPr>
          <w:lang w:eastAsia="en-US"/>
        </w:rPr>
        <w:t xml:space="preserve"> </w:t>
      </w:r>
      <w:r w:rsidR="006231E4" w:rsidRPr="005B2F9F">
        <w:rPr>
          <w:lang w:eastAsia="en-US"/>
        </w:rPr>
        <w:t>on</w:t>
      </w:r>
      <w:r w:rsidR="00B22748">
        <w:rPr>
          <w:lang w:eastAsia="en-US"/>
        </w:rPr>
        <w:t xml:space="preserve"> </w:t>
      </w:r>
      <w:r w:rsidR="006231E4" w:rsidRPr="005B2F9F">
        <w:rPr>
          <w:lang w:eastAsia="en-US"/>
        </w:rPr>
        <w:t>Google</w:t>
      </w:r>
      <w:r w:rsidR="00B22748">
        <w:rPr>
          <w:lang w:eastAsia="en-US"/>
        </w:rPr>
        <w:t xml:space="preserve"> </w:t>
      </w:r>
      <w:r w:rsidR="006231E4" w:rsidRPr="005B2F9F">
        <w:rPr>
          <w:lang w:eastAsia="en-US"/>
        </w:rPr>
        <w:t>Drive</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store</w:t>
      </w:r>
      <w:r w:rsidR="00B22748">
        <w:rPr>
          <w:lang w:eastAsia="en-US"/>
        </w:rPr>
        <w:t xml:space="preserve"> </w:t>
      </w:r>
      <w:r w:rsidR="006231E4" w:rsidRPr="005B2F9F">
        <w:rPr>
          <w:lang w:eastAsia="en-US"/>
        </w:rPr>
        <w:t>all</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pictures</w:t>
      </w:r>
      <w:r w:rsidR="00B22748">
        <w:rPr>
          <w:lang w:eastAsia="en-US"/>
        </w:rPr>
        <w:t xml:space="preserve"> </w:t>
      </w:r>
      <w:r w:rsidR="006231E4" w:rsidRPr="005B2F9F">
        <w:rPr>
          <w:lang w:eastAsia="en-US"/>
        </w:rPr>
        <w:t>you</w:t>
      </w:r>
      <w:r w:rsidR="00B22748">
        <w:rPr>
          <w:lang w:eastAsia="en-US"/>
        </w:rPr>
        <w:t xml:space="preserve"> </w:t>
      </w:r>
      <w:r w:rsidR="006231E4" w:rsidRPr="005B2F9F">
        <w:rPr>
          <w:lang w:eastAsia="en-US"/>
        </w:rPr>
        <w:t>have</w:t>
      </w:r>
      <w:r w:rsidR="00B22748">
        <w:rPr>
          <w:lang w:eastAsia="en-US"/>
        </w:rPr>
        <w:t xml:space="preserve"> </w:t>
      </w:r>
      <w:r w:rsidR="006231E4" w:rsidRPr="005B2F9F">
        <w:rPr>
          <w:lang w:eastAsia="en-US"/>
        </w:rPr>
        <w:t>taken</w:t>
      </w:r>
      <w:r w:rsidR="00B22748">
        <w:rPr>
          <w:lang w:eastAsia="en-US"/>
        </w:rPr>
        <w:t xml:space="preserve"> </w:t>
      </w:r>
      <w:r w:rsidR="006231E4" w:rsidRPr="005B2F9F">
        <w:rPr>
          <w:lang w:eastAsia="en-US"/>
        </w:rPr>
        <w:t>during</w:t>
      </w:r>
      <w:r w:rsidR="00B22748">
        <w:rPr>
          <w:lang w:eastAsia="en-US"/>
        </w:rPr>
        <w:t xml:space="preserve"> </w:t>
      </w:r>
      <w:r w:rsidR="006231E4" w:rsidRPr="005B2F9F">
        <w:rPr>
          <w:lang w:eastAsia="en-US"/>
        </w:rPr>
        <w:t>your</w:t>
      </w:r>
      <w:r w:rsidR="00B22748">
        <w:rPr>
          <w:lang w:eastAsia="en-US"/>
        </w:rPr>
        <w:t xml:space="preserve"> </w:t>
      </w:r>
      <w:r w:rsidR="006231E4" w:rsidRPr="005B2F9F">
        <w:rPr>
          <w:lang w:eastAsia="en-US"/>
        </w:rPr>
        <w:t>last</w:t>
      </w:r>
      <w:r w:rsidR="00B22748">
        <w:rPr>
          <w:lang w:eastAsia="en-US"/>
        </w:rPr>
        <w:t xml:space="preserve"> </w:t>
      </w:r>
      <w:r w:rsidR="006231E4" w:rsidRPr="005B2F9F">
        <w:rPr>
          <w:lang w:eastAsia="en-US"/>
        </w:rPr>
        <w:t>trip</w:t>
      </w:r>
      <w:r w:rsidR="00B22748">
        <w:rPr>
          <w:lang w:eastAsia="en-US"/>
        </w:rPr>
        <w:t xml:space="preserve"> </w:t>
      </w:r>
      <w:r w:rsidR="006231E4" w:rsidRPr="005B2F9F">
        <w:rPr>
          <w:lang w:eastAsia="en-US"/>
        </w:rPr>
        <w:t>with</w:t>
      </w:r>
      <w:r w:rsidR="00B22748">
        <w:rPr>
          <w:lang w:eastAsia="en-US"/>
        </w:rPr>
        <w:t xml:space="preserve"> </w:t>
      </w:r>
      <w:r w:rsidR="006231E4" w:rsidRPr="005B2F9F">
        <w:rPr>
          <w:lang w:eastAsia="en-US"/>
        </w:rPr>
        <w:t>your</w:t>
      </w:r>
      <w:r w:rsidR="00B22748">
        <w:rPr>
          <w:lang w:eastAsia="en-US"/>
        </w:rPr>
        <w:t xml:space="preserve"> </w:t>
      </w:r>
      <w:r w:rsidR="006231E4" w:rsidRPr="005B2F9F">
        <w:rPr>
          <w:lang w:eastAsia="en-US"/>
        </w:rPr>
        <w:t>friend</w:t>
      </w:r>
      <w:r w:rsidR="00B22748">
        <w:rPr>
          <w:lang w:eastAsia="en-US"/>
        </w:rPr>
        <w:t xml:space="preserve"> </w:t>
      </w:r>
      <w:r w:rsidR="006231E4" w:rsidRPr="005B2F9F">
        <w:rPr>
          <w:lang w:eastAsia="en-US"/>
        </w:rPr>
        <w:t>Celine.</w:t>
      </w:r>
      <w:r w:rsidR="00B22748">
        <w:rPr>
          <w:lang w:eastAsia="en-US"/>
        </w:rPr>
        <w:t xml:space="preserve"> </w:t>
      </w:r>
      <w:r w:rsidR="006231E4" w:rsidRPr="005B2F9F">
        <w:rPr>
          <w:lang w:eastAsia="en-US"/>
        </w:rPr>
        <w:t>After</w:t>
      </w:r>
      <w:r w:rsidR="00B22748">
        <w:rPr>
          <w:lang w:eastAsia="en-US"/>
        </w:rPr>
        <w:t xml:space="preserve"> </w:t>
      </w:r>
      <w:r w:rsidR="006231E4" w:rsidRPr="005B2F9F">
        <w:rPr>
          <w:lang w:eastAsia="en-US"/>
        </w:rPr>
        <w:t>creating</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folder,</w:t>
      </w:r>
      <w:r w:rsidR="00B22748">
        <w:rPr>
          <w:lang w:eastAsia="en-US"/>
        </w:rPr>
        <w:t xml:space="preserve"> </w:t>
      </w:r>
      <w:r w:rsidR="006231E4" w:rsidRPr="005B2F9F">
        <w:rPr>
          <w:lang w:eastAsia="en-US"/>
        </w:rPr>
        <w:t>you</w:t>
      </w:r>
      <w:r w:rsidR="00B22748">
        <w:rPr>
          <w:lang w:eastAsia="en-US"/>
        </w:rPr>
        <w:t xml:space="preserve"> </w:t>
      </w:r>
      <w:r w:rsidR="00322645">
        <w:rPr>
          <w:lang w:eastAsia="en-US"/>
        </w:rPr>
        <w:t>want</w:t>
      </w:r>
      <w:r w:rsidR="00B22748">
        <w:rPr>
          <w:lang w:eastAsia="en-US"/>
        </w:rPr>
        <w:t xml:space="preserve"> </w:t>
      </w:r>
      <w:r w:rsidR="006231E4" w:rsidRPr="005B2F9F">
        <w:rPr>
          <w:lang w:eastAsia="en-US"/>
        </w:rPr>
        <w:t>to</w:t>
      </w:r>
      <w:r w:rsidR="00B22748">
        <w:rPr>
          <w:lang w:eastAsia="en-US"/>
        </w:rPr>
        <w:t xml:space="preserve"> </w:t>
      </w:r>
      <w:r w:rsidR="006231E4" w:rsidRPr="005B2F9F">
        <w:rPr>
          <w:lang w:eastAsia="en-US"/>
        </w:rPr>
        <w:t>share</w:t>
      </w:r>
      <w:r w:rsidR="00B22748">
        <w:rPr>
          <w:lang w:eastAsia="en-US"/>
        </w:rPr>
        <w:t xml:space="preserve"> </w:t>
      </w:r>
      <w:r w:rsidR="006231E4" w:rsidRPr="005B2F9F">
        <w:rPr>
          <w:lang w:eastAsia="en-US"/>
        </w:rPr>
        <w:t>it</w:t>
      </w:r>
      <w:r w:rsidR="00B22748">
        <w:rPr>
          <w:lang w:eastAsia="en-US"/>
        </w:rPr>
        <w:t xml:space="preserve"> </w:t>
      </w:r>
      <w:r w:rsidR="006231E4" w:rsidRPr="005B2F9F">
        <w:rPr>
          <w:lang w:eastAsia="en-US"/>
        </w:rPr>
        <w:t>with</w:t>
      </w:r>
      <w:r w:rsidR="00B22748">
        <w:rPr>
          <w:lang w:eastAsia="en-US"/>
        </w:rPr>
        <w:t xml:space="preserve"> </w:t>
      </w:r>
      <w:r w:rsidR="006231E4" w:rsidRPr="005B2F9F">
        <w:rPr>
          <w:lang w:eastAsia="en-US"/>
        </w:rPr>
        <w:t>Celine</w:t>
      </w:r>
      <w:r w:rsidR="00322645">
        <w:rPr>
          <w:lang w:eastAsia="en-US"/>
        </w:rPr>
        <w:t>,</w:t>
      </w:r>
      <w:r w:rsidR="00B22748">
        <w:rPr>
          <w:lang w:eastAsia="en-US"/>
        </w:rPr>
        <w:t xml:space="preserve"> </w:t>
      </w:r>
      <w:r w:rsidR="00322645">
        <w:rPr>
          <w:lang w:eastAsia="en-US"/>
        </w:rPr>
        <w:t>so</w:t>
      </w:r>
      <w:r w:rsidR="00B22748">
        <w:rPr>
          <w:lang w:eastAsia="en-US"/>
        </w:rPr>
        <w:t xml:space="preserve"> </w:t>
      </w:r>
      <w:r w:rsidR="00322645">
        <w:rPr>
          <w:lang w:eastAsia="en-US"/>
        </w:rPr>
        <w:t>that</w:t>
      </w:r>
      <w:r w:rsidR="00B22748">
        <w:rPr>
          <w:lang w:eastAsia="en-US"/>
        </w:rPr>
        <w:t xml:space="preserve"> </w:t>
      </w:r>
      <w:r w:rsidR="00322645">
        <w:rPr>
          <w:lang w:eastAsia="en-US"/>
        </w:rPr>
        <w:t>she</w:t>
      </w:r>
      <w:r w:rsidR="00B22748">
        <w:rPr>
          <w:lang w:eastAsia="en-US"/>
        </w:rPr>
        <w:t xml:space="preserve"> </w:t>
      </w:r>
      <w:r w:rsidR="006231E4" w:rsidRPr="005B2F9F">
        <w:rPr>
          <w:lang w:eastAsia="en-US"/>
        </w:rPr>
        <w:t>can</w:t>
      </w:r>
      <w:r w:rsidR="00B22748">
        <w:rPr>
          <w:lang w:eastAsia="en-US"/>
        </w:rPr>
        <w:t xml:space="preserve"> </w:t>
      </w:r>
      <w:r w:rsidR="006231E4" w:rsidRPr="005B2F9F">
        <w:rPr>
          <w:lang w:eastAsia="en-US"/>
        </w:rPr>
        <w:t>view</w:t>
      </w:r>
      <w:r w:rsidR="00B22748">
        <w:rPr>
          <w:lang w:eastAsia="en-US"/>
        </w:rPr>
        <w:t xml:space="preserve"> </w:t>
      </w:r>
      <w:r w:rsidR="006231E4" w:rsidRPr="005B2F9F">
        <w:rPr>
          <w:lang w:eastAsia="en-US"/>
        </w:rPr>
        <w:t>and</w:t>
      </w:r>
      <w:r w:rsidR="00B22748">
        <w:rPr>
          <w:lang w:eastAsia="en-US"/>
        </w:rPr>
        <w:t xml:space="preserve"> </w:t>
      </w:r>
      <w:r w:rsidR="006231E4" w:rsidRPr="005B2F9F">
        <w:rPr>
          <w:lang w:eastAsia="en-US"/>
        </w:rPr>
        <w:t>edit</w:t>
      </w:r>
      <w:r w:rsidR="00B22748">
        <w:rPr>
          <w:lang w:eastAsia="en-US"/>
        </w:rPr>
        <w:t xml:space="preserve"> </w:t>
      </w:r>
      <w:r w:rsidR="006231E4" w:rsidRPr="005B2F9F">
        <w:rPr>
          <w:lang w:eastAsia="en-US"/>
        </w:rPr>
        <w:t>the</w:t>
      </w:r>
      <w:r w:rsidR="00B22748">
        <w:rPr>
          <w:lang w:eastAsia="en-US"/>
        </w:rPr>
        <w:t xml:space="preserve"> </w:t>
      </w:r>
      <w:r w:rsidR="006231E4" w:rsidRPr="005B2F9F">
        <w:rPr>
          <w:lang w:eastAsia="en-US"/>
        </w:rPr>
        <w:t>folder</w:t>
      </w:r>
      <w:r w:rsidR="00322645">
        <w:rPr>
          <w:lang w:eastAsia="en-US"/>
        </w:rPr>
        <w:t>,</w:t>
      </w:r>
      <w:r w:rsidR="00B22748">
        <w:rPr>
          <w:lang w:eastAsia="en-US"/>
        </w:rPr>
        <w:t xml:space="preserve"> </w:t>
      </w:r>
      <w:r w:rsidR="00322645">
        <w:rPr>
          <w:lang w:eastAsia="en-US"/>
        </w:rPr>
        <w:t>as</w:t>
      </w:r>
      <w:r w:rsidR="00B22748">
        <w:rPr>
          <w:lang w:eastAsia="en-US"/>
        </w:rPr>
        <w:t xml:space="preserve"> </w:t>
      </w:r>
      <w:r w:rsidR="00322645">
        <w:rPr>
          <w:lang w:eastAsia="en-US"/>
        </w:rPr>
        <w:t>well</w:t>
      </w:r>
      <w:r w:rsidR="00B22748">
        <w:rPr>
          <w:lang w:eastAsia="en-US"/>
        </w:rPr>
        <w:t xml:space="preserve"> </w:t>
      </w:r>
      <w:r w:rsidR="00322645">
        <w:rPr>
          <w:lang w:eastAsia="en-US"/>
        </w:rPr>
        <w:t>as</w:t>
      </w:r>
      <w:r w:rsidR="00B22748">
        <w:rPr>
          <w:lang w:eastAsia="en-US"/>
        </w:rPr>
        <w:t xml:space="preserve"> </w:t>
      </w:r>
      <w:r w:rsidR="006231E4" w:rsidRPr="005B2F9F">
        <w:rPr>
          <w:lang w:eastAsia="en-US"/>
        </w:rPr>
        <w:t>upload</w:t>
      </w:r>
      <w:r w:rsidR="00B22748">
        <w:rPr>
          <w:lang w:eastAsia="en-US"/>
        </w:rPr>
        <w:t xml:space="preserve"> </w:t>
      </w:r>
      <w:r w:rsidR="006231E4" w:rsidRPr="005B2F9F">
        <w:rPr>
          <w:lang w:eastAsia="en-US"/>
        </w:rPr>
        <w:t>her</w:t>
      </w:r>
      <w:r w:rsidR="00B22748">
        <w:rPr>
          <w:lang w:eastAsia="en-US"/>
        </w:rPr>
        <w:t xml:space="preserve"> </w:t>
      </w:r>
      <w:r w:rsidR="006231E4" w:rsidRPr="005B2F9F">
        <w:rPr>
          <w:lang w:eastAsia="en-US"/>
        </w:rPr>
        <w:t>pictures</w:t>
      </w:r>
      <w:r w:rsidR="00B22748">
        <w:rPr>
          <w:lang w:eastAsia="en-US"/>
        </w:rPr>
        <w:t xml:space="preserve"> </w:t>
      </w:r>
      <w:r w:rsidR="00322645">
        <w:rPr>
          <w:lang w:eastAsia="en-US"/>
        </w:rPr>
        <w:t>there</w:t>
      </w:r>
      <w:r w:rsidR="00B22748">
        <w:rPr>
          <w:lang w:eastAsia="en-US"/>
        </w:rPr>
        <w:t xml:space="preserve"> </w:t>
      </w:r>
      <w:r w:rsidR="006231E4" w:rsidRPr="005B2F9F">
        <w:rPr>
          <w:lang w:eastAsia="en-US"/>
        </w:rPr>
        <w:t>later.</w:t>
      </w:r>
    </w:p>
    <w:p w14:paraId="55733AF5" w14:textId="07420217" w:rsidR="00D67C1D" w:rsidRPr="00CA50F5" w:rsidRDefault="00127948" w:rsidP="00B83086">
      <w:pPr>
        <w:pStyle w:val="Para"/>
        <w:numPr>
          <w:ilvl w:val="0"/>
          <w:numId w:val="28"/>
        </w:numPr>
        <w:rPr>
          <w:lang w:eastAsia="en-US"/>
        </w:rPr>
      </w:pPr>
      <w:r w:rsidRPr="00B83086">
        <w:rPr>
          <w:b/>
          <w:bCs/>
        </w:rPr>
        <w:t>Scenario</w:t>
      </w:r>
      <w:r w:rsidR="00B22748" w:rsidRPr="00B83086">
        <w:rPr>
          <w:b/>
          <w:bCs/>
        </w:rPr>
        <w:t xml:space="preserve"> </w:t>
      </w:r>
      <w:r w:rsidR="00E063EA" w:rsidRPr="00B83086">
        <w:rPr>
          <w:b/>
          <w:bCs/>
        </w:rPr>
        <w:t>4</w:t>
      </w:r>
      <w:r w:rsidR="001C3BA1" w:rsidRPr="00B83086">
        <w:rPr>
          <w:b/>
          <w:bCs/>
        </w:rPr>
        <w:t>:</w:t>
      </w:r>
      <w:r w:rsidR="00B22748" w:rsidRPr="00B83086">
        <w:rPr>
          <w:b/>
          <w:bCs/>
        </w:rPr>
        <w:t xml:space="preserve"> </w:t>
      </w:r>
      <w:r w:rsidR="001C3BA1" w:rsidRPr="00B83086">
        <w:rPr>
          <w:b/>
          <w:bCs/>
        </w:rPr>
        <w:t>Set</w:t>
      </w:r>
      <w:r w:rsidR="00441A56" w:rsidRPr="00B83086">
        <w:rPr>
          <w:b/>
          <w:bCs/>
        </w:rPr>
        <w:t>ting</w:t>
      </w:r>
      <w:r w:rsidR="00B22748" w:rsidRPr="00B83086">
        <w:rPr>
          <w:b/>
          <w:bCs/>
        </w:rPr>
        <w:t xml:space="preserve"> </w:t>
      </w:r>
      <w:r w:rsidR="0077241C" w:rsidRPr="00B83086">
        <w:rPr>
          <w:b/>
          <w:bCs/>
        </w:rPr>
        <w:t>an</w:t>
      </w:r>
      <w:r w:rsidR="00B22748" w:rsidRPr="00B83086">
        <w:rPr>
          <w:b/>
          <w:bCs/>
        </w:rPr>
        <w:t xml:space="preserve"> </w:t>
      </w:r>
      <w:r w:rsidR="001C3BA1" w:rsidRPr="00B83086">
        <w:rPr>
          <w:b/>
          <w:bCs/>
        </w:rPr>
        <w:t>auto</w:t>
      </w:r>
      <w:r w:rsidR="002C7F55" w:rsidRPr="00B83086">
        <w:rPr>
          <w:b/>
          <w:bCs/>
        </w:rPr>
        <w:t>-</w:t>
      </w:r>
      <w:r w:rsidR="001C3BA1" w:rsidRPr="00B83086">
        <w:rPr>
          <w:b/>
          <w:bCs/>
        </w:rPr>
        <w:t>reply</w:t>
      </w:r>
      <w:r w:rsidR="000745CA">
        <w:rPr>
          <w:b/>
          <w:bCs/>
          <w:lang w:eastAsia="en-US"/>
        </w:rPr>
        <w:t xml:space="preserve"> (8 steps)</w:t>
      </w:r>
      <w:r w:rsidR="001C3BA1" w:rsidRPr="00B83086">
        <w:rPr>
          <w:b/>
          <w:bCs/>
        </w:rPr>
        <w:t>.</w:t>
      </w:r>
      <w:r w:rsidR="00B22748">
        <w:rPr>
          <w:lang w:eastAsia="en-US"/>
        </w:rPr>
        <w:t xml:space="preserve"> </w:t>
      </w:r>
      <w:r w:rsidR="0053677D" w:rsidRPr="005B2F9F">
        <w:rPr>
          <w:lang w:eastAsia="en-US"/>
        </w:rPr>
        <w:t>You</w:t>
      </w:r>
      <w:r w:rsidR="00B22748">
        <w:rPr>
          <w:lang w:eastAsia="en-US"/>
        </w:rPr>
        <w:t xml:space="preserve"> </w:t>
      </w:r>
      <w:r w:rsidR="0053677D" w:rsidRPr="005B2F9F">
        <w:rPr>
          <w:lang w:eastAsia="en-US"/>
        </w:rPr>
        <w:t>are</w:t>
      </w:r>
      <w:r w:rsidR="00B22748">
        <w:rPr>
          <w:lang w:eastAsia="en-US"/>
        </w:rPr>
        <w:t xml:space="preserve"> </w:t>
      </w:r>
      <w:r w:rsidR="0053677D" w:rsidRPr="005B2F9F">
        <w:rPr>
          <w:lang w:eastAsia="en-US"/>
        </w:rPr>
        <w:t>going</w:t>
      </w:r>
      <w:r w:rsidR="00B22748">
        <w:rPr>
          <w:lang w:eastAsia="en-US"/>
        </w:rPr>
        <w:t xml:space="preserve"> </w:t>
      </w:r>
      <w:r w:rsidR="0053677D" w:rsidRPr="005B2F9F">
        <w:rPr>
          <w:lang w:eastAsia="en-US"/>
        </w:rPr>
        <w:t>on</w:t>
      </w:r>
      <w:r w:rsidR="00B22748">
        <w:rPr>
          <w:lang w:eastAsia="en-US"/>
        </w:rPr>
        <w:t xml:space="preserve"> </w:t>
      </w:r>
      <w:r w:rsidR="0053677D" w:rsidRPr="005B2F9F">
        <w:rPr>
          <w:lang w:eastAsia="en-US"/>
        </w:rPr>
        <w:t>a</w:t>
      </w:r>
      <w:r w:rsidR="00B22748">
        <w:rPr>
          <w:lang w:eastAsia="en-US"/>
        </w:rPr>
        <w:t xml:space="preserve"> </w:t>
      </w:r>
      <w:r w:rsidR="0053677D" w:rsidRPr="005B2F9F">
        <w:rPr>
          <w:lang w:eastAsia="en-US"/>
        </w:rPr>
        <w:t>trip</w:t>
      </w:r>
      <w:r w:rsidR="00B22748">
        <w:rPr>
          <w:lang w:eastAsia="en-US"/>
        </w:rPr>
        <w:t xml:space="preserve"> </w:t>
      </w:r>
      <w:r w:rsidR="0053677D" w:rsidRPr="005B2F9F">
        <w:rPr>
          <w:lang w:eastAsia="en-US"/>
        </w:rPr>
        <w:t>from</w:t>
      </w:r>
      <w:r w:rsidR="00B22748">
        <w:rPr>
          <w:lang w:eastAsia="en-US"/>
        </w:rPr>
        <w:t xml:space="preserve"> </w:t>
      </w:r>
      <w:r w:rsidR="0053677D" w:rsidRPr="005B2F9F">
        <w:rPr>
          <w:lang w:eastAsia="en-US"/>
        </w:rPr>
        <w:t>July</w:t>
      </w:r>
      <w:r w:rsidR="00B22748">
        <w:rPr>
          <w:lang w:eastAsia="en-US"/>
        </w:rPr>
        <w:t xml:space="preserve"> </w:t>
      </w:r>
      <w:r w:rsidR="0053677D" w:rsidRPr="005B2F9F">
        <w:rPr>
          <w:lang w:eastAsia="en-US"/>
        </w:rPr>
        <w:t>1</w:t>
      </w:r>
      <w:r w:rsidR="001428B8" w:rsidRPr="00CA50F5">
        <w:rPr>
          <w:vertAlign w:val="superscript"/>
          <w:lang w:eastAsia="en-US"/>
        </w:rPr>
        <w:t>st</w:t>
      </w:r>
      <w:r w:rsidR="00B22748">
        <w:rPr>
          <w:lang w:eastAsia="en-US"/>
        </w:rPr>
        <w:t xml:space="preserve"> </w:t>
      </w:r>
      <w:r w:rsidR="001428B8" w:rsidRPr="00CA50F5">
        <w:rPr>
          <w:lang w:eastAsia="en-US"/>
        </w:rPr>
        <w:t>to</w:t>
      </w:r>
      <w:r w:rsidR="00B22748">
        <w:rPr>
          <w:lang w:eastAsia="en-US"/>
        </w:rPr>
        <w:t xml:space="preserve"> </w:t>
      </w:r>
      <w:r w:rsidR="0053677D" w:rsidRPr="005B2F9F">
        <w:rPr>
          <w:lang w:eastAsia="en-US"/>
        </w:rPr>
        <w:t>July</w:t>
      </w:r>
      <w:r w:rsidR="00B22748">
        <w:rPr>
          <w:lang w:eastAsia="en-US"/>
        </w:rPr>
        <w:t xml:space="preserve"> </w:t>
      </w:r>
      <w:r w:rsidR="0053677D" w:rsidRPr="005B2F9F">
        <w:rPr>
          <w:lang w:eastAsia="en-US"/>
        </w:rPr>
        <w:t>15</w:t>
      </w:r>
      <w:r w:rsidR="0053677D" w:rsidRPr="005B2F9F">
        <w:rPr>
          <w:vertAlign w:val="superscript"/>
          <w:lang w:eastAsia="en-US"/>
        </w:rPr>
        <w:t>th</w:t>
      </w:r>
      <w:r w:rsidR="00B22748">
        <w:rPr>
          <w:lang w:eastAsia="en-US"/>
        </w:rPr>
        <w:t xml:space="preserve"> </w:t>
      </w:r>
      <w:r w:rsidR="0053677D" w:rsidRPr="005B2F9F">
        <w:rPr>
          <w:lang w:eastAsia="en-US"/>
        </w:rPr>
        <w:t>and</w:t>
      </w:r>
      <w:r w:rsidR="00B22748">
        <w:rPr>
          <w:lang w:eastAsia="en-US"/>
        </w:rPr>
        <w:t xml:space="preserve"> </w:t>
      </w:r>
      <w:r w:rsidR="0053677D" w:rsidRPr="005B2F9F">
        <w:rPr>
          <w:lang w:eastAsia="en-US"/>
        </w:rPr>
        <w:t>you</w:t>
      </w:r>
      <w:r w:rsidR="00B22748">
        <w:rPr>
          <w:lang w:eastAsia="en-US"/>
        </w:rPr>
        <w:t xml:space="preserve"> </w:t>
      </w:r>
      <w:r w:rsidR="0053677D" w:rsidRPr="005B2F9F">
        <w:rPr>
          <w:lang w:eastAsia="en-US"/>
        </w:rPr>
        <w:t>have</w:t>
      </w:r>
      <w:r w:rsidR="00B22748">
        <w:rPr>
          <w:lang w:eastAsia="en-US"/>
        </w:rPr>
        <w:t xml:space="preserve"> </w:t>
      </w:r>
      <w:r w:rsidR="0053677D" w:rsidRPr="005B2F9F">
        <w:rPr>
          <w:lang w:eastAsia="en-US"/>
        </w:rPr>
        <w:t>asked</w:t>
      </w:r>
      <w:r w:rsidR="00B22748">
        <w:rPr>
          <w:lang w:eastAsia="en-US"/>
        </w:rPr>
        <w:t xml:space="preserve"> </w:t>
      </w:r>
      <w:r w:rsidR="0053677D" w:rsidRPr="005B2F9F">
        <w:rPr>
          <w:lang w:eastAsia="en-US"/>
        </w:rPr>
        <w:t>Alice</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take</w:t>
      </w:r>
      <w:r w:rsidR="00B22748">
        <w:rPr>
          <w:lang w:eastAsia="en-US"/>
        </w:rPr>
        <w:t xml:space="preserve"> </w:t>
      </w:r>
      <w:r w:rsidR="0053677D" w:rsidRPr="005B2F9F">
        <w:rPr>
          <w:lang w:eastAsia="en-US"/>
        </w:rPr>
        <w:t>over</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work</w:t>
      </w:r>
      <w:r w:rsidR="00B22748">
        <w:rPr>
          <w:lang w:eastAsia="en-US"/>
        </w:rPr>
        <w:t xml:space="preserve"> </w:t>
      </w:r>
      <w:r w:rsidR="0053677D" w:rsidRPr="005B2F9F">
        <w:rPr>
          <w:lang w:eastAsia="en-US"/>
        </w:rPr>
        <w:t>during</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vacation.</w:t>
      </w:r>
      <w:r w:rsidR="00B22748">
        <w:rPr>
          <w:lang w:eastAsia="en-US"/>
        </w:rPr>
        <w:t xml:space="preserve"> </w:t>
      </w:r>
      <w:r w:rsidR="0053677D" w:rsidRPr="005B2F9F">
        <w:rPr>
          <w:lang w:eastAsia="en-US"/>
        </w:rPr>
        <w:t>The</w:t>
      </w:r>
      <w:r w:rsidR="00B22748">
        <w:rPr>
          <w:lang w:eastAsia="en-US"/>
        </w:rPr>
        <w:t xml:space="preserve"> </w:t>
      </w:r>
      <w:r w:rsidR="0053677D" w:rsidRPr="005B2F9F">
        <w:rPr>
          <w:lang w:eastAsia="en-US"/>
        </w:rPr>
        <w:t>next</w:t>
      </w:r>
      <w:r w:rsidR="00B22748">
        <w:rPr>
          <w:lang w:eastAsia="en-US"/>
        </w:rPr>
        <w:t xml:space="preserve"> </w:t>
      </w:r>
      <w:r w:rsidR="0053677D" w:rsidRPr="005B2F9F">
        <w:rPr>
          <w:lang w:eastAsia="en-US"/>
        </w:rPr>
        <w:t>thing</w:t>
      </w:r>
      <w:r w:rsidR="00B22748">
        <w:rPr>
          <w:lang w:eastAsia="en-US"/>
        </w:rPr>
        <w:t xml:space="preserve"> </w:t>
      </w:r>
      <w:r w:rsidR="00322645">
        <w:rPr>
          <w:lang w:eastAsia="en-US"/>
        </w:rPr>
        <w:t>you</w:t>
      </w:r>
      <w:r w:rsidR="00B22748">
        <w:rPr>
          <w:lang w:eastAsia="en-US"/>
        </w:rPr>
        <w:t xml:space="preserve"> </w:t>
      </w:r>
      <w:r w:rsidR="00322645">
        <w:rPr>
          <w:lang w:eastAsia="en-US"/>
        </w:rPr>
        <w:t>want</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do</w:t>
      </w:r>
      <w:r w:rsidR="00B22748">
        <w:rPr>
          <w:lang w:eastAsia="en-US"/>
        </w:rPr>
        <w:t xml:space="preserve"> </w:t>
      </w:r>
      <w:r w:rsidR="0053677D" w:rsidRPr="005B2F9F">
        <w:rPr>
          <w:lang w:eastAsia="en-US"/>
        </w:rPr>
        <w:t>is</w:t>
      </w:r>
      <w:r w:rsidR="00B22748">
        <w:rPr>
          <w:lang w:eastAsia="en-US"/>
        </w:rPr>
        <w:t xml:space="preserve"> </w:t>
      </w:r>
      <w:r w:rsidR="0053677D" w:rsidRPr="005B2F9F">
        <w:rPr>
          <w:lang w:eastAsia="en-US"/>
        </w:rPr>
        <w:t>to</w:t>
      </w:r>
      <w:r w:rsidR="00B22748">
        <w:rPr>
          <w:lang w:eastAsia="en-US"/>
        </w:rPr>
        <w:t xml:space="preserve"> </w:t>
      </w:r>
      <w:r w:rsidR="00322645">
        <w:rPr>
          <w:lang w:eastAsia="en-US"/>
        </w:rPr>
        <w:t>have</w:t>
      </w:r>
      <w:r w:rsidR="00B22748">
        <w:rPr>
          <w:lang w:eastAsia="en-US"/>
        </w:rPr>
        <w:t xml:space="preserve"> </w:t>
      </w:r>
      <w:r w:rsidR="0053677D" w:rsidRPr="005B2F9F">
        <w:rPr>
          <w:lang w:eastAsia="en-US"/>
        </w:rPr>
        <w:t>Gmail</w:t>
      </w:r>
      <w:r w:rsidR="00B22748">
        <w:rPr>
          <w:lang w:eastAsia="en-US"/>
        </w:rPr>
        <w:t xml:space="preserve"> </w:t>
      </w:r>
      <w:r w:rsidR="0053677D" w:rsidRPr="005B2F9F">
        <w:rPr>
          <w:lang w:eastAsia="en-US"/>
        </w:rPr>
        <w:t>automatically</w:t>
      </w:r>
      <w:r w:rsidR="00B22748">
        <w:rPr>
          <w:lang w:eastAsia="en-US"/>
        </w:rPr>
        <w:t xml:space="preserve"> </w:t>
      </w:r>
      <w:r w:rsidR="0053677D" w:rsidRPr="005B2F9F">
        <w:rPr>
          <w:lang w:eastAsia="en-US"/>
        </w:rPr>
        <w:t>reply</w:t>
      </w:r>
      <w:r w:rsidR="00B22748">
        <w:rPr>
          <w:lang w:eastAsia="en-US"/>
        </w:rPr>
        <w:t xml:space="preserve"> </w:t>
      </w:r>
      <w:r w:rsidR="0053677D" w:rsidRPr="005B2F9F">
        <w:rPr>
          <w:lang w:eastAsia="en-US"/>
        </w:rPr>
        <w:t>to</w:t>
      </w:r>
      <w:r w:rsidR="00B22748">
        <w:rPr>
          <w:lang w:eastAsia="en-US"/>
        </w:rPr>
        <w:t xml:space="preserve"> </w:t>
      </w:r>
      <w:r w:rsidR="0053677D" w:rsidRPr="005B2F9F">
        <w:rPr>
          <w:lang w:eastAsia="en-US"/>
        </w:rPr>
        <w:t>any</w:t>
      </w:r>
      <w:r w:rsidR="00B22748">
        <w:rPr>
          <w:lang w:eastAsia="en-US"/>
        </w:rPr>
        <w:t xml:space="preserve"> </w:t>
      </w:r>
      <w:r w:rsidR="0053677D" w:rsidRPr="005B2F9F">
        <w:rPr>
          <w:lang w:eastAsia="en-US"/>
        </w:rPr>
        <w:t>incoming</w:t>
      </w:r>
      <w:r w:rsidR="00B22748">
        <w:rPr>
          <w:lang w:eastAsia="en-US"/>
        </w:rPr>
        <w:t xml:space="preserve"> </w:t>
      </w:r>
      <w:r w:rsidR="0053677D" w:rsidRPr="005B2F9F">
        <w:rPr>
          <w:lang w:eastAsia="en-US"/>
        </w:rPr>
        <w:t>e-mails.</w:t>
      </w:r>
      <w:r w:rsidR="00B22748">
        <w:rPr>
          <w:lang w:eastAsia="en-US"/>
        </w:rPr>
        <w:t xml:space="preserve"> </w:t>
      </w:r>
      <w:r w:rsidR="00322645">
        <w:rPr>
          <w:lang w:eastAsia="en-US"/>
        </w:rPr>
        <w:t>You’d</w:t>
      </w:r>
      <w:r w:rsidR="00B22748">
        <w:rPr>
          <w:lang w:eastAsia="en-US"/>
        </w:rPr>
        <w:t xml:space="preserve"> </w:t>
      </w:r>
      <w:r w:rsidR="00322645">
        <w:rPr>
          <w:lang w:eastAsia="en-US"/>
        </w:rPr>
        <w:t>like</w:t>
      </w:r>
      <w:r w:rsidR="00B22748">
        <w:rPr>
          <w:lang w:eastAsia="en-US"/>
        </w:rPr>
        <w:t xml:space="preserve"> </w:t>
      </w:r>
      <w:r w:rsidR="00322645">
        <w:rPr>
          <w:lang w:eastAsia="en-US"/>
        </w:rPr>
        <w:t>for</w:t>
      </w:r>
      <w:r w:rsidR="00B22748">
        <w:rPr>
          <w:lang w:eastAsia="en-US"/>
        </w:rPr>
        <w:t xml:space="preserve"> </w:t>
      </w:r>
      <w:r w:rsidR="00322645">
        <w:rPr>
          <w:lang w:eastAsia="en-US"/>
        </w:rPr>
        <w:t>people</w:t>
      </w:r>
      <w:r w:rsidR="00B22748">
        <w:rPr>
          <w:lang w:eastAsia="en-US"/>
        </w:rPr>
        <w:t xml:space="preserve"> </w:t>
      </w:r>
      <w:r w:rsidR="00322645">
        <w:rPr>
          <w:lang w:eastAsia="en-US"/>
        </w:rPr>
        <w:t>to</w:t>
      </w:r>
      <w:r w:rsidR="00B22748">
        <w:rPr>
          <w:lang w:eastAsia="en-US"/>
        </w:rPr>
        <w:t xml:space="preserve"> </w:t>
      </w:r>
      <w:r w:rsidR="00322645">
        <w:rPr>
          <w:lang w:eastAsia="en-US"/>
        </w:rPr>
        <w:t>easily</w:t>
      </w:r>
      <w:r w:rsidR="00B22748">
        <w:rPr>
          <w:lang w:eastAsia="en-US"/>
        </w:rPr>
        <w:t xml:space="preserve"> </w:t>
      </w:r>
      <w:r w:rsidR="00322645">
        <w:rPr>
          <w:lang w:eastAsia="en-US"/>
        </w:rPr>
        <w:t>see</w:t>
      </w:r>
      <w:r w:rsidR="00B22748">
        <w:rPr>
          <w:lang w:eastAsia="en-US"/>
        </w:rPr>
        <w:t xml:space="preserve"> </w:t>
      </w:r>
      <w:r w:rsidR="00322645">
        <w:rPr>
          <w:lang w:eastAsia="en-US"/>
        </w:rPr>
        <w:t>in</w:t>
      </w:r>
      <w:r w:rsidR="00B22748">
        <w:rPr>
          <w:lang w:eastAsia="en-US"/>
        </w:rPr>
        <w:t xml:space="preserve"> </w:t>
      </w:r>
      <w:r w:rsidR="00322645">
        <w:rPr>
          <w:lang w:eastAsia="en-US"/>
        </w:rPr>
        <w:t>t</w:t>
      </w:r>
      <w:r w:rsidR="00322645" w:rsidRPr="005B2F9F">
        <w:rPr>
          <w:lang w:eastAsia="en-US"/>
        </w:rPr>
        <w:t>he</w:t>
      </w:r>
      <w:r w:rsidR="00B22748">
        <w:rPr>
          <w:lang w:eastAsia="en-US"/>
        </w:rPr>
        <w:t xml:space="preserve"> </w:t>
      </w:r>
      <w:r w:rsidR="0053677D" w:rsidRPr="005B2F9F">
        <w:rPr>
          <w:lang w:eastAsia="en-US"/>
        </w:rPr>
        <w:t>subject</w:t>
      </w:r>
      <w:r w:rsidR="00B22748">
        <w:rPr>
          <w:lang w:eastAsia="en-US"/>
        </w:rPr>
        <w:t xml:space="preserve"> </w:t>
      </w:r>
      <w:r w:rsidR="0053677D" w:rsidRPr="005B2F9F">
        <w:rPr>
          <w:lang w:eastAsia="en-US"/>
        </w:rPr>
        <w:t>for</w:t>
      </w:r>
      <w:r w:rsidR="00B22748">
        <w:rPr>
          <w:lang w:eastAsia="en-US"/>
        </w:rPr>
        <w:t xml:space="preserve"> </w:t>
      </w:r>
      <w:r w:rsidR="0053677D" w:rsidRPr="005B2F9F">
        <w:rPr>
          <w:lang w:eastAsia="en-US"/>
        </w:rPr>
        <w:t>your</w:t>
      </w:r>
      <w:r w:rsidR="00B22748">
        <w:rPr>
          <w:lang w:eastAsia="en-US"/>
        </w:rPr>
        <w:t xml:space="preserve"> </w:t>
      </w:r>
      <w:r w:rsidR="0053677D" w:rsidRPr="005B2F9F">
        <w:rPr>
          <w:lang w:eastAsia="en-US"/>
        </w:rPr>
        <w:t>auto</w:t>
      </w:r>
      <w:r w:rsidR="002C7F55">
        <w:rPr>
          <w:lang w:eastAsia="en-US"/>
        </w:rPr>
        <w:t>-</w:t>
      </w:r>
      <w:r w:rsidR="0053677D" w:rsidRPr="005B2F9F">
        <w:rPr>
          <w:lang w:eastAsia="en-US"/>
        </w:rPr>
        <w:t>reply</w:t>
      </w:r>
      <w:r w:rsidR="00B22748">
        <w:rPr>
          <w:lang w:eastAsia="en-US"/>
        </w:rPr>
        <w:t xml:space="preserve"> </w:t>
      </w:r>
      <w:r w:rsidR="00322645">
        <w:rPr>
          <w:lang w:eastAsia="en-US"/>
        </w:rPr>
        <w:t>that</w:t>
      </w:r>
      <w:r w:rsidR="00B22748">
        <w:rPr>
          <w:lang w:eastAsia="en-US"/>
        </w:rPr>
        <w:t xml:space="preserve"> </w:t>
      </w:r>
      <w:r w:rsidR="00322645">
        <w:rPr>
          <w:lang w:eastAsia="en-US"/>
        </w:rPr>
        <w:t>you’re</w:t>
      </w:r>
      <w:r w:rsidR="00B22748">
        <w:rPr>
          <w:lang w:eastAsia="en-US"/>
        </w:rPr>
        <w:t xml:space="preserve"> </w:t>
      </w:r>
      <w:r w:rsidR="00322645">
        <w:rPr>
          <w:lang w:eastAsia="en-US"/>
        </w:rPr>
        <w:t>o</w:t>
      </w:r>
      <w:r w:rsidR="00322645" w:rsidRPr="005B2F9F">
        <w:rPr>
          <w:lang w:eastAsia="en-US"/>
        </w:rPr>
        <w:t>n</w:t>
      </w:r>
      <w:r w:rsidR="00B22748">
        <w:rPr>
          <w:lang w:eastAsia="en-US"/>
        </w:rPr>
        <w:t xml:space="preserve"> </w:t>
      </w:r>
      <w:r w:rsidR="0053677D" w:rsidRPr="005B2F9F">
        <w:rPr>
          <w:lang w:eastAsia="en-US"/>
        </w:rPr>
        <w:t>vacation</w:t>
      </w:r>
      <w:r w:rsidR="00B22748">
        <w:rPr>
          <w:lang w:eastAsia="en-US"/>
        </w:rPr>
        <w:t xml:space="preserve"> </w:t>
      </w:r>
      <w:r w:rsidR="00322645">
        <w:rPr>
          <w:lang w:eastAsia="en-US"/>
        </w:rPr>
        <w:t>and</w:t>
      </w:r>
      <w:r w:rsidR="00B22748">
        <w:rPr>
          <w:lang w:eastAsia="en-US"/>
        </w:rPr>
        <w:t xml:space="preserve"> </w:t>
      </w:r>
      <w:r w:rsidR="00322645">
        <w:rPr>
          <w:lang w:eastAsia="en-US"/>
        </w:rPr>
        <w:t>will</w:t>
      </w:r>
      <w:r w:rsidR="00B22748">
        <w:rPr>
          <w:lang w:eastAsia="en-US"/>
        </w:rPr>
        <w:t xml:space="preserve"> </w:t>
      </w:r>
      <w:r w:rsidR="00322645">
        <w:rPr>
          <w:lang w:eastAsia="en-US"/>
        </w:rPr>
        <w:t>be</w:t>
      </w:r>
      <w:r w:rsidR="00B22748">
        <w:rPr>
          <w:lang w:eastAsia="en-US"/>
        </w:rPr>
        <w:t xml:space="preserve"> </w:t>
      </w:r>
      <w:r w:rsidR="00322645">
        <w:rPr>
          <w:lang w:eastAsia="en-US"/>
        </w:rPr>
        <w:t>b</w:t>
      </w:r>
      <w:r w:rsidR="00322645" w:rsidRPr="005B2F9F">
        <w:rPr>
          <w:lang w:eastAsia="en-US"/>
        </w:rPr>
        <w:t>ack</w:t>
      </w:r>
      <w:r w:rsidR="00B22748">
        <w:rPr>
          <w:lang w:eastAsia="en-US"/>
        </w:rPr>
        <w:t xml:space="preserve"> </w:t>
      </w:r>
      <w:r w:rsidR="0053677D" w:rsidRPr="005B2F9F">
        <w:rPr>
          <w:lang w:eastAsia="en-US"/>
        </w:rPr>
        <w:t>on</w:t>
      </w:r>
      <w:r w:rsidR="00B22748">
        <w:rPr>
          <w:lang w:eastAsia="en-US"/>
        </w:rPr>
        <w:t xml:space="preserve"> </w:t>
      </w:r>
      <w:r w:rsidR="00322645">
        <w:rPr>
          <w:lang w:eastAsia="en-US"/>
        </w:rPr>
        <w:t>July</w:t>
      </w:r>
      <w:r w:rsidR="00B22748">
        <w:rPr>
          <w:lang w:eastAsia="en-US"/>
        </w:rPr>
        <w:t xml:space="preserve"> </w:t>
      </w:r>
      <w:r w:rsidR="0053677D" w:rsidRPr="005B2F9F">
        <w:rPr>
          <w:lang w:eastAsia="en-US"/>
        </w:rPr>
        <w:t>15</w:t>
      </w:r>
      <w:r w:rsidR="00322645">
        <w:rPr>
          <w:lang w:eastAsia="en-US"/>
        </w:rPr>
        <w:t>.</w:t>
      </w:r>
      <w:r w:rsidR="00B22748">
        <w:rPr>
          <w:lang w:eastAsia="en-US"/>
        </w:rPr>
        <w:t xml:space="preserve"> </w:t>
      </w:r>
      <w:r w:rsidR="00322645">
        <w:rPr>
          <w:lang w:eastAsia="en-US"/>
        </w:rPr>
        <w:t>And</w:t>
      </w:r>
      <w:r w:rsidR="00B22748">
        <w:rPr>
          <w:lang w:eastAsia="en-US"/>
        </w:rPr>
        <w:t xml:space="preserve"> </w:t>
      </w:r>
      <w:r w:rsidR="00322645">
        <w:rPr>
          <w:lang w:eastAsia="en-US"/>
        </w:rPr>
        <w:t>if</w:t>
      </w:r>
      <w:r w:rsidR="00B22748">
        <w:rPr>
          <w:lang w:eastAsia="en-US"/>
        </w:rPr>
        <w:t xml:space="preserve"> </w:t>
      </w:r>
      <w:r w:rsidR="00322645">
        <w:rPr>
          <w:lang w:eastAsia="en-US"/>
        </w:rPr>
        <w:t>people</w:t>
      </w:r>
      <w:r w:rsidR="00B22748">
        <w:rPr>
          <w:lang w:eastAsia="en-US"/>
        </w:rPr>
        <w:t xml:space="preserve"> </w:t>
      </w:r>
      <w:r w:rsidR="00322645">
        <w:rPr>
          <w:lang w:eastAsia="en-US"/>
        </w:rPr>
        <w:t>read</w:t>
      </w:r>
      <w:r w:rsidR="00B22748">
        <w:rPr>
          <w:lang w:eastAsia="en-US"/>
        </w:rPr>
        <w:t xml:space="preserve"> </w:t>
      </w:r>
      <w:r w:rsidR="00322645">
        <w:rPr>
          <w:lang w:eastAsia="en-US"/>
        </w:rPr>
        <w:t>the</w:t>
      </w:r>
      <w:r w:rsidR="00B22748">
        <w:rPr>
          <w:lang w:eastAsia="en-US"/>
        </w:rPr>
        <w:t xml:space="preserve"> </w:t>
      </w:r>
      <w:r w:rsidR="0053677D" w:rsidRPr="005B2F9F">
        <w:rPr>
          <w:lang w:eastAsia="en-US"/>
        </w:rPr>
        <w:t>message</w:t>
      </w:r>
      <w:r w:rsidR="00B22748">
        <w:rPr>
          <w:lang w:eastAsia="en-US"/>
        </w:rPr>
        <w:t xml:space="preserve"> </w:t>
      </w:r>
      <w:r w:rsidR="0053677D" w:rsidRPr="005B2F9F">
        <w:rPr>
          <w:lang w:eastAsia="en-US"/>
        </w:rPr>
        <w:t>itself</w:t>
      </w:r>
      <w:r w:rsidR="00322645">
        <w:rPr>
          <w:lang w:eastAsia="en-US"/>
        </w:rPr>
        <w:t>,</w:t>
      </w:r>
      <w:r w:rsidR="00B22748">
        <w:rPr>
          <w:lang w:eastAsia="en-US"/>
        </w:rPr>
        <w:t xml:space="preserve"> </w:t>
      </w:r>
      <w:r w:rsidR="00322645">
        <w:rPr>
          <w:lang w:eastAsia="en-US"/>
        </w:rPr>
        <w:t>you’d</w:t>
      </w:r>
      <w:r w:rsidR="00B22748">
        <w:rPr>
          <w:lang w:eastAsia="en-US"/>
        </w:rPr>
        <w:t xml:space="preserve"> </w:t>
      </w:r>
      <w:r w:rsidR="00322645">
        <w:rPr>
          <w:lang w:eastAsia="en-US"/>
        </w:rPr>
        <w:t>like</w:t>
      </w:r>
      <w:r w:rsidR="00B22748">
        <w:rPr>
          <w:lang w:eastAsia="en-US"/>
        </w:rPr>
        <w:t xml:space="preserve"> </w:t>
      </w:r>
      <w:r w:rsidR="00322645">
        <w:rPr>
          <w:lang w:eastAsia="en-US"/>
        </w:rPr>
        <w:t>to</w:t>
      </w:r>
      <w:r w:rsidR="00B22748">
        <w:rPr>
          <w:lang w:eastAsia="en-US"/>
        </w:rPr>
        <w:t xml:space="preserve"> </w:t>
      </w:r>
      <w:r w:rsidR="00322645">
        <w:rPr>
          <w:lang w:eastAsia="en-US"/>
        </w:rPr>
        <w:t>tell</w:t>
      </w:r>
      <w:r w:rsidR="00B22748">
        <w:rPr>
          <w:lang w:eastAsia="en-US"/>
        </w:rPr>
        <w:t xml:space="preserve"> </w:t>
      </w:r>
      <w:r w:rsidR="00322645">
        <w:rPr>
          <w:lang w:eastAsia="en-US"/>
        </w:rPr>
        <w:t>them</w:t>
      </w:r>
      <w:r w:rsidR="00B22748">
        <w:rPr>
          <w:lang w:eastAsia="en-US"/>
        </w:rPr>
        <w:t xml:space="preserve"> </w:t>
      </w:r>
      <w:r w:rsidR="00322645">
        <w:rPr>
          <w:lang w:eastAsia="en-US"/>
        </w:rPr>
        <w:t>to</w:t>
      </w:r>
      <w:r w:rsidR="00B22748">
        <w:rPr>
          <w:lang w:eastAsia="en-US"/>
        </w:rPr>
        <w:t xml:space="preserve"> </w:t>
      </w:r>
      <w:r w:rsidR="0053677D" w:rsidRPr="005B2F9F">
        <w:rPr>
          <w:lang w:eastAsia="en-US"/>
        </w:rPr>
        <w:t>e-mail</w:t>
      </w:r>
      <w:r w:rsidR="00B22748">
        <w:rPr>
          <w:lang w:eastAsia="en-US"/>
        </w:rPr>
        <w:t xml:space="preserve"> </w:t>
      </w:r>
      <w:r w:rsidR="0053677D" w:rsidRPr="005B2F9F">
        <w:rPr>
          <w:lang w:eastAsia="en-US"/>
        </w:rPr>
        <w:t>Alice</w:t>
      </w:r>
      <w:r w:rsidR="00B22748">
        <w:rPr>
          <w:lang w:eastAsia="en-US"/>
        </w:rPr>
        <w:t xml:space="preserve"> </w:t>
      </w:r>
      <w:r w:rsidR="0053677D" w:rsidRPr="005B2F9F">
        <w:rPr>
          <w:lang w:eastAsia="en-US"/>
        </w:rPr>
        <w:t>at</w:t>
      </w:r>
      <w:r w:rsidR="00B22748">
        <w:rPr>
          <w:lang w:eastAsia="en-US"/>
        </w:rPr>
        <w:t xml:space="preserve"> </w:t>
      </w:r>
      <w:r w:rsidR="00322645" w:rsidRPr="00CF5DC6">
        <w:t>alice@hotmail.com</w:t>
      </w:r>
      <w:r w:rsidR="00B22748">
        <w:rPr>
          <w:lang w:eastAsia="en-US"/>
        </w:rPr>
        <w:t xml:space="preserve"> </w:t>
      </w:r>
      <w:r w:rsidR="00322645">
        <w:rPr>
          <w:lang w:eastAsia="en-US"/>
        </w:rPr>
        <w:t>if</w:t>
      </w:r>
      <w:r w:rsidR="00B22748">
        <w:rPr>
          <w:lang w:eastAsia="en-US"/>
        </w:rPr>
        <w:t xml:space="preserve"> </w:t>
      </w:r>
      <w:r w:rsidR="00322645">
        <w:rPr>
          <w:lang w:eastAsia="en-US"/>
        </w:rPr>
        <w:t>they</w:t>
      </w:r>
      <w:r w:rsidR="00B22748">
        <w:rPr>
          <w:lang w:eastAsia="en-US"/>
        </w:rPr>
        <w:t xml:space="preserve"> </w:t>
      </w:r>
      <w:r w:rsidR="00322645">
        <w:rPr>
          <w:lang w:eastAsia="en-US"/>
        </w:rPr>
        <w:t>need</w:t>
      </w:r>
      <w:r w:rsidR="00B22748">
        <w:rPr>
          <w:lang w:eastAsia="en-US"/>
        </w:rPr>
        <w:t xml:space="preserve"> </w:t>
      </w:r>
      <w:r w:rsidR="00322645">
        <w:rPr>
          <w:lang w:eastAsia="en-US"/>
        </w:rPr>
        <w:t>immediate</w:t>
      </w:r>
      <w:r w:rsidR="00B22748">
        <w:rPr>
          <w:lang w:eastAsia="en-US"/>
        </w:rPr>
        <w:t xml:space="preserve"> </w:t>
      </w:r>
      <w:r w:rsidR="00322645">
        <w:rPr>
          <w:lang w:eastAsia="en-US"/>
        </w:rPr>
        <w:t>assistance</w:t>
      </w:r>
      <w:r w:rsidR="00D67C1D">
        <w:rPr>
          <w:lang w:eastAsia="en-US"/>
        </w:rPr>
        <w:t>.</w:t>
      </w:r>
    </w:p>
    <w:p w14:paraId="7BD70D10" w14:textId="0A56DE69" w:rsidR="00973461" w:rsidRPr="00CA50F5" w:rsidRDefault="00127948" w:rsidP="00B83086">
      <w:pPr>
        <w:pStyle w:val="Para"/>
        <w:numPr>
          <w:ilvl w:val="0"/>
          <w:numId w:val="28"/>
        </w:numPr>
        <w:rPr>
          <w:lang w:eastAsia="en-US"/>
        </w:rPr>
      </w:pPr>
      <w:r w:rsidRPr="00B83086">
        <w:rPr>
          <w:b/>
          <w:bCs/>
        </w:rPr>
        <w:lastRenderedPageBreak/>
        <w:t>Scenario</w:t>
      </w:r>
      <w:r w:rsidR="00B22748" w:rsidRPr="00B83086">
        <w:rPr>
          <w:b/>
          <w:bCs/>
        </w:rPr>
        <w:t xml:space="preserve"> </w:t>
      </w:r>
      <w:r w:rsidR="00E063EA" w:rsidRPr="00B83086">
        <w:rPr>
          <w:b/>
          <w:bCs/>
        </w:rPr>
        <w:t>5</w:t>
      </w:r>
      <w:r w:rsidR="00441A56" w:rsidRPr="00B83086">
        <w:rPr>
          <w:b/>
          <w:bCs/>
        </w:rPr>
        <w:t>:</w:t>
      </w:r>
      <w:r w:rsidR="00B22748" w:rsidRPr="00B83086">
        <w:rPr>
          <w:b/>
          <w:bCs/>
        </w:rPr>
        <w:t xml:space="preserve"> </w:t>
      </w:r>
      <w:r w:rsidR="00441A56" w:rsidRPr="00B83086">
        <w:rPr>
          <w:b/>
          <w:bCs/>
        </w:rPr>
        <w:t>Measuring</w:t>
      </w:r>
      <w:r w:rsidR="00B22748" w:rsidRPr="00B83086">
        <w:rPr>
          <w:b/>
          <w:bCs/>
        </w:rPr>
        <w:t xml:space="preserve"> </w:t>
      </w:r>
      <w:r w:rsidR="00441A56" w:rsidRPr="00B83086">
        <w:rPr>
          <w:b/>
          <w:bCs/>
        </w:rPr>
        <w:t>distance</w:t>
      </w:r>
      <w:r w:rsidR="000745CA">
        <w:rPr>
          <w:b/>
          <w:bCs/>
          <w:lang w:eastAsia="en-US"/>
        </w:rPr>
        <w:t xml:space="preserve"> (9 steps)</w:t>
      </w:r>
      <w:r w:rsidR="00441A56" w:rsidRPr="00B83086">
        <w:rPr>
          <w:b/>
          <w:bCs/>
        </w:rPr>
        <w:t>.</w:t>
      </w:r>
      <w:r w:rsidR="00B22748">
        <w:rPr>
          <w:lang w:eastAsia="en-US"/>
        </w:rPr>
        <w:t xml:space="preserve"> </w:t>
      </w:r>
      <w:r w:rsidR="00D67C1D" w:rsidRPr="005B2F9F">
        <w:rPr>
          <w:lang w:eastAsia="en-US"/>
        </w:rPr>
        <w:t>You</w:t>
      </w:r>
      <w:r w:rsidR="00B22748">
        <w:rPr>
          <w:lang w:eastAsia="en-US"/>
        </w:rPr>
        <w:t xml:space="preserve"> </w:t>
      </w:r>
      <w:r w:rsidR="00D67C1D" w:rsidRPr="005B2F9F">
        <w:rPr>
          <w:lang w:eastAsia="en-US"/>
        </w:rPr>
        <w:t>plan</w:t>
      </w:r>
      <w:r w:rsidR="00B22748">
        <w:rPr>
          <w:lang w:eastAsia="en-US"/>
        </w:rPr>
        <w:t xml:space="preserve"> </w:t>
      </w:r>
      <w:r w:rsidR="00D67C1D" w:rsidRPr="005B2F9F">
        <w:rPr>
          <w:lang w:eastAsia="en-US"/>
        </w:rPr>
        <w:t>to</w:t>
      </w:r>
      <w:r w:rsidR="00B22748">
        <w:rPr>
          <w:lang w:eastAsia="en-US"/>
        </w:rPr>
        <w:t xml:space="preserve"> </w:t>
      </w:r>
      <w:r w:rsidR="00D67C1D" w:rsidRPr="005B2F9F">
        <w:rPr>
          <w:lang w:eastAsia="en-US"/>
        </w:rPr>
        <w:t>do</w:t>
      </w:r>
      <w:r w:rsidR="00B22748">
        <w:rPr>
          <w:lang w:eastAsia="en-US"/>
        </w:rPr>
        <w:t xml:space="preserve"> </w:t>
      </w:r>
      <w:r w:rsidR="00D67C1D" w:rsidRPr="005B2F9F">
        <w:rPr>
          <w:lang w:eastAsia="en-US"/>
        </w:rPr>
        <w:t>some</w:t>
      </w:r>
      <w:r w:rsidR="00B22748">
        <w:rPr>
          <w:lang w:eastAsia="en-US"/>
        </w:rPr>
        <w:t xml:space="preserve"> </w:t>
      </w:r>
      <w:r w:rsidR="00D67C1D" w:rsidRPr="005B2F9F">
        <w:rPr>
          <w:lang w:eastAsia="en-US"/>
        </w:rPr>
        <w:t>construction</w:t>
      </w:r>
      <w:r w:rsidR="00B22748">
        <w:rPr>
          <w:lang w:eastAsia="en-US"/>
        </w:rPr>
        <w:t xml:space="preserve"> </w:t>
      </w:r>
      <w:r w:rsidR="00D67C1D" w:rsidRPr="005B2F9F">
        <w:rPr>
          <w:lang w:eastAsia="en-US"/>
        </w:rPr>
        <w:t>work</w:t>
      </w:r>
      <w:r w:rsidR="00B22748">
        <w:rPr>
          <w:lang w:eastAsia="en-US"/>
        </w:rPr>
        <w:t xml:space="preserve"> </w:t>
      </w:r>
      <w:r w:rsidR="002C7F55">
        <w:rPr>
          <w:lang w:eastAsia="en-US"/>
        </w:rPr>
        <w:t>in</w:t>
      </w:r>
      <w:r w:rsidR="00B22748">
        <w:rPr>
          <w:lang w:eastAsia="en-US"/>
        </w:rPr>
        <w:t xml:space="preserve"> </w:t>
      </w:r>
      <w:r w:rsidR="00D67C1D" w:rsidRPr="005B2F9F">
        <w:rPr>
          <w:lang w:eastAsia="en-US"/>
        </w:rPr>
        <w:t>your</w:t>
      </w:r>
      <w:r w:rsidR="00B22748">
        <w:rPr>
          <w:lang w:eastAsia="en-US"/>
        </w:rPr>
        <w:t xml:space="preserve"> </w:t>
      </w:r>
      <w:r w:rsidR="00D67C1D" w:rsidRPr="005B2F9F">
        <w:rPr>
          <w:lang w:eastAsia="en-US"/>
        </w:rPr>
        <w:t>backyard.</w:t>
      </w:r>
      <w:r w:rsidR="00B22748">
        <w:rPr>
          <w:lang w:eastAsia="en-US"/>
        </w:rPr>
        <w:t xml:space="preserve"> </w:t>
      </w:r>
      <w:r w:rsidR="00D67C1D" w:rsidRPr="005B2F9F">
        <w:rPr>
          <w:lang w:eastAsia="en-US"/>
        </w:rPr>
        <w:t>To</w:t>
      </w:r>
      <w:r w:rsidR="00B22748">
        <w:rPr>
          <w:lang w:eastAsia="en-US"/>
        </w:rPr>
        <w:t xml:space="preserve"> </w:t>
      </w:r>
      <w:r w:rsidR="00D67C1D" w:rsidRPr="005B2F9F">
        <w:rPr>
          <w:lang w:eastAsia="en-US"/>
        </w:rPr>
        <w:t>do</w:t>
      </w:r>
      <w:r w:rsidR="00B22748">
        <w:rPr>
          <w:lang w:eastAsia="en-US"/>
        </w:rPr>
        <w:t xml:space="preserve"> </w:t>
      </w:r>
      <w:r w:rsidR="00D67C1D" w:rsidRPr="005B2F9F">
        <w:rPr>
          <w:lang w:eastAsia="en-US"/>
        </w:rPr>
        <w:t>this</w:t>
      </w:r>
      <w:r w:rsidR="00435987">
        <w:rPr>
          <w:lang w:eastAsia="en-US"/>
        </w:rPr>
        <w:t>,</w:t>
      </w:r>
      <w:r w:rsidR="00B22748">
        <w:rPr>
          <w:lang w:eastAsia="en-US"/>
        </w:rPr>
        <w:t xml:space="preserve"> </w:t>
      </w:r>
      <w:r w:rsidR="00D67C1D" w:rsidRPr="005B2F9F">
        <w:rPr>
          <w:lang w:eastAsia="en-US"/>
        </w:rPr>
        <w:t>you</w:t>
      </w:r>
      <w:r w:rsidR="00B22748">
        <w:rPr>
          <w:lang w:eastAsia="en-US"/>
        </w:rPr>
        <w:t xml:space="preserve"> </w:t>
      </w:r>
      <w:r w:rsidR="00D67C1D" w:rsidRPr="005B2F9F">
        <w:rPr>
          <w:lang w:eastAsia="en-US"/>
        </w:rPr>
        <w:t>need</w:t>
      </w:r>
      <w:r w:rsidR="00B22748">
        <w:rPr>
          <w:lang w:eastAsia="en-US"/>
        </w:rPr>
        <w:t xml:space="preserve"> </w:t>
      </w:r>
      <w:r w:rsidR="00D67C1D" w:rsidRPr="005B2F9F">
        <w:rPr>
          <w:lang w:eastAsia="en-US"/>
        </w:rPr>
        <w:t>to</w:t>
      </w:r>
      <w:r w:rsidR="00B22748">
        <w:rPr>
          <w:lang w:eastAsia="en-US"/>
        </w:rPr>
        <w:t xml:space="preserve"> </w:t>
      </w:r>
      <w:r w:rsidR="00322645" w:rsidRPr="005B2F9F">
        <w:rPr>
          <w:lang w:eastAsia="en-US"/>
        </w:rPr>
        <w:t>fi</w:t>
      </w:r>
      <w:r w:rsidR="00322645">
        <w:rPr>
          <w:lang w:eastAsia="en-US"/>
        </w:rPr>
        <w:t>gure</w:t>
      </w:r>
      <w:r w:rsidR="00B22748">
        <w:rPr>
          <w:lang w:eastAsia="en-US"/>
        </w:rPr>
        <w:t xml:space="preserve"> </w:t>
      </w:r>
      <w:r w:rsidR="00D67C1D" w:rsidRPr="005B2F9F">
        <w:rPr>
          <w:lang w:eastAsia="en-US"/>
        </w:rPr>
        <w:t>out</w:t>
      </w:r>
      <w:r w:rsidR="00B22748">
        <w:rPr>
          <w:lang w:eastAsia="en-US"/>
        </w:rPr>
        <w:t xml:space="preserve"> </w:t>
      </w:r>
      <w:r w:rsidR="00D67C1D" w:rsidRPr="005B2F9F">
        <w:rPr>
          <w:lang w:eastAsia="en-US"/>
        </w:rPr>
        <w:t>the</w:t>
      </w:r>
      <w:r w:rsidR="00B22748">
        <w:rPr>
          <w:lang w:eastAsia="en-US"/>
        </w:rPr>
        <w:t xml:space="preserve"> </w:t>
      </w:r>
      <w:r w:rsidR="00D67C1D" w:rsidRPr="005B2F9F">
        <w:rPr>
          <w:lang w:eastAsia="en-US"/>
        </w:rPr>
        <w:t>perimeter</w:t>
      </w:r>
      <w:r w:rsidR="00B22748">
        <w:rPr>
          <w:lang w:eastAsia="en-US"/>
        </w:rPr>
        <w:t xml:space="preserve"> </w:t>
      </w:r>
      <w:r w:rsidR="00D67C1D" w:rsidRPr="005B2F9F">
        <w:rPr>
          <w:lang w:eastAsia="en-US"/>
        </w:rPr>
        <w:t>of</w:t>
      </w:r>
      <w:r w:rsidR="00B22748">
        <w:rPr>
          <w:lang w:eastAsia="en-US"/>
        </w:rPr>
        <w:t xml:space="preserve"> </w:t>
      </w:r>
      <w:r w:rsidR="00FE3891" w:rsidRPr="00D67C1D">
        <w:rPr>
          <w:lang w:eastAsia="en-US"/>
        </w:rPr>
        <w:t>your</w:t>
      </w:r>
      <w:r w:rsidR="00B22748">
        <w:rPr>
          <w:lang w:eastAsia="en-US"/>
        </w:rPr>
        <w:t xml:space="preserve"> </w:t>
      </w:r>
      <w:r w:rsidR="00D67C1D" w:rsidRPr="005B2F9F">
        <w:rPr>
          <w:lang w:eastAsia="en-US"/>
        </w:rPr>
        <w:t>backyard</w:t>
      </w:r>
      <w:r w:rsidR="00B22748">
        <w:rPr>
          <w:lang w:eastAsia="en-US"/>
        </w:rPr>
        <w:t xml:space="preserve"> </w:t>
      </w:r>
      <w:r w:rsidR="00322645">
        <w:rPr>
          <w:lang w:eastAsia="en-US"/>
        </w:rPr>
        <w:t>for</w:t>
      </w:r>
      <w:r w:rsidR="00B22748">
        <w:rPr>
          <w:lang w:eastAsia="en-US"/>
        </w:rPr>
        <w:t xml:space="preserve"> </w:t>
      </w:r>
      <w:r w:rsidR="00322645">
        <w:rPr>
          <w:lang w:eastAsia="en-US"/>
        </w:rPr>
        <w:t>your</w:t>
      </w:r>
      <w:r w:rsidR="00B22748">
        <w:rPr>
          <w:lang w:eastAsia="en-US"/>
        </w:rPr>
        <w:t xml:space="preserve"> </w:t>
      </w:r>
      <w:r w:rsidR="00322645">
        <w:rPr>
          <w:lang w:eastAsia="en-US"/>
        </w:rPr>
        <w:t>home</w:t>
      </w:r>
      <w:r w:rsidR="00B22748">
        <w:rPr>
          <w:lang w:eastAsia="en-US"/>
        </w:rPr>
        <w:t xml:space="preserve"> </w:t>
      </w:r>
      <w:r w:rsidR="00322645">
        <w:rPr>
          <w:lang w:eastAsia="en-US"/>
        </w:rPr>
        <w:t>(</w:t>
      </w:r>
      <w:r w:rsidR="00322645" w:rsidRPr="00EA7A83">
        <w:rPr>
          <w:i/>
          <w:iCs/>
          <w:lang w:eastAsia="en-US"/>
        </w:rPr>
        <w:t>6107</w:t>
      </w:r>
      <w:r w:rsidR="00B22748">
        <w:rPr>
          <w:i/>
          <w:iCs/>
          <w:lang w:eastAsia="en-US"/>
        </w:rPr>
        <w:t xml:space="preserve"> </w:t>
      </w:r>
      <w:r w:rsidR="00322645" w:rsidRPr="00EA7A83">
        <w:rPr>
          <w:i/>
          <w:iCs/>
          <w:lang w:eastAsia="en-US"/>
        </w:rPr>
        <w:t>Long</w:t>
      </w:r>
      <w:r w:rsidR="00B22748">
        <w:rPr>
          <w:i/>
          <w:iCs/>
          <w:lang w:eastAsia="en-US"/>
        </w:rPr>
        <w:t xml:space="preserve"> </w:t>
      </w:r>
      <w:r w:rsidR="00322645" w:rsidRPr="00EA7A83">
        <w:rPr>
          <w:i/>
          <w:iCs/>
          <w:lang w:eastAsia="en-US"/>
        </w:rPr>
        <w:t>St,</w:t>
      </w:r>
      <w:r w:rsidR="00B22748">
        <w:rPr>
          <w:i/>
          <w:iCs/>
          <w:lang w:eastAsia="en-US"/>
        </w:rPr>
        <w:t xml:space="preserve"> </w:t>
      </w:r>
      <w:r w:rsidR="00322645" w:rsidRPr="00EA7A83">
        <w:rPr>
          <w:i/>
          <w:iCs/>
          <w:lang w:eastAsia="en-US"/>
        </w:rPr>
        <w:t>Los</w:t>
      </w:r>
      <w:r w:rsidR="00B22748">
        <w:rPr>
          <w:i/>
          <w:iCs/>
          <w:lang w:eastAsia="en-US"/>
        </w:rPr>
        <w:t xml:space="preserve"> </w:t>
      </w:r>
      <w:r w:rsidR="00322645" w:rsidRPr="00EA7A83">
        <w:rPr>
          <w:i/>
          <w:iCs/>
          <w:lang w:eastAsia="en-US"/>
        </w:rPr>
        <w:t>Angeles,</w:t>
      </w:r>
      <w:r w:rsidR="00B22748">
        <w:rPr>
          <w:i/>
          <w:iCs/>
          <w:lang w:eastAsia="en-US"/>
        </w:rPr>
        <w:t xml:space="preserve"> </w:t>
      </w:r>
      <w:r w:rsidR="00322645" w:rsidRPr="00EA7A83">
        <w:rPr>
          <w:i/>
          <w:iCs/>
          <w:lang w:eastAsia="en-US"/>
        </w:rPr>
        <w:t>CA</w:t>
      </w:r>
      <w:r w:rsidR="00B22748">
        <w:rPr>
          <w:i/>
          <w:iCs/>
          <w:lang w:eastAsia="en-US"/>
        </w:rPr>
        <w:t xml:space="preserve"> </w:t>
      </w:r>
      <w:r w:rsidR="00322645" w:rsidRPr="00EA7A83">
        <w:rPr>
          <w:i/>
          <w:iCs/>
          <w:lang w:eastAsia="en-US"/>
        </w:rPr>
        <w:t>90043</w:t>
      </w:r>
      <w:r w:rsidR="00322645">
        <w:rPr>
          <w:lang w:eastAsia="en-US"/>
        </w:rPr>
        <w:t>)</w:t>
      </w:r>
      <w:r w:rsidR="00B22748">
        <w:rPr>
          <w:lang w:eastAsia="en-US"/>
        </w:rPr>
        <w:t xml:space="preserve"> </w:t>
      </w:r>
      <w:r w:rsidR="00D67C1D" w:rsidRPr="005B2F9F">
        <w:rPr>
          <w:lang w:eastAsia="en-US"/>
        </w:rPr>
        <w:t>so</w:t>
      </w:r>
      <w:r w:rsidR="00B22748">
        <w:rPr>
          <w:lang w:eastAsia="en-US"/>
        </w:rPr>
        <w:t xml:space="preserve"> </w:t>
      </w:r>
      <w:r w:rsidR="00322645">
        <w:rPr>
          <w:lang w:eastAsia="en-US"/>
        </w:rPr>
        <w:t>that</w:t>
      </w:r>
      <w:r w:rsidR="00B22748">
        <w:rPr>
          <w:lang w:eastAsia="en-US"/>
        </w:rPr>
        <w:t xml:space="preserve"> </w:t>
      </w:r>
      <w:r w:rsidR="00D67C1D" w:rsidRPr="005B2F9F">
        <w:rPr>
          <w:lang w:eastAsia="en-US"/>
        </w:rPr>
        <w:t>you</w:t>
      </w:r>
      <w:r w:rsidR="00B22748">
        <w:rPr>
          <w:lang w:eastAsia="en-US"/>
        </w:rPr>
        <w:t xml:space="preserve"> </w:t>
      </w:r>
      <w:r w:rsidR="0063499E">
        <w:rPr>
          <w:lang w:eastAsia="en-US"/>
        </w:rPr>
        <w:t>can</w:t>
      </w:r>
      <w:r w:rsidR="00B22748">
        <w:rPr>
          <w:lang w:eastAsia="en-US"/>
        </w:rPr>
        <w:t xml:space="preserve"> </w:t>
      </w:r>
      <w:r w:rsidR="00D67C1D" w:rsidRPr="005B2F9F">
        <w:rPr>
          <w:lang w:eastAsia="en-US"/>
        </w:rPr>
        <w:t>estimate</w:t>
      </w:r>
      <w:r w:rsidR="00B22748">
        <w:rPr>
          <w:lang w:eastAsia="en-US"/>
        </w:rPr>
        <w:t xml:space="preserve"> </w:t>
      </w:r>
      <w:r w:rsidR="00D67C1D" w:rsidRPr="005B2F9F">
        <w:rPr>
          <w:lang w:eastAsia="en-US"/>
        </w:rPr>
        <w:t>the</w:t>
      </w:r>
      <w:r w:rsidR="00B22748">
        <w:rPr>
          <w:lang w:eastAsia="en-US"/>
        </w:rPr>
        <w:t xml:space="preserve"> </w:t>
      </w:r>
      <w:r w:rsidR="00D67C1D" w:rsidRPr="005B2F9F">
        <w:rPr>
          <w:lang w:eastAsia="en-US"/>
        </w:rPr>
        <w:t>cost.</w:t>
      </w:r>
      <w:r w:rsidR="00B22748">
        <w:rPr>
          <w:lang w:eastAsia="en-US"/>
        </w:rPr>
        <w:t xml:space="preserve"> </w:t>
      </w:r>
    </w:p>
    <w:p w14:paraId="487F582D" w14:textId="54F1625C" w:rsidR="00AA473E" w:rsidRPr="00CA50F5" w:rsidRDefault="00127948" w:rsidP="00B83086">
      <w:pPr>
        <w:pStyle w:val="Para"/>
        <w:numPr>
          <w:ilvl w:val="0"/>
          <w:numId w:val="28"/>
        </w:numPr>
      </w:pPr>
      <w:r w:rsidRPr="00B83086">
        <w:rPr>
          <w:b/>
          <w:bCs/>
          <w:lang w:eastAsia="en-US"/>
        </w:rPr>
        <w:t>Scenario</w:t>
      </w:r>
      <w:r w:rsidR="00B22748" w:rsidRPr="00B83086">
        <w:rPr>
          <w:b/>
          <w:bCs/>
          <w:lang w:eastAsia="en-US"/>
        </w:rPr>
        <w:t xml:space="preserve"> </w:t>
      </w:r>
      <w:r w:rsidR="00E063EA" w:rsidRPr="00B83086">
        <w:rPr>
          <w:b/>
          <w:bCs/>
          <w:lang w:eastAsia="en-US"/>
        </w:rPr>
        <w:t>6</w:t>
      </w:r>
      <w:r w:rsidR="00973461" w:rsidRPr="00B83086">
        <w:rPr>
          <w:b/>
          <w:bCs/>
          <w:lang w:eastAsia="en-US"/>
        </w:rPr>
        <w:t>:</w:t>
      </w:r>
      <w:r w:rsidR="00B22748" w:rsidRPr="00B83086">
        <w:rPr>
          <w:b/>
          <w:bCs/>
          <w:lang w:eastAsia="en-US"/>
        </w:rPr>
        <w:t xml:space="preserve"> </w:t>
      </w:r>
      <w:r w:rsidR="00973461" w:rsidRPr="00B83086">
        <w:rPr>
          <w:b/>
          <w:bCs/>
          <w:lang w:eastAsia="en-US"/>
        </w:rPr>
        <w:t>Setting</w:t>
      </w:r>
      <w:r w:rsidR="00B22748" w:rsidRPr="00B83086">
        <w:rPr>
          <w:b/>
          <w:bCs/>
          <w:lang w:eastAsia="en-US"/>
        </w:rPr>
        <w:t xml:space="preserve"> </w:t>
      </w:r>
      <w:r w:rsidR="0077241C" w:rsidRPr="00B83086">
        <w:rPr>
          <w:b/>
          <w:bCs/>
          <w:lang w:eastAsia="en-US"/>
        </w:rPr>
        <w:t>a</w:t>
      </w:r>
      <w:r w:rsidR="00B22748" w:rsidRPr="00B83086">
        <w:rPr>
          <w:b/>
          <w:bCs/>
          <w:lang w:eastAsia="en-US"/>
        </w:rPr>
        <w:t xml:space="preserve"> </w:t>
      </w:r>
      <w:r w:rsidR="00973461" w:rsidRPr="00B83086">
        <w:rPr>
          <w:b/>
          <w:bCs/>
          <w:lang w:eastAsia="en-US"/>
        </w:rPr>
        <w:t>reminder</w:t>
      </w:r>
      <w:r w:rsidR="000745CA">
        <w:rPr>
          <w:b/>
          <w:bCs/>
          <w:lang w:eastAsia="en-US"/>
        </w:rPr>
        <w:t xml:space="preserve"> (10 steps)</w:t>
      </w:r>
      <w:r w:rsidR="00973461" w:rsidRPr="00B83086">
        <w:rPr>
          <w:b/>
          <w:bCs/>
          <w:lang w:eastAsia="en-US"/>
        </w:rPr>
        <w:t>.</w:t>
      </w:r>
      <w:r w:rsidR="00B22748">
        <w:rPr>
          <w:lang w:eastAsia="en-US"/>
        </w:rPr>
        <w:t xml:space="preserve"> </w:t>
      </w:r>
      <w:r w:rsidR="00973461" w:rsidRPr="005B2F9F">
        <w:rPr>
          <w:lang w:eastAsia="en-US"/>
        </w:rPr>
        <w:t>You</w:t>
      </w:r>
      <w:r w:rsidR="00B22748">
        <w:rPr>
          <w:lang w:eastAsia="en-US"/>
        </w:rPr>
        <w:t xml:space="preserve"> </w:t>
      </w:r>
      <w:r w:rsidR="00973461" w:rsidRPr="005B2F9F">
        <w:rPr>
          <w:lang w:eastAsia="en-US"/>
        </w:rPr>
        <w:t>have</w:t>
      </w:r>
      <w:r w:rsidR="00B22748">
        <w:rPr>
          <w:lang w:eastAsia="en-US"/>
        </w:rPr>
        <w:t xml:space="preserve"> </w:t>
      </w:r>
      <w:r w:rsidR="00973461" w:rsidRPr="005B2F9F">
        <w:rPr>
          <w:lang w:eastAsia="en-US"/>
        </w:rPr>
        <w:t>scheduled</w:t>
      </w:r>
      <w:r w:rsidR="00B22748">
        <w:rPr>
          <w:lang w:eastAsia="en-US"/>
        </w:rPr>
        <w:t xml:space="preserve"> </w:t>
      </w:r>
      <w:r w:rsidR="00973461" w:rsidRPr="005B2F9F">
        <w:rPr>
          <w:lang w:eastAsia="en-US"/>
        </w:rPr>
        <w:t>a</w:t>
      </w:r>
      <w:r w:rsidR="00B22748">
        <w:rPr>
          <w:lang w:eastAsia="en-US"/>
        </w:rPr>
        <w:t xml:space="preserve"> </w:t>
      </w:r>
      <w:r w:rsidR="00973461" w:rsidRPr="005B2F9F">
        <w:rPr>
          <w:lang w:eastAsia="en-US"/>
        </w:rPr>
        <w:t>regular</w:t>
      </w:r>
      <w:r w:rsidR="00B22748">
        <w:rPr>
          <w:lang w:eastAsia="en-US"/>
        </w:rPr>
        <w:t xml:space="preserve"> </w:t>
      </w:r>
      <w:r w:rsidR="00973461" w:rsidRPr="005B2F9F">
        <w:rPr>
          <w:lang w:eastAsia="en-US"/>
        </w:rPr>
        <w:t>medical</w:t>
      </w:r>
      <w:r w:rsidR="00B22748">
        <w:rPr>
          <w:lang w:eastAsia="en-US"/>
        </w:rPr>
        <w:t xml:space="preserve"> </w:t>
      </w:r>
      <w:r w:rsidR="00973461" w:rsidRPr="005B2F9F">
        <w:rPr>
          <w:lang w:eastAsia="en-US"/>
        </w:rPr>
        <w:t>checkup</w:t>
      </w:r>
      <w:r w:rsidR="00B22748">
        <w:rPr>
          <w:lang w:eastAsia="en-US"/>
        </w:rPr>
        <w:t xml:space="preserve"> </w:t>
      </w:r>
      <w:r w:rsidR="00973461" w:rsidRPr="005B2F9F">
        <w:rPr>
          <w:lang w:eastAsia="en-US"/>
        </w:rPr>
        <w:t>with</w:t>
      </w:r>
      <w:r w:rsidR="00B22748">
        <w:rPr>
          <w:lang w:eastAsia="en-US"/>
        </w:rPr>
        <w:t xml:space="preserve"> </w:t>
      </w:r>
      <w:r w:rsidR="00973461" w:rsidRPr="005B2F9F">
        <w:rPr>
          <w:lang w:eastAsia="en-US"/>
        </w:rPr>
        <w:t>your</w:t>
      </w:r>
      <w:r w:rsidR="00B22748">
        <w:rPr>
          <w:lang w:eastAsia="en-US"/>
        </w:rPr>
        <w:t xml:space="preserve"> </w:t>
      </w:r>
      <w:r w:rsidR="00973461" w:rsidRPr="005B2F9F">
        <w:rPr>
          <w:lang w:eastAsia="en-US"/>
        </w:rPr>
        <w:t>doctor</w:t>
      </w:r>
      <w:r w:rsidR="00B22748">
        <w:rPr>
          <w:lang w:eastAsia="en-US"/>
        </w:rPr>
        <w:t xml:space="preserve"> </w:t>
      </w:r>
      <w:r w:rsidR="00973461" w:rsidRPr="005B2F9F">
        <w:rPr>
          <w:lang w:eastAsia="en-US"/>
        </w:rPr>
        <w:t>at</w:t>
      </w:r>
      <w:r w:rsidR="00B22748">
        <w:rPr>
          <w:lang w:eastAsia="en-US"/>
        </w:rPr>
        <w:t xml:space="preserve"> </w:t>
      </w:r>
      <w:r w:rsidR="00B97BCF">
        <w:rPr>
          <w:lang w:eastAsia="en-US"/>
        </w:rPr>
        <w:t>11</w:t>
      </w:r>
      <w:r w:rsidR="00973461" w:rsidRPr="005B2F9F">
        <w:rPr>
          <w:lang w:eastAsia="en-US"/>
        </w:rPr>
        <w:t>:</w:t>
      </w:r>
      <w:r w:rsidR="00B97BCF">
        <w:rPr>
          <w:lang w:eastAsia="en-US"/>
        </w:rPr>
        <w:t>00</w:t>
      </w:r>
      <w:r w:rsidR="00B22748">
        <w:rPr>
          <w:lang w:eastAsia="en-US"/>
        </w:rPr>
        <w:t xml:space="preserve"> </w:t>
      </w:r>
      <w:r w:rsidR="00B97BCF">
        <w:rPr>
          <w:lang w:eastAsia="en-US"/>
        </w:rPr>
        <w:t>a</w:t>
      </w:r>
      <w:r w:rsidR="00973461" w:rsidRPr="005B2F9F">
        <w:rPr>
          <w:lang w:eastAsia="en-US"/>
        </w:rPr>
        <w:t>m</w:t>
      </w:r>
      <w:r w:rsidR="00B22748">
        <w:rPr>
          <w:lang w:eastAsia="en-US"/>
        </w:rPr>
        <w:t xml:space="preserve"> </w:t>
      </w:r>
      <w:r w:rsidR="00973461" w:rsidRPr="005B2F9F">
        <w:rPr>
          <w:lang w:eastAsia="en-US"/>
        </w:rPr>
        <w:t>from</w:t>
      </w:r>
      <w:r w:rsidR="00B22748">
        <w:rPr>
          <w:lang w:eastAsia="en-US"/>
        </w:rPr>
        <w:t xml:space="preserve"> </w:t>
      </w:r>
      <w:r w:rsidR="00973461" w:rsidRPr="005B2F9F">
        <w:rPr>
          <w:lang w:eastAsia="en-US"/>
        </w:rPr>
        <w:t>June</w:t>
      </w:r>
      <w:r w:rsidR="00B22748">
        <w:rPr>
          <w:lang w:eastAsia="en-US"/>
        </w:rPr>
        <w:t xml:space="preserve"> </w:t>
      </w:r>
      <w:r w:rsidR="00973461" w:rsidRPr="005B2F9F">
        <w:rPr>
          <w:lang w:eastAsia="en-US"/>
        </w:rPr>
        <w:t>28</w:t>
      </w:r>
      <w:r w:rsidR="00D065B2" w:rsidRPr="005B2F9F">
        <w:rPr>
          <w:vertAlign w:val="superscript"/>
          <w:lang w:eastAsia="en-US"/>
        </w:rPr>
        <w:t>th</w:t>
      </w:r>
      <w:r w:rsidR="00B22748">
        <w:rPr>
          <w:lang w:eastAsia="en-US"/>
        </w:rPr>
        <w:t xml:space="preserve"> </w:t>
      </w:r>
      <w:r w:rsidR="00D065B2" w:rsidRPr="005B2F9F">
        <w:rPr>
          <w:lang w:eastAsia="en-US"/>
        </w:rPr>
        <w:t>to</w:t>
      </w:r>
      <w:r w:rsidR="00B22748">
        <w:rPr>
          <w:lang w:eastAsia="en-US"/>
        </w:rPr>
        <w:t xml:space="preserve"> </w:t>
      </w:r>
      <w:r w:rsidR="00973461" w:rsidRPr="005B2F9F">
        <w:rPr>
          <w:lang w:eastAsia="en-US"/>
        </w:rPr>
        <w:t>July</w:t>
      </w:r>
      <w:r w:rsidR="00B22748">
        <w:rPr>
          <w:lang w:eastAsia="en-US"/>
        </w:rPr>
        <w:t xml:space="preserve"> </w:t>
      </w:r>
      <w:r w:rsidR="00973461" w:rsidRPr="005B2F9F">
        <w:rPr>
          <w:lang w:eastAsia="en-US"/>
        </w:rPr>
        <w:t>31</w:t>
      </w:r>
      <w:r w:rsidR="00973461" w:rsidRPr="005B2F9F">
        <w:rPr>
          <w:vertAlign w:val="superscript"/>
          <w:lang w:eastAsia="en-US"/>
        </w:rPr>
        <w:t>st</w:t>
      </w:r>
      <w:r w:rsidR="00B22748">
        <w:rPr>
          <w:lang w:eastAsia="en-US"/>
        </w:rPr>
        <w:t xml:space="preserve"> </w:t>
      </w:r>
      <w:r w:rsidR="00973461" w:rsidRPr="005B2F9F">
        <w:rPr>
          <w:lang w:eastAsia="en-US"/>
        </w:rPr>
        <w:t>every</w:t>
      </w:r>
      <w:r w:rsidR="00B22748">
        <w:rPr>
          <w:lang w:eastAsia="en-US"/>
        </w:rPr>
        <w:t xml:space="preserve"> </w:t>
      </w:r>
      <w:r w:rsidR="00973461" w:rsidRPr="005B2F9F">
        <w:rPr>
          <w:lang w:eastAsia="en-US"/>
        </w:rPr>
        <w:t>week</w:t>
      </w:r>
      <w:r w:rsidR="00B22748">
        <w:rPr>
          <w:lang w:eastAsia="en-US"/>
        </w:rPr>
        <w:t xml:space="preserve"> </w:t>
      </w:r>
      <w:r w:rsidR="00973461" w:rsidRPr="005B2F9F">
        <w:rPr>
          <w:lang w:eastAsia="en-US"/>
        </w:rPr>
        <w:t>on</w:t>
      </w:r>
      <w:r w:rsidR="00B22748">
        <w:rPr>
          <w:lang w:eastAsia="en-US"/>
        </w:rPr>
        <w:t xml:space="preserve"> </w:t>
      </w:r>
      <w:r w:rsidR="00973461" w:rsidRPr="005B2F9F">
        <w:rPr>
          <w:lang w:eastAsia="en-US"/>
        </w:rPr>
        <w:t>Monday</w:t>
      </w:r>
      <w:r w:rsidR="00B22748">
        <w:rPr>
          <w:lang w:eastAsia="en-US"/>
        </w:rPr>
        <w:t xml:space="preserve"> </w:t>
      </w:r>
      <w:r w:rsidR="00973461" w:rsidRPr="005B2F9F">
        <w:rPr>
          <w:lang w:eastAsia="en-US"/>
        </w:rPr>
        <w:t>and</w:t>
      </w:r>
      <w:r w:rsidR="00B22748">
        <w:rPr>
          <w:lang w:eastAsia="en-US"/>
        </w:rPr>
        <w:t xml:space="preserve"> </w:t>
      </w:r>
      <w:r w:rsidR="00973461" w:rsidRPr="005B2F9F">
        <w:rPr>
          <w:lang w:eastAsia="en-US"/>
        </w:rPr>
        <w:t>Wednesday.</w:t>
      </w:r>
      <w:r w:rsidR="00B22748">
        <w:rPr>
          <w:lang w:eastAsia="en-US"/>
        </w:rPr>
        <w:t xml:space="preserve"> </w:t>
      </w:r>
      <w:r w:rsidR="00973461" w:rsidRPr="005B2F9F">
        <w:rPr>
          <w:lang w:eastAsia="en-US"/>
        </w:rPr>
        <w:t>In</w:t>
      </w:r>
      <w:r w:rsidR="00B22748">
        <w:rPr>
          <w:lang w:eastAsia="en-US"/>
        </w:rPr>
        <w:t xml:space="preserve"> </w:t>
      </w:r>
      <w:r w:rsidR="00973461" w:rsidRPr="005B2F9F">
        <w:rPr>
          <w:lang w:eastAsia="en-US"/>
        </w:rPr>
        <w:t>case</w:t>
      </w:r>
      <w:r w:rsidR="00B22748">
        <w:rPr>
          <w:lang w:eastAsia="en-US"/>
        </w:rPr>
        <w:t xml:space="preserve"> </w:t>
      </w:r>
      <w:r w:rsidR="00973461" w:rsidRPr="005B2F9F">
        <w:rPr>
          <w:lang w:eastAsia="en-US"/>
        </w:rPr>
        <w:t>you</w:t>
      </w:r>
      <w:r w:rsidR="00B22748">
        <w:rPr>
          <w:lang w:eastAsia="en-US"/>
        </w:rPr>
        <w:t xml:space="preserve"> </w:t>
      </w:r>
      <w:r w:rsidR="00B2340D">
        <w:rPr>
          <w:lang w:eastAsia="en-US"/>
        </w:rPr>
        <w:t xml:space="preserve">might </w:t>
      </w:r>
      <w:r w:rsidR="00973461" w:rsidRPr="005B2F9F">
        <w:rPr>
          <w:lang w:eastAsia="en-US"/>
        </w:rPr>
        <w:t>forget</w:t>
      </w:r>
      <w:r w:rsidR="00B22748">
        <w:rPr>
          <w:lang w:eastAsia="en-US"/>
        </w:rPr>
        <w:t xml:space="preserve"> </w:t>
      </w:r>
      <w:r w:rsidR="00973461" w:rsidRPr="005B2F9F">
        <w:rPr>
          <w:lang w:eastAsia="en-US"/>
        </w:rPr>
        <w:t>about</w:t>
      </w:r>
      <w:r w:rsidR="00B22748">
        <w:rPr>
          <w:lang w:eastAsia="en-US"/>
        </w:rPr>
        <w:t xml:space="preserve"> </w:t>
      </w:r>
      <w:r w:rsidR="00973461" w:rsidRPr="005B2F9F">
        <w:rPr>
          <w:lang w:eastAsia="en-US"/>
        </w:rPr>
        <w:t>it,</w:t>
      </w:r>
      <w:r w:rsidR="00B22748">
        <w:rPr>
          <w:lang w:eastAsia="en-US"/>
        </w:rPr>
        <w:t xml:space="preserve"> </w:t>
      </w:r>
      <w:r w:rsidR="00973461" w:rsidRPr="005B2F9F">
        <w:rPr>
          <w:lang w:eastAsia="en-US"/>
        </w:rPr>
        <w:t>you</w:t>
      </w:r>
      <w:r w:rsidR="0036467D">
        <w:rPr>
          <w:lang w:eastAsia="en-US"/>
        </w:rPr>
        <w:t>’d</w:t>
      </w:r>
      <w:r w:rsidR="00B22748">
        <w:rPr>
          <w:lang w:eastAsia="en-US"/>
        </w:rPr>
        <w:t xml:space="preserve"> </w:t>
      </w:r>
      <w:r w:rsidR="0036467D">
        <w:rPr>
          <w:lang w:eastAsia="en-US"/>
        </w:rPr>
        <w:t>like</w:t>
      </w:r>
      <w:r w:rsidR="00B22748">
        <w:rPr>
          <w:lang w:eastAsia="en-US"/>
        </w:rPr>
        <w:t xml:space="preserve"> </w:t>
      </w:r>
      <w:r w:rsidR="0036467D">
        <w:rPr>
          <w:lang w:eastAsia="en-US"/>
        </w:rPr>
        <w:t>to</w:t>
      </w:r>
      <w:r w:rsidR="00B22748">
        <w:rPr>
          <w:lang w:eastAsia="en-US"/>
        </w:rPr>
        <w:t xml:space="preserve"> </w:t>
      </w:r>
      <w:r w:rsidR="0036467D">
        <w:rPr>
          <w:lang w:eastAsia="en-US"/>
        </w:rPr>
        <w:t>have</w:t>
      </w:r>
      <w:r w:rsidR="00B22748">
        <w:rPr>
          <w:lang w:eastAsia="en-US"/>
        </w:rPr>
        <w:t xml:space="preserve"> </w:t>
      </w:r>
      <w:r w:rsidR="0036467D">
        <w:rPr>
          <w:lang w:eastAsia="en-US"/>
        </w:rPr>
        <w:t>your</w:t>
      </w:r>
      <w:r w:rsidR="00B22748">
        <w:rPr>
          <w:lang w:eastAsia="en-US"/>
        </w:rPr>
        <w:t xml:space="preserve"> </w:t>
      </w:r>
      <w:r w:rsidR="0036467D">
        <w:rPr>
          <w:lang w:eastAsia="en-US"/>
        </w:rPr>
        <w:t>calendar</w:t>
      </w:r>
      <w:r w:rsidR="00B22748">
        <w:rPr>
          <w:lang w:eastAsia="en-US"/>
        </w:rPr>
        <w:t xml:space="preserve"> </w:t>
      </w:r>
      <w:r w:rsidR="00973461" w:rsidRPr="005B2F9F">
        <w:rPr>
          <w:lang w:eastAsia="en-US"/>
        </w:rPr>
        <w:t>to</w:t>
      </w:r>
      <w:r w:rsidR="00B22748">
        <w:rPr>
          <w:lang w:eastAsia="en-US"/>
        </w:rPr>
        <w:t xml:space="preserve"> </w:t>
      </w:r>
      <w:r w:rsidR="00973461" w:rsidRPr="005B2F9F">
        <w:rPr>
          <w:lang w:eastAsia="en-US"/>
        </w:rPr>
        <w:t>remind</w:t>
      </w:r>
      <w:r w:rsidR="00B22748">
        <w:rPr>
          <w:lang w:eastAsia="en-US"/>
        </w:rPr>
        <w:t xml:space="preserve"> </w:t>
      </w:r>
      <w:r w:rsidR="00973461" w:rsidRPr="005B2F9F">
        <w:rPr>
          <w:lang w:eastAsia="en-US"/>
        </w:rPr>
        <w:t>you</w:t>
      </w:r>
      <w:r w:rsidR="00B22748">
        <w:rPr>
          <w:lang w:eastAsia="en-US"/>
        </w:rPr>
        <w:t xml:space="preserve"> </w:t>
      </w:r>
      <w:r w:rsidR="0036467D">
        <w:rPr>
          <w:lang w:eastAsia="en-US"/>
        </w:rPr>
        <w:t>about</w:t>
      </w:r>
      <w:r w:rsidR="00B22748">
        <w:rPr>
          <w:lang w:eastAsia="en-US"/>
        </w:rPr>
        <w:t xml:space="preserve"> </w:t>
      </w:r>
      <w:r w:rsidR="0036467D">
        <w:rPr>
          <w:lang w:eastAsia="en-US"/>
        </w:rPr>
        <w:t>them</w:t>
      </w:r>
      <w:r w:rsidR="00B22748">
        <w:rPr>
          <w:lang w:eastAsia="en-US"/>
        </w:rPr>
        <w:t xml:space="preserve"> </w:t>
      </w:r>
      <w:r w:rsidR="00973461" w:rsidRPr="005B2F9F">
        <w:rPr>
          <w:lang w:eastAsia="en-US"/>
        </w:rPr>
        <w:t>2</w:t>
      </w:r>
      <w:r w:rsidR="00B22748">
        <w:rPr>
          <w:lang w:eastAsia="en-US"/>
        </w:rPr>
        <w:t xml:space="preserve"> </w:t>
      </w:r>
      <w:r w:rsidR="00973461" w:rsidRPr="005B2F9F">
        <w:rPr>
          <w:lang w:eastAsia="en-US"/>
        </w:rPr>
        <w:t>hours</w:t>
      </w:r>
      <w:r w:rsidR="00B22748">
        <w:rPr>
          <w:lang w:eastAsia="en-US"/>
        </w:rPr>
        <w:t xml:space="preserve"> </w:t>
      </w:r>
      <w:r w:rsidR="00973461" w:rsidRPr="005B2F9F">
        <w:rPr>
          <w:lang w:eastAsia="en-US"/>
        </w:rPr>
        <w:t>before</w:t>
      </w:r>
      <w:r w:rsidR="00B22748">
        <w:rPr>
          <w:lang w:eastAsia="en-US"/>
        </w:rPr>
        <w:t xml:space="preserve"> </w:t>
      </w:r>
      <w:r w:rsidR="0036467D">
        <w:rPr>
          <w:lang w:eastAsia="en-US"/>
        </w:rPr>
        <w:t>each</w:t>
      </w:r>
      <w:r w:rsidR="00B22748">
        <w:rPr>
          <w:lang w:eastAsia="en-US"/>
        </w:rPr>
        <w:t xml:space="preserve"> </w:t>
      </w:r>
      <w:r w:rsidR="00973461" w:rsidRPr="005B2F9F">
        <w:rPr>
          <w:lang w:eastAsia="en-US"/>
        </w:rPr>
        <w:t>appointment.</w:t>
      </w:r>
    </w:p>
    <w:p w14:paraId="3D7F97D2" w14:textId="79E7835D" w:rsidR="00527CB8" w:rsidRDefault="00942741">
      <w:pPr>
        <w:pStyle w:val="Head2"/>
      </w:pPr>
      <w:r>
        <w:t>Conditions</w:t>
      </w:r>
    </w:p>
    <w:p w14:paraId="41A7912E" w14:textId="1B4833E3" w:rsidR="009F68B3" w:rsidRPr="005B2F9F" w:rsidRDefault="009F68B3" w:rsidP="005B2F9F">
      <w:pPr>
        <w:pStyle w:val="ad"/>
        <w:jc w:val="center"/>
        <w:rPr>
          <w:rFonts w:ascii="Linux Biolinum O" w:hAnsi="Linux Biolinum O" w:cs="Linux Biolinum O"/>
          <w:sz w:val="16"/>
        </w:rPr>
      </w:pPr>
      <w:bookmarkStart w:id="22" w:name="_Ref74928170"/>
      <w:r w:rsidRPr="005B2F9F">
        <w:rPr>
          <w:rFonts w:ascii="Linux Biolinum O" w:eastAsia="Cambria" w:hAnsi="Linux Biolinum O" w:cs="Linux Biolinum O"/>
          <w:i w:val="0"/>
          <w:iCs w:val="0"/>
          <w:color w:val="auto"/>
          <w:sz w:val="16"/>
          <w:szCs w:val="24"/>
          <w:lang w:eastAsia="ja-JP"/>
        </w:rPr>
        <w:t>Table</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932509">
        <w:rPr>
          <w:rFonts w:ascii="Linux Biolinum O" w:eastAsia="Cambria" w:hAnsi="Linux Biolinum O" w:cs="Linux Biolinum O"/>
          <w:i w:val="0"/>
          <w:iCs w:val="0"/>
          <w:noProof/>
          <w:color w:val="auto"/>
          <w:sz w:val="16"/>
          <w:szCs w:val="24"/>
          <w:lang w:eastAsia="ja-JP"/>
        </w:rPr>
        <w:t>8</w:t>
      </w:r>
      <w:r w:rsidRPr="005B2F9F">
        <w:rPr>
          <w:rFonts w:ascii="Linux Biolinum O" w:eastAsia="Cambria" w:hAnsi="Linux Biolinum O" w:cs="Linux Biolinum O"/>
          <w:i w:val="0"/>
          <w:iCs w:val="0"/>
          <w:color w:val="auto"/>
          <w:sz w:val="16"/>
          <w:szCs w:val="24"/>
          <w:lang w:eastAsia="ja-JP"/>
        </w:rPr>
        <w:fldChar w:fldCharType="end"/>
      </w:r>
      <w:bookmarkEnd w:id="22"/>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Condition</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assignment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used</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in</w:t>
      </w:r>
      <w:r w:rsidR="00B22748">
        <w:rPr>
          <w:rFonts w:ascii="Linux Biolinum O" w:eastAsia="Cambria" w:hAnsi="Linux Biolinum O" w:cs="Linux Biolinum O"/>
          <w:i w:val="0"/>
          <w:iCs w:val="0"/>
          <w:color w:val="auto"/>
          <w:sz w:val="16"/>
          <w:szCs w:val="24"/>
          <w:lang w:eastAsia="ja-JP"/>
        </w:rPr>
        <w:t xml:space="preserve"> </w:t>
      </w:r>
      <w:r w:rsidR="00872F78">
        <w:rPr>
          <w:rFonts w:ascii="Linux Biolinum O" w:eastAsia="Cambria" w:hAnsi="Linux Biolinum O" w:cs="Linux Biolinum O"/>
          <w:i w:val="0"/>
          <w:iCs w:val="0"/>
          <w:color w:val="auto"/>
          <w:sz w:val="16"/>
          <w:szCs w:val="24"/>
          <w:lang w:eastAsia="ja-JP"/>
        </w:rPr>
        <w:t>S</w:t>
      </w:r>
      <w:r w:rsidR="00872F78" w:rsidRPr="005B2F9F">
        <w:rPr>
          <w:rFonts w:ascii="Linux Biolinum O" w:eastAsia="Cambria" w:hAnsi="Linux Biolinum O" w:cs="Linux Biolinum O"/>
          <w:i w:val="0"/>
          <w:iCs w:val="0"/>
          <w:color w:val="auto"/>
          <w:sz w:val="16"/>
          <w:szCs w:val="24"/>
          <w:lang w:eastAsia="ja-JP"/>
        </w:rPr>
        <w:t>tudy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2</w:t>
      </w:r>
      <w:r w:rsidR="00240FA7">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AP</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“Automatic</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Pausing,”</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CTL</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“Control,”</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and</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stands</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fo</w:t>
      </w:r>
      <w:commentRangeStart w:id="23"/>
      <w:r w:rsidR="00240FA7">
        <w:rPr>
          <w:rFonts w:ascii="Linux Biolinum O" w:eastAsia="Cambria" w:hAnsi="Linux Biolinum O" w:cs="Linux Biolinum O"/>
          <w:i w:val="0"/>
          <w:iCs w:val="0"/>
          <w:color w:val="auto"/>
          <w:sz w:val="16"/>
          <w:szCs w:val="24"/>
          <w:lang w:eastAsia="ja-JP"/>
        </w:rPr>
        <w:t>r</w:t>
      </w:r>
      <w:r w:rsidR="00B22748">
        <w:rPr>
          <w:rFonts w:ascii="Linux Biolinum O" w:eastAsia="Cambria" w:hAnsi="Linux Biolinum O" w:cs="Linux Biolinum O"/>
          <w:i w:val="0"/>
          <w:iCs w:val="0"/>
          <w:color w:val="auto"/>
          <w:sz w:val="16"/>
          <w:szCs w:val="24"/>
          <w:lang w:eastAsia="ja-JP"/>
        </w:rPr>
        <w:t xml:space="preserve"> </w:t>
      </w:r>
      <w:r w:rsidR="00240FA7">
        <w:rPr>
          <w:rFonts w:ascii="Linux Biolinum O" w:eastAsia="Cambria" w:hAnsi="Linux Biolinum O" w:cs="Linux Biolinum O"/>
          <w:i w:val="0"/>
          <w:iCs w:val="0"/>
          <w:color w:val="auto"/>
          <w:sz w:val="16"/>
          <w:szCs w:val="24"/>
          <w:lang w:eastAsia="ja-JP"/>
        </w:rPr>
        <w:t>“Scenario.”</w:t>
      </w:r>
      <w:commentRangeEnd w:id="23"/>
      <w:r w:rsidR="002A2661">
        <w:rPr>
          <w:rStyle w:val="aa"/>
          <w:rFonts w:eastAsiaTheme="minorEastAsia"/>
          <w:i w:val="0"/>
          <w:iCs w:val="0"/>
          <w:color w:val="auto"/>
          <w:lang w:val="en-CA" w:eastAsia="zh-CN"/>
        </w:rPr>
        <w:commentReference w:id="23"/>
      </w:r>
    </w:p>
    <w:tbl>
      <w:tblPr>
        <w:tblStyle w:val="a9"/>
        <w:tblW w:w="0" w:type="auto"/>
        <w:jc w:val="center"/>
        <w:tblLook w:val="04A0" w:firstRow="1" w:lastRow="0" w:firstColumn="1" w:lastColumn="0" w:noHBand="0" w:noVBand="1"/>
      </w:tblPr>
      <w:tblGrid>
        <w:gridCol w:w="497"/>
        <w:gridCol w:w="734"/>
        <w:gridCol w:w="734"/>
        <w:gridCol w:w="734"/>
        <w:gridCol w:w="734"/>
        <w:gridCol w:w="734"/>
        <w:gridCol w:w="734"/>
      </w:tblGrid>
      <w:tr w:rsidR="003D4108" w14:paraId="215B03BF" w14:textId="77777777" w:rsidTr="003D4108">
        <w:trPr>
          <w:jc w:val="center"/>
        </w:trPr>
        <w:tc>
          <w:tcPr>
            <w:tcW w:w="497" w:type="dxa"/>
          </w:tcPr>
          <w:p w14:paraId="4108FB60" w14:textId="77777777" w:rsidR="000C7123" w:rsidRPr="003D4108" w:rsidRDefault="000C7123" w:rsidP="003D4108">
            <w:pPr>
              <w:pStyle w:val="Para"/>
              <w:ind w:firstLine="0"/>
              <w:jc w:val="center"/>
              <w:rPr>
                <w:sz w:val="14"/>
                <w:szCs w:val="14"/>
                <w:lang w:eastAsia="en-US"/>
              </w:rPr>
            </w:pPr>
          </w:p>
        </w:tc>
        <w:tc>
          <w:tcPr>
            <w:tcW w:w="714" w:type="dxa"/>
          </w:tcPr>
          <w:p w14:paraId="10A06712" w14:textId="0D6F4D9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1</w:t>
            </w:r>
          </w:p>
        </w:tc>
        <w:tc>
          <w:tcPr>
            <w:tcW w:w="714" w:type="dxa"/>
          </w:tcPr>
          <w:p w14:paraId="749EE52B" w14:textId="0201960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2</w:t>
            </w:r>
          </w:p>
        </w:tc>
        <w:tc>
          <w:tcPr>
            <w:tcW w:w="714" w:type="dxa"/>
          </w:tcPr>
          <w:p w14:paraId="0ECA9557" w14:textId="11E5F034"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3</w:t>
            </w:r>
          </w:p>
        </w:tc>
        <w:tc>
          <w:tcPr>
            <w:tcW w:w="714" w:type="dxa"/>
          </w:tcPr>
          <w:p w14:paraId="0CCFE1AE" w14:textId="3D3CA3F4"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4</w:t>
            </w:r>
          </w:p>
        </w:tc>
        <w:tc>
          <w:tcPr>
            <w:tcW w:w="719" w:type="dxa"/>
          </w:tcPr>
          <w:p w14:paraId="1E119718" w14:textId="5A6AA6C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5</w:t>
            </w:r>
          </w:p>
        </w:tc>
        <w:tc>
          <w:tcPr>
            <w:tcW w:w="714" w:type="dxa"/>
          </w:tcPr>
          <w:p w14:paraId="23DE471E" w14:textId="488DD42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T</w:t>
            </w:r>
            <w:r w:rsidRPr="003D4108">
              <w:rPr>
                <w:sz w:val="14"/>
                <w:szCs w:val="14"/>
                <w:lang w:eastAsia="en-US"/>
              </w:rPr>
              <w:t>rial</w:t>
            </w:r>
            <w:r w:rsidR="00B22748">
              <w:rPr>
                <w:sz w:val="14"/>
                <w:szCs w:val="14"/>
                <w:lang w:eastAsia="en-US"/>
              </w:rPr>
              <w:t xml:space="preserve"> </w:t>
            </w:r>
            <w:r w:rsidRPr="003D4108">
              <w:rPr>
                <w:sz w:val="14"/>
                <w:szCs w:val="14"/>
                <w:lang w:eastAsia="en-US"/>
              </w:rPr>
              <w:t>6</w:t>
            </w:r>
          </w:p>
        </w:tc>
      </w:tr>
      <w:tr w:rsidR="003D4108" w14:paraId="1A7DE8DF" w14:textId="77777777" w:rsidTr="003D4108">
        <w:trPr>
          <w:jc w:val="center"/>
        </w:trPr>
        <w:tc>
          <w:tcPr>
            <w:tcW w:w="497" w:type="dxa"/>
          </w:tcPr>
          <w:p w14:paraId="3BAB728E" w14:textId="64E1AD2F"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w:t>
            </w:r>
          </w:p>
        </w:tc>
        <w:tc>
          <w:tcPr>
            <w:tcW w:w="714" w:type="dxa"/>
          </w:tcPr>
          <w:p w14:paraId="3B5685F5" w14:textId="25163809" w:rsidR="000C7123" w:rsidRPr="003D4108" w:rsidRDefault="00240FA7" w:rsidP="003D4108">
            <w:pPr>
              <w:pStyle w:val="Para"/>
              <w:ind w:firstLine="0"/>
              <w:jc w:val="center"/>
              <w:rPr>
                <w:sz w:val="14"/>
                <w:szCs w:val="14"/>
                <w:lang w:eastAsia="en-US"/>
              </w:rPr>
            </w:pPr>
            <w:r>
              <w:rPr>
                <w:sz w:val="14"/>
                <w:szCs w:val="14"/>
                <w:lang w:eastAsia="en-US"/>
              </w:rPr>
              <w:t>S1</w:t>
            </w:r>
            <w:r>
              <w:rPr>
                <w:rFonts w:ascii="Arial" w:hAnsi="Arial" w:cs="Arial"/>
                <w:sz w:val="14"/>
                <w:szCs w:val="14"/>
                <w:lang w:eastAsia="en-US"/>
              </w:rPr>
              <w:t>×</w:t>
            </w:r>
            <w:r w:rsidR="000C7123" w:rsidRPr="003D4108">
              <w:rPr>
                <w:sz w:val="14"/>
                <w:szCs w:val="14"/>
                <w:lang w:eastAsia="en-US"/>
              </w:rPr>
              <w:t>AP</w:t>
            </w:r>
          </w:p>
        </w:tc>
        <w:tc>
          <w:tcPr>
            <w:tcW w:w="714" w:type="dxa"/>
          </w:tcPr>
          <w:p w14:paraId="015DCFB7" w14:textId="56313E6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06F64C71" w14:textId="31DAF2F6"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31DF3DEE" w14:textId="351F7D1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9" w:type="dxa"/>
          </w:tcPr>
          <w:p w14:paraId="5C579F40" w14:textId="05A2AE1A"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8853CE5" w14:textId="3DBEDF0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r>
      <w:tr w:rsidR="003D4108" w14:paraId="3CE438BE" w14:textId="77777777" w:rsidTr="003D4108">
        <w:trPr>
          <w:jc w:val="center"/>
        </w:trPr>
        <w:tc>
          <w:tcPr>
            <w:tcW w:w="497" w:type="dxa"/>
          </w:tcPr>
          <w:p w14:paraId="6B5B7805" w14:textId="4B989B41"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2</w:t>
            </w:r>
          </w:p>
        </w:tc>
        <w:tc>
          <w:tcPr>
            <w:tcW w:w="714" w:type="dxa"/>
          </w:tcPr>
          <w:p w14:paraId="2F183CD2" w14:textId="30489E10"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4FE2186F" w14:textId="199A160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D0337D" w14:textId="317D3BFE"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61542218" w14:textId="5E0C57C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9" w:type="dxa"/>
          </w:tcPr>
          <w:p w14:paraId="73ACCAD5" w14:textId="2E501AA4"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46EE3E98" w14:textId="6C6718A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r>
      <w:tr w:rsidR="003D4108" w14:paraId="1556D526" w14:textId="77777777" w:rsidTr="003D4108">
        <w:trPr>
          <w:jc w:val="center"/>
        </w:trPr>
        <w:tc>
          <w:tcPr>
            <w:tcW w:w="497" w:type="dxa"/>
          </w:tcPr>
          <w:p w14:paraId="1A619D9A" w14:textId="78FA8AEB"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3</w:t>
            </w:r>
          </w:p>
        </w:tc>
        <w:tc>
          <w:tcPr>
            <w:tcW w:w="714" w:type="dxa"/>
          </w:tcPr>
          <w:p w14:paraId="2DE7E8D9" w14:textId="15C41879"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34DCA6BF" w14:textId="4F7DB76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FF5C608" w14:textId="44D6EDF1"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2BACFCF" w14:textId="4CF261E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9" w:type="dxa"/>
          </w:tcPr>
          <w:p w14:paraId="33C32D2A" w14:textId="20B54779"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61A86C7D" w14:textId="07E7BA65"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r>
      <w:tr w:rsidR="003D4108" w14:paraId="0C510B2B" w14:textId="77777777" w:rsidTr="003D4108">
        <w:trPr>
          <w:jc w:val="center"/>
        </w:trPr>
        <w:tc>
          <w:tcPr>
            <w:tcW w:w="497" w:type="dxa"/>
          </w:tcPr>
          <w:p w14:paraId="3F3BCF33" w14:textId="0E43CFE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4</w:t>
            </w:r>
          </w:p>
        </w:tc>
        <w:tc>
          <w:tcPr>
            <w:tcW w:w="714" w:type="dxa"/>
          </w:tcPr>
          <w:p w14:paraId="74889A6F" w14:textId="441D8561"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37999C65" w14:textId="07BF81A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1B11A323" w14:textId="64A10E3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EAC4465" w14:textId="5D884C94"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9" w:type="dxa"/>
          </w:tcPr>
          <w:p w14:paraId="01C87F88" w14:textId="70AAC496"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03D137A9" w14:textId="7E762546"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r>
      <w:tr w:rsidR="003D4108" w14:paraId="3BD0497B" w14:textId="77777777" w:rsidTr="003D4108">
        <w:trPr>
          <w:jc w:val="center"/>
        </w:trPr>
        <w:tc>
          <w:tcPr>
            <w:tcW w:w="497" w:type="dxa"/>
          </w:tcPr>
          <w:p w14:paraId="1C2620A5" w14:textId="3F6F94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5</w:t>
            </w:r>
          </w:p>
        </w:tc>
        <w:tc>
          <w:tcPr>
            <w:tcW w:w="714" w:type="dxa"/>
          </w:tcPr>
          <w:p w14:paraId="7DBF0EB7" w14:textId="0EA8AAAB"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25A4854F" w14:textId="0670FED6"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339AE0DF" w14:textId="1ABA81B1"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57B19531" w14:textId="3A837FD3"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9" w:type="dxa"/>
          </w:tcPr>
          <w:p w14:paraId="52B54BE5" w14:textId="58F6E8A7"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102D7AE4" w14:textId="54E776A3"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r>
      <w:tr w:rsidR="003D4108" w14:paraId="5D594BCB" w14:textId="77777777" w:rsidTr="003D4108">
        <w:trPr>
          <w:jc w:val="center"/>
        </w:trPr>
        <w:tc>
          <w:tcPr>
            <w:tcW w:w="497" w:type="dxa"/>
          </w:tcPr>
          <w:p w14:paraId="409FC68E" w14:textId="0CFB457C"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6</w:t>
            </w:r>
          </w:p>
        </w:tc>
        <w:tc>
          <w:tcPr>
            <w:tcW w:w="714" w:type="dxa"/>
          </w:tcPr>
          <w:p w14:paraId="4C910B61" w14:textId="1522E597"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736E6140" w14:textId="6CBE157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95CC5C" w14:textId="62AFAE26"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49CDC5DB" w14:textId="36AC9D4A"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9" w:type="dxa"/>
          </w:tcPr>
          <w:p w14:paraId="762C33B4" w14:textId="00EDDFC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8C875BB" w14:textId="5F93F46A"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r>
      <w:tr w:rsidR="003D4108" w14:paraId="096EA9C3" w14:textId="77777777" w:rsidTr="003D4108">
        <w:trPr>
          <w:jc w:val="center"/>
        </w:trPr>
        <w:tc>
          <w:tcPr>
            <w:tcW w:w="497" w:type="dxa"/>
          </w:tcPr>
          <w:p w14:paraId="45BD81D0" w14:textId="491A7355"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7</w:t>
            </w:r>
          </w:p>
        </w:tc>
        <w:tc>
          <w:tcPr>
            <w:tcW w:w="714" w:type="dxa"/>
          </w:tcPr>
          <w:p w14:paraId="1229E4F4" w14:textId="0F95106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6C4116B1" w14:textId="53625C87"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18106B08" w14:textId="1A3CE52C"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8E6C695" w14:textId="392C00A4"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9" w:type="dxa"/>
          </w:tcPr>
          <w:p w14:paraId="585D1034" w14:textId="660AAC8F"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05437F13" w14:textId="6199E1A3"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r>
      <w:tr w:rsidR="003D4108" w14:paraId="665E4728" w14:textId="77777777" w:rsidTr="003D4108">
        <w:trPr>
          <w:jc w:val="center"/>
        </w:trPr>
        <w:tc>
          <w:tcPr>
            <w:tcW w:w="497" w:type="dxa"/>
          </w:tcPr>
          <w:p w14:paraId="6C6C55F6" w14:textId="59E9819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8</w:t>
            </w:r>
          </w:p>
        </w:tc>
        <w:tc>
          <w:tcPr>
            <w:tcW w:w="714" w:type="dxa"/>
          </w:tcPr>
          <w:p w14:paraId="132A9F67" w14:textId="1FF4F203"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6531EE95" w14:textId="6340A607"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4" w:type="dxa"/>
          </w:tcPr>
          <w:p w14:paraId="479AC4DC" w14:textId="069E6B99"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4" w:type="dxa"/>
          </w:tcPr>
          <w:p w14:paraId="177F19FF" w14:textId="3DBA8BF3"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9" w:type="dxa"/>
          </w:tcPr>
          <w:p w14:paraId="0214F899" w14:textId="2F5EFC01"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991B875" w14:textId="3233FB2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r>
      <w:tr w:rsidR="003D4108" w14:paraId="44B06C2D" w14:textId="77777777" w:rsidTr="003D4108">
        <w:trPr>
          <w:jc w:val="center"/>
        </w:trPr>
        <w:tc>
          <w:tcPr>
            <w:tcW w:w="497" w:type="dxa"/>
          </w:tcPr>
          <w:p w14:paraId="2A1F51DE" w14:textId="1F0C68EE"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9</w:t>
            </w:r>
          </w:p>
        </w:tc>
        <w:tc>
          <w:tcPr>
            <w:tcW w:w="714" w:type="dxa"/>
          </w:tcPr>
          <w:p w14:paraId="0E948605" w14:textId="426C5490"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72E63585" w14:textId="5CECB704"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04A02901" w14:textId="31343736"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c>
          <w:tcPr>
            <w:tcW w:w="714" w:type="dxa"/>
          </w:tcPr>
          <w:p w14:paraId="0F51BE3E" w14:textId="42CFBEF2"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9" w:type="dxa"/>
          </w:tcPr>
          <w:p w14:paraId="4DFC10D0" w14:textId="5B69C387"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5A1DCF8E" w14:textId="3884FF41"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r>
      <w:tr w:rsidR="003D4108" w14:paraId="757E78C1" w14:textId="77777777" w:rsidTr="003D4108">
        <w:trPr>
          <w:jc w:val="center"/>
        </w:trPr>
        <w:tc>
          <w:tcPr>
            <w:tcW w:w="497" w:type="dxa"/>
          </w:tcPr>
          <w:p w14:paraId="201962E4" w14:textId="3C44FCF9"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10</w:t>
            </w:r>
          </w:p>
        </w:tc>
        <w:tc>
          <w:tcPr>
            <w:tcW w:w="714" w:type="dxa"/>
          </w:tcPr>
          <w:p w14:paraId="08F3789B" w14:textId="1EFBFF59" w:rsidR="000C7123" w:rsidRPr="003D4108" w:rsidRDefault="00240FA7" w:rsidP="003D4108">
            <w:pPr>
              <w:pStyle w:val="Para"/>
              <w:ind w:firstLine="0"/>
              <w:jc w:val="center"/>
              <w:rPr>
                <w:sz w:val="14"/>
                <w:szCs w:val="14"/>
                <w:lang w:eastAsia="en-US"/>
              </w:rPr>
            </w:pPr>
            <w:r>
              <w:rPr>
                <w:sz w:val="14"/>
                <w:szCs w:val="14"/>
                <w:lang w:eastAsia="en-US"/>
              </w:rPr>
              <w:t>S5×</w:t>
            </w:r>
            <w:r w:rsidR="003D4108" w:rsidRPr="003D4108">
              <w:rPr>
                <w:sz w:val="14"/>
                <w:szCs w:val="14"/>
                <w:lang w:eastAsia="en-US"/>
              </w:rPr>
              <w:t>CTL</w:t>
            </w:r>
          </w:p>
        </w:tc>
        <w:tc>
          <w:tcPr>
            <w:tcW w:w="714" w:type="dxa"/>
          </w:tcPr>
          <w:p w14:paraId="7F66997D" w14:textId="74A1AA00"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4" w:type="dxa"/>
          </w:tcPr>
          <w:p w14:paraId="1E1B3FAE" w14:textId="207D53CB" w:rsidR="000C7123" w:rsidRPr="003D4108" w:rsidRDefault="00240FA7" w:rsidP="003D4108">
            <w:pPr>
              <w:pStyle w:val="Para"/>
              <w:ind w:firstLine="0"/>
              <w:jc w:val="center"/>
              <w:rPr>
                <w:sz w:val="14"/>
                <w:szCs w:val="14"/>
                <w:lang w:eastAsia="en-US"/>
              </w:rPr>
            </w:pPr>
            <w:r>
              <w:rPr>
                <w:sz w:val="14"/>
                <w:szCs w:val="14"/>
                <w:lang w:eastAsia="en-US"/>
              </w:rPr>
              <w:t>S1×</w:t>
            </w:r>
            <w:r w:rsidR="003D4108" w:rsidRPr="003D4108">
              <w:rPr>
                <w:sz w:val="14"/>
                <w:szCs w:val="14"/>
                <w:lang w:eastAsia="en-US"/>
              </w:rPr>
              <w:t>CTL</w:t>
            </w:r>
          </w:p>
        </w:tc>
        <w:tc>
          <w:tcPr>
            <w:tcW w:w="714" w:type="dxa"/>
          </w:tcPr>
          <w:p w14:paraId="1666C603" w14:textId="5AACD4D6" w:rsidR="000C7123" w:rsidRPr="003D4108" w:rsidRDefault="00240FA7" w:rsidP="003D4108">
            <w:pPr>
              <w:pStyle w:val="Para"/>
              <w:ind w:firstLine="0"/>
              <w:jc w:val="center"/>
              <w:rPr>
                <w:sz w:val="14"/>
                <w:szCs w:val="14"/>
                <w:lang w:eastAsia="en-US"/>
              </w:rPr>
            </w:pPr>
            <w:r>
              <w:rPr>
                <w:sz w:val="14"/>
                <w:szCs w:val="14"/>
                <w:lang w:eastAsia="en-US"/>
              </w:rPr>
              <w:t>S2×</w:t>
            </w:r>
            <w:r w:rsidR="000C7123" w:rsidRPr="003D4108">
              <w:rPr>
                <w:sz w:val="14"/>
                <w:szCs w:val="14"/>
                <w:lang w:eastAsia="en-US"/>
              </w:rPr>
              <w:t>AP</w:t>
            </w:r>
          </w:p>
        </w:tc>
        <w:tc>
          <w:tcPr>
            <w:tcW w:w="719" w:type="dxa"/>
          </w:tcPr>
          <w:p w14:paraId="7FC725B8" w14:textId="1E83EDAA"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15FF12BC" w14:textId="53720379" w:rsidR="000C7123" w:rsidRPr="003D4108" w:rsidRDefault="00240FA7" w:rsidP="003D4108">
            <w:pPr>
              <w:pStyle w:val="Para"/>
              <w:ind w:firstLine="0"/>
              <w:jc w:val="center"/>
              <w:rPr>
                <w:sz w:val="14"/>
                <w:szCs w:val="14"/>
                <w:lang w:eastAsia="en-US"/>
              </w:rPr>
            </w:pPr>
            <w:r>
              <w:rPr>
                <w:sz w:val="14"/>
                <w:szCs w:val="14"/>
                <w:lang w:eastAsia="en-US"/>
              </w:rPr>
              <w:t>S4×</w:t>
            </w:r>
            <w:r w:rsidR="000C7123" w:rsidRPr="003D4108">
              <w:rPr>
                <w:sz w:val="14"/>
                <w:szCs w:val="14"/>
                <w:lang w:eastAsia="en-US"/>
              </w:rPr>
              <w:t>AP</w:t>
            </w:r>
          </w:p>
        </w:tc>
      </w:tr>
      <w:tr w:rsidR="003D4108" w14:paraId="2A0B3AFC" w14:textId="77777777" w:rsidTr="003D4108">
        <w:trPr>
          <w:jc w:val="center"/>
        </w:trPr>
        <w:tc>
          <w:tcPr>
            <w:tcW w:w="497" w:type="dxa"/>
          </w:tcPr>
          <w:p w14:paraId="7A59E133" w14:textId="7CB136C6"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11</w:t>
            </w:r>
          </w:p>
        </w:tc>
        <w:tc>
          <w:tcPr>
            <w:tcW w:w="714" w:type="dxa"/>
          </w:tcPr>
          <w:p w14:paraId="65215C2F" w14:textId="7EB17386" w:rsidR="000C7123" w:rsidRPr="003D4108" w:rsidRDefault="00240FA7" w:rsidP="003D4108">
            <w:pPr>
              <w:pStyle w:val="Para"/>
              <w:ind w:firstLine="0"/>
              <w:jc w:val="center"/>
              <w:rPr>
                <w:sz w:val="14"/>
                <w:szCs w:val="14"/>
                <w:lang w:eastAsia="en-US"/>
              </w:rPr>
            </w:pPr>
            <w:r>
              <w:rPr>
                <w:sz w:val="14"/>
                <w:szCs w:val="14"/>
                <w:lang w:eastAsia="en-US"/>
              </w:rPr>
              <w:t>S6×</w:t>
            </w:r>
            <w:r w:rsidR="000C7123" w:rsidRPr="003D4108">
              <w:rPr>
                <w:sz w:val="14"/>
                <w:szCs w:val="14"/>
                <w:lang w:eastAsia="en-US"/>
              </w:rPr>
              <w:t>AP</w:t>
            </w:r>
          </w:p>
        </w:tc>
        <w:tc>
          <w:tcPr>
            <w:tcW w:w="714" w:type="dxa"/>
          </w:tcPr>
          <w:p w14:paraId="4BDA5E40" w14:textId="287092BF"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135E9BAA" w14:textId="6B4919BD"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c>
          <w:tcPr>
            <w:tcW w:w="714" w:type="dxa"/>
          </w:tcPr>
          <w:p w14:paraId="2F867724" w14:textId="762532BC" w:rsidR="000C7123" w:rsidRPr="003D4108" w:rsidRDefault="00240FA7" w:rsidP="003D4108">
            <w:pPr>
              <w:pStyle w:val="Para"/>
              <w:ind w:firstLine="0"/>
              <w:jc w:val="center"/>
              <w:rPr>
                <w:sz w:val="14"/>
                <w:szCs w:val="14"/>
                <w:lang w:eastAsia="en-US"/>
              </w:rPr>
            </w:pPr>
            <w:r>
              <w:rPr>
                <w:sz w:val="14"/>
                <w:szCs w:val="14"/>
                <w:lang w:eastAsia="en-US"/>
              </w:rPr>
              <w:t>S3×</w:t>
            </w:r>
            <w:r w:rsidR="003D4108" w:rsidRPr="003D4108">
              <w:rPr>
                <w:sz w:val="14"/>
                <w:szCs w:val="14"/>
                <w:lang w:eastAsia="en-US"/>
              </w:rPr>
              <w:t>CTL</w:t>
            </w:r>
          </w:p>
        </w:tc>
        <w:tc>
          <w:tcPr>
            <w:tcW w:w="719" w:type="dxa"/>
          </w:tcPr>
          <w:p w14:paraId="54956443" w14:textId="1945E615"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0234436C" w14:textId="5830D78A"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r>
      <w:tr w:rsidR="003D4108" w14:paraId="6D3D633E" w14:textId="77777777" w:rsidTr="003D4108">
        <w:trPr>
          <w:jc w:val="center"/>
        </w:trPr>
        <w:tc>
          <w:tcPr>
            <w:tcW w:w="497" w:type="dxa"/>
          </w:tcPr>
          <w:p w14:paraId="7D42925C" w14:textId="2A3F8392" w:rsidR="000C7123" w:rsidRPr="003D4108" w:rsidRDefault="000C7123" w:rsidP="003D4108">
            <w:pPr>
              <w:pStyle w:val="Para"/>
              <w:ind w:firstLine="0"/>
              <w:jc w:val="center"/>
              <w:rPr>
                <w:sz w:val="14"/>
                <w:szCs w:val="14"/>
                <w:lang w:eastAsia="en-US"/>
              </w:rPr>
            </w:pPr>
            <w:r w:rsidRPr="003D4108">
              <w:rPr>
                <w:rFonts w:hint="eastAsia"/>
                <w:sz w:val="14"/>
                <w:szCs w:val="14"/>
                <w:lang w:eastAsia="en-US"/>
              </w:rPr>
              <w:t>P</w:t>
            </w:r>
            <w:r w:rsidRPr="003D4108">
              <w:rPr>
                <w:sz w:val="14"/>
                <w:szCs w:val="14"/>
                <w:lang w:eastAsia="en-US"/>
              </w:rPr>
              <w:t>12</w:t>
            </w:r>
          </w:p>
        </w:tc>
        <w:tc>
          <w:tcPr>
            <w:tcW w:w="714" w:type="dxa"/>
          </w:tcPr>
          <w:p w14:paraId="7DF5E18F" w14:textId="260261B1" w:rsidR="000C7123" w:rsidRPr="003D4108" w:rsidRDefault="00240FA7" w:rsidP="003D4108">
            <w:pPr>
              <w:pStyle w:val="Para"/>
              <w:ind w:firstLine="0"/>
              <w:jc w:val="center"/>
              <w:rPr>
                <w:sz w:val="14"/>
                <w:szCs w:val="14"/>
                <w:lang w:eastAsia="en-US"/>
              </w:rPr>
            </w:pPr>
            <w:r>
              <w:rPr>
                <w:sz w:val="14"/>
                <w:szCs w:val="14"/>
                <w:lang w:eastAsia="en-US"/>
              </w:rPr>
              <w:t>S6×</w:t>
            </w:r>
            <w:r w:rsidR="003D4108" w:rsidRPr="003D4108">
              <w:rPr>
                <w:sz w:val="14"/>
                <w:szCs w:val="14"/>
                <w:lang w:eastAsia="en-US"/>
              </w:rPr>
              <w:t>CTL</w:t>
            </w:r>
          </w:p>
        </w:tc>
        <w:tc>
          <w:tcPr>
            <w:tcW w:w="714" w:type="dxa"/>
          </w:tcPr>
          <w:p w14:paraId="5CDB31BE" w14:textId="46D979BF" w:rsidR="000C7123" w:rsidRPr="003D4108" w:rsidRDefault="00240FA7" w:rsidP="003D4108">
            <w:pPr>
              <w:pStyle w:val="Para"/>
              <w:ind w:firstLine="0"/>
              <w:jc w:val="center"/>
              <w:rPr>
                <w:sz w:val="14"/>
                <w:szCs w:val="14"/>
                <w:lang w:eastAsia="en-US"/>
              </w:rPr>
            </w:pPr>
            <w:r>
              <w:rPr>
                <w:sz w:val="14"/>
                <w:szCs w:val="14"/>
                <w:lang w:eastAsia="en-US"/>
              </w:rPr>
              <w:t>S1×</w:t>
            </w:r>
            <w:r w:rsidR="000C7123" w:rsidRPr="003D4108">
              <w:rPr>
                <w:sz w:val="14"/>
                <w:szCs w:val="14"/>
                <w:lang w:eastAsia="en-US"/>
              </w:rPr>
              <w:t>AP</w:t>
            </w:r>
          </w:p>
        </w:tc>
        <w:tc>
          <w:tcPr>
            <w:tcW w:w="714" w:type="dxa"/>
          </w:tcPr>
          <w:p w14:paraId="60103D88" w14:textId="14C7748D" w:rsidR="000C7123" w:rsidRPr="003D4108" w:rsidRDefault="00240FA7" w:rsidP="003D4108">
            <w:pPr>
              <w:pStyle w:val="Para"/>
              <w:ind w:firstLine="0"/>
              <w:jc w:val="center"/>
              <w:rPr>
                <w:sz w:val="14"/>
                <w:szCs w:val="14"/>
                <w:lang w:eastAsia="en-US"/>
              </w:rPr>
            </w:pPr>
            <w:r>
              <w:rPr>
                <w:sz w:val="14"/>
                <w:szCs w:val="14"/>
                <w:lang w:eastAsia="en-US"/>
              </w:rPr>
              <w:t>S2×</w:t>
            </w:r>
            <w:r w:rsidR="003D4108" w:rsidRPr="003D4108">
              <w:rPr>
                <w:sz w:val="14"/>
                <w:szCs w:val="14"/>
                <w:lang w:eastAsia="en-US"/>
              </w:rPr>
              <w:t>CTL</w:t>
            </w:r>
          </w:p>
        </w:tc>
        <w:tc>
          <w:tcPr>
            <w:tcW w:w="714" w:type="dxa"/>
          </w:tcPr>
          <w:p w14:paraId="6A157FBE" w14:textId="19A35724" w:rsidR="000C7123" w:rsidRPr="003D4108" w:rsidRDefault="00240FA7" w:rsidP="003D4108">
            <w:pPr>
              <w:pStyle w:val="Para"/>
              <w:ind w:firstLine="0"/>
              <w:jc w:val="center"/>
              <w:rPr>
                <w:sz w:val="14"/>
                <w:szCs w:val="14"/>
                <w:lang w:eastAsia="en-US"/>
              </w:rPr>
            </w:pPr>
            <w:r>
              <w:rPr>
                <w:sz w:val="14"/>
                <w:szCs w:val="14"/>
                <w:lang w:eastAsia="en-US"/>
              </w:rPr>
              <w:t>S3×</w:t>
            </w:r>
            <w:r w:rsidR="000C7123" w:rsidRPr="003D4108">
              <w:rPr>
                <w:sz w:val="14"/>
                <w:szCs w:val="14"/>
                <w:lang w:eastAsia="en-US"/>
              </w:rPr>
              <w:t>AP</w:t>
            </w:r>
          </w:p>
        </w:tc>
        <w:tc>
          <w:tcPr>
            <w:tcW w:w="719" w:type="dxa"/>
          </w:tcPr>
          <w:p w14:paraId="55D28718" w14:textId="43DE67D1" w:rsidR="000C7123" w:rsidRPr="003D4108" w:rsidRDefault="00240FA7" w:rsidP="003D4108">
            <w:pPr>
              <w:pStyle w:val="Para"/>
              <w:ind w:firstLine="0"/>
              <w:jc w:val="center"/>
              <w:rPr>
                <w:sz w:val="14"/>
                <w:szCs w:val="14"/>
                <w:lang w:eastAsia="en-US"/>
              </w:rPr>
            </w:pPr>
            <w:r>
              <w:rPr>
                <w:sz w:val="14"/>
                <w:szCs w:val="14"/>
                <w:lang w:eastAsia="en-US"/>
              </w:rPr>
              <w:t>S4×</w:t>
            </w:r>
            <w:r w:rsidR="003D4108" w:rsidRPr="003D4108">
              <w:rPr>
                <w:sz w:val="14"/>
                <w:szCs w:val="14"/>
                <w:lang w:eastAsia="en-US"/>
              </w:rPr>
              <w:t>CTL</w:t>
            </w:r>
          </w:p>
        </w:tc>
        <w:tc>
          <w:tcPr>
            <w:tcW w:w="714" w:type="dxa"/>
          </w:tcPr>
          <w:p w14:paraId="08959337" w14:textId="5B72E3B2" w:rsidR="000C7123" w:rsidRPr="003D4108" w:rsidRDefault="00240FA7" w:rsidP="003D4108">
            <w:pPr>
              <w:pStyle w:val="Para"/>
              <w:ind w:firstLine="0"/>
              <w:jc w:val="center"/>
              <w:rPr>
                <w:sz w:val="14"/>
                <w:szCs w:val="14"/>
                <w:lang w:eastAsia="en-US"/>
              </w:rPr>
            </w:pPr>
            <w:r>
              <w:rPr>
                <w:sz w:val="14"/>
                <w:szCs w:val="14"/>
                <w:lang w:eastAsia="en-US"/>
              </w:rPr>
              <w:t>S5×</w:t>
            </w:r>
            <w:r w:rsidR="000C7123" w:rsidRPr="003D4108">
              <w:rPr>
                <w:sz w:val="14"/>
                <w:szCs w:val="14"/>
                <w:lang w:eastAsia="en-US"/>
              </w:rPr>
              <w:t>AP</w:t>
            </w:r>
          </w:p>
        </w:tc>
      </w:tr>
    </w:tbl>
    <w:p w14:paraId="2A1B5DE4" w14:textId="77777777" w:rsidR="000C7123" w:rsidRDefault="000C7123" w:rsidP="007C30CF">
      <w:pPr>
        <w:pStyle w:val="Para"/>
        <w:ind w:firstLine="0"/>
        <w:rPr>
          <w:lang w:eastAsia="en-US"/>
        </w:rPr>
      </w:pPr>
    </w:p>
    <w:p w14:paraId="330EF978" w14:textId="047221DD" w:rsidR="0032676D" w:rsidRDefault="00222F7F" w:rsidP="002A003D">
      <w:pPr>
        <w:pStyle w:val="PostHeadPara"/>
      </w:pPr>
      <w:r>
        <w:t>We compared two content delivery methods (</w:t>
      </w:r>
      <w:r w:rsidRPr="00B83086">
        <w:rPr>
          <w:i/>
          <w:iCs/>
        </w:rPr>
        <w:t>Method</w:t>
      </w:r>
      <w:r>
        <w:t>): control (</w:t>
      </w:r>
      <w:r w:rsidRPr="00B83086">
        <w:rPr>
          <w:i/>
          <w:iCs/>
        </w:rPr>
        <w:t>CTL</w:t>
      </w:r>
      <w:r>
        <w:t>) and auto-pausing (</w:t>
      </w:r>
      <w:r>
        <w:rPr>
          <w:i/>
          <w:iCs/>
        </w:rPr>
        <w:t>AP</w:t>
      </w:r>
      <w:r w:rsidRPr="00B83086">
        <w:t>)</w:t>
      </w:r>
      <w:r>
        <w:t xml:space="preserve">. </w:t>
      </w:r>
      <w:r w:rsidR="007A37B8">
        <w:t>T</w:t>
      </w:r>
      <w:r w:rsidR="00E902A4">
        <w:t>he</w:t>
      </w:r>
      <w:r w:rsidR="00B22748">
        <w:t xml:space="preserve"> </w:t>
      </w:r>
      <w:r w:rsidR="00024F01" w:rsidRPr="00222F7F">
        <w:rPr>
          <w:i/>
          <w:iCs/>
        </w:rPr>
        <w:t>CTL</w:t>
      </w:r>
      <w:r w:rsidR="00B22748">
        <w:t xml:space="preserve"> </w:t>
      </w:r>
      <w:r w:rsidR="00E902A4">
        <w:t>condition</w:t>
      </w:r>
      <w:r w:rsidR="00B22748">
        <w:t xml:space="preserve"> </w:t>
      </w:r>
      <w:r w:rsidR="00E902A4">
        <w:t>left</w:t>
      </w:r>
      <w:r w:rsidR="00B22748">
        <w:t xml:space="preserve"> </w:t>
      </w:r>
      <w:r w:rsidR="00E902A4">
        <w:t>the</w:t>
      </w:r>
      <w:r w:rsidR="00B22748">
        <w:t xml:space="preserve"> </w:t>
      </w:r>
      <w:r w:rsidR="00E902A4">
        <w:t>video</w:t>
      </w:r>
      <w:r w:rsidR="00B22748">
        <w:t xml:space="preserve"> </w:t>
      </w:r>
      <w:r w:rsidR="00E902A4">
        <w:t>speed</w:t>
      </w:r>
      <w:r w:rsidR="00B22748">
        <w:t xml:space="preserve"> </w:t>
      </w:r>
      <w:r w:rsidR="00E902A4">
        <w:t>unaltered,</w:t>
      </w:r>
      <w:r w:rsidR="00B22748">
        <w:t xml:space="preserve"> </w:t>
      </w:r>
      <w:r w:rsidR="00E902A4">
        <w:t>while</w:t>
      </w:r>
      <w:r w:rsidR="00B22748">
        <w:t xml:space="preserve"> </w:t>
      </w:r>
      <w:r w:rsidR="00E902A4">
        <w:t>the</w:t>
      </w:r>
      <w:r w:rsidR="00B22748">
        <w:t xml:space="preserve"> </w:t>
      </w:r>
      <w:r w:rsidR="00021B39" w:rsidRPr="00222F7F">
        <w:rPr>
          <w:i/>
          <w:iCs/>
        </w:rPr>
        <w:t>A</w:t>
      </w:r>
      <w:r w:rsidR="00643B1D" w:rsidRPr="00222F7F">
        <w:rPr>
          <w:i/>
          <w:iCs/>
        </w:rPr>
        <w:t>P</w:t>
      </w:r>
      <w:r w:rsidR="00B22748">
        <w:t xml:space="preserve"> </w:t>
      </w:r>
      <w:r w:rsidR="00E902A4">
        <w:t>condition</w:t>
      </w:r>
      <w:r w:rsidR="00B22748">
        <w:t xml:space="preserve"> </w:t>
      </w:r>
      <w:r w:rsidR="00E902A4">
        <w:t>inserted</w:t>
      </w:r>
      <w:r w:rsidR="00B22748">
        <w:t xml:space="preserve"> </w:t>
      </w:r>
      <w:r w:rsidR="00021B39">
        <w:t>automatic</w:t>
      </w:r>
      <w:r w:rsidR="00B22748">
        <w:t xml:space="preserve"> </w:t>
      </w:r>
      <w:r w:rsidR="00E902A4">
        <w:t>pauses</w:t>
      </w:r>
      <w:r w:rsidR="00B22748">
        <w:t xml:space="preserve"> </w:t>
      </w:r>
      <w:r w:rsidR="00E902A4">
        <w:t>in</w:t>
      </w:r>
      <w:r w:rsidR="00B22748">
        <w:t xml:space="preserve"> </w:t>
      </w:r>
      <w:r w:rsidR="00E902A4">
        <w:t>the</w:t>
      </w:r>
      <w:r w:rsidR="00B22748">
        <w:t xml:space="preserve"> </w:t>
      </w:r>
      <w:r w:rsidR="00A74D9F">
        <w:t>instructional</w:t>
      </w:r>
      <w:r w:rsidR="00B22748">
        <w:t xml:space="preserve"> </w:t>
      </w:r>
      <w:r w:rsidR="00A74D9F">
        <w:t>video</w:t>
      </w:r>
      <w:r w:rsidR="00E902A4">
        <w:t>s</w:t>
      </w:r>
      <w:r w:rsidR="00B22748">
        <w:t xml:space="preserve"> </w:t>
      </w:r>
      <w:r w:rsidR="00E700F2">
        <w:t>by</w:t>
      </w:r>
      <w:r w:rsidR="00B22748">
        <w:t xml:space="preserve"> </w:t>
      </w:r>
      <w:r w:rsidR="00E700F2">
        <w:t>following</w:t>
      </w:r>
      <w:r w:rsidR="00B22748">
        <w:t xml:space="preserve"> </w:t>
      </w:r>
      <w:r w:rsidR="00E700F2">
        <w:t>the</w:t>
      </w:r>
      <w:r w:rsidR="00B22748">
        <w:t xml:space="preserve"> </w:t>
      </w:r>
      <w:r w:rsidR="00E700F2">
        <w:t>two</w:t>
      </w:r>
      <w:r w:rsidR="00B22748">
        <w:t xml:space="preserve"> </w:t>
      </w:r>
      <w:r w:rsidR="00E700F2">
        <w:t>criteria</w:t>
      </w:r>
      <w:r w:rsidR="00B22748">
        <w:t xml:space="preserve"> </w:t>
      </w:r>
      <w:r w:rsidR="00E700F2">
        <w:t>discussed</w:t>
      </w:r>
      <w:r w:rsidR="00B22748">
        <w:t xml:space="preserve"> </w:t>
      </w:r>
      <w:r w:rsidR="00055AC7">
        <w:t>in</w:t>
      </w:r>
      <w:r w:rsidR="00B22748">
        <w:t xml:space="preserve"> </w:t>
      </w:r>
      <w:r w:rsidR="00021B39">
        <w:t>Section</w:t>
      </w:r>
      <w:r w:rsidR="00B22748">
        <w:t xml:space="preserve"> </w:t>
      </w:r>
      <w:r w:rsidR="00021B39">
        <w:t>4.2</w:t>
      </w:r>
      <w:r w:rsidR="00E700F2">
        <w:t>.</w:t>
      </w:r>
      <w:r w:rsidR="00B22748">
        <w:t xml:space="preserve"> </w:t>
      </w:r>
      <w:r w:rsidR="00D24E40">
        <w:t>More</w:t>
      </w:r>
      <w:r w:rsidR="00B22748">
        <w:t xml:space="preserve"> </w:t>
      </w:r>
      <w:r w:rsidR="00D24E40">
        <w:t>d</w:t>
      </w:r>
      <w:r w:rsidR="004C19C6">
        <w:t>etails</w:t>
      </w:r>
      <w:r w:rsidR="00B22748">
        <w:t xml:space="preserve"> </w:t>
      </w:r>
      <w:r w:rsidR="004C19C6">
        <w:t>can</w:t>
      </w:r>
      <w:r w:rsidR="00B22748">
        <w:t xml:space="preserve"> </w:t>
      </w:r>
      <w:r w:rsidR="004C19C6">
        <w:t>be</w:t>
      </w:r>
      <w:r w:rsidR="00B22748">
        <w:t xml:space="preserve"> </w:t>
      </w:r>
      <w:r w:rsidR="004C19C6">
        <w:t>found</w:t>
      </w:r>
      <w:r w:rsidR="00B22748">
        <w:t xml:space="preserve"> </w:t>
      </w:r>
      <w:r w:rsidR="004C19C6">
        <w:t>in</w:t>
      </w:r>
      <w:r w:rsidR="00B22748">
        <w:t xml:space="preserve"> </w:t>
      </w:r>
      <w:r w:rsidR="004C19C6">
        <w:fldChar w:fldCharType="begin"/>
      </w:r>
      <w:r w:rsidR="004C19C6">
        <w:instrText xml:space="preserve"> REF _Ref80040100 \h </w:instrText>
      </w:r>
      <w:r w:rsidR="004C19C6">
        <w:fldChar w:fldCharType="separate"/>
      </w:r>
      <w:r w:rsidR="00932509">
        <w:t xml:space="preserve">Table </w:t>
      </w:r>
      <w:r w:rsidR="00932509">
        <w:rPr>
          <w:noProof/>
        </w:rPr>
        <w:t>7</w:t>
      </w:r>
      <w:r w:rsidR="004C19C6">
        <w:fldChar w:fldCharType="end"/>
      </w:r>
      <w:r w:rsidR="004C19C6">
        <w:t>.</w:t>
      </w:r>
    </w:p>
    <w:p w14:paraId="5A33B892" w14:textId="56E3B07B" w:rsidR="00EF7EE3" w:rsidRPr="009B52B0" w:rsidRDefault="00814B78" w:rsidP="005B2F9F">
      <w:pPr>
        <w:pStyle w:val="ParaContinue"/>
        <w:rPr>
          <w:lang w:eastAsia="en-US"/>
        </w:rPr>
      </w:pPr>
      <w:r>
        <w:rPr>
          <w:lang w:eastAsia="en-US"/>
        </w:rPr>
        <w:t>In</w:t>
      </w:r>
      <w:r w:rsidR="00B22748">
        <w:rPr>
          <w:lang w:eastAsia="en-US"/>
        </w:rPr>
        <w:t xml:space="preserve"> </w:t>
      </w:r>
      <w:r w:rsidR="0022078B">
        <w:rPr>
          <w:lang w:eastAsia="en-US"/>
        </w:rPr>
        <w:t>Study</w:t>
      </w:r>
      <w:r w:rsidR="00B22748">
        <w:rPr>
          <w:lang w:eastAsia="en-US"/>
        </w:rPr>
        <w:t xml:space="preserve"> </w:t>
      </w:r>
      <w:r w:rsidR="0022078B">
        <w:rPr>
          <w:lang w:eastAsia="en-US"/>
        </w:rPr>
        <w:t>2</w:t>
      </w:r>
      <w:r>
        <w:rPr>
          <w:lang w:eastAsia="en-US"/>
        </w:rPr>
        <w:t>,</w:t>
      </w:r>
      <w:r w:rsidR="00B22748">
        <w:rPr>
          <w:lang w:eastAsia="en-US"/>
        </w:rPr>
        <w:t xml:space="preserve"> </w:t>
      </w:r>
      <w:r>
        <w:rPr>
          <w:lang w:eastAsia="en-US"/>
        </w:rPr>
        <w:t>we</w:t>
      </w:r>
      <w:r w:rsidR="00B22748">
        <w:rPr>
          <w:lang w:eastAsia="en-US"/>
        </w:rPr>
        <w:t xml:space="preserve"> </w:t>
      </w:r>
      <w:r>
        <w:rPr>
          <w:lang w:eastAsia="en-US"/>
        </w:rPr>
        <w:t>asked</w:t>
      </w:r>
      <w:r w:rsidR="00B22748">
        <w:rPr>
          <w:lang w:eastAsia="en-US"/>
        </w:rPr>
        <w:t xml:space="preserve"> </w:t>
      </w:r>
      <w:r>
        <w:rPr>
          <w:lang w:eastAsia="en-US"/>
        </w:rPr>
        <w:t>each</w:t>
      </w:r>
      <w:r w:rsidR="00B22748">
        <w:rPr>
          <w:lang w:eastAsia="en-US"/>
        </w:rPr>
        <w:t xml:space="preserve"> </w:t>
      </w:r>
      <w:r>
        <w:rPr>
          <w:lang w:eastAsia="en-US"/>
        </w:rPr>
        <w:t>participant</w:t>
      </w:r>
      <w:r w:rsidR="00B22748">
        <w:rPr>
          <w:lang w:eastAsia="en-US"/>
        </w:rPr>
        <w:t xml:space="preserve"> </w:t>
      </w:r>
      <w:r>
        <w:rPr>
          <w:lang w:eastAsia="en-US"/>
        </w:rPr>
        <w:t>to</w:t>
      </w:r>
      <w:r w:rsidR="00B22748">
        <w:rPr>
          <w:lang w:eastAsia="en-US"/>
        </w:rPr>
        <w:t xml:space="preserve"> </w:t>
      </w:r>
      <w:r w:rsidR="0048549B">
        <w:rPr>
          <w:lang w:eastAsia="en-US"/>
        </w:rPr>
        <w:t>complete</w:t>
      </w:r>
      <w:r w:rsidR="00B22748">
        <w:rPr>
          <w:lang w:eastAsia="en-US"/>
        </w:rPr>
        <w:t xml:space="preserve"> </w:t>
      </w:r>
      <w:r w:rsidR="00210A2D">
        <w:rPr>
          <w:lang w:eastAsia="en-US"/>
        </w:rPr>
        <w:t>six</w:t>
      </w:r>
      <w:r w:rsidR="00B22748">
        <w:rPr>
          <w:lang w:eastAsia="en-US"/>
        </w:rPr>
        <w:t xml:space="preserve"> </w:t>
      </w:r>
      <w:r w:rsidR="0048549B">
        <w:rPr>
          <w:lang w:eastAsia="en-US"/>
        </w:rPr>
        <w:t>different</w:t>
      </w:r>
      <w:r w:rsidR="00B22748">
        <w:rPr>
          <w:lang w:eastAsia="en-US"/>
        </w:rPr>
        <w:t xml:space="preserve"> </w:t>
      </w:r>
      <w:r w:rsidR="0022078B">
        <w:rPr>
          <w:lang w:eastAsia="en-US"/>
        </w:rPr>
        <w:t>scenarios</w:t>
      </w:r>
      <w:r w:rsidR="00B22748">
        <w:rPr>
          <w:lang w:eastAsia="en-US"/>
        </w:rPr>
        <w:t xml:space="preserve"> </w:t>
      </w:r>
      <w:r w:rsidR="0048549B">
        <w:rPr>
          <w:lang w:eastAsia="en-US"/>
        </w:rPr>
        <w:t>under</w:t>
      </w:r>
      <w:r w:rsidR="00B22748">
        <w:rPr>
          <w:lang w:eastAsia="en-US"/>
        </w:rPr>
        <w:t xml:space="preserve"> </w:t>
      </w:r>
      <w:r w:rsidR="0048549B">
        <w:rPr>
          <w:lang w:eastAsia="en-US"/>
        </w:rPr>
        <w:t>two</w:t>
      </w:r>
      <w:r w:rsidR="00B22748">
        <w:rPr>
          <w:lang w:eastAsia="en-US"/>
        </w:rPr>
        <w:t xml:space="preserve"> </w:t>
      </w:r>
      <w:r w:rsidR="0048549B">
        <w:rPr>
          <w:lang w:eastAsia="en-US"/>
        </w:rPr>
        <w:t>conditions</w:t>
      </w:r>
      <w:r w:rsidR="00403737">
        <w:rPr>
          <w:lang w:eastAsia="en-US"/>
        </w:rPr>
        <w:t>:</w:t>
      </w:r>
      <w:r w:rsidR="00B22748">
        <w:rPr>
          <w:lang w:eastAsia="en-US"/>
        </w:rPr>
        <w:t xml:space="preserve"> </w:t>
      </w:r>
      <w:r w:rsidR="0022078B">
        <w:rPr>
          <w:lang w:eastAsia="en-US"/>
        </w:rPr>
        <w:t>three</w:t>
      </w:r>
      <w:r w:rsidR="00B22748">
        <w:rPr>
          <w:lang w:eastAsia="en-US"/>
        </w:rPr>
        <w:t xml:space="preserve"> </w:t>
      </w:r>
      <w:r w:rsidR="0022078B">
        <w:rPr>
          <w:lang w:eastAsia="en-US"/>
        </w:rPr>
        <w:t>scenarios</w:t>
      </w:r>
      <w:r w:rsidR="00B22748">
        <w:rPr>
          <w:lang w:eastAsia="en-US"/>
        </w:rPr>
        <w:t xml:space="preserve"> </w:t>
      </w:r>
      <w:r w:rsidR="00403737">
        <w:rPr>
          <w:lang w:eastAsia="en-US"/>
        </w:rPr>
        <w:t>under</w:t>
      </w:r>
      <w:r w:rsidR="00B22748">
        <w:rPr>
          <w:lang w:eastAsia="en-US"/>
        </w:rPr>
        <w:t xml:space="preserve"> </w:t>
      </w:r>
      <w:r w:rsidR="00403737">
        <w:rPr>
          <w:lang w:eastAsia="en-US"/>
        </w:rPr>
        <w:t>the</w:t>
      </w:r>
      <w:r w:rsidR="00B22748">
        <w:rPr>
          <w:lang w:eastAsia="en-US"/>
        </w:rPr>
        <w:t xml:space="preserve"> </w:t>
      </w:r>
      <w:r w:rsidR="00643B1D" w:rsidRPr="00222F7F">
        <w:rPr>
          <w:i/>
          <w:iCs/>
          <w:lang w:eastAsia="en-US"/>
        </w:rPr>
        <w:t>AP</w:t>
      </w:r>
      <w:r w:rsidR="00B22748">
        <w:rPr>
          <w:lang w:eastAsia="en-US"/>
        </w:rPr>
        <w:t xml:space="preserve"> </w:t>
      </w:r>
      <w:r w:rsidR="00403737">
        <w:rPr>
          <w:lang w:eastAsia="en-US"/>
        </w:rPr>
        <w:t>condition</w:t>
      </w:r>
      <w:r w:rsidR="00B22748">
        <w:rPr>
          <w:lang w:eastAsia="en-US"/>
        </w:rPr>
        <w:t xml:space="preserve"> </w:t>
      </w:r>
      <w:r w:rsidR="00403737">
        <w:rPr>
          <w:lang w:eastAsia="en-US"/>
        </w:rPr>
        <w:t>and</w:t>
      </w:r>
      <w:r w:rsidR="00B22748">
        <w:rPr>
          <w:lang w:eastAsia="en-US"/>
        </w:rPr>
        <w:t xml:space="preserve"> </w:t>
      </w:r>
      <w:r w:rsidR="00403737">
        <w:rPr>
          <w:lang w:eastAsia="en-US"/>
        </w:rPr>
        <w:t>another</w:t>
      </w:r>
      <w:r w:rsidR="00B22748">
        <w:rPr>
          <w:lang w:eastAsia="en-US"/>
        </w:rPr>
        <w:t xml:space="preserve"> </w:t>
      </w:r>
      <w:r w:rsidR="0022078B">
        <w:rPr>
          <w:lang w:eastAsia="en-US"/>
        </w:rPr>
        <w:t>three</w:t>
      </w:r>
      <w:r w:rsidR="00B22748">
        <w:rPr>
          <w:lang w:eastAsia="en-US"/>
        </w:rPr>
        <w:t xml:space="preserve"> </w:t>
      </w:r>
      <w:r w:rsidR="00403737">
        <w:rPr>
          <w:lang w:eastAsia="en-US"/>
        </w:rPr>
        <w:t>under</w:t>
      </w:r>
      <w:r w:rsidR="00B22748">
        <w:rPr>
          <w:lang w:eastAsia="en-US"/>
        </w:rPr>
        <w:t xml:space="preserve"> </w:t>
      </w:r>
      <w:r w:rsidR="00403737">
        <w:rPr>
          <w:lang w:eastAsia="en-US"/>
        </w:rPr>
        <w:t>the</w:t>
      </w:r>
      <w:r w:rsidR="00B22748">
        <w:rPr>
          <w:lang w:eastAsia="en-US"/>
        </w:rPr>
        <w:t xml:space="preserve"> </w:t>
      </w:r>
      <w:r w:rsidR="00643B1D" w:rsidRPr="00222F7F">
        <w:rPr>
          <w:i/>
          <w:iCs/>
          <w:lang w:eastAsia="en-US"/>
        </w:rPr>
        <w:t>CTL</w:t>
      </w:r>
      <w:r w:rsidR="00B22748">
        <w:rPr>
          <w:lang w:eastAsia="en-US"/>
        </w:rPr>
        <w:t xml:space="preserve"> </w:t>
      </w:r>
      <w:r w:rsidR="00403737">
        <w:rPr>
          <w:lang w:eastAsia="en-US"/>
        </w:rPr>
        <w:t>condition.</w:t>
      </w:r>
      <w:r w:rsidR="00B22748">
        <w:rPr>
          <w:lang w:eastAsia="en-US"/>
        </w:rPr>
        <w:t xml:space="preserve"> </w:t>
      </w:r>
      <w:r w:rsidR="00021B39">
        <w:rPr>
          <w:lang w:eastAsia="en-US"/>
        </w:rPr>
        <w:t>W</w:t>
      </w:r>
      <w:r w:rsidR="00762A53">
        <w:rPr>
          <w:lang w:eastAsia="en-US"/>
        </w:rPr>
        <w:t>e</w:t>
      </w:r>
      <w:r w:rsidR="00B22748">
        <w:rPr>
          <w:lang w:eastAsia="en-US"/>
        </w:rPr>
        <w:t xml:space="preserve"> </w:t>
      </w:r>
      <w:r w:rsidR="00762A53">
        <w:rPr>
          <w:lang w:eastAsia="en-US"/>
        </w:rPr>
        <w:t>counterbalanced</w:t>
      </w:r>
      <w:r w:rsidR="00B22748">
        <w:rPr>
          <w:lang w:eastAsia="en-US"/>
        </w:rPr>
        <w:t xml:space="preserve"> </w:t>
      </w:r>
      <w:r w:rsidR="00762A53">
        <w:rPr>
          <w:lang w:eastAsia="en-US"/>
        </w:rPr>
        <w:t>the</w:t>
      </w:r>
      <w:r w:rsidR="00B22748">
        <w:rPr>
          <w:lang w:eastAsia="en-US"/>
        </w:rPr>
        <w:t xml:space="preserve"> </w:t>
      </w:r>
      <w:r w:rsidR="00762A53">
        <w:rPr>
          <w:lang w:eastAsia="en-US"/>
        </w:rPr>
        <w:t>order</w:t>
      </w:r>
      <w:r w:rsidR="00B22748">
        <w:rPr>
          <w:lang w:eastAsia="en-US"/>
        </w:rPr>
        <w:t xml:space="preserve"> </w:t>
      </w:r>
      <w:r w:rsidR="00762A53">
        <w:rPr>
          <w:lang w:eastAsia="en-US"/>
        </w:rPr>
        <w:t>of</w:t>
      </w:r>
      <w:r w:rsidR="00B22748">
        <w:rPr>
          <w:lang w:eastAsia="en-US"/>
        </w:rPr>
        <w:t xml:space="preserve"> </w:t>
      </w:r>
      <w:r w:rsidR="00762A53">
        <w:rPr>
          <w:lang w:eastAsia="en-US"/>
        </w:rPr>
        <w:t>the</w:t>
      </w:r>
      <w:r w:rsidR="00B22748">
        <w:rPr>
          <w:lang w:eastAsia="en-US"/>
        </w:rPr>
        <w:t xml:space="preserve"> </w:t>
      </w:r>
      <w:r w:rsidR="00EA1EBB">
        <w:rPr>
          <w:lang w:eastAsia="en-US"/>
        </w:rPr>
        <w:t>six</w:t>
      </w:r>
      <w:r w:rsidR="00B22748">
        <w:rPr>
          <w:lang w:eastAsia="en-US"/>
        </w:rPr>
        <w:t xml:space="preserve"> </w:t>
      </w:r>
      <w:r w:rsidR="00762A53">
        <w:rPr>
          <w:lang w:eastAsia="en-US"/>
        </w:rPr>
        <w:t>tasks</w:t>
      </w:r>
      <w:r w:rsidR="002D134F">
        <w:rPr>
          <w:lang w:eastAsia="en-US"/>
        </w:rPr>
        <w:t>,</w:t>
      </w:r>
      <w:r w:rsidR="00B22748">
        <w:rPr>
          <w:lang w:eastAsia="en-US"/>
        </w:rPr>
        <w:t xml:space="preserve"> </w:t>
      </w:r>
      <w:r w:rsidR="002D134F">
        <w:rPr>
          <w:lang w:eastAsia="en-US"/>
        </w:rPr>
        <w:t>as</w:t>
      </w:r>
      <w:r w:rsidR="00B22748">
        <w:rPr>
          <w:lang w:eastAsia="en-US"/>
        </w:rPr>
        <w:t xml:space="preserve"> </w:t>
      </w:r>
      <w:r w:rsidR="002D134F">
        <w:rPr>
          <w:lang w:eastAsia="en-US"/>
        </w:rPr>
        <w:t>shown</w:t>
      </w:r>
      <w:r w:rsidR="00B22748">
        <w:rPr>
          <w:lang w:eastAsia="en-US"/>
        </w:rPr>
        <w:t xml:space="preserve"> </w:t>
      </w:r>
      <w:r w:rsidR="002D134F">
        <w:rPr>
          <w:lang w:eastAsia="en-US"/>
        </w:rPr>
        <w:t>in</w:t>
      </w:r>
      <w:r w:rsidR="00B22748">
        <w:rPr>
          <w:lang w:eastAsia="en-US"/>
        </w:rPr>
        <w:t xml:space="preserve"> </w:t>
      </w:r>
      <w:r w:rsidR="009C40DE">
        <w:rPr>
          <w:lang w:eastAsia="en-US"/>
        </w:rPr>
        <w:fldChar w:fldCharType="begin"/>
      </w:r>
      <w:r w:rsidR="009C40DE">
        <w:rPr>
          <w:lang w:eastAsia="en-US"/>
        </w:rPr>
        <w:instrText xml:space="preserve"> REF _Ref74928170 \h </w:instrText>
      </w:r>
      <w:r w:rsidR="00F01C83">
        <w:rPr>
          <w:lang w:eastAsia="en-US"/>
        </w:rPr>
        <w:instrText xml:space="preserve"> \* MERGEFORMAT </w:instrText>
      </w:r>
      <w:r w:rsidR="009C40DE">
        <w:rPr>
          <w:lang w:eastAsia="en-US"/>
        </w:rPr>
      </w:r>
      <w:r w:rsidR="009C40DE">
        <w:rPr>
          <w:lang w:eastAsia="en-US"/>
        </w:rPr>
        <w:fldChar w:fldCharType="separate"/>
      </w:r>
      <w:r w:rsidR="00932509" w:rsidRPr="00932509">
        <w:rPr>
          <w:lang w:eastAsia="en-US"/>
        </w:rPr>
        <w:t>Table 8</w:t>
      </w:r>
      <w:r w:rsidR="009C40DE">
        <w:rPr>
          <w:lang w:eastAsia="en-US"/>
        </w:rPr>
        <w:fldChar w:fldCharType="end"/>
      </w:r>
      <w:r w:rsidR="00B22748">
        <w:rPr>
          <w:lang w:eastAsia="en-US"/>
        </w:rPr>
        <w:t xml:space="preserve"> </w:t>
      </w:r>
      <w:r w:rsidR="00455342" w:rsidRPr="002047BB">
        <w:rPr>
          <w:lang w:eastAsia="en-US"/>
        </w:rPr>
        <w:t>ordering</w:t>
      </w:r>
      <w:r w:rsidR="00B22748">
        <w:rPr>
          <w:lang w:eastAsia="en-US"/>
        </w:rPr>
        <w:t xml:space="preserve"> </w:t>
      </w:r>
      <w:r w:rsidR="00455342" w:rsidRPr="002047BB">
        <w:rPr>
          <w:lang w:eastAsia="en-US"/>
        </w:rPr>
        <w:t>of</w:t>
      </w:r>
      <w:r w:rsidR="00B22748">
        <w:rPr>
          <w:lang w:eastAsia="en-US"/>
        </w:rPr>
        <w:t xml:space="preserve"> </w:t>
      </w:r>
      <w:r w:rsidR="00455342" w:rsidRPr="002047BB">
        <w:rPr>
          <w:lang w:eastAsia="en-US"/>
        </w:rPr>
        <w:t>the</w:t>
      </w:r>
      <w:r w:rsidR="00B22748">
        <w:rPr>
          <w:lang w:eastAsia="en-US"/>
        </w:rPr>
        <w:t xml:space="preserve"> </w:t>
      </w:r>
      <w:r w:rsidR="00455342" w:rsidRPr="002047BB">
        <w:rPr>
          <w:lang w:eastAsia="en-US"/>
        </w:rPr>
        <w:t>tasks</w:t>
      </w:r>
      <w:r w:rsidR="00B22748">
        <w:rPr>
          <w:lang w:eastAsia="en-US"/>
        </w:rPr>
        <w:t xml:space="preserve"> </w:t>
      </w:r>
      <w:r w:rsidR="00966F5D">
        <w:rPr>
          <w:lang w:eastAsia="en-US"/>
        </w:rPr>
        <w:t>(w</w:t>
      </w:r>
      <w:r w:rsidR="00616B5C">
        <w:rPr>
          <w:lang w:eastAsia="en-US"/>
        </w:rPr>
        <w:t>here</w:t>
      </w:r>
      <w:r w:rsidR="00B22748">
        <w:rPr>
          <w:lang w:eastAsia="en-US"/>
        </w:rPr>
        <w:t xml:space="preserve"> </w:t>
      </w:r>
      <w:r w:rsidR="00616B5C">
        <w:rPr>
          <w:lang w:eastAsia="en-US"/>
        </w:rPr>
        <w:t>AP</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616B5C">
        <w:rPr>
          <w:lang w:eastAsia="en-US"/>
        </w:rPr>
        <w:t>“</w:t>
      </w:r>
      <w:r w:rsidR="00240FA7">
        <w:rPr>
          <w:lang w:eastAsia="en-US"/>
        </w:rPr>
        <w:t>A</w:t>
      </w:r>
      <w:r w:rsidR="00616B5C">
        <w:rPr>
          <w:lang w:eastAsia="en-US"/>
        </w:rPr>
        <w:t>utomatic</w:t>
      </w:r>
      <w:r w:rsidR="00B22748">
        <w:rPr>
          <w:lang w:eastAsia="en-US"/>
        </w:rPr>
        <w:t xml:space="preserve"> </w:t>
      </w:r>
      <w:r w:rsidR="00240FA7">
        <w:rPr>
          <w:lang w:eastAsia="en-US"/>
        </w:rPr>
        <w:t>Pausing,</w:t>
      </w:r>
      <w:r w:rsidR="00616B5C">
        <w:rPr>
          <w:lang w:eastAsia="en-US"/>
        </w:rPr>
        <w:t>”</w:t>
      </w:r>
      <w:r w:rsidR="00B22748">
        <w:rPr>
          <w:lang w:eastAsia="en-US"/>
        </w:rPr>
        <w:t xml:space="preserve"> </w:t>
      </w:r>
      <w:r w:rsidR="00616B5C">
        <w:rPr>
          <w:lang w:eastAsia="en-US"/>
        </w:rPr>
        <w:t>CTL</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616B5C">
        <w:rPr>
          <w:lang w:eastAsia="en-US"/>
        </w:rPr>
        <w:t>“Control</w:t>
      </w:r>
      <w:r w:rsidR="00240FA7">
        <w:rPr>
          <w:lang w:eastAsia="en-US"/>
        </w:rPr>
        <w:t>,</w:t>
      </w:r>
      <w:r w:rsidR="00616B5C">
        <w:rPr>
          <w:lang w:eastAsia="en-US"/>
        </w:rPr>
        <w:t>”</w:t>
      </w:r>
      <w:r w:rsidR="00B22748">
        <w:rPr>
          <w:lang w:eastAsia="en-US"/>
        </w:rPr>
        <w:t xml:space="preserve"> </w:t>
      </w:r>
      <w:r w:rsidR="00616B5C">
        <w:rPr>
          <w:lang w:eastAsia="en-US"/>
        </w:rPr>
        <w:t>and</w:t>
      </w:r>
      <w:r w:rsidR="00B22748">
        <w:rPr>
          <w:lang w:eastAsia="en-US"/>
        </w:rPr>
        <w:t xml:space="preserve"> </w:t>
      </w:r>
      <w:r w:rsidR="00966F5D">
        <w:rPr>
          <w:lang w:eastAsia="en-US"/>
        </w:rPr>
        <w:t>S</w:t>
      </w:r>
      <w:r w:rsidR="00B22748">
        <w:rPr>
          <w:lang w:eastAsia="en-US"/>
        </w:rPr>
        <w:t xml:space="preserve"> </w:t>
      </w:r>
      <w:r w:rsidR="00966F5D">
        <w:rPr>
          <w:lang w:eastAsia="en-US"/>
        </w:rPr>
        <w:t>stands</w:t>
      </w:r>
      <w:r w:rsidR="00B22748">
        <w:rPr>
          <w:lang w:eastAsia="en-US"/>
        </w:rPr>
        <w:t xml:space="preserve"> </w:t>
      </w:r>
      <w:r w:rsidR="00616B5C">
        <w:rPr>
          <w:lang w:eastAsia="en-US"/>
        </w:rPr>
        <w:t>for</w:t>
      </w:r>
      <w:r w:rsidR="00B22748">
        <w:rPr>
          <w:lang w:eastAsia="en-US"/>
        </w:rPr>
        <w:t xml:space="preserve"> </w:t>
      </w:r>
      <w:r w:rsidR="00240FA7">
        <w:rPr>
          <w:lang w:eastAsia="en-US"/>
        </w:rPr>
        <w:t>“Scenario”</w:t>
      </w:r>
      <w:r w:rsidR="00966F5D">
        <w:rPr>
          <w:lang w:eastAsia="en-US"/>
        </w:rPr>
        <w:t>)</w:t>
      </w:r>
      <w:r w:rsidR="00616B5C">
        <w:rPr>
          <w:lang w:eastAsia="en-US"/>
        </w:rPr>
        <w:t>.</w:t>
      </w:r>
      <w:r w:rsidR="00B22748">
        <w:rPr>
          <w:lang w:eastAsia="en-US"/>
        </w:rPr>
        <w:t xml:space="preserve"> </w:t>
      </w:r>
    </w:p>
    <w:p w14:paraId="3641C750" w14:textId="71DEBA09" w:rsidR="00082773" w:rsidRDefault="00082773" w:rsidP="00082773">
      <w:pPr>
        <w:pStyle w:val="Head2"/>
      </w:pPr>
      <w:r>
        <w:t>Dependent</w:t>
      </w:r>
      <w:r w:rsidR="00B22748">
        <w:t xml:space="preserve"> </w:t>
      </w:r>
      <w:r>
        <w:t>variables</w:t>
      </w:r>
    </w:p>
    <w:p w14:paraId="0C8DC817" w14:textId="4BFB9E91" w:rsidR="00082773" w:rsidRDefault="00240FA7" w:rsidP="00F63460">
      <w:pPr>
        <w:pStyle w:val="PostHeadPara"/>
      </w:pPr>
      <w:r>
        <w:t>Beyond</w:t>
      </w:r>
      <w:r w:rsidR="00B22748">
        <w:t xml:space="preserve"> </w:t>
      </w:r>
      <w:r w:rsidR="00082773" w:rsidRPr="00D8636B">
        <w:t>completion</w:t>
      </w:r>
      <w:r w:rsidR="00B22748">
        <w:t xml:space="preserve"> </w:t>
      </w:r>
      <w:r w:rsidR="00082773" w:rsidRPr="00D8636B">
        <w:t>time</w:t>
      </w:r>
      <w:r w:rsidR="00082773">
        <w:t>,</w:t>
      </w:r>
      <w:r w:rsidR="00B22748">
        <w:t xml:space="preserve"> </w:t>
      </w:r>
      <w:r w:rsidR="00DC6278">
        <w:t>the</w:t>
      </w:r>
      <w:r w:rsidR="00B22748">
        <w:t xml:space="preserve"> </w:t>
      </w:r>
      <w:r w:rsidR="00DC6278">
        <w:t>number</w:t>
      </w:r>
      <w:r w:rsidR="00B22748">
        <w:t xml:space="preserve"> </w:t>
      </w:r>
      <w:r w:rsidR="00DC6278">
        <w:t>of</w:t>
      </w:r>
      <w:r w:rsidR="00B22748">
        <w:t xml:space="preserve"> </w:t>
      </w:r>
      <w:r w:rsidR="00DC6278">
        <w:t>manual</w:t>
      </w:r>
      <w:r w:rsidR="00B22748">
        <w:t xml:space="preserve"> </w:t>
      </w:r>
      <w:r w:rsidR="00DC6278">
        <w:t>pauses</w:t>
      </w:r>
      <w:r w:rsidR="00082773">
        <w:t>,</w:t>
      </w:r>
      <w:r w:rsidR="00B22748">
        <w:t xml:space="preserve"> </w:t>
      </w:r>
      <w:r w:rsidR="00E60EC9">
        <w:t>we</w:t>
      </w:r>
      <w:r w:rsidR="00B22748">
        <w:t xml:space="preserve"> </w:t>
      </w:r>
      <w:r w:rsidR="00E60EC9">
        <w:t>include</w:t>
      </w:r>
      <w:r w:rsidR="006323AA">
        <w:t>d</w:t>
      </w:r>
      <w:r w:rsidR="00B22748">
        <w:t xml:space="preserve"> </w:t>
      </w:r>
      <w:r w:rsidR="00B2340D">
        <w:t>two</w:t>
      </w:r>
      <w:r w:rsidR="00B22748">
        <w:t xml:space="preserve"> </w:t>
      </w:r>
      <w:r w:rsidR="00E60EC9">
        <w:t>additional</w:t>
      </w:r>
      <w:r w:rsidR="00B22748">
        <w:t xml:space="preserve"> </w:t>
      </w:r>
      <w:r w:rsidR="00E60EC9">
        <w:t>variables</w:t>
      </w:r>
      <w:r w:rsidR="00B22748">
        <w:t xml:space="preserve"> </w:t>
      </w:r>
      <w:r w:rsidR="00E60EC9">
        <w:t>in</w:t>
      </w:r>
      <w:r w:rsidR="00B22748">
        <w:t xml:space="preserve"> </w:t>
      </w:r>
      <w:r w:rsidR="00E60EC9">
        <w:t>the</w:t>
      </w:r>
      <w:r w:rsidR="00B22748">
        <w:t xml:space="preserve"> </w:t>
      </w:r>
      <w:r w:rsidR="00E60EC9">
        <w:t>second</w:t>
      </w:r>
      <w:r w:rsidR="00B22748">
        <w:t xml:space="preserve"> </w:t>
      </w:r>
      <w:r w:rsidR="00E60EC9">
        <w:t>study:</w:t>
      </w:r>
      <w:r w:rsidR="00B22748">
        <w:t xml:space="preserve"> </w:t>
      </w:r>
      <w:r w:rsidR="0091148A">
        <w:t>the</w:t>
      </w:r>
      <w:r w:rsidR="00B22748">
        <w:t xml:space="preserve"> </w:t>
      </w:r>
      <w:r w:rsidR="00DC6278">
        <w:t>number</w:t>
      </w:r>
      <w:r w:rsidR="00B22748">
        <w:t xml:space="preserve"> </w:t>
      </w:r>
      <w:r w:rsidR="00DC6278">
        <w:t>of</w:t>
      </w:r>
      <w:r w:rsidR="00B22748">
        <w:t xml:space="preserve"> </w:t>
      </w:r>
      <w:r w:rsidR="00DC6278">
        <w:t>replays</w:t>
      </w:r>
      <w:r w:rsidR="006A012C">
        <w:t>,</w:t>
      </w:r>
      <w:r w:rsidR="00B22748">
        <w:t xml:space="preserve"> </w:t>
      </w:r>
      <w:r w:rsidR="00DC6278">
        <w:t>and</w:t>
      </w:r>
      <w:r w:rsidR="00B22748">
        <w:t xml:space="preserve"> </w:t>
      </w:r>
      <w:r w:rsidR="00DC6278">
        <w:t>the</w:t>
      </w:r>
      <w:r w:rsidR="00B22748">
        <w:t xml:space="preserve"> </w:t>
      </w:r>
      <w:r w:rsidR="00DC6278">
        <w:t>replay</w:t>
      </w:r>
      <w:r w:rsidR="00B22748">
        <w:t xml:space="preserve"> </w:t>
      </w:r>
      <w:r w:rsidR="00DC6278">
        <w:t>time</w:t>
      </w:r>
      <w:r w:rsidR="00082773">
        <w:t>.</w:t>
      </w:r>
      <w:r w:rsidR="00B22748">
        <w:t xml:space="preserve"> </w:t>
      </w:r>
      <w:r w:rsidR="00C02E44">
        <w:t>We</w:t>
      </w:r>
      <w:r w:rsidR="009464DC" w:rsidRPr="00611D57">
        <w:rPr>
          <w:rFonts w:hint="eastAsia"/>
        </w:rPr>
        <w:t xml:space="preserve"> </w:t>
      </w:r>
      <w:r w:rsidR="009464DC">
        <w:t>added</w:t>
      </w:r>
      <w:r w:rsidR="009464DC" w:rsidRPr="00611D57">
        <w:rPr>
          <w:rFonts w:hint="eastAsia"/>
        </w:rPr>
        <w:t xml:space="preserve"> </w:t>
      </w:r>
      <w:r w:rsidR="009464DC">
        <w:t>these</w:t>
      </w:r>
      <w:r w:rsidR="009464DC" w:rsidRPr="00611D57">
        <w:rPr>
          <w:rFonts w:hint="eastAsia"/>
        </w:rPr>
        <w:t xml:space="preserve"> </w:t>
      </w:r>
      <w:r w:rsidR="009464DC">
        <w:t>two</w:t>
      </w:r>
      <w:r w:rsidR="009464DC" w:rsidRPr="00611D57">
        <w:rPr>
          <w:rFonts w:hint="eastAsia"/>
        </w:rPr>
        <w:t xml:space="preserve"> </w:t>
      </w:r>
      <w:r w:rsidR="009464DC">
        <w:t>variables</w:t>
      </w:r>
      <w:r w:rsidR="006E311E" w:rsidRPr="00611D57">
        <w:rPr>
          <w:rFonts w:hint="eastAsia"/>
        </w:rPr>
        <w:t xml:space="preserve"> </w:t>
      </w:r>
      <w:r w:rsidR="006E311E">
        <w:t>for</w:t>
      </w:r>
      <w:r w:rsidR="006E311E" w:rsidRPr="00611D57">
        <w:rPr>
          <w:rFonts w:hint="eastAsia"/>
        </w:rPr>
        <w:t xml:space="preserve"> </w:t>
      </w:r>
      <w:r w:rsidR="006E311E">
        <w:t>study</w:t>
      </w:r>
      <w:r w:rsidR="006E311E" w:rsidRPr="00611D57">
        <w:rPr>
          <w:rFonts w:hint="eastAsia"/>
        </w:rPr>
        <w:t xml:space="preserve"> 2</w:t>
      </w:r>
      <w:r w:rsidR="009464DC" w:rsidRPr="00611D57">
        <w:rPr>
          <w:rFonts w:hint="eastAsia"/>
        </w:rPr>
        <w:t xml:space="preserve"> </w:t>
      </w:r>
      <w:r w:rsidR="009464DC">
        <w:t>because</w:t>
      </w:r>
      <w:r w:rsidR="009464DC" w:rsidRPr="00611D57">
        <w:rPr>
          <w:rFonts w:hint="eastAsia"/>
        </w:rPr>
        <w:t xml:space="preserve"> </w:t>
      </w:r>
      <w:r w:rsidR="00BE050A">
        <w:t>in</w:t>
      </w:r>
      <w:r w:rsidR="00BE050A" w:rsidRPr="00611D57">
        <w:rPr>
          <w:rFonts w:hint="eastAsia"/>
        </w:rPr>
        <w:t xml:space="preserve"> </w:t>
      </w:r>
      <w:r w:rsidR="00BE050A">
        <w:t>study</w:t>
      </w:r>
      <w:r w:rsidR="00187D79" w:rsidRPr="00611D57">
        <w:rPr>
          <w:rFonts w:hint="eastAsia"/>
        </w:rPr>
        <w:t xml:space="preserve"> 1</w:t>
      </w:r>
      <w:r w:rsidR="00BE050A" w:rsidRPr="00611D57">
        <w:rPr>
          <w:rFonts w:hint="eastAsia"/>
        </w:rPr>
        <w:t xml:space="preserve"> </w:t>
      </w:r>
      <w:r w:rsidR="00BE050A">
        <w:t>we</w:t>
      </w:r>
      <w:r w:rsidR="00BE050A" w:rsidRPr="00611D57">
        <w:rPr>
          <w:rFonts w:hint="eastAsia"/>
        </w:rPr>
        <w:t xml:space="preserve"> </w:t>
      </w:r>
      <w:r w:rsidR="00BE050A">
        <w:t>observed</w:t>
      </w:r>
      <w:r w:rsidR="00BE050A" w:rsidRPr="00611D57">
        <w:rPr>
          <w:rFonts w:hint="eastAsia"/>
        </w:rPr>
        <w:t xml:space="preserve"> </w:t>
      </w:r>
      <w:r w:rsidR="00BE050A">
        <w:t>that</w:t>
      </w:r>
      <w:r w:rsidR="00595490" w:rsidRPr="00611D57">
        <w:rPr>
          <w:rFonts w:hint="eastAsia"/>
        </w:rPr>
        <w:t xml:space="preserve"> </w:t>
      </w:r>
      <w:r w:rsidR="00B76B44" w:rsidRPr="00611D57">
        <w:t>the</w:t>
      </w:r>
      <w:r w:rsidR="00B76B44" w:rsidRPr="00611D57">
        <w:rPr>
          <w:rFonts w:hint="eastAsia"/>
        </w:rPr>
        <w:t xml:space="preserve"> </w:t>
      </w:r>
      <w:r w:rsidR="00B76B44" w:rsidRPr="00611D57">
        <w:t>action</w:t>
      </w:r>
      <w:r w:rsidR="00B76B44" w:rsidRPr="00611D57">
        <w:rPr>
          <w:rFonts w:hint="eastAsia"/>
        </w:rPr>
        <w:t xml:space="preserve"> </w:t>
      </w:r>
      <w:r w:rsidR="00B76B44" w:rsidRPr="00611D57">
        <w:t>of</w:t>
      </w:r>
      <w:r w:rsidR="00B76B44" w:rsidRPr="00611D57">
        <w:rPr>
          <w:rFonts w:hint="eastAsia"/>
        </w:rPr>
        <w:t xml:space="preserve"> </w:t>
      </w:r>
      <w:r w:rsidR="00595490">
        <w:t>repl</w:t>
      </w:r>
      <w:r w:rsidR="00F0774C">
        <w:t>aying</w:t>
      </w:r>
      <w:r w:rsidR="00B76B44" w:rsidRPr="00611D57">
        <w:rPr>
          <w:rFonts w:hint="eastAsia"/>
        </w:rPr>
        <w:t xml:space="preserve"> </w:t>
      </w:r>
      <w:r w:rsidR="00F0774C">
        <w:t>the</w:t>
      </w:r>
      <w:r w:rsidR="00F0774C" w:rsidRPr="00611D57">
        <w:rPr>
          <w:rFonts w:hint="eastAsia"/>
        </w:rPr>
        <w:t xml:space="preserve"> </w:t>
      </w:r>
      <w:r w:rsidR="00F0774C">
        <w:t>video</w:t>
      </w:r>
      <w:r w:rsidR="00B76B44" w:rsidRPr="00611D57">
        <w:rPr>
          <w:rFonts w:hint="eastAsia"/>
        </w:rPr>
        <w:t xml:space="preserve"> </w:t>
      </w:r>
      <w:r w:rsidR="001F50C9" w:rsidRPr="00611D57">
        <w:t>occurred</w:t>
      </w:r>
      <w:r w:rsidR="001F50C9" w:rsidRPr="00611D57">
        <w:rPr>
          <w:rFonts w:hint="eastAsia"/>
        </w:rPr>
        <w:t xml:space="preserve"> </w:t>
      </w:r>
      <w:r w:rsidR="001F50C9" w:rsidRPr="00611D57">
        <w:t>more</w:t>
      </w:r>
      <w:r w:rsidR="001F50C9" w:rsidRPr="00611D57">
        <w:rPr>
          <w:rFonts w:hint="eastAsia"/>
        </w:rPr>
        <w:t xml:space="preserve"> </w:t>
      </w:r>
      <w:r w:rsidR="001F50C9" w:rsidRPr="00611D57">
        <w:t>frequently</w:t>
      </w:r>
      <w:r w:rsidR="001F50C9" w:rsidRPr="00611D57">
        <w:rPr>
          <w:rFonts w:hint="eastAsia"/>
        </w:rPr>
        <w:t xml:space="preserve"> </w:t>
      </w:r>
      <w:r w:rsidR="001F50C9" w:rsidRPr="00611D57">
        <w:t>than</w:t>
      </w:r>
      <w:r w:rsidR="001F50C9" w:rsidRPr="00611D57">
        <w:rPr>
          <w:rFonts w:hint="eastAsia"/>
        </w:rPr>
        <w:t xml:space="preserve"> </w:t>
      </w:r>
      <w:r w:rsidR="001F50C9" w:rsidRPr="00611D57">
        <w:t>we</w:t>
      </w:r>
      <w:r w:rsidR="001F50C9" w:rsidRPr="00611D57">
        <w:rPr>
          <w:rFonts w:hint="eastAsia"/>
        </w:rPr>
        <w:t xml:space="preserve"> </w:t>
      </w:r>
      <w:r w:rsidR="001F50C9" w:rsidRPr="00611D57">
        <w:t>expected</w:t>
      </w:r>
      <w:r w:rsidR="000626B0" w:rsidRPr="00611D57">
        <w:rPr>
          <w:rFonts w:hint="eastAsia"/>
        </w:rPr>
        <w:t xml:space="preserve"> </w:t>
      </w:r>
      <w:r w:rsidR="000626B0" w:rsidRPr="00611D57">
        <w:t>but</w:t>
      </w:r>
      <w:r w:rsidR="00184A35" w:rsidRPr="00611D57">
        <w:rPr>
          <w:rFonts w:hint="eastAsia"/>
        </w:rPr>
        <w:t xml:space="preserve"> </w:t>
      </w:r>
      <w:r w:rsidR="00184A35" w:rsidRPr="00611D57">
        <w:t>we</w:t>
      </w:r>
      <w:r w:rsidR="00184A35" w:rsidRPr="00611D57">
        <w:rPr>
          <w:rFonts w:hint="eastAsia"/>
        </w:rPr>
        <w:t xml:space="preserve"> </w:t>
      </w:r>
      <w:r w:rsidR="00184A35" w:rsidRPr="00611D57">
        <w:t>did</w:t>
      </w:r>
      <w:r w:rsidR="00184A35" w:rsidRPr="00611D57">
        <w:rPr>
          <w:rFonts w:hint="eastAsia"/>
        </w:rPr>
        <w:t xml:space="preserve"> </w:t>
      </w:r>
      <w:r w:rsidR="00184A35" w:rsidRPr="00611D57">
        <w:t>not</w:t>
      </w:r>
      <w:r w:rsidR="00184A35" w:rsidRPr="00611D57">
        <w:rPr>
          <w:rFonts w:hint="eastAsia"/>
        </w:rPr>
        <w:t xml:space="preserve"> </w:t>
      </w:r>
      <w:r w:rsidR="00184A35" w:rsidRPr="00611D57">
        <w:t>capture</w:t>
      </w:r>
      <w:r w:rsidR="00184A35" w:rsidRPr="00611D57">
        <w:rPr>
          <w:rFonts w:hint="eastAsia"/>
        </w:rPr>
        <w:t xml:space="preserve"> </w:t>
      </w:r>
      <w:r w:rsidR="00184A35" w:rsidRPr="00611D57">
        <w:t>this</w:t>
      </w:r>
      <w:r w:rsidR="00184A35" w:rsidRPr="00611D57">
        <w:rPr>
          <w:rFonts w:hint="eastAsia"/>
        </w:rPr>
        <w:t xml:space="preserve"> </w:t>
      </w:r>
      <w:r w:rsidR="00184A35" w:rsidRPr="00611D57">
        <w:t>data</w:t>
      </w:r>
      <w:r w:rsidR="006E311E" w:rsidRPr="00611D57">
        <w:rPr>
          <w:rFonts w:hint="eastAsia"/>
        </w:rPr>
        <w:t xml:space="preserve">. </w:t>
      </w:r>
      <w:r w:rsidR="0051632C">
        <w:t>We</w:t>
      </w:r>
      <w:r w:rsidR="00B22748">
        <w:t xml:space="preserve"> </w:t>
      </w:r>
      <w:r w:rsidR="0051632C">
        <w:t>define</w:t>
      </w:r>
      <w:r w:rsidR="006323AA">
        <w:t>d</w:t>
      </w:r>
      <w:r w:rsidR="00B22748">
        <w:t xml:space="preserve"> </w:t>
      </w:r>
      <w:r w:rsidR="0051632C">
        <w:t>t</w:t>
      </w:r>
      <w:r w:rsidR="0051632C" w:rsidRPr="005B2F9F">
        <w:t>he</w:t>
      </w:r>
      <w:r w:rsidR="00B22748">
        <w:t xml:space="preserve"> </w:t>
      </w:r>
      <w:r w:rsidR="00D62E24" w:rsidRPr="005B2F9F">
        <w:t>number</w:t>
      </w:r>
      <w:r w:rsidR="00B22748">
        <w:t xml:space="preserve"> </w:t>
      </w:r>
      <w:r w:rsidR="00D62E24" w:rsidRPr="005B2F9F">
        <w:t>of</w:t>
      </w:r>
      <w:r w:rsidR="00B22748">
        <w:t xml:space="preserve"> </w:t>
      </w:r>
      <w:r w:rsidR="00D62E24" w:rsidRPr="005B2F9F">
        <w:t>replays</w:t>
      </w:r>
      <w:r w:rsidR="00B22748">
        <w:t xml:space="preserve"> </w:t>
      </w:r>
      <w:r w:rsidR="00D62E24" w:rsidRPr="005B2F9F">
        <w:t>as</w:t>
      </w:r>
      <w:r w:rsidR="00B22748">
        <w:t xml:space="preserve"> </w:t>
      </w:r>
      <w:r w:rsidR="00563413" w:rsidRPr="005B2F9F">
        <w:t>the</w:t>
      </w:r>
      <w:r w:rsidR="00B22748">
        <w:t xml:space="preserve"> </w:t>
      </w:r>
      <w:r w:rsidR="00563413" w:rsidRPr="005B2F9F">
        <w:t>number</w:t>
      </w:r>
      <w:r w:rsidR="00B22748">
        <w:t xml:space="preserve"> </w:t>
      </w:r>
      <w:r w:rsidR="00563413" w:rsidRPr="005B2F9F">
        <w:t>of</w:t>
      </w:r>
      <w:r w:rsidR="00B22748">
        <w:t xml:space="preserve"> </w:t>
      </w:r>
      <w:r w:rsidR="00563413" w:rsidRPr="005B2F9F">
        <w:t>times</w:t>
      </w:r>
      <w:r w:rsidR="00B22748">
        <w:t xml:space="preserve"> </w:t>
      </w:r>
      <w:r w:rsidR="00563413" w:rsidRPr="005B2F9F">
        <w:t>a</w:t>
      </w:r>
      <w:r w:rsidR="00B22748">
        <w:t xml:space="preserve"> </w:t>
      </w:r>
      <w:r w:rsidR="00563413" w:rsidRPr="005B2F9F">
        <w:t>participant</w:t>
      </w:r>
      <w:r w:rsidR="00B22748">
        <w:t xml:space="preserve"> </w:t>
      </w:r>
      <w:r w:rsidR="00055236">
        <w:t>rewatch</w:t>
      </w:r>
      <w:r w:rsidR="00021B39">
        <w:t>ed</w:t>
      </w:r>
      <w:r w:rsidR="00B22748">
        <w:t xml:space="preserve"> </w:t>
      </w:r>
      <w:r w:rsidR="00021B39">
        <w:t>a</w:t>
      </w:r>
      <w:r w:rsidR="00B22748">
        <w:t xml:space="preserve"> </w:t>
      </w:r>
      <w:r w:rsidR="00021B39">
        <w:t>portion</w:t>
      </w:r>
      <w:r w:rsidR="00B22748">
        <w:t xml:space="preserve"> </w:t>
      </w:r>
      <w:r w:rsidR="00021B39">
        <w:t>of</w:t>
      </w:r>
      <w:r w:rsidR="00B22748">
        <w:t xml:space="preserve"> </w:t>
      </w:r>
      <w:r w:rsidR="003822FC" w:rsidRPr="005B2F9F">
        <w:t>the</w:t>
      </w:r>
      <w:r w:rsidR="00B22748">
        <w:t xml:space="preserve"> </w:t>
      </w:r>
      <w:r w:rsidR="003822FC" w:rsidRPr="005B2F9F">
        <w:t>video</w:t>
      </w:r>
      <w:r w:rsidR="001B6FB4">
        <w:t>.</w:t>
      </w:r>
      <w:r w:rsidR="00B22748">
        <w:t xml:space="preserve"> </w:t>
      </w:r>
      <w:r w:rsidR="001348C7">
        <w:t>In</w:t>
      </w:r>
      <w:r w:rsidR="00B22748">
        <w:t xml:space="preserve"> </w:t>
      </w:r>
      <w:r w:rsidR="001348C7">
        <w:t>logging</w:t>
      </w:r>
      <w:r w:rsidR="00B22748">
        <w:t xml:space="preserve"> </w:t>
      </w:r>
      <w:r w:rsidR="001348C7">
        <w:t>the</w:t>
      </w:r>
      <w:r w:rsidR="00B22748">
        <w:t xml:space="preserve"> </w:t>
      </w:r>
      <w:r w:rsidR="001348C7">
        <w:t>number</w:t>
      </w:r>
      <w:r w:rsidR="00B22748">
        <w:t xml:space="preserve"> </w:t>
      </w:r>
      <w:r w:rsidR="001348C7">
        <w:t>of</w:t>
      </w:r>
      <w:r w:rsidR="00B22748">
        <w:t xml:space="preserve"> </w:t>
      </w:r>
      <w:r w:rsidR="001348C7">
        <w:t>replays,</w:t>
      </w:r>
      <w:r w:rsidR="00B22748">
        <w:t xml:space="preserve"> </w:t>
      </w:r>
      <w:r w:rsidR="001348C7">
        <w:t>we</w:t>
      </w:r>
      <w:r w:rsidR="00B22748">
        <w:t xml:space="preserve"> </w:t>
      </w:r>
      <w:r w:rsidR="001348C7">
        <w:t>would</w:t>
      </w:r>
      <w:r w:rsidR="00B22748">
        <w:t xml:space="preserve"> </w:t>
      </w:r>
      <w:r w:rsidR="001348C7">
        <w:t>be</w:t>
      </w:r>
      <w:r w:rsidR="00B22748">
        <w:t xml:space="preserve"> </w:t>
      </w:r>
      <w:r w:rsidR="001348C7">
        <w:t>able</w:t>
      </w:r>
      <w:r w:rsidR="00B22748">
        <w:t xml:space="preserve"> </w:t>
      </w:r>
      <w:r w:rsidR="001348C7">
        <w:t>to</w:t>
      </w:r>
      <w:r w:rsidR="00B22748">
        <w:t xml:space="preserve"> </w:t>
      </w:r>
      <w:r w:rsidR="001348C7">
        <w:t>test</w:t>
      </w:r>
      <w:r w:rsidR="00B22748">
        <w:t xml:space="preserve"> </w:t>
      </w:r>
      <w:r w:rsidR="001348C7">
        <w:t>whether</w:t>
      </w:r>
      <w:r w:rsidR="00B22748">
        <w:t xml:space="preserve"> </w:t>
      </w:r>
      <w:r w:rsidR="001348C7">
        <w:t>automatic</w:t>
      </w:r>
      <w:r w:rsidR="00B22748">
        <w:t xml:space="preserve"> </w:t>
      </w:r>
      <w:r w:rsidR="001348C7">
        <w:t>pausing</w:t>
      </w:r>
      <w:r w:rsidR="00B22748">
        <w:t xml:space="preserve"> </w:t>
      </w:r>
      <w:r w:rsidR="00BA17C3">
        <w:t>influences</w:t>
      </w:r>
      <w:r w:rsidR="00B22748">
        <w:t xml:space="preserve"> </w:t>
      </w:r>
      <w:r w:rsidR="001348C7">
        <w:t>how</w:t>
      </w:r>
      <w:r w:rsidR="00B22748">
        <w:t xml:space="preserve"> </w:t>
      </w:r>
      <w:r w:rsidR="001348C7">
        <w:t>often</w:t>
      </w:r>
      <w:r w:rsidR="00B22748">
        <w:t xml:space="preserve"> </w:t>
      </w:r>
      <w:r w:rsidR="001348C7">
        <w:t>the</w:t>
      </w:r>
      <w:r w:rsidR="00B22748">
        <w:t xml:space="preserve"> </w:t>
      </w:r>
      <w:r w:rsidR="001348C7">
        <w:t>participants</w:t>
      </w:r>
      <w:r w:rsidR="00B22748">
        <w:t xml:space="preserve"> </w:t>
      </w:r>
      <w:r w:rsidR="001348C7">
        <w:t>needed</w:t>
      </w:r>
      <w:r w:rsidR="00B22748">
        <w:t xml:space="preserve"> </w:t>
      </w:r>
      <w:r w:rsidR="001348C7">
        <w:t>to</w:t>
      </w:r>
      <w:r w:rsidR="00B22748">
        <w:t xml:space="preserve"> </w:t>
      </w:r>
      <w:r w:rsidR="001348C7">
        <w:t>rewatch</w:t>
      </w:r>
      <w:r w:rsidR="00B22748">
        <w:t xml:space="preserve"> </w:t>
      </w:r>
      <w:r w:rsidR="001348C7">
        <w:t>any</w:t>
      </w:r>
      <w:r w:rsidR="00B22748">
        <w:t xml:space="preserve"> </w:t>
      </w:r>
      <w:r w:rsidR="001348C7">
        <w:t>portion</w:t>
      </w:r>
      <w:r w:rsidR="00B22748">
        <w:t xml:space="preserve"> </w:t>
      </w:r>
      <w:r w:rsidR="001348C7">
        <w:t>of</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vs.</w:t>
      </w:r>
      <w:r w:rsidR="00B22748">
        <w:t xml:space="preserve"> </w:t>
      </w:r>
      <w:r w:rsidR="001348C7">
        <w:t>when</w:t>
      </w:r>
      <w:r w:rsidR="00B22748">
        <w:t xml:space="preserve"> </w:t>
      </w:r>
      <w:r w:rsidR="001348C7">
        <w:t>they</w:t>
      </w:r>
      <w:r w:rsidR="00B22748">
        <w:t xml:space="preserve"> </w:t>
      </w:r>
      <w:r w:rsidR="001348C7">
        <w:t>viewed</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without</w:t>
      </w:r>
      <w:r w:rsidR="00B22748">
        <w:t xml:space="preserve"> </w:t>
      </w:r>
      <w:r w:rsidR="001348C7">
        <w:t>any</w:t>
      </w:r>
      <w:r w:rsidR="00B22748">
        <w:t xml:space="preserve"> </w:t>
      </w:r>
      <w:r w:rsidR="001348C7">
        <w:t>method</w:t>
      </w:r>
      <w:r w:rsidR="00B22748">
        <w:t xml:space="preserve"> </w:t>
      </w:r>
      <w:r w:rsidR="00463D90">
        <w:t>regulating</w:t>
      </w:r>
      <w:r w:rsidR="00B22748">
        <w:t xml:space="preserve"> </w:t>
      </w:r>
      <w:r w:rsidR="001348C7">
        <w:t>the</w:t>
      </w:r>
      <w:r w:rsidR="00B22748">
        <w:t xml:space="preserve"> </w:t>
      </w:r>
      <w:r w:rsidR="001348C7">
        <w:t>content</w:t>
      </w:r>
      <w:r w:rsidR="00B22748">
        <w:t xml:space="preserve"> </w:t>
      </w:r>
      <w:r w:rsidR="001348C7">
        <w:t>delivery</w:t>
      </w:r>
      <w:r w:rsidR="00B22748">
        <w:t xml:space="preserve"> </w:t>
      </w:r>
      <w:r w:rsidR="001348C7">
        <w:t>rate.</w:t>
      </w:r>
      <w:r w:rsidR="00F63460">
        <w:t xml:space="preserve"> </w:t>
      </w:r>
      <w:r w:rsidR="0051632C">
        <w:t>We</w:t>
      </w:r>
      <w:r w:rsidR="00B22748">
        <w:t xml:space="preserve"> </w:t>
      </w:r>
      <w:r w:rsidR="0051632C">
        <w:t>define</w:t>
      </w:r>
      <w:r w:rsidR="006323AA">
        <w:t>d</w:t>
      </w:r>
      <w:r w:rsidR="00B22748">
        <w:t xml:space="preserve"> </w:t>
      </w:r>
      <w:r w:rsidR="0051632C">
        <w:t>the</w:t>
      </w:r>
      <w:r w:rsidR="00B22748">
        <w:t xml:space="preserve"> </w:t>
      </w:r>
      <w:r w:rsidR="009E725D">
        <w:t>replay</w:t>
      </w:r>
      <w:r w:rsidR="00B22748">
        <w:t xml:space="preserve"> </w:t>
      </w:r>
      <w:r w:rsidR="009E725D">
        <w:t>time</w:t>
      </w:r>
      <w:r w:rsidR="00B22748">
        <w:t xml:space="preserve"> </w:t>
      </w:r>
      <w:r w:rsidR="009E725D">
        <w:t>as</w:t>
      </w:r>
      <w:r w:rsidR="00B22748">
        <w:t xml:space="preserve"> </w:t>
      </w:r>
      <w:r w:rsidR="0051632C">
        <w:t>how</w:t>
      </w:r>
      <w:r w:rsidR="00B22748">
        <w:t xml:space="preserve"> </w:t>
      </w:r>
      <w:r w:rsidR="0051632C">
        <w:lastRenderedPageBreak/>
        <w:t>long</w:t>
      </w:r>
      <w:r w:rsidR="00B22748">
        <w:t xml:space="preserve"> </w:t>
      </w:r>
      <w:r w:rsidR="009E725D">
        <w:t>a</w:t>
      </w:r>
      <w:r w:rsidR="00B22748">
        <w:t xml:space="preserve"> </w:t>
      </w:r>
      <w:r w:rsidR="009E725D">
        <w:t>participant</w:t>
      </w:r>
      <w:r w:rsidR="00B22748">
        <w:t xml:space="preserve"> </w:t>
      </w:r>
      <w:r w:rsidR="009E725D">
        <w:t>spend</w:t>
      </w:r>
      <w:r w:rsidR="006A012C">
        <w:t>s</w:t>
      </w:r>
      <w:r w:rsidR="00B22748">
        <w:t xml:space="preserve"> </w:t>
      </w:r>
      <w:r w:rsidR="00387EC4">
        <w:t>rewatching</w:t>
      </w:r>
      <w:r w:rsidR="00B22748">
        <w:t xml:space="preserve"> </w:t>
      </w:r>
      <w:r w:rsidR="0051632C">
        <w:t>parts</w:t>
      </w:r>
      <w:r w:rsidR="00B22748">
        <w:t xml:space="preserve"> </w:t>
      </w:r>
      <w:r w:rsidR="0051632C">
        <w:t>of</w:t>
      </w:r>
      <w:r w:rsidR="00B22748">
        <w:t xml:space="preserve"> </w:t>
      </w:r>
      <w:r w:rsidR="0051632C">
        <w:t>the</w:t>
      </w:r>
      <w:r w:rsidR="00B22748">
        <w:t xml:space="preserve"> </w:t>
      </w:r>
      <w:r w:rsidR="001B6FB4">
        <w:t>video</w:t>
      </w:r>
      <w:r w:rsidR="00B22748">
        <w:t xml:space="preserve"> </w:t>
      </w:r>
      <w:r w:rsidR="001348C7">
        <w:t>that</w:t>
      </w:r>
      <w:r w:rsidR="00B22748">
        <w:t xml:space="preserve"> </w:t>
      </w:r>
      <w:r w:rsidR="0051632C">
        <w:t>she</w:t>
      </w:r>
      <w:r w:rsidR="00B22748">
        <w:t xml:space="preserve"> </w:t>
      </w:r>
      <w:r w:rsidR="0051632C">
        <w:t>has</w:t>
      </w:r>
      <w:r w:rsidR="00B22748">
        <w:t xml:space="preserve"> </w:t>
      </w:r>
      <w:r w:rsidR="0051632C">
        <w:t>already</w:t>
      </w:r>
      <w:r w:rsidR="00B22748">
        <w:t xml:space="preserve"> </w:t>
      </w:r>
      <w:r w:rsidR="0051632C">
        <w:t>viewed</w:t>
      </w:r>
      <w:r w:rsidR="001B6FB4">
        <w:t>.</w:t>
      </w:r>
      <w:r w:rsidR="00B22748">
        <w:t xml:space="preserve"> </w:t>
      </w:r>
      <w:r w:rsidR="001348C7">
        <w:t>In</w:t>
      </w:r>
      <w:r w:rsidR="00B22748">
        <w:t xml:space="preserve"> </w:t>
      </w:r>
      <w:r w:rsidR="001348C7">
        <w:t>logging</w:t>
      </w:r>
      <w:r w:rsidR="00B22748">
        <w:t xml:space="preserve"> </w:t>
      </w:r>
      <w:r w:rsidR="001348C7">
        <w:t>the</w:t>
      </w:r>
      <w:r w:rsidR="00B22748">
        <w:t xml:space="preserve"> </w:t>
      </w:r>
      <w:r w:rsidR="001348C7">
        <w:t>number</w:t>
      </w:r>
      <w:r w:rsidR="00B22748">
        <w:t xml:space="preserve"> </w:t>
      </w:r>
      <w:r w:rsidR="001348C7">
        <w:t>of</w:t>
      </w:r>
      <w:r w:rsidR="00B22748">
        <w:t xml:space="preserve"> </w:t>
      </w:r>
      <w:r w:rsidR="001348C7">
        <w:t>replays,</w:t>
      </w:r>
      <w:r w:rsidR="00B22748">
        <w:t xml:space="preserve"> </w:t>
      </w:r>
      <w:r w:rsidR="001348C7">
        <w:t>we</w:t>
      </w:r>
      <w:r w:rsidR="00B22748">
        <w:t xml:space="preserve"> </w:t>
      </w:r>
      <w:r w:rsidR="001348C7">
        <w:t>would</w:t>
      </w:r>
      <w:r w:rsidR="00B22748">
        <w:t xml:space="preserve"> </w:t>
      </w:r>
      <w:r w:rsidR="001348C7">
        <w:t>be</w:t>
      </w:r>
      <w:r w:rsidR="00B22748">
        <w:t xml:space="preserve"> </w:t>
      </w:r>
      <w:r w:rsidR="001348C7">
        <w:t>able</w:t>
      </w:r>
      <w:r w:rsidR="00B22748">
        <w:t xml:space="preserve"> </w:t>
      </w:r>
      <w:r w:rsidR="001348C7">
        <w:t>to</w:t>
      </w:r>
      <w:r w:rsidR="00B22748">
        <w:t xml:space="preserve"> </w:t>
      </w:r>
      <w:r w:rsidR="001348C7">
        <w:t>test</w:t>
      </w:r>
      <w:r w:rsidR="00B22748">
        <w:t xml:space="preserve"> </w:t>
      </w:r>
      <w:r w:rsidR="001348C7">
        <w:t>whether</w:t>
      </w:r>
      <w:r w:rsidR="00B22748">
        <w:t xml:space="preserve"> </w:t>
      </w:r>
      <w:r w:rsidR="001348C7">
        <w:t>automatic</w:t>
      </w:r>
      <w:r w:rsidR="00B22748">
        <w:t xml:space="preserve"> </w:t>
      </w:r>
      <w:r w:rsidR="001348C7">
        <w:t>pausing</w:t>
      </w:r>
      <w:r w:rsidR="00B22748">
        <w:t xml:space="preserve"> </w:t>
      </w:r>
      <w:r w:rsidR="00BA17C3">
        <w:t>influences</w:t>
      </w:r>
      <w:r w:rsidR="00B22748">
        <w:t xml:space="preserve"> </w:t>
      </w:r>
      <w:r w:rsidR="001348C7">
        <w:t>how</w:t>
      </w:r>
      <w:r w:rsidR="00B22748">
        <w:t xml:space="preserve"> </w:t>
      </w:r>
      <w:r w:rsidR="001348C7">
        <w:t>much</w:t>
      </w:r>
      <w:r w:rsidR="00B22748">
        <w:t xml:space="preserve"> </w:t>
      </w:r>
      <w:r w:rsidR="001348C7">
        <w:t>of</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the</w:t>
      </w:r>
      <w:r w:rsidR="00B22748">
        <w:t xml:space="preserve"> </w:t>
      </w:r>
      <w:r w:rsidR="001348C7">
        <w:t>participants</w:t>
      </w:r>
      <w:r w:rsidR="00B22748">
        <w:t xml:space="preserve"> </w:t>
      </w:r>
      <w:r w:rsidR="001348C7">
        <w:t>needed</w:t>
      </w:r>
      <w:r w:rsidR="00B22748">
        <w:t xml:space="preserve"> </w:t>
      </w:r>
      <w:r w:rsidR="001348C7">
        <w:t>to</w:t>
      </w:r>
      <w:r w:rsidR="00B22748">
        <w:t xml:space="preserve"> </w:t>
      </w:r>
      <w:r w:rsidR="001348C7">
        <w:t>rewatch</w:t>
      </w:r>
      <w:r w:rsidR="00B22748">
        <w:t xml:space="preserve"> </w:t>
      </w:r>
      <w:r w:rsidR="001348C7">
        <w:t>vs.</w:t>
      </w:r>
      <w:r w:rsidR="00B22748">
        <w:t xml:space="preserve"> </w:t>
      </w:r>
      <w:r w:rsidR="001348C7">
        <w:t>when</w:t>
      </w:r>
      <w:r w:rsidR="00B22748">
        <w:t xml:space="preserve"> </w:t>
      </w:r>
      <w:r w:rsidR="001348C7">
        <w:t>they</w:t>
      </w:r>
      <w:r w:rsidR="00B22748">
        <w:t xml:space="preserve"> </w:t>
      </w:r>
      <w:r w:rsidR="001348C7">
        <w:t>viewed</w:t>
      </w:r>
      <w:r w:rsidR="00B22748">
        <w:t xml:space="preserve"> </w:t>
      </w:r>
      <w:r w:rsidR="001348C7">
        <w:t>an</w:t>
      </w:r>
      <w:r w:rsidR="00B22748">
        <w:t xml:space="preserve"> </w:t>
      </w:r>
      <w:r w:rsidR="001348C7">
        <w:t>instructional</w:t>
      </w:r>
      <w:r w:rsidR="00B22748">
        <w:t xml:space="preserve"> </w:t>
      </w:r>
      <w:r w:rsidR="001348C7">
        <w:t>video</w:t>
      </w:r>
      <w:r w:rsidR="00B22748">
        <w:t xml:space="preserve"> </w:t>
      </w:r>
      <w:r w:rsidR="001348C7">
        <w:t>without</w:t>
      </w:r>
      <w:r w:rsidR="00B22748">
        <w:t xml:space="preserve"> </w:t>
      </w:r>
      <w:r w:rsidR="001348C7">
        <w:t>any</w:t>
      </w:r>
      <w:r w:rsidR="00B22748">
        <w:t xml:space="preserve"> </w:t>
      </w:r>
      <w:r w:rsidR="001348C7">
        <w:t>method</w:t>
      </w:r>
      <w:r w:rsidR="00B22748">
        <w:t xml:space="preserve"> </w:t>
      </w:r>
      <w:r w:rsidR="00463D90">
        <w:t>regulating</w:t>
      </w:r>
      <w:r w:rsidR="00B22748">
        <w:t xml:space="preserve"> </w:t>
      </w:r>
      <w:r w:rsidR="001348C7">
        <w:t>the</w:t>
      </w:r>
      <w:r w:rsidR="00B22748">
        <w:t xml:space="preserve"> </w:t>
      </w:r>
      <w:r w:rsidR="001348C7">
        <w:t>content</w:t>
      </w:r>
      <w:r w:rsidR="00B22748">
        <w:t xml:space="preserve"> </w:t>
      </w:r>
      <w:r w:rsidR="001348C7">
        <w:t>delivery</w:t>
      </w:r>
      <w:r w:rsidR="00B22748">
        <w:t xml:space="preserve"> </w:t>
      </w:r>
      <w:r w:rsidR="001348C7">
        <w:t>rate.</w:t>
      </w:r>
      <w:r w:rsidR="00F63460">
        <w:t xml:space="preserve"> </w:t>
      </w:r>
      <w:r w:rsidR="0051632C">
        <w:t>We</w:t>
      </w:r>
      <w:r w:rsidR="00B22748">
        <w:t xml:space="preserve"> </w:t>
      </w:r>
      <w:r w:rsidR="0051632C">
        <w:t>again</w:t>
      </w:r>
      <w:r w:rsidR="00B22748">
        <w:t xml:space="preserve"> </w:t>
      </w:r>
      <w:r w:rsidR="0051632C">
        <w:t>collected</w:t>
      </w:r>
      <w:r w:rsidR="00B22748">
        <w:t xml:space="preserve"> </w:t>
      </w:r>
      <w:r w:rsidR="00082773">
        <w:t>the</w:t>
      </w:r>
      <w:r w:rsidR="00B22748">
        <w:t xml:space="preserve"> </w:t>
      </w:r>
      <w:r w:rsidR="009D3816">
        <w:t>participants</w:t>
      </w:r>
      <w:r w:rsidR="00082773">
        <w:t>’</w:t>
      </w:r>
      <w:r w:rsidR="00B22748">
        <w:t xml:space="preserve"> </w:t>
      </w:r>
      <w:r w:rsidR="009D07E4">
        <w:t>satisfaction</w:t>
      </w:r>
      <w:r w:rsidR="00B22748">
        <w:t xml:space="preserve"> </w:t>
      </w:r>
      <w:r w:rsidR="00082773">
        <w:t>rating</w:t>
      </w:r>
      <w:r w:rsidR="00B22748">
        <w:t xml:space="preserve"> </w:t>
      </w:r>
      <w:r w:rsidR="00082773">
        <w:t>of</w:t>
      </w:r>
      <w:r w:rsidR="00B22748">
        <w:t xml:space="preserve"> </w:t>
      </w:r>
      <w:r w:rsidR="00082773">
        <w:t>each</w:t>
      </w:r>
      <w:r w:rsidR="00B22748">
        <w:t xml:space="preserve"> </w:t>
      </w:r>
      <w:r w:rsidR="00082773">
        <w:t>condition</w:t>
      </w:r>
      <w:r w:rsidR="00B22748">
        <w:t xml:space="preserve"> </w:t>
      </w:r>
      <w:r w:rsidR="0051632C">
        <w:t>as</w:t>
      </w:r>
      <w:r w:rsidR="00B22748">
        <w:t xml:space="preserve"> </w:t>
      </w:r>
      <w:r w:rsidR="0051632C">
        <w:t>a</w:t>
      </w:r>
      <w:r w:rsidR="00B22748">
        <w:t xml:space="preserve"> </w:t>
      </w:r>
      <w:r w:rsidR="0051632C">
        <w:t>subjective</w:t>
      </w:r>
      <w:r w:rsidR="00B22748">
        <w:t xml:space="preserve"> </w:t>
      </w:r>
      <w:r w:rsidR="0051632C">
        <w:t>measure.</w:t>
      </w:r>
      <w:r w:rsidR="00B22748">
        <w:t xml:space="preserve"> </w:t>
      </w:r>
      <w:r w:rsidR="0051632C">
        <w:t>In</w:t>
      </w:r>
      <w:r w:rsidR="00B22748">
        <w:t xml:space="preserve"> </w:t>
      </w:r>
      <w:r w:rsidR="0051632C">
        <w:t>Study</w:t>
      </w:r>
      <w:r w:rsidR="00B22748">
        <w:t xml:space="preserve"> </w:t>
      </w:r>
      <w:r w:rsidR="0051632C">
        <w:t>2</w:t>
      </w:r>
      <w:r w:rsidR="009D07E4">
        <w:t>,</w:t>
      </w:r>
      <w:r w:rsidR="00B22748">
        <w:t xml:space="preserve"> </w:t>
      </w:r>
      <w:r w:rsidR="0051632C">
        <w:t>we</w:t>
      </w:r>
      <w:r w:rsidR="00B22748">
        <w:t xml:space="preserve"> </w:t>
      </w:r>
      <w:r w:rsidR="0051632C">
        <w:t>used</w:t>
      </w:r>
      <w:r w:rsidR="00B22748">
        <w:t xml:space="preserve"> </w:t>
      </w:r>
      <w:r w:rsidR="0051632C">
        <w:t>a</w:t>
      </w:r>
      <w:r w:rsidR="00B22748">
        <w:t xml:space="preserve"> </w:t>
      </w:r>
      <w:r w:rsidR="00BA17C3">
        <w:t>7-point</w:t>
      </w:r>
      <w:r w:rsidR="00B22748">
        <w:t xml:space="preserve"> </w:t>
      </w:r>
      <w:r w:rsidR="0051632C">
        <w:t>scale</w:t>
      </w:r>
      <w:r w:rsidR="00B22748">
        <w:t xml:space="preserve"> </w:t>
      </w:r>
      <w:r w:rsidR="009D07E4">
        <w:t>ranging</w:t>
      </w:r>
      <w:r w:rsidR="00B22748">
        <w:t xml:space="preserve"> </w:t>
      </w:r>
      <w:r w:rsidR="009D07E4">
        <w:t>from</w:t>
      </w:r>
      <w:r w:rsidR="00B22748">
        <w:t xml:space="preserve"> </w:t>
      </w:r>
      <w:r w:rsidR="009D07E4">
        <w:t>1</w:t>
      </w:r>
      <w:r w:rsidR="00B22748">
        <w:t xml:space="preserve"> </w:t>
      </w:r>
      <w:r w:rsidR="009D07E4">
        <w:t>(very</w:t>
      </w:r>
      <w:r w:rsidR="00B22748">
        <w:t xml:space="preserve"> </w:t>
      </w:r>
      <w:r w:rsidR="009D07E4">
        <w:t>dissatisfied)</w:t>
      </w:r>
      <w:r w:rsidR="00B22748">
        <w:t xml:space="preserve"> </w:t>
      </w:r>
      <w:r w:rsidR="009D07E4">
        <w:t>to</w:t>
      </w:r>
      <w:r w:rsidR="00B22748">
        <w:t xml:space="preserve"> </w:t>
      </w:r>
      <w:r w:rsidR="009D07E4">
        <w:t>7</w:t>
      </w:r>
      <w:r w:rsidR="00B22748">
        <w:t xml:space="preserve"> </w:t>
      </w:r>
      <w:r w:rsidR="009D07E4">
        <w:t>(very</w:t>
      </w:r>
      <w:r w:rsidR="00B22748">
        <w:t xml:space="preserve"> </w:t>
      </w:r>
      <w:r w:rsidR="009D07E4">
        <w:t>satisfied).</w:t>
      </w:r>
      <w:r w:rsidR="00B22748">
        <w:t xml:space="preserve"> </w:t>
      </w:r>
    </w:p>
    <w:p w14:paraId="57A91394" w14:textId="77777777" w:rsidR="00071270" w:rsidRDefault="00071270" w:rsidP="00071270">
      <w:pPr>
        <w:pStyle w:val="Head2"/>
      </w:pPr>
      <w:r>
        <w:t>Analysis</w:t>
      </w:r>
    </w:p>
    <w:p w14:paraId="0C60FE6B" w14:textId="5F6D4EB8" w:rsidR="00071270" w:rsidRPr="007F490C" w:rsidRDefault="00071270" w:rsidP="00071270">
      <w:pPr>
        <w:pStyle w:val="PostHeadPara"/>
      </w:pPr>
      <w:r>
        <w:t xml:space="preserve">Similar to study 1, we used a General Linear Model (multi-factor ANOVA) with two independent variables (delivery rate and task type) to analyze the task performance data. We analyzed the satisfaction ratings for each content delivery method with a Friedman test. </w:t>
      </w:r>
    </w:p>
    <w:p w14:paraId="59E5959A" w14:textId="77777777" w:rsidR="00071270" w:rsidRPr="005B2F9F" w:rsidRDefault="00071270" w:rsidP="00F63460">
      <w:pPr>
        <w:pStyle w:val="PostHeadPara"/>
      </w:pPr>
    </w:p>
    <w:p w14:paraId="6304EB59" w14:textId="76616864" w:rsidR="00942741" w:rsidRDefault="00942741" w:rsidP="002B5259">
      <w:pPr>
        <w:pStyle w:val="Head2"/>
      </w:pPr>
      <w:r>
        <w:t>Result</w:t>
      </w:r>
      <w:r w:rsidR="00F94282">
        <w:t>s</w:t>
      </w:r>
    </w:p>
    <w:p w14:paraId="2F4B6E9E" w14:textId="392FF34E" w:rsidR="009F68B3" w:rsidRPr="005B2F9F" w:rsidRDefault="009F68B3" w:rsidP="005B2F9F">
      <w:pPr>
        <w:pStyle w:val="ad"/>
        <w:jc w:val="center"/>
        <w:rPr>
          <w:rFonts w:ascii="Linux Biolinum O" w:hAnsi="Linux Biolinum O" w:cs="Linux Biolinum O"/>
          <w:sz w:val="16"/>
          <w:lang w:eastAsia="ja-JP"/>
        </w:rPr>
      </w:pPr>
      <w:bookmarkStart w:id="24" w:name="_Ref74928309"/>
      <w:r w:rsidRPr="005B2F9F">
        <w:rPr>
          <w:rFonts w:ascii="Linux Biolinum O" w:eastAsia="Cambria" w:hAnsi="Linux Biolinum O" w:cs="Linux Biolinum O"/>
          <w:i w:val="0"/>
          <w:iCs w:val="0"/>
          <w:color w:val="auto"/>
          <w:sz w:val="16"/>
          <w:szCs w:val="24"/>
          <w:lang w:eastAsia="ja-JP"/>
        </w:rPr>
        <w:t>Table</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fldChar w:fldCharType="begin"/>
      </w:r>
      <w:r w:rsidRPr="005B2F9F">
        <w:rPr>
          <w:rFonts w:ascii="Linux Biolinum O" w:eastAsia="Cambria" w:hAnsi="Linux Biolinum O" w:cs="Linux Biolinum O"/>
          <w:i w:val="0"/>
          <w:iCs w:val="0"/>
          <w:color w:val="auto"/>
          <w:sz w:val="16"/>
          <w:szCs w:val="24"/>
          <w:lang w:eastAsia="ja-JP"/>
        </w:rPr>
        <w:instrText xml:space="preserve"> SEQ Table \* ARABIC </w:instrText>
      </w:r>
      <w:r w:rsidRPr="005B2F9F">
        <w:rPr>
          <w:rFonts w:ascii="Linux Biolinum O" w:eastAsia="Cambria" w:hAnsi="Linux Biolinum O" w:cs="Linux Biolinum O"/>
          <w:i w:val="0"/>
          <w:iCs w:val="0"/>
          <w:color w:val="auto"/>
          <w:sz w:val="16"/>
          <w:szCs w:val="24"/>
          <w:lang w:eastAsia="ja-JP"/>
        </w:rPr>
        <w:fldChar w:fldCharType="separate"/>
      </w:r>
      <w:r w:rsidR="00932509">
        <w:rPr>
          <w:rFonts w:ascii="Linux Biolinum O" w:eastAsia="Cambria" w:hAnsi="Linux Biolinum O" w:cs="Linux Biolinum O"/>
          <w:i w:val="0"/>
          <w:iCs w:val="0"/>
          <w:noProof/>
          <w:color w:val="auto"/>
          <w:sz w:val="16"/>
          <w:szCs w:val="24"/>
          <w:lang w:eastAsia="ja-JP"/>
        </w:rPr>
        <w:t>9</w:t>
      </w:r>
      <w:r w:rsidRPr="005B2F9F">
        <w:rPr>
          <w:rFonts w:ascii="Linux Biolinum O" w:eastAsia="Cambria" w:hAnsi="Linux Biolinum O" w:cs="Linux Biolinum O"/>
          <w:i w:val="0"/>
          <w:iCs w:val="0"/>
          <w:color w:val="auto"/>
          <w:sz w:val="16"/>
          <w:szCs w:val="24"/>
          <w:lang w:eastAsia="ja-JP"/>
        </w:rPr>
        <w:fldChar w:fldCharType="end"/>
      </w:r>
      <w:bookmarkEnd w:id="24"/>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Summary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of</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comparison</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results</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for</w:t>
      </w:r>
      <w:r w:rsidR="00B22748">
        <w:rPr>
          <w:rFonts w:ascii="Linux Biolinum O" w:eastAsia="Cambria" w:hAnsi="Linux Biolinum O" w:cs="Linux Biolinum O"/>
          <w:i w:val="0"/>
          <w:iCs w:val="0"/>
          <w:color w:val="auto"/>
          <w:sz w:val="16"/>
          <w:szCs w:val="24"/>
          <w:lang w:eastAsia="ja-JP"/>
        </w:rPr>
        <w:t xml:space="preserve"> </w:t>
      </w:r>
      <w:r w:rsidR="008F496E">
        <w:rPr>
          <w:rFonts w:ascii="Linux Biolinum O" w:eastAsia="Cambria" w:hAnsi="Linux Biolinum O" w:cs="Linux Biolinum O"/>
          <w:i w:val="0"/>
          <w:iCs w:val="0"/>
          <w:color w:val="auto"/>
          <w:sz w:val="16"/>
          <w:szCs w:val="24"/>
          <w:lang w:eastAsia="ja-JP"/>
        </w:rPr>
        <w:t>S</w:t>
      </w:r>
      <w:r w:rsidR="008F496E" w:rsidRPr="005B2F9F">
        <w:rPr>
          <w:rFonts w:ascii="Linux Biolinum O" w:eastAsia="Cambria" w:hAnsi="Linux Biolinum O" w:cs="Linux Biolinum O"/>
          <w:i w:val="0"/>
          <w:iCs w:val="0"/>
          <w:color w:val="auto"/>
          <w:sz w:val="16"/>
          <w:szCs w:val="24"/>
          <w:lang w:eastAsia="ja-JP"/>
        </w:rPr>
        <w:t>tudy</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2</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w:t>
      </w:r>
      <w:r w:rsidR="00B22748">
        <w:rPr>
          <w:rFonts w:ascii="Linux Biolinum O" w:eastAsia="Cambria" w:hAnsi="Linux Biolinum O" w:cs="Linux Biolinum O"/>
          <w:i w:val="0"/>
          <w:iCs w:val="0"/>
          <w:color w:val="auto"/>
          <w:sz w:val="16"/>
          <w:szCs w:val="24"/>
          <w:lang w:eastAsia="ja-JP"/>
        </w:rPr>
        <w:t xml:space="preserve"> </w:t>
      </w:r>
      <w:r w:rsidRPr="005B2F9F">
        <w:rPr>
          <w:rFonts w:ascii="Linux Biolinum O" w:eastAsia="Cambria" w:hAnsi="Linux Biolinum O" w:cs="Linux Biolinum O"/>
          <w:i w:val="0"/>
          <w:iCs w:val="0"/>
          <w:color w:val="auto"/>
          <w:sz w:val="16"/>
          <w:szCs w:val="24"/>
          <w:lang w:eastAsia="ja-JP"/>
        </w:rPr>
        <w:t>indicates</w:t>
      </w:r>
      <w:r w:rsidR="00B22748">
        <w:rPr>
          <w:rFonts w:ascii="Linux Biolinum O" w:eastAsia="Cambria" w:hAnsi="Linux Biolinum O" w:cs="Linux Biolinum O"/>
          <w:i w:val="0"/>
          <w:iCs w:val="0"/>
          <w:color w:val="auto"/>
          <w:sz w:val="16"/>
          <w:szCs w:val="24"/>
          <w:lang w:eastAsia="ja-JP"/>
        </w:rPr>
        <w:t xml:space="preserve"> </w:t>
      </w:r>
      <w:commentRangeStart w:id="25"/>
      <w:r w:rsidRPr="005B2F9F">
        <w:rPr>
          <w:rFonts w:ascii="Linux Biolinum O" w:eastAsia="Cambria" w:hAnsi="Linux Biolinum O" w:cs="Linux Biolinum O"/>
          <w:i w:val="0"/>
          <w:iCs w:val="0"/>
          <w:color w:val="auto"/>
          <w:sz w:val="16"/>
          <w:szCs w:val="24"/>
          <w:lang w:eastAsia="ja-JP"/>
        </w:rPr>
        <w:t>significance</w:t>
      </w:r>
      <w:commentRangeEnd w:id="25"/>
      <w:r w:rsidR="002A2661">
        <w:rPr>
          <w:rStyle w:val="aa"/>
          <w:rFonts w:eastAsiaTheme="minorEastAsia"/>
          <w:i w:val="0"/>
          <w:iCs w:val="0"/>
          <w:color w:val="auto"/>
          <w:lang w:val="en-CA" w:eastAsia="zh-CN"/>
        </w:rPr>
        <w:commentReference w:id="25"/>
      </w:r>
      <w:r w:rsidRPr="005B2F9F">
        <w:rPr>
          <w:rFonts w:ascii="Linux Biolinum O" w:eastAsia="Cambria" w:hAnsi="Linux Biolinum O" w:cs="Linux Biolinum O"/>
          <w:i w:val="0"/>
          <w:iCs w:val="0"/>
          <w:color w:val="auto"/>
          <w:sz w:val="16"/>
          <w:szCs w:val="24"/>
          <w:lang w:eastAsia="ja-JP"/>
        </w:rPr>
        <w:t>)</w:t>
      </w:r>
    </w:p>
    <w:tbl>
      <w:tblPr>
        <w:tblStyle w:val="a9"/>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970"/>
        <w:gridCol w:w="1980"/>
        <w:gridCol w:w="1307"/>
        <w:gridCol w:w="2653"/>
      </w:tblGrid>
      <w:tr w:rsidR="00870C42" w14:paraId="34868DF3" w14:textId="77777777" w:rsidTr="00CF5DC6">
        <w:trPr>
          <w:tblHeader/>
        </w:trPr>
        <w:tc>
          <w:tcPr>
            <w:tcW w:w="2970" w:type="dxa"/>
            <w:tcBorders>
              <w:top w:val="single" w:sz="4" w:space="0" w:color="auto"/>
              <w:left w:val="nil"/>
              <w:bottom w:val="single" w:sz="4" w:space="0" w:color="auto"/>
              <w:right w:val="nil"/>
            </w:tcBorders>
            <w:hideMark/>
          </w:tcPr>
          <w:p w14:paraId="283E3616" w14:textId="2124A4FD" w:rsidR="00870C42" w:rsidRDefault="00870C42" w:rsidP="00C826C7">
            <w:pPr>
              <w:pStyle w:val="TableCell"/>
              <w:spacing w:before="60" w:after="60" w:line="240" w:lineRule="auto"/>
              <w:jc w:val="center"/>
            </w:pPr>
            <w:r>
              <w:t>Variable</w:t>
            </w:r>
          </w:p>
        </w:tc>
        <w:tc>
          <w:tcPr>
            <w:tcW w:w="1980" w:type="dxa"/>
            <w:tcBorders>
              <w:top w:val="single" w:sz="4" w:space="0" w:color="auto"/>
              <w:left w:val="nil"/>
              <w:bottom w:val="single" w:sz="4" w:space="0" w:color="auto"/>
              <w:right w:val="nil"/>
            </w:tcBorders>
            <w:hideMark/>
          </w:tcPr>
          <w:p w14:paraId="75ADB4D8" w14:textId="10176DD5" w:rsidR="00870C42" w:rsidRPr="00ED43D7" w:rsidRDefault="00ED43D7" w:rsidP="00C826C7">
            <w:pPr>
              <w:pStyle w:val="TableCell"/>
              <w:tabs>
                <w:tab w:val="left" w:pos="193"/>
                <w:tab w:val="center" w:pos="1206"/>
              </w:tabs>
              <w:spacing w:before="60" w:after="60" w:line="240" w:lineRule="auto"/>
              <w:ind w:firstLine="0"/>
              <w:jc w:val="center"/>
              <w:rPr>
                <w:i/>
                <w:iCs/>
              </w:rPr>
            </w:pPr>
            <w:r w:rsidRPr="00ED43D7">
              <w:rPr>
                <w:i/>
                <w:iCs/>
              </w:rPr>
              <w:t>CTL</w:t>
            </w:r>
          </w:p>
        </w:tc>
        <w:tc>
          <w:tcPr>
            <w:tcW w:w="1307" w:type="dxa"/>
            <w:tcBorders>
              <w:top w:val="single" w:sz="4" w:space="0" w:color="auto"/>
              <w:left w:val="nil"/>
              <w:bottom w:val="single" w:sz="4" w:space="0" w:color="auto"/>
              <w:right w:val="nil"/>
            </w:tcBorders>
            <w:hideMark/>
          </w:tcPr>
          <w:p w14:paraId="23FFADEB" w14:textId="59FBF773" w:rsidR="00870C42" w:rsidRPr="00ED43D7" w:rsidRDefault="00ED43D7" w:rsidP="00C826C7">
            <w:pPr>
              <w:pStyle w:val="TableCell"/>
              <w:spacing w:before="60" w:after="60" w:line="240" w:lineRule="auto"/>
              <w:ind w:firstLine="0"/>
              <w:jc w:val="center"/>
              <w:rPr>
                <w:i/>
                <w:iCs/>
              </w:rPr>
            </w:pPr>
            <w:r w:rsidRPr="00ED43D7">
              <w:rPr>
                <w:i/>
                <w:iCs/>
              </w:rPr>
              <w:t>AP</w:t>
            </w:r>
          </w:p>
        </w:tc>
        <w:tc>
          <w:tcPr>
            <w:tcW w:w="2653" w:type="dxa"/>
            <w:tcBorders>
              <w:top w:val="single" w:sz="4" w:space="0" w:color="auto"/>
              <w:left w:val="nil"/>
              <w:bottom w:val="single" w:sz="4" w:space="0" w:color="auto"/>
              <w:right w:val="nil"/>
            </w:tcBorders>
            <w:hideMark/>
          </w:tcPr>
          <w:p w14:paraId="22BFD622" w14:textId="32DA3F65" w:rsidR="00870C42" w:rsidRDefault="000C78A1" w:rsidP="00C826C7">
            <w:pPr>
              <w:pStyle w:val="TableCell"/>
              <w:spacing w:before="60" w:after="60" w:line="240" w:lineRule="auto"/>
              <w:ind w:firstLine="0"/>
              <w:jc w:val="center"/>
            </w:pPr>
            <w:r>
              <w:t>Comparison</w:t>
            </w:r>
          </w:p>
        </w:tc>
      </w:tr>
      <w:tr w:rsidR="00870C42" w14:paraId="6A8E2E20" w14:textId="77777777" w:rsidTr="00CF5DC6">
        <w:tc>
          <w:tcPr>
            <w:tcW w:w="2970" w:type="dxa"/>
            <w:tcBorders>
              <w:top w:val="single" w:sz="4" w:space="0" w:color="auto"/>
              <w:left w:val="nil"/>
              <w:bottom w:val="nil"/>
              <w:right w:val="nil"/>
            </w:tcBorders>
            <w:hideMark/>
          </w:tcPr>
          <w:p w14:paraId="29007494" w14:textId="742D1422" w:rsidR="00870C42" w:rsidRDefault="00870C42" w:rsidP="00C826C7">
            <w:pPr>
              <w:pStyle w:val="TableCell"/>
              <w:spacing w:before="60" w:after="60" w:line="240" w:lineRule="auto"/>
              <w:jc w:val="center"/>
            </w:pPr>
            <w:r>
              <w:t>Completion</w:t>
            </w:r>
            <w:r w:rsidR="00B22748">
              <w:t xml:space="preserve"> </w:t>
            </w:r>
            <w:r>
              <w:t>time</w:t>
            </w:r>
          </w:p>
          <w:p w14:paraId="6ECF0161" w14:textId="5AF58A41" w:rsidR="00870C42" w:rsidRDefault="00454248" w:rsidP="00C826C7">
            <w:pPr>
              <w:pStyle w:val="TableCell"/>
              <w:spacing w:before="60" w:after="60" w:line="240" w:lineRule="auto"/>
              <w:jc w:val="center"/>
            </w:pPr>
            <w:r>
              <w:t>#</w:t>
            </w:r>
            <w:r w:rsidR="00B22748">
              <w:t xml:space="preserve"> </w:t>
            </w:r>
            <w:r w:rsidR="00870C42">
              <w:t>of</w:t>
            </w:r>
            <w:r w:rsidR="00B22748">
              <w:t xml:space="preserve"> </w:t>
            </w:r>
            <w:r w:rsidR="00CC3BCF">
              <w:t>manual</w:t>
            </w:r>
            <w:r w:rsidR="00B22748">
              <w:t xml:space="preserve"> </w:t>
            </w:r>
            <w:r w:rsidR="00870C42">
              <w:t>pauses</w:t>
            </w:r>
          </w:p>
          <w:p w14:paraId="1D14353F" w14:textId="7638A3F6" w:rsidR="000C78A1" w:rsidRDefault="00454248" w:rsidP="00C826C7">
            <w:pPr>
              <w:pStyle w:val="TableCell"/>
              <w:spacing w:before="60" w:after="60" w:line="240" w:lineRule="auto"/>
              <w:jc w:val="center"/>
            </w:pPr>
            <w:r>
              <w:t>#</w:t>
            </w:r>
            <w:r w:rsidR="00B22748">
              <w:t xml:space="preserve"> </w:t>
            </w:r>
            <w:r w:rsidR="000C78A1">
              <w:t>of</w:t>
            </w:r>
            <w:r w:rsidR="00B22748">
              <w:t xml:space="preserve"> </w:t>
            </w:r>
            <w:r w:rsidR="000C78A1">
              <w:t>replays</w:t>
            </w:r>
          </w:p>
          <w:p w14:paraId="082B9F10" w14:textId="75F70A3A" w:rsidR="000C78A1" w:rsidRDefault="000C78A1" w:rsidP="00C826C7">
            <w:pPr>
              <w:pStyle w:val="TableCell"/>
              <w:spacing w:before="60" w:after="60" w:line="240" w:lineRule="auto"/>
              <w:jc w:val="center"/>
            </w:pPr>
            <w:r>
              <w:t>Replay</w:t>
            </w:r>
            <w:r w:rsidR="00B22748">
              <w:t xml:space="preserve"> </w:t>
            </w:r>
            <w:r>
              <w:t>time</w:t>
            </w:r>
          </w:p>
          <w:p w14:paraId="11850851" w14:textId="215048A3" w:rsidR="000C78A1" w:rsidRDefault="000C78A1" w:rsidP="00C826C7">
            <w:pPr>
              <w:pStyle w:val="TableCell"/>
              <w:spacing w:before="60" w:after="60" w:line="240" w:lineRule="auto"/>
              <w:jc w:val="center"/>
            </w:pPr>
            <w:r>
              <w:t>Satisfaction</w:t>
            </w:r>
            <w:r w:rsidR="00B22748">
              <w:t xml:space="preserve"> </w:t>
            </w:r>
            <w:r w:rsidR="000A0B00">
              <w:t>(median)</w:t>
            </w:r>
          </w:p>
        </w:tc>
        <w:tc>
          <w:tcPr>
            <w:tcW w:w="1980" w:type="dxa"/>
            <w:tcBorders>
              <w:top w:val="single" w:sz="4" w:space="0" w:color="auto"/>
              <w:left w:val="nil"/>
              <w:bottom w:val="nil"/>
              <w:right w:val="nil"/>
            </w:tcBorders>
            <w:hideMark/>
          </w:tcPr>
          <w:p w14:paraId="379CC7E5" w14:textId="3293A408" w:rsidR="00870C42" w:rsidRDefault="001F5B2F" w:rsidP="00C826C7">
            <w:pPr>
              <w:pStyle w:val="TableCell"/>
              <w:spacing w:before="60" w:after="60" w:line="240" w:lineRule="auto"/>
              <w:ind w:firstLine="0"/>
              <w:jc w:val="center"/>
            </w:pPr>
            <w:r>
              <w:t>579.05</w:t>
            </w:r>
            <w:r w:rsidR="00B22748">
              <w:t xml:space="preserve"> </w:t>
            </w:r>
            <w:r w:rsidR="009B25F6" w:rsidRPr="00892E20">
              <w:rPr>
                <w:sz w:val="14"/>
                <w:szCs w:val="14"/>
              </w:rPr>
              <w:t>±</w:t>
            </w:r>
            <w:r w:rsidR="009B25F6">
              <w:rPr>
                <w:sz w:val="14"/>
                <w:szCs w:val="14"/>
              </w:rPr>
              <w:t xml:space="preserve"> </w:t>
            </w:r>
            <w:r w:rsidR="00C43FA0">
              <w:t>1</w:t>
            </w:r>
            <w:r>
              <w:t>84.44</w:t>
            </w:r>
          </w:p>
          <w:p w14:paraId="14AD6613" w14:textId="7A960256" w:rsidR="00870C42" w:rsidRDefault="001F5B2F" w:rsidP="00C826C7">
            <w:pPr>
              <w:pStyle w:val="TableCell"/>
              <w:spacing w:before="60" w:after="60" w:line="240" w:lineRule="auto"/>
              <w:ind w:firstLine="0"/>
              <w:jc w:val="center"/>
            </w:pPr>
            <w:r>
              <w:t>10.28</w:t>
            </w:r>
            <w:r w:rsidR="00B22748">
              <w:t xml:space="preserve"> </w:t>
            </w:r>
            <w:r w:rsidR="009B25F6" w:rsidRPr="00892E20">
              <w:rPr>
                <w:sz w:val="14"/>
                <w:szCs w:val="14"/>
              </w:rPr>
              <w:t>±</w:t>
            </w:r>
            <w:r w:rsidR="009B25F6">
              <w:rPr>
                <w:sz w:val="14"/>
                <w:szCs w:val="14"/>
              </w:rPr>
              <w:t xml:space="preserve"> </w:t>
            </w:r>
            <w:r>
              <w:t>2.77</w:t>
            </w:r>
          </w:p>
          <w:p w14:paraId="3FBE849D" w14:textId="09FF66D7" w:rsidR="00CE01B0" w:rsidRDefault="001F5B2F" w:rsidP="00C826C7">
            <w:pPr>
              <w:pStyle w:val="TableCell"/>
              <w:spacing w:before="60" w:after="60" w:line="240" w:lineRule="auto"/>
              <w:ind w:firstLine="0"/>
              <w:jc w:val="center"/>
            </w:pPr>
            <w:r>
              <w:t>7.14</w:t>
            </w:r>
            <w:r w:rsidR="00B22748">
              <w:t xml:space="preserve"> </w:t>
            </w:r>
            <w:r w:rsidR="009B25F6" w:rsidRPr="00892E20">
              <w:rPr>
                <w:sz w:val="14"/>
                <w:szCs w:val="14"/>
              </w:rPr>
              <w:t>±</w:t>
            </w:r>
            <w:r w:rsidR="009B25F6">
              <w:rPr>
                <w:sz w:val="14"/>
                <w:szCs w:val="14"/>
              </w:rPr>
              <w:t xml:space="preserve"> </w:t>
            </w:r>
            <w:r>
              <w:t>3.47</w:t>
            </w:r>
          </w:p>
          <w:p w14:paraId="153D0697" w14:textId="4F1CBE13" w:rsidR="00CE01B0" w:rsidRDefault="00F4162D" w:rsidP="00C826C7">
            <w:pPr>
              <w:pStyle w:val="TableCell"/>
              <w:spacing w:before="60" w:after="60" w:line="240" w:lineRule="auto"/>
              <w:ind w:firstLine="0"/>
              <w:jc w:val="center"/>
            </w:pPr>
            <w:r>
              <w:t>1</w:t>
            </w:r>
            <w:r w:rsidR="001F5B2F">
              <w:t>51.33</w:t>
            </w:r>
            <w:r w:rsidR="00B22748">
              <w:t xml:space="preserve"> </w:t>
            </w:r>
            <w:r w:rsidR="009B25F6" w:rsidRPr="00892E20">
              <w:rPr>
                <w:sz w:val="14"/>
                <w:szCs w:val="14"/>
              </w:rPr>
              <w:t>±</w:t>
            </w:r>
            <w:r w:rsidR="009B25F6">
              <w:rPr>
                <w:sz w:val="14"/>
                <w:szCs w:val="14"/>
              </w:rPr>
              <w:t xml:space="preserve"> </w:t>
            </w:r>
            <w:r w:rsidR="001F5B2F">
              <w:t>45.73</w:t>
            </w:r>
          </w:p>
          <w:p w14:paraId="5A36DC9E" w14:textId="2BC8CDAB" w:rsidR="00F4162D" w:rsidRDefault="001F5B2F" w:rsidP="00C826C7">
            <w:pPr>
              <w:pStyle w:val="TableCell"/>
              <w:spacing w:before="60" w:after="60" w:line="240" w:lineRule="auto"/>
              <w:ind w:firstLine="0"/>
              <w:jc w:val="center"/>
            </w:pPr>
            <w:r>
              <w:t>6</w:t>
            </w:r>
          </w:p>
          <w:p w14:paraId="5B319E20" w14:textId="77777777" w:rsidR="00870C42" w:rsidRDefault="00870C42" w:rsidP="00C826C7">
            <w:pPr>
              <w:pStyle w:val="TableCell"/>
              <w:spacing w:before="60" w:after="60" w:line="240" w:lineRule="auto"/>
              <w:ind w:firstLine="0"/>
              <w:jc w:val="center"/>
            </w:pPr>
          </w:p>
        </w:tc>
        <w:tc>
          <w:tcPr>
            <w:tcW w:w="1307" w:type="dxa"/>
            <w:tcBorders>
              <w:top w:val="single" w:sz="4" w:space="0" w:color="auto"/>
              <w:left w:val="nil"/>
              <w:bottom w:val="nil"/>
              <w:right w:val="nil"/>
            </w:tcBorders>
            <w:hideMark/>
          </w:tcPr>
          <w:p w14:paraId="444DFCBB" w14:textId="2E1C761C" w:rsidR="00870C42" w:rsidRDefault="001F5B2F" w:rsidP="00C826C7">
            <w:pPr>
              <w:pStyle w:val="TableCell"/>
              <w:spacing w:before="60" w:after="60" w:line="240" w:lineRule="auto"/>
              <w:ind w:firstLine="0"/>
              <w:jc w:val="center"/>
            </w:pPr>
            <w:r>
              <w:t>495.52</w:t>
            </w:r>
            <w:r w:rsidR="00B22748">
              <w:t xml:space="preserve"> </w:t>
            </w:r>
            <w:r w:rsidR="009B25F6" w:rsidRPr="00892E20">
              <w:rPr>
                <w:sz w:val="14"/>
                <w:szCs w:val="14"/>
              </w:rPr>
              <w:t>±</w:t>
            </w:r>
            <w:r w:rsidR="009B25F6">
              <w:rPr>
                <w:sz w:val="14"/>
                <w:szCs w:val="14"/>
              </w:rPr>
              <w:t xml:space="preserve"> </w:t>
            </w:r>
            <w:r>
              <w:t>171.28</w:t>
            </w:r>
          </w:p>
          <w:p w14:paraId="7EE56999" w14:textId="66F5C169" w:rsidR="0041605E" w:rsidRDefault="001F5B2F" w:rsidP="00C826C7">
            <w:pPr>
              <w:pStyle w:val="TableCell"/>
              <w:spacing w:before="60" w:after="60" w:line="240" w:lineRule="auto"/>
              <w:ind w:firstLine="0"/>
              <w:jc w:val="center"/>
            </w:pPr>
            <w:r>
              <w:t>2.33</w:t>
            </w:r>
            <w:r w:rsidR="00B22748">
              <w:t xml:space="preserve"> </w:t>
            </w:r>
            <w:r w:rsidR="009B25F6" w:rsidRPr="00892E20">
              <w:rPr>
                <w:sz w:val="14"/>
                <w:szCs w:val="14"/>
              </w:rPr>
              <w:t>±</w:t>
            </w:r>
            <w:r w:rsidR="009B25F6">
              <w:rPr>
                <w:sz w:val="14"/>
                <w:szCs w:val="14"/>
              </w:rPr>
              <w:t xml:space="preserve"> </w:t>
            </w:r>
            <w:r>
              <w:t>1.37</w:t>
            </w:r>
          </w:p>
          <w:p w14:paraId="496AD075" w14:textId="0B19D9B8" w:rsidR="0041605E" w:rsidRDefault="001F5B2F" w:rsidP="00C826C7">
            <w:pPr>
              <w:pStyle w:val="TableCell"/>
              <w:spacing w:before="60" w:after="60" w:line="240" w:lineRule="auto"/>
              <w:ind w:firstLine="0"/>
              <w:jc w:val="center"/>
            </w:pPr>
            <w:r>
              <w:t>4.0</w:t>
            </w:r>
            <w:r w:rsidR="000C2826">
              <w:t>2</w:t>
            </w:r>
            <w:r w:rsidR="00B22748">
              <w:t xml:space="preserve"> </w:t>
            </w:r>
            <w:r w:rsidR="009B25F6" w:rsidRPr="00892E20">
              <w:rPr>
                <w:sz w:val="14"/>
                <w:szCs w:val="14"/>
              </w:rPr>
              <w:t>±</w:t>
            </w:r>
            <w:r w:rsidR="009B25F6">
              <w:rPr>
                <w:sz w:val="14"/>
                <w:szCs w:val="14"/>
              </w:rPr>
              <w:t xml:space="preserve"> </w:t>
            </w:r>
            <w:r w:rsidR="0078554B">
              <w:t>1.</w:t>
            </w:r>
            <w:r>
              <w:t>80</w:t>
            </w:r>
            <w:r w:rsidR="00B22748">
              <w:t xml:space="preserve"> </w:t>
            </w:r>
          </w:p>
          <w:p w14:paraId="64A3A875" w14:textId="4EFDCB89" w:rsidR="0078554B" w:rsidRDefault="0078554B" w:rsidP="00C826C7">
            <w:pPr>
              <w:pStyle w:val="TableCell"/>
              <w:spacing w:before="60" w:after="60" w:line="240" w:lineRule="auto"/>
              <w:ind w:firstLine="0"/>
              <w:jc w:val="center"/>
            </w:pPr>
            <w:r>
              <w:t>1</w:t>
            </w:r>
            <w:r w:rsidR="001F5B2F">
              <w:t>2</w:t>
            </w:r>
            <w:r w:rsidR="003132B5">
              <w:t>0</w:t>
            </w:r>
            <w:r w:rsidR="000C2826">
              <w:t>.</w:t>
            </w:r>
            <w:r w:rsidR="003132B5">
              <w:t>58</w:t>
            </w:r>
            <w:r w:rsidR="00B22748">
              <w:t xml:space="preserve"> </w:t>
            </w:r>
            <w:r w:rsidR="009B25F6" w:rsidRPr="00892E20">
              <w:rPr>
                <w:sz w:val="14"/>
                <w:szCs w:val="14"/>
              </w:rPr>
              <w:t>±</w:t>
            </w:r>
            <w:r w:rsidR="009B25F6">
              <w:rPr>
                <w:sz w:val="14"/>
                <w:szCs w:val="14"/>
              </w:rPr>
              <w:t xml:space="preserve"> </w:t>
            </w:r>
            <w:r w:rsidR="003132B5">
              <w:t>36.50</w:t>
            </w:r>
          </w:p>
          <w:p w14:paraId="05CE2BB6" w14:textId="4A8042DA" w:rsidR="008E2942" w:rsidRPr="001F5B2F" w:rsidRDefault="001F5B2F" w:rsidP="00C826C7">
            <w:pPr>
              <w:pStyle w:val="TableCell"/>
              <w:spacing w:before="60" w:after="60" w:line="240" w:lineRule="auto"/>
              <w:ind w:firstLine="0"/>
              <w:jc w:val="center"/>
              <w:rPr>
                <w:rFonts w:eastAsiaTheme="minorEastAsia"/>
                <w:lang w:eastAsia="zh-CN"/>
              </w:rPr>
            </w:pPr>
            <w:r>
              <w:rPr>
                <w:rFonts w:eastAsiaTheme="minorEastAsia" w:hint="eastAsia"/>
                <w:lang w:eastAsia="zh-CN"/>
              </w:rPr>
              <w:t>6</w:t>
            </w:r>
            <w:r>
              <w:rPr>
                <w:rFonts w:eastAsiaTheme="minorEastAsia"/>
                <w:lang w:eastAsia="zh-CN"/>
              </w:rPr>
              <w:t>.5</w:t>
            </w:r>
          </w:p>
          <w:p w14:paraId="198C0672" w14:textId="49F482E2" w:rsidR="0041605E" w:rsidRDefault="0041605E" w:rsidP="00C826C7">
            <w:pPr>
              <w:pStyle w:val="TableCell"/>
              <w:spacing w:before="60" w:after="60" w:line="240" w:lineRule="auto"/>
              <w:ind w:firstLine="0"/>
              <w:jc w:val="center"/>
            </w:pPr>
          </w:p>
        </w:tc>
        <w:tc>
          <w:tcPr>
            <w:tcW w:w="2653" w:type="dxa"/>
            <w:tcBorders>
              <w:top w:val="single" w:sz="4" w:space="0" w:color="auto"/>
              <w:left w:val="nil"/>
              <w:bottom w:val="nil"/>
              <w:right w:val="nil"/>
            </w:tcBorders>
            <w:hideMark/>
          </w:tcPr>
          <w:p w14:paraId="3496FDCE" w14:textId="5FBDE518" w:rsidR="000C78A1" w:rsidRDefault="00ED43D7" w:rsidP="00C826C7">
            <w:pPr>
              <w:pStyle w:val="TableCell"/>
              <w:spacing w:before="60" w:after="60" w:line="240" w:lineRule="auto"/>
              <w:ind w:firstLine="0"/>
              <w:jc w:val="center"/>
            </w:pPr>
            <w:r w:rsidRPr="00ED43D7">
              <w:rPr>
                <w:i/>
                <w:iCs/>
              </w:rPr>
              <w:t>AP</w:t>
            </w:r>
            <w:r w:rsidR="00B22748">
              <w:t xml:space="preserve"> </w:t>
            </w:r>
            <w:r w:rsidR="000C78A1">
              <w:t>&lt;</w:t>
            </w:r>
            <w:r w:rsidR="00B22748">
              <w:t xml:space="preserve"> </w:t>
            </w:r>
            <w:r w:rsidRPr="00ED43D7">
              <w:rPr>
                <w:i/>
                <w:iCs/>
              </w:rPr>
              <w:t>CTL</w:t>
            </w:r>
            <w:r w:rsidR="00B22748">
              <w:t xml:space="preserve"> </w:t>
            </w:r>
            <w:r w:rsidR="000C78A1">
              <w:t>*</w:t>
            </w:r>
          </w:p>
          <w:p w14:paraId="6F6E6950" w14:textId="78118041" w:rsidR="00BD422B" w:rsidRDefault="00ED43D7" w:rsidP="00C826C7">
            <w:pPr>
              <w:pStyle w:val="TableCell"/>
              <w:spacing w:before="60" w:after="60" w:line="240" w:lineRule="auto"/>
              <w:ind w:firstLine="0"/>
              <w:jc w:val="center"/>
            </w:pPr>
            <w:r w:rsidRPr="00ED43D7">
              <w:rPr>
                <w:i/>
                <w:iCs/>
              </w:rPr>
              <w:t>AP</w:t>
            </w:r>
            <w:r w:rsidR="00B22748">
              <w:t xml:space="preserve"> </w:t>
            </w:r>
            <w:r w:rsidR="00BD422B">
              <w:t>&lt;</w:t>
            </w:r>
            <w:r w:rsidR="00B22748">
              <w:t xml:space="preserve"> </w:t>
            </w:r>
            <w:r w:rsidRPr="00ED43D7">
              <w:rPr>
                <w:i/>
                <w:iCs/>
              </w:rPr>
              <w:t>CTL</w:t>
            </w:r>
            <w:r w:rsidR="00B22748">
              <w:t xml:space="preserve"> </w:t>
            </w:r>
            <w:r w:rsidR="00BD422B">
              <w:t>*</w:t>
            </w:r>
          </w:p>
          <w:p w14:paraId="7C98CE5E" w14:textId="02084021" w:rsidR="00BD422B" w:rsidRDefault="00ED43D7" w:rsidP="00C826C7">
            <w:pPr>
              <w:pStyle w:val="TableCell"/>
              <w:spacing w:before="60" w:after="60" w:line="240" w:lineRule="auto"/>
              <w:ind w:firstLine="0"/>
              <w:jc w:val="center"/>
            </w:pPr>
            <w:r w:rsidRPr="00ED43D7">
              <w:rPr>
                <w:i/>
                <w:iCs/>
              </w:rPr>
              <w:t>AP</w:t>
            </w:r>
            <w:r w:rsidR="00B22748">
              <w:t xml:space="preserve"> </w:t>
            </w:r>
            <w:r w:rsidR="00BD422B">
              <w:t>&lt;</w:t>
            </w:r>
            <w:r w:rsidR="00B22748">
              <w:t xml:space="preserve"> </w:t>
            </w:r>
            <w:r w:rsidRPr="00ED43D7">
              <w:rPr>
                <w:i/>
                <w:iCs/>
              </w:rPr>
              <w:t>CTL</w:t>
            </w:r>
            <w:r w:rsidR="00B22748">
              <w:t xml:space="preserve"> </w:t>
            </w:r>
            <w:r w:rsidR="00BD422B">
              <w:t>*</w:t>
            </w:r>
          </w:p>
          <w:p w14:paraId="2BE00E92" w14:textId="7FF36A10" w:rsidR="00870C42" w:rsidRDefault="00ED43D7" w:rsidP="00C826C7">
            <w:pPr>
              <w:pStyle w:val="TableCell"/>
              <w:spacing w:before="60" w:after="60" w:line="240" w:lineRule="auto"/>
              <w:ind w:firstLine="0"/>
              <w:jc w:val="center"/>
            </w:pPr>
            <w:r w:rsidRPr="00ED43D7">
              <w:rPr>
                <w:i/>
                <w:iCs/>
              </w:rPr>
              <w:t>AP</w:t>
            </w:r>
            <w:r w:rsidR="00B22748">
              <w:t xml:space="preserve"> </w:t>
            </w:r>
            <w:r w:rsidR="00BD422B">
              <w:t>&lt;</w:t>
            </w:r>
            <w:r w:rsidR="00B22748">
              <w:t xml:space="preserve"> </w:t>
            </w:r>
            <w:r w:rsidRPr="00ED43D7">
              <w:rPr>
                <w:i/>
                <w:iCs/>
              </w:rPr>
              <w:t>CTL</w:t>
            </w:r>
            <w:r w:rsidR="00B22748">
              <w:t xml:space="preserve"> </w:t>
            </w:r>
            <w:r w:rsidR="00BD422B">
              <w:t>*</w:t>
            </w:r>
          </w:p>
          <w:p w14:paraId="33E75E90" w14:textId="400880F5" w:rsidR="009647BD" w:rsidRDefault="00ED43D7" w:rsidP="00C826C7">
            <w:pPr>
              <w:pStyle w:val="TableCell"/>
              <w:spacing w:before="60" w:after="60" w:line="240" w:lineRule="auto"/>
              <w:ind w:firstLine="0"/>
              <w:jc w:val="center"/>
            </w:pPr>
            <w:r w:rsidRPr="00ED43D7">
              <w:rPr>
                <w:i/>
                <w:iCs/>
              </w:rPr>
              <w:t>AP</w:t>
            </w:r>
            <w:r w:rsidR="00B22748">
              <w:t xml:space="preserve"> </w:t>
            </w:r>
            <w:r w:rsidR="00082D0A">
              <w:t>&lt;</w:t>
            </w:r>
            <w:r w:rsidR="00B22748">
              <w:t xml:space="preserve"> </w:t>
            </w:r>
            <w:r w:rsidRPr="00ED43D7">
              <w:rPr>
                <w:i/>
                <w:iCs/>
              </w:rPr>
              <w:t>CTL</w:t>
            </w:r>
            <w:r w:rsidR="00B22748">
              <w:t xml:space="preserve"> </w:t>
            </w:r>
            <w:r w:rsidR="00082D0A">
              <w:t>*</w:t>
            </w:r>
          </w:p>
          <w:p w14:paraId="68FA6F56" w14:textId="77777777" w:rsidR="00870C42" w:rsidRDefault="00870C42" w:rsidP="00C826C7">
            <w:pPr>
              <w:pStyle w:val="TableCell"/>
              <w:spacing w:before="60" w:after="60" w:line="240" w:lineRule="auto"/>
              <w:ind w:firstLine="0"/>
              <w:jc w:val="center"/>
            </w:pPr>
          </w:p>
        </w:tc>
      </w:tr>
    </w:tbl>
    <w:p w14:paraId="33A0FED9" w14:textId="0B74D459" w:rsidR="007832E7" w:rsidRDefault="004A38BA" w:rsidP="007832E7">
      <w:pPr>
        <w:pStyle w:val="PostHeadPara"/>
      </w:pPr>
      <w:r>
        <w:t>W</w:t>
      </w:r>
      <w:r w:rsidR="00FA74D9">
        <w:t>e</w:t>
      </w:r>
      <w:r w:rsidR="00B22748">
        <w:t xml:space="preserve"> </w:t>
      </w:r>
      <w:r w:rsidR="00FA74D9">
        <w:t>use</w:t>
      </w:r>
      <w:r w:rsidR="00B22748">
        <w:t xml:space="preserve"> </w:t>
      </w:r>
      <w:r w:rsidR="00FA74D9">
        <w:t>a</w:t>
      </w:r>
      <w:r w:rsidR="00B22748">
        <w:t xml:space="preserve"> </w:t>
      </w:r>
      <w:r w:rsidR="00FA74D9">
        <w:t>General</w:t>
      </w:r>
      <w:r w:rsidR="00B22748">
        <w:t xml:space="preserve"> </w:t>
      </w:r>
      <w:r w:rsidR="00FA74D9">
        <w:t>Linear</w:t>
      </w:r>
      <w:r w:rsidR="00B22748">
        <w:t xml:space="preserve"> </w:t>
      </w:r>
      <w:r w:rsidR="00FA74D9">
        <w:t>Model</w:t>
      </w:r>
      <w:r w:rsidR="00B22748">
        <w:t xml:space="preserve"> </w:t>
      </w:r>
      <w:r w:rsidR="00FA74D9">
        <w:t>(multi-factor</w:t>
      </w:r>
      <w:r w:rsidR="00B22748">
        <w:t xml:space="preserve"> </w:t>
      </w:r>
      <w:r w:rsidR="00FA74D9">
        <w:t>ANOVA)</w:t>
      </w:r>
      <w:r w:rsidR="00B22748">
        <w:t xml:space="preserve"> </w:t>
      </w:r>
      <w:r w:rsidR="00FA74D9">
        <w:t>with</w:t>
      </w:r>
      <w:r w:rsidR="00B22748">
        <w:t xml:space="preserve"> </w:t>
      </w:r>
      <w:r w:rsidR="00FA74D9">
        <w:t>two</w:t>
      </w:r>
      <w:r w:rsidR="00B22748">
        <w:t xml:space="preserve"> </w:t>
      </w:r>
      <w:r w:rsidR="00FA74D9">
        <w:t>independent</w:t>
      </w:r>
      <w:r w:rsidR="00B22748">
        <w:t xml:space="preserve"> </w:t>
      </w:r>
      <w:r w:rsidR="00FA74D9">
        <w:t>variables</w:t>
      </w:r>
      <w:r w:rsidR="00B22748">
        <w:t xml:space="preserve"> </w:t>
      </w:r>
      <w:r w:rsidR="00FA74D9">
        <w:t>(</w:t>
      </w:r>
      <w:r w:rsidR="00C441EB">
        <w:t>content</w:t>
      </w:r>
      <w:r w:rsidR="00B22748">
        <w:t xml:space="preserve"> </w:t>
      </w:r>
      <w:r w:rsidR="00FA74D9">
        <w:t>delivery</w:t>
      </w:r>
      <w:r w:rsidR="00B22748">
        <w:t xml:space="preserve"> </w:t>
      </w:r>
      <w:r w:rsidR="00706844">
        <w:t>method</w:t>
      </w:r>
      <w:r w:rsidR="00B22748">
        <w:t xml:space="preserve"> </w:t>
      </w:r>
      <w:r w:rsidR="00FA74D9">
        <w:t>and</w:t>
      </w:r>
      <w:r w:rsidR="00B22748">
        <w:t xml:space="preserve"> </w:t>
      </w:r>
      <w:r w:rsidR="00FA74D9">
        <w:t>task</w:t>
      </w:r>
      <w:r w:rsidR="00B22748">
        <w:t xml:space="preserve"> </w:t>
      </w:r>
      <w:r w:rsidR="00706844">
        <w:t>scenario</w:t>
      </w:r>
      <w:r w:rsidR="00FA74D9">
        <w:t>)</w:t>
      </w:r>
      <w:r w:rsidR="00B22748">
        <w:t xml:space="preserve"> </w:t>
      </w:r>
      <w:r w:rsidR="00FA74D9">
        <w:t>to</w:t>
      </w:r>
      <w:r w:rsidR="00B22748">
        <w:t xml:space="preserve"> </w:t>
      </w:r>
      <w:r w:rsidR="00FA74D9">
        <w:t>analyze</w:t>
      </w:r>
      <w:r w:rsidR="00B22748">
        <w:t xml:space="preserve"> </w:t>
      </w:r>
      <w:r w:rsidR="00FA74D9">
        <w:t>the</w:t>
      </w:r>
      <w:r w:rsidR="00B22748">
        <w:t xml:space="preserve"> </w:t>
      </w:r>
      <w:r w:rsidR="00FA74D9">
        <w:t>task</w:t>
      </w:r>
      <w:r w:rsidR="00B22748">
        <w:t xml:space="preserve"> </w:t>
      </w:r>
      <w:r w:rsidR="00FA74D9">
        <w:t>performance</w:t>
      </w:r>
      <w:r w:rsidR="00B22748">
        <w:t xml:space="preserve"> </w:t>
      </w:r>
      <w:r w:rsidR="00FA74D9">
        <w:t>data.</w:t>
      </w:r>
      <w:r w:rsidR="00B22748">
        <w:t xml:space="preserve"> </w:t>
      </w:r>
      <w:r w:rsidR="00FA74D9">
        <w:t>We</w:t>
      </w:r>
      <w:r w:rsidR="00B22748">
        <w:t xml:space="preserve"> </w:t>
      </w:r>
      <w:r>
        <w:t>summarize</w:t>
      </w:r>
      <w:r w:rsidR="00B22748">
        <w:t xml:space="preserve"> </w:t>
      </w:r>
      <w:r w:rsidR="00FA74D9">
        <w:t>our</w:t>
      </w:r>
      <w:r w:rsidR="00B22748">
        <w:t xml:space="preserve"> </w:t>
      </w:r>
      <w:r w:rsidR="00FA74D9">
        <w:t>findings</w:t>
      </w:r>
      <w:r w:rsidR="00B22748">
        <w:t xml:space="preserve"> </w:t>
      </w:r>
      <w:r w:rsidR="00FA74D9">
        <w:t>in</w:t>
      </w:r>
      <w:r w:rsidR="00B22748">
        <w:t xml:space="preserve"> </w:t>
      </w:r>
      <w:r w:rsidR="006872CD">
        <w:fldChar w:fldCharType="begin"/>
      </w:r>
      <w:r w:rsidR="006872CD">
        <w:instrText xml:space="preserve"> REF _Ref74928309 \h  \* MERGEFORMAT </w:instrText>
      </w:r>
      <w:r w:rsidR="006872CD">
        <w:fldChar w:fldCharType="separate"/>
      </w:r>
      <w:r w:rsidR="00932509" w:rsidRPr="00932509">
        <w:t>Table 9</w:t>
      </w:r>
      <w:r w:rsidR="006872CD">
        <w:fldChar w:fldCharType="end"/>
      </w:r>
      <w:r w:rsidR="009A1B5C">
        <w:t>.</w:t>
      </w:r>
      <w:r w:rsidR="00B22748">
        <w:t xml:space="preserve"> </w:t>
      </w:r>
    </w:p>
    <w:p w14:paraId="028C773C" w14:textId="1F7E34ED" w:rsidR="00227BE2" w:rsidRDefault="007832E7" w:rsidP="00227BE2">
      <w:pPr>
        <w:pStyle w:val="Para"/>
        <w:rPr>
          <w:lang w:eastAsia="en-US"/>
        </w:rPr>
      </w:pPr>
      <w:r w:rsidRPr="00B83086">
        <w:rPr>
          <w:b/>
          <w:bCs/>
          <w:lang w:eastAsia="en-US"/>
        </w:rPr>
        <w:t>Completion</w:t>
      </w:r>
      <w:r w:rsidR="00B22748" w:rsidRPr="00B83086">
        <w:rPr>
          <w:b/>
          <w:bCs/>
          <w:lang w:eastAsia="en-US"/>
        </w:rPr>
        <w:t xml:space="preserve"> </w:t>
      </w:r>
      <w:r w:rsidRPr="00B83086">
        <w:rPr>
          <w:b/>
          <w:bCs/>
          <w:lang w:eastAsia="en-US"/>
        </w:rPr>
        <w:t>time</w:t>
      </w:r>
      <w:r w:rsidRPr="00B83086">
        <w:rPr>
          <w:b/>
          <w:bCs/>
        </w:rPr>
        <w:t>.</w:t>
      </w:r>
      <w:r w:rsidR="00B22748">
        <w:t xml:space="preserve"> </w:t>
      </w:r>
      <w:r w:rsidR="00E2162A">
        <w:t>The</w:t>
      </w:r>
      <w:r w:rsidR="00B22748">
        <w:t xml:space="preserve"> </w:t>
      </w:r>
      <w:r w:rsidR="00E2162A">
        <w:t>results</w:t>
      </w:r>
      <w:r w:rsidR="00B22748">
        <w:t xml:space="preserve"> </w:t>
      </w:r>
      <w:r w:rsidR="00E2162A">
        <w:t>indicated</w:t>
      </w:r>
      <w:r w:rsidR="00B22748">
        <w:t xml:space="preserve"> </w:t>
      </w:r>
      <w:r w:rsidR="00E2162A">
        <w:t>that</w:t>
      </w:r>
      <w:r w:rsidR="00B22748">
        <w:t xml:space="preserve"> </w:t>
      </w:r>
      <w:r w:rsidR="00E2162A">
        <w:t>there</w:t>
      </w:r>
      <w:r w:rsidR="00B22748">
        <w:t xml:space="preserve"> </w:t>
      </w:r>
      <w:r w:rsidR="00AF734B">
        <w:t>was</w:t>
      </w:r>
      <w:r w:rsidR="00B22748">
        <w:t xml:space="preserve"> </w:t>
      </w:r>
      <w:r w:rsidR="00AF734B">
        <w:t>a</w:t>
      </w:r>
      <w:r w:rsidR="00B22748">
        <w:t xml:space="preserve"> </w:t>
      </w:r>
      <w:r w:rsidR="00AF734B">
        <w:t>significant</w:t>
      </w:r>
      <w:r w:rsidR="00B22748">
        <w:t xml:space="preserve"> </w:t>
      </w:r>
      <w:r w:rsidR="00AF734B">
        <w:t>effect</w:t>
      </w:r>
      <w:r w:rsidR="00B22748">
        <w:t xml:space="preserve"> </w:t>
      </w:r>
      <w:r w:rsidR="00AF734B">
        <w:t>of</w:t>
      </w:r>
      <w:r w:rsidR="00B22748">
        <w:t xml:space="preserve"> </w:t>
      </w:r>
      <w:r w:rsidR="005E45DE">
        <w:t>the</w:t>
      </w:r>
      <w:r w:rsidR="00B22748">
        <w:t xml:space="preserve"> </w:t>
      </w:r>
      <w:r w:rsidR="00C441EB">
        <w:t>content</w:t>
      </w:r>
      <w:r w:rsidR="00B22748">
        <w:t xml:space="preserve"> </w:t>
      </w:r>
      <w:r w:rsidR="005E45DE">
        <w:t>delivery</w:t>
      </w:r>
      <w:r w:rsidR="00B22748">
        <w:t xml:space="preserve"> </w:t>
      </w:r>
      <w:r w:rsidR="00706844">
        <w:t>method</w:t>
      </w:r>
      <w:r w:rsidR="00B22748">
        <w:t xml:space="preserve"> </w:t>
      </w:r>
      <w:r w:rsidR="005E45DE">
        <w:t>on</w:t>
      </w:r>
      <w:r w:rsidR="00B22748">
        <w:t xml:space="preserve"> </w:t>
      </w:r>
      <w:r w:rsidR="005E45DE">
        <w:t>the</w:t>
      </w:r>
      <w:r w:rsidR="00B22748">
        <w:t xml:space="preserve"> </w:t>
      </w:r>
      <w:r w:rsidR="005E45DE">
        <w:t>completion</w:t>
      </w:r>
      <w:r w:rsidR="00B22748">
        <w:t xml:space="preserve"> </w:t>
      </w:r>
      <w:r w:rsidR="005E45DE">
        <w:t>time</w:t>
      </w:r>
      <w:r w:rsidR="00B22748">
        <w:t xml:space="preserve"> </w:t>
      </w:r>
      <w:r w:rsidR="005E45DE">
        <w:t>(F</w:t>
      </w:r>
      <w:r w:rsidR="00B22748">
        <w:t xml:space="preserve"> </w:t>
      </w:r>
      <w:r w:rsidR="005E45DE">
        <w:t>(1,</w:t>
      </w:r>
      <w:r w:rsidR="001F5B2F">
        <w:t>6</w:t>
      </w:r>
      <w:r w:rsidR="005E45DE">
        <w:t>0)</w:t>
      </w:r>
      <w:r w:rsidR="00B22748">
        <w:t xml:space="preserve"> </w:t>
      </w:r>
      <w:r w:rsidR="005E45DE">
        <w:t>=</w:t>
      </w:r>
      <w:r w:rsidR="001F5B2F">
        <w:t>4</w:t>
      </w:r>
      <w:r w:rsidR="005E45DE">
        <w:t>.</w:t>
      </w:r>
      <w:r w:rsidR="001F5B2F">
        <w:t>46</w:t>
      </w:r>
      <w:r w:rsidR="005E45DE">
        <w:t>,</w:t>
      </w:r>
      <w:r w:rsidR="00B22748">
        <w:t xml:space="preserve"> </w:t>
      </w:r>
      <w:r w:rsidR="005E45DE">
        <w:t>p</w:t>
      </w:r>
      <w:r w:rsidR="00B22748">
        <w:t xml:space="preserve"> </w:t>
      </w:r>
      <w:r w:rsidR="005E45DE">
        <w:t>=</w:t>
      </w:r>
      <w:r w:rsidR="00B22748">
        <w:t xml:space="preserve"> </w:t>
      </w:r>
      <w:r w:rsidR="005E45DE">
        <w:t>&lt;0.05,</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A17C3">
        <w:t xml:space="preserve"> </w:t>
      </w:r>
      <w:r w:rsidR="005E45DE">
        <w:t>=</w:t>
      </w:r>
      <w:r w:rsidR="00B22748">
        <w:t xml:space="preserve"> </w:t>
      </w:r>
      <w:r w:rsidR="005E45DE">
        <w:t>0.0</w:t>
      </w:r>
      <w:r w:rsidR="001F5B2F">
        <w:t>57</w:t>
      </w:r>
      <w:r w:rsidR="005E45DE">
        <w:t>).</w:t>
      </w:r>
      <w:r w:rsidR="00B22748">
        <w:t xml:space="preserve"> </w:t>
      </w:r>
      <w:r w:rsidR="003609AF">
        <w:t>More</w:t>
      </w:r>
      <w:r w:rsidR="00B22748">
        <w:t xml:space="preserve"> </w:t>
      </w:r>
      <w:r w:rsidR="003609AF">
        <w:t>specifically,</w:t>
      </w:r>
      <w:r w:rsidR="00B22748">
        <w:t xml:space="preserve"> </w:t>
      </w:r>
      <w:r w:rsidR="000415C9">
        <w:t>the</w:t>
      </w:r>
      <w:r w:rsidR="00B22748">
        <w:t xml:space="preserve"> </w:t>
      </w:r>
      <w:r w:rsidR="000415C9">
        <w:t>completion</w:t>
      </w:r>
      <w:r w:rsidR="00B22748">
        <w:t xml:space="preserve"> </w:t>
      </w:r>
      <w:r w:rsidR="000415C9">
        <w:t>time</w:t>
      </w:r>
      <w:r w:rsidR="00B22748">
        <w:t xml:space="preserve"> </w:t>
      </w:r>
      <w:r w:rsidR="000415C9">
        <w:t>for</w:t>
      </w:r>
      <w:r w:rsidR="00B22748">
        <w:t xml:space="preserve"> </w:t>
      </w:r>
      <w:r w:rsidR="000415C9">
        <w:t>the</w:t>
      </w:r>
      <w:r w:rsidR="00B22748">
        <w:t xml:space="preserve"> </w:t>
      </w:r>
      <w:r w:rsidR="00ED43D7" w:rsidRPr="00ED43D7">
        <w:rPr>
          <w:i/>
          <w:iCs/>
        </w:rPr>
        <w:t>AP</w:t>
      </w:r>
      <w:r w:rsidR="00B22748">
        <w:t xml:space="preserve"> </w:t>
      </w:r>
      <w:r w:rsidR="00CB5CC5">
        <w:t>condition</w:t>
      </w:r>
      <w:r w:rsidR="00B22748">
        <w:t xml:space="preserve"> </w:t>
      </w:r>
      <w:r w:rsidR="000415C9">
        <w:t>(</w:t>
      </w:r>
      <w:r w:rsidR="006D7043">
        <w:t>M=</w:t>
      </w:r>
      <w:r w:rsidR="001F5B2F">
        <w:t>495.52</w:t>
      </w:r>
      <w:r w:rsidR="006D7043">
        <w:t>,</w:t>
      </w:r>
      <w:r w:rsidR="00B22748">
        <w:t xml:space="preserve"> </w:t>
      </w:r>
      <w:r w:rsidR="006D7043">
        <w:t>SD</w:t>
      </w:r>
      <w:r w:rsidR="00B22748">
        <w:t xml:space="preserve"> </w:t>
      </w:r>
      <w:r w:rsidR="006D7043">
        <w:t>=</w:t>
      </w:r>
      <w:r w:rsidR="00B22748">
        <w:t xml:space="preserve"> </w:t>
      </w:r>
      <w:r w:rsidR="001F5B2F">
        <w:t>171.28</w:t>
      </w:r>
      <w:r w:rsidR="000415C9">
        <w:t>)</w:t>
      </w:r>
      <w:r w:rsidR="00B22748">
        <w:t xml:space="preserve"> </w:t>
      </w:r>
      <w:r w:rsidR="000415C9">
        <w:t>was</w:t>
      </w:r>
      <w:r w:rsidR="00B22748">
        <w:t xml:space="preserve"> </w:t>
      </w:r>
      <w:r w:rsidR="000415C9">
        <w:t>significantly</w:t>
      </w:r>
      <w:r w:rsidR="00B22748">
        <w:t xml:space="preserve"> </w:t>
      </w:r>
      <w:r w:rsidR="000415C9">
        <w:t>less</w:t>
      </w:r>
      <w:r w:rsidR="00B22748">
        <w:t xml:space="preserve"> </w:t>
      </w:r>
      <w:r w:rsidR="000415C9">
        <w:t>than</w:t>
      </w:r>
      <w:r w:rsidR="00B22748">
        <w:t xml:space="preserve"> </w:t>
      </w:r>
      <w:r w:rsidR="000415C9">
        <w:t>that</w:t>
      </w:r>
      <w:r w:rsidR="00B22748">
        <w:t xml:space="preserve"> </w:t>
      </w:r>
      <w:r w:rsidR="000415C9">
        <w:t>for</w:t>
      </w:r>
      <w:r w:rsidR="00B22748">
        <w:t xml:space="preserve"> </w:t>
      </w:r>
      <w:r w:rsidR="000415C9">
        <w:t>the</w:t>
      </w:r>
      <w:r w:rsidR="00B22748">
        <w:t xml:space="preserve"> </w:t>
      </w:r>
      <w:r w:rsidR="00ED43D7" w:rsidRPr="00ED43D7">
        <w:rPr>
          <w:i/>
          <w:iCs/>
        </w:rPr>
        <w:t>CTL</w:t>
      </w:r>
      <w:r w:rsidR="00B22748">
        <w:t xml:space="preserve"> </w:t>
      </w:r>
      <w:r w:rsidR="000415C9">
        <w:t>condition</w:t>
      </w:r>
      <w:r w:rsidR="00B22748">
        <w:t xml:space="preserve"> </w:t>
      </w:r>
      <w:r w:rsidR="006D7043">
        <w:t>(M=</w:t>
      </w:r>
      <w:r w:rsidR="001F5B2F">
        <w:t>579.05</w:t>
      </w:r>
      <w:r w:rsidR="006D7043">
        <w:t>,</w:t>
      </w:r>
      <w:r w:rsidR="00B22748">
        <w:t xml:space="preserve"> </w:t>
      </w:r>
      <w:r w:rsidR="006D7043">
        <w:t>SD</w:t>
      </w:r>
      <w:r w:rsidR="00B22748">
        <w:t xml:space="preserve"> </w:t>
      </w:r>
      <w:r w:rsidR="006D7043">
        <w:t>=</w:t>
      </w:r>
      <w:r w:rsidR="00B22748">
        <w:t xml:space="preserve"> </w:t>
      </w:r>
      <w:r w:rsidR="00CD6C63">
        <w:t>1</w:t>
      </w:r>
      <w:r w:rsidR="001F5B2F">
        <w:t>84.44</w:t>
      </w:r>
      <w:r w:rsidR="006D7043">
        <w:t>)</w:t>
      </w:r>
      <w:r w:rsidR="00352989">
        <w:t>,</w:t>
      </w:r>
      <w:r w:rsidR="000E50F1">
        <w:t xml:space="preserve"> unlike the first study where there was no significant difference between the </w:t>
      </w:r>
      <w:r w:rsidR="00020599" w:rsidRPr="00ED43D7">
        <w:rPr>
          <w:i/>
          <w:iCs/>
        </w:rPr>
        <w:t>AP</w:t>
      </w:r>
      <w:r w:rsidR="00020599">
        <w:t xml:space="preserve"> condition and the </w:t>
      </w:r>
      <w:r w:rsidR="00020599" w:rsidRPr="00ED43D7">
        <w:rPr>
          <w:i/>
          <w:iCs/>
        </w:rPr>
        <w:t>CTL</w:t>
      </w:r>
      <w:r w:rsidR="00020599">
        <w:t xml:space="preserve"> condition.</w:t>
      </w:r>
      <w:r w:rsidR="00B22748">
        <w:t xml:space="preserve"> </w:t>
      </w:r>
      <w:r w:rsidR="002063EB">
        <w:t>The</w:t>
      </w:r>
      <w:r w:rsidR="00B22748">
        <w:t xml:space="preserve"> </w:t>
      </w:r>
      <w:r w:rsidR="002063EB">
        <w:t>t</w:t>
      </w:r>
      <w:r w:rsidR="00691084">
        <w:t>ask</w:t>
      </w:r>
      <w:r w:rsidR="00B22748">
        <w:t xml:space="preserve"> </w:t>
      </w:r>
      <w:r w:rsidR="00706844">
        <w:t>scenario</w:t>
      </w:r>
      <w:r w:rsidR="00B22748">
        <w:t xml:space="preserve"> </w:t>
      </w:r>
      <w:r w:rsidR="00691084">
        <w:t>had</w:t>
      </w:r>
      <w:r w:rsidR="00B22748">
        <w:t xml:space="preserve"> </w:t>
      </w:r>
      <w:r w:rsidR="00691084">
        <w:t>no</w:t>
      </w:r>
      <w:r w:rsidR="00B22748">
        <w:t xml:space="preserve"> </w:t>
      </w:r>
      <w:r w:rsidR="00691084">
        <w:t>effect</w:t>
      </w:r>
      <w:r w:rsidR="00B22748">
        <w:t xml:space="preserve"> </w:t>
      </w:r>
      <w:r w:rsidR="00691084">
        <w:t>on</w:t>
      </w:r>
      <w:r w:rsidR="00B22748">
        <w:t xml:space="preserve"> </w:t>
      </w:r>
      <w:r w:rsidR="00691084">
        <w:t>the</w:t>
      </w:r>
      <w:r w:rsidR="00B22748">
        <w:t xml:space="preserve"> </w:t>
      </w:r>
      <w:r w:rsidR="00691084">
        <w:t>completion</w:t>
      </w:r>
      <w:r w:rsidR="00B22748">
        <w:t xml:space="preserve"> </w:t>
      </w:r>
      <w:r w:rsidR="00691084">
        <w:t>time</w:t>
      </w:r>
      <w:r w:rsidR="00B22748">
        <w:t xml:space="preserve"> </w:t>
      </w:r>
      <w:r w:rsidR="00691084">
        <w:t>(F</w:t>
      </w:r>
      <w:r w:rsidR="00B22748">
        <w:t xml:space="preserve"> </w:t>
      </w:r>
      <w:r w:rsidR="00691084">
        <w:t>(</w:t>
      </w:r>
      <w:r w:rsidR="001F5B2F">
        <w:t>5</w:t>
      </w:r>
      <w:r w:rsidR="00691084">
        <w:t>,</w:t>
      </w:r>
      <w:r w:rsidR="001F5B2F">
        <w:t>6</w:t>
      </w:r>
      <w:r w:rsidR="00691084">
        <w:t>0)</w:t>
      </w:r>
      <w:r w:rsidR="00B22748">
        <w:t xml:space="preserve"> </w:t>
      </w:r>
      <w:r w:rsidR="00691084">
        <w:t>=</w:t>
      </w:r>
      <w:r w:rsidR="00BA17C3">
        <w:t xml:space="preserve"> </w:t>
      </w:r>
      <w:r w:rsidR="00691084">
        <w:t>0.</w:t>
      </w:r>
      <w:r w:rsidR="001F5B2F">
        <w:t>94</w:t>
      </w:r>
      <w:r w:rsidR="00691084">
        <w:t>,</w:t>
      </w:r>
      <w:r w:rsidR="00B22748">
        <w:t xml:space="preserve"> </w:t>
      </w:r>
      <w:r w:rsidR="00691084">
        <w:t>p</w:t>
      </w:r>
      <w:r w:rsidR="00B22748">
        <w:t xml:space="preserve"> </w:t>
      </w:r>
      <w:r w:rsidR="00691084">
        <w:t>=</w:t>
      </w:r>
      <w:r w:rsidR="00B22748">
        <w:t xml:space="preserve"> </w:t>
      </w:r>
      <w:r w:rsidR="00F06754">
        <w:t>0.4</w:t>
      </w:r>
      <w:r w:rsidR="001F5B2F">
        <w:t>6</w:t>
      </w:r>
      <w:r w:rsidR="00691084">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A17C3">
        <w:t xml:space="preserve"> </w:t>
      </w:r>
      <w:r w:rsidR="00691084">
        <w:t>=</w:t>
      </w:r>
      <w:r w:rsidR="00B22748">
        <w:t xml:space="preserve"> </w:t>
      </w:r>
      <w:r w:rsidR="00691084">
        <w:t>0.0</w:t>
      </w:r>
      <w:r w:rsidR="001F5B2F">
        <w:t>61</w:t>
      </w:r>
      <w:r w:rsidR="00691084">
        <w:t>).</w:t>
      </w:r>
      <w:r w:rsidR="00B22748">
        <w:t xml:space="preserve"> </w:t>
      </w:r>
      <w:r w:rsidR="00CD6C63">
        <w:t>The</w:t>
      </w:r>
      <w:r w:rsidR="00B22748">
        <w:t xml:space="preserve"> </w:t>
      </w:r>
      <w:r w:rsidR="00C441EB">
        <w:t>content</w:t>
      </w:r>
      <w:r w:rsidR="00B22748">
        <w:t xml:space="preserve"> </w:t>
      </w:r>
      <w:r w:rsidR="00CD6C63">
        <w:t>delivery</w:t>
      </w:r>
      <w:r w:rsidR="00B22748">
        <w:t xml:space="preserve"> </w:t>
      </w:r>
      <w:r w:rsidR="00706844">
        <w:t>method</w:t>
      </w:r>
      <w:r w:rsidR="00B22748">
        <w:t xml:space="preserve"> </w:t>
      </w:r>
      <w:r w:rsidR="00706844">
        <w:rPr>
          <w:rFonts w:ascii="Arial" w:hAnsi="Arial" w:cs="Arial"/>
        </w:rPr>
        <w:t>×</w:t>
      </w:r>
      <w:r w:rsidR="00B22748">
        <w:t xml:space="preserve"> </w:t>
      </w:r>
      <w:r w:rsidR="00CD6C63">
        <w:t>task</w:t>
      </w:r>
      <w:r w:rsidR="00B22748">
        <w:t xml:space="preserve"> </w:t>
      </w:r>
      <w:r w:rsidR="00706844">
        <w:t>scenario</w:t>
      </w:r>
      <w:r w:rsidR="00B22748">
        <w:t xml:space="preserve"> </w:t>
      </w:r>
      <w:r w:rsidR="00CD6C63">
        <w:t>interaction</w:t>
      </w:r>
      <w:r w:rsidR="00B22748">
        <w:t xml:space="preserve"> </w:t>
      </w:r>
      <w:r w:rsidR="00CD6C63">
        <w:t>effect</w:t>
      </w:r>
      <w:r w:rsidR="00B22748">
        <w:t xml:space="preserve"> </w:t>
      </w:r>
      <w:r w:rsidR="00CD6C63">
        <w:t>was</w:t>
      </w:r>
      <w:r w:rsidR="00B22748">
        <w:t xml:space="preserve"> </w:t>
      </w:r>
      <w:r w:rsidR="00CD6C63">
        <w:t>not</w:t>
      </w:r>
      <w:r w:rsidR="00B22748">
        <w:t xml:space="preserve"> </w:t>
      </w:r>
      <w:r w:rsidR="00CD6C63">
        <w:t>significant</w:t>
      </w:r>
      <w:r w:rsidR="00B22748">
        <w:t xml:space="preserve"> </w:t>
      </w:r>
      <w:r w:rsidR="00CD6C63">
        <w:t>(F</w:t>
      </w:r>
      <w:r w:rsidR="00B22748">
        <w:t xml:space="preserve"> </w:t>
      </w:r>
      <w:r w:rsidR="00CD6C63">
        <w:t>(</w:t>
      </w:r>
      <w:r w:rsidR="001F5B2F">
        <w:t>5</w:t>
      </w:r>
      <w:r w:rsidR="00CD6C63">
        <w:t>,0)</w:t>
      </w:r>
      <w:r w:rsidR="00B22748">
        <w:t xml:space="preserve"> </w:t>
      </w:r>
      <w:r w:rsidR="00CD6C63">
        <w:t>=</w:t>
      </w:r>
      <w:r w:rsidR="001F5B2F">
        <w:t>1.74</w:t>
      </w:r>
      <w:r w:rsidR="00CD6C63">
        <w:t>,</w:t>
      </w:r>
      <w:r w:rsidR="00B22748">
        <w:t xml:space="preserve"> </w:t>
      </w:r>
      <w:r w:rsidR="00CD6C63">
        <w:t>p</w:t>
      </w:r>
      <w:r w:rsidR="00B22748">
        <w:t xml:space="preserve"> </w:t>
      </w:r>
      <w:r w:rsidR="00CD6C63">
        <w:t>=</w:t>
      </w:r>
      <w:r w:rsidR="00B22748">
        <w:t xml:space="preserve"> </w:t>
      </w:r>
      <w:r w:rsidR="001F5B2F">
        <w:t>0.14</w:t>
      </w:r>
      <w:r w:rsidR="00CD6C6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D6C63">
        <w:t>=</w:t>
      </w:r>
      <w:r w:rsidR="00B22748">
        <w:t xml:space="preserve"> </w:t>
      </w:r>
      <w:r w:rsidR="00CD6C63">
        <w:t>0.1).</w:t>
      </w:r>
      <w:r w:rsidR="00B22748">
        <w:t xml:space="preserve"> </w:t>
      </w:r>
    </w:p>
    <w:p w14:paraId="6CECAF3F" w14:textId="72F5BF7D" w:rsidR="004B109B" w:rsidRDefault="003E4274" w:rsidP="004B109B">
      <w:pPr>
        <w:pStyle w:val="Para"/>
      </w:pPr>
      <w:r w:rsidRPr="00B83086">
        <w:rPr>
          <w:b/>
          <w:bCs/>
        </w:rPr>
        <w:t>The</w:t>
      </w:r>
      <w:r w:rsidR="00B22748" w:rsidRPr="00B83086">
        <w:rPr>
          <w:b/>
          <w:bCs/>
        </w:rPr>
        <w:t xml:space="preserve"> </w:t>
      </w:r>
      <w:r w:rsidRPr="00B83086">
        <w:rPr>
          <w:b/>
          <w:bCs/>
        </w:rPr>
        <w:t>n</w:t>
      </w:r>
      <w:r w:rsidR="009658AC" w:rsidRPr="00B83086">
        <w:rPr>
          <w:b/>
          <w:bCs/>
        </w:rPr>
        <w:t>umber</w:t>
      </w:r>
      <w:r w:rsidR="00B22748" w:rsidRPr="00B83086">
        <w:rPr>
          <w:b/>
          <w:bCs/>
        </w:rPr>
        <w:t xml:space="preserve"> </w:t>
      </w:r>
      <w:r w:rsidR="009658AC" w:rsidRPr="00B83086">
        <w:rPr>
          <w:b/>
          <w:bCs/>
        </w:rPr>
        <w:t>of</w:t>
      </w:r>
      <w:r w:rsidR="00B22748" w:rsidRPr="00B83086">
        <w:rPr>
          <w:b/>
          <w:bCs/>
        </w:rPr>
        <w:t xml:space="preserve"> </w:t>
      </w:r>
      <w:r w:rsidR="00CC3BCF" w:rsidRPr="00B83086">
        <w:rPr>
          <w:b/>
          <w:bCs/>
        </w:rPr>
        <w:t>manual</w:t>
      </w:r>
      <w:r w:rsidR="00B22748" w:rsidRPr="00B83086">
        <w:rPr>
          <w:b/>
          <w:bCs/>
        </w:rPr>
        <w:t xml:space="preserve"> </w:t>
      </w:r>
      <w:r w:rsidR="009658AC" w:rsidRPr="00B83086">
        <w:rPr>
          <w:b/>
          <w:bCs/>
        </w:rPr>
        <w:t>pauses.</w:t>
      </w:r>
      <w:r w:rsidR="00B22748">
        <w:t xml:space="preserve"> </w:t>
      </w:r>
      <w:r w:rsidR="009658AC">
        <w:t>The</w:t>
      </w:r>
      <w:r w:rsidR="00B22748">
        <w:t xml:space="preserve"> </w:t>
      </w:r>
      <w:r w:rsidR="009658AC">
        <w:t>results</w:t>
      </w:r>
      <w:r w:rsidR="00B22748">
        <w:t xml:space="preserve"> </w:t>
      </w:r>
      <w:r w:rsidR="009658AC">
        <w:t>showed</w:t>
      </w:r>
      <w:r w:rsidR="00B22748">
        <w:t xml:space="preserve"> </w:t>
      </w:r>
      <w:r w:rsidR="009658AC">
        <w:t>that</w:t>
      </w:r>
      <w:r w:rsidR="00B22748">
        <w:t xml:space="preserve"> </w:t>
      </w:r>
      <w:r w:rsidR="009658AC">
        <w:t>the</w:t>
      </w:r>
      <w:r w:rsidR="00B22748">
        <w:t xml:space="preserve"> </w:t>
      </w:r>
      <w:r w:rsidR="009658AC">
        <w:t>effect</w:t>
      </w:r>
      <w:r w:rsidR="00B22748">
        <w:t xml:space="preserve"> </w:t>
      </w:r>
      <w:r w:rsidR="009658AC">
        <w:t>of</w:t>
      </w:r>
      <w:r w:rsidR="00B22748">
        <w:t xml:space="preserve"> </w:t>
      </w:r>
      <w:r w:rsidR="009658AC">
        <w:t>the</w:t>
      </w:r>
      <w:r w:rsidR="00B22748">
        <w:t xml:space="preserve"> </w:t>
      </w:r>
      <w:r w:rsidR="00C441EB">
        <w:t>content</w:t>
      </w:r>
      <w:r w:rsidR="00B22748">
        <w:t xml:space="preserve"> </w:t>
      </w:r>
      <w:r w:rsidR="009658AC">
        <w:t>delivery</w:t>
      </w:r>
      <w:r w:rsidR="00B22748">
        <w:t xml:space="preserve"> </w:t>
      </w:r>
      <w:r w:rsidR="006C6D35">
        <w:t>method</w:t>
      </w:r>
      <w:r w:rsidR="00B22748">
        <w:t xml:space="preserve"> </w:t>
      </w:r>
      <w:r w:rsidR="009658AC">
        <w:t>on</w:t>
      </w:r>
      <w:r w:rsidR="00B22748">
        <w:t xml:space="preserve"> </w:t>
      </w:r>
      <w:r w:rsidR="009658AC">
        <w:t>the</w:t>
      </w:r>
      <w:r w:rsidR="00B22748">
        <w:t xml:space="preserve"> </w:t>
      </w:r>
      <w:r w:rsidR="00530CD4">
        <w:t>number</w:t>
      </w:r>
      <w:r w:rsidR="00B22748">
        <w:t xml:space="preserve"> </w:t>
      </w:r>
      <w:r w:rsidR="00530CD4">
        <w:t>of</w:t>
      </w:r>
      <w:r w:rsidR="00B22748">
        <w:t xml:space="preserve"> </w:t>
      </w:r>
      <w:r w:rsidR="00530CD4">
        <w:t>pauses</w:t>
      </w:r>
      <w:r w:rsidR="00B22748">
        <w:t xml:space="preserve"> </w:t>
      </w:r>
      <w:r w:rsidR="00530CD4">
        <w:t>was</w:t>
      </w:r>
      <w:r w:rsidR="00B22748">
        <w:t xml:space="preserve"> </w:t>
      </w:r>
      <w:r w:rsidR="00530CD4">
        <w:t>significant</w:t>
      </w:r>
      <w:r w:rsidR="00B22748">
        <w:t xml:space="preserve"> </w:t>
      </w:r>
      <w:r w:rsidR="00530CD4">
        <w:t>(F</w:t>
      </w:r>
      <w:r w:rsidR="00B22748">
        <w:t xml:space="preserve"> </w:t>
      </w:r>
      <w:r w:rsidR="00530CD4">
        <w:t>(1</w:t>
      </w:r>
      <w:r w:rsidR="00470EA9" w:rsidRPr="00470EA9">
        <w:t>,</w:t>
      </w:r>
      <w:r w:rsidR="00470EA9">
        <w:t>6</w:t>
      </w:r>
      <w:r w:rsidR="00470EA9" w:rsidRPr="00470EA9">
        <w:t>0</w:t>
      </w:r>
      <w:r w:rsidR="00530CD4">
        <w:t>)</w:t>
      </w:r>
      <w:r w:rsidR="00B22748">
        <w:t xml:space="preserve"> </w:t>
      </w:r>
      <w:r w:rsidR="00530CD4">
        <w:t>=</w:t>
      </w:r>
      <w:r w:rsidR="00470EA9">
        <w:t>77.58</w:t>
      </w:r>
      <w:r w:rsidR="00530CD4">
        <w:t>,</w:t>
      </w:r>
      <w:r w:rsidR="00B22748">
        <w:t xml:space="preserve"> </w:t>
      </w:r>
      <w:r w:rsidR="00530CD4">
        <w:t>p</w:t>
      </w:r>
      <w:r w:rsidR="00B22748">
        <w:t xml:space="preserve"> </w:t>
      </w:r>
      <w:r w:rsidR="00530CD4">
        <w:t>&lt;0.01,</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530CD4">
        <w:t>=</w:t>
      </w:r>
      <w:r w:rsidR="00B22748">
        <w:t xml:space="preserve"> </w:t>
      </w:r>
      <w:r w:rsidR="00530CD4">
        <w:t>0.</w:t>
      </w:r>
      <w:r w:rsidR="00470EA9">
        <w:t>54</w:t>
      </w:r>
      <w:r w:rsidR="00530CD4">
        <w:t>).</w:t>
      </w:r>
      <w:r w:rsidR="00B22748">
        <w:t xml:space="preserve"> </w:t>
      </w:r>
      <w:r w:rsidR="00530CD4">
        <w:t>The</w:t>
      </w:r>
      <w:r w:rsidR="00B22748">
        <w:t xml:space="preserve"> </w:t>
      </w:r>
      <w:r w:rsidR="00530CD4">
        <w:t>number</w:t>
      </w:r>
      <w:r w:rsidR="00B22748">
        <w:t xml:space="preserve"> </w:t>
      </w:r>
      <w:r w:rsidR="00530CD4">
        <w:t>of</w:t>
      </w:r>
      <w:r w:rsidR="00B22748">
        <w:t xml:space="preserve"> </w:t>
      </w:r>
      <w:r w:rsidR="00530CD4">
        <w:t>pauses</w:t>
      </w:r>
      <w:r w:rsidR="00B22748">
        <w:t xml:space="preserve"> </w:t>
      </w:r>
      <w:r w:rsidR="00530CD4">
        <w:t>for</w:t>
      </w:r>
      <w:r w:rsidR="00B22748">
        <w:t xml:space="preserve"> </w:t>
      </w:r>
      <w:r w:rsidR="00530CD4">
        <w:t>the</w:t>
      </w:r>
      <w:r w:rsidR="00B22748">
        <w:t xml:space="preserve"> </w:t>
      </w:r>
      <w:r w:rsidR="00ED43D7" w:rsidRPr="00ED43D7">
        <w:rPr>
          <w:i/>
          <w:iCs/>
        </w:rPr>
        <w:t>AP</w:t>
      </w:r>
      <w:r w:rsidR="00B22748">
        <w:t xml:space="preserve"> </w:t>
      </w:r>
      <w:r w:rsidR="00CB5CC5">
        <w:t>condition</w:t>
      </w:r>
      <w:r w:rsidR="00B22748">
        <w:t xml:space="preserve"> </w:t>
      </w:r>
      <w:r w:rsidR="00470EA9">
        <w:t>(M=2.33,</w:t>
      </w:r>
      <w:r w:rsidR="00B22748">
        <w:t xml:space="preserve"> </w:t>
      </w:r>
      <w:r w:rsidR="00470EA9">
        <w:t>SD</w:t>
      </w:r>
      <w:r w:rsidR="00B22748">
        <w:t xml:space="preserve"> </w:t>
      </w:r>
      <w:r w:rsidR="00470EA9">
        <w:t>=</w:t>
      </w:r>
      <w:r w:rsidR="00B22748">
        <w:t xml:space="preserve"> </w:t>
      </w:r>
      <w:r w:rsidR="00470EA9">
        <w:t>1.37)</w:t>
      </w:r>
      <w:r w:rsidR="00B22748">
        <w:t xml:space="preserve"> </w:t>
      </w:r>
      <w:r w:rsidR="002063EB">
        <w:t>was</w:t>
      </w:r>
      <w:r w:rsidR="00B22748">
        <w:t xml:space="preserve"> </w:t>
      </w:r>
      <w:r w:rsidR="002063EB">
        <w:t>significantly</w:t>
      </w:r>
      <w:r w:rsidR="00B22748">
        <w:t xml:space="preserve"> </w:t>
      </w:r>
      <w:r w:rsidR="002063EB">
        <w:t>smaller</w:t>
      </w:r>
      <w:r w:rsidR="00B22748">
        <w:t xml:space="preserve"> </w:t>
      </w:r>
      <w:r w:rsidR="002063EB">
        <w:t>than</w:t>
      </w:r>
      <w:r w:rsidR="00B22748">
        <w:t xml:space="preserve"> </w:t>
      </w:r>
      <w:r w:rsidR="00116B10">
        <w:t>the</w:t>
      </w:r>
      <w:r w:rsidR="00B22748">
        <w:t xml:space="preserve"> </w:t>
      </w:r>
      <w:r w:rsidR="00116B10">
        <w:t>number</w:t>
      </w:r>
      <w:r w:rsidR="00B22748">
        <w:t xml:space="preserve"> </w:t>
      </w:r>
      <w:r w:rsidR="00116B10">
        <w:t>of</w:t>
      </w:r>
      <w:r w:rsidR="00B22748">
        <w:t xml:space="preserve"> </w:t>
      </w:r>
      <w:r w:rsidR="00116B10">
        <w:t>pauses</w:t>
      </w:r>
      <w:r w:rsidR="00B22748">
        <w:t xml:space="preserve"> </w:t>
      </w:r>
      <w:r w:rsidR="002063EB">
        <w:t>for</w:t>
      </w:r>
      <w:r w:rsidR="00B22748">
        <w:t xml:space="preserve"> </w:t>
      </w:r>
      <w:r w:rsidR="002063EB">
        <w:t>the</w:t>
      </w:r>
      <w:r w:rsidR="00B22748">
        <w:t xml:space="preserve"> </w:t>
      </w:r>
      <w:r w:rsidR="00ED43D7" w:rsidRPr="00ED43D7">
        <w:rPr>
          <w:i/>
          <w:iCs/>
        </w:rPr>
        <w:t>CTL</w:t>
      </w:r>
      <w:r w:rsidR="00B22748">
        <w:t xml:space="preserve"> </w:t>
      </w:r>
      <w:r w:rsidR="007A417F">
        <w:t>condition</w:t>
      </w:r>
      <w:r w:rsidR="00B22748">
        <w:t xml:space="preserve"> </w:t>
      </w:r>
      <w:r w:rsidR="007A417F">
        <w:t>(</w:t>
      </w:r>
      <w:r w:rsidR="00470EA9">
        <w:t>M=10.28,</w:t>
      </w:r>
      <w:r w:rsidR="00B22748">
        <w:t xml:space="preserve"> </w:t>
      </w:r>
      <w:r w:rsidR="00470EA9">
        <w:t>SD</w:t>
      </w:r>
      <w:r w:rsidR="00B22748">
        <w:t xml:space="preserve"> </w:t>
      </w:r>
      <w:r w:rsidR="00470EA9">
        <w:t>=</w:t>
      </w:r>
      <w:r w:rsidR="00B22748">
        <w:t xml:space="preserve"> </w:t>
      </w:r>
      <w:r w:rsidR="00470EA9">
        <w:t>2.77)</w:t>
      </w:r>
      <w:r w:rsidR="002063EB">
        <w:t>.</w:t>
      </w:r>
      <w:r w:rsidR="00B22748">
        <w:t xml:space="preserve"> </w:t>
      </w:r>
      <w:r w:rsidR="002063EB">
        <w:t>The</w:t>
      </w:r>
      <w:r w:rsidR="00B22748">
        <w:t xml:space="preserve"> </w:t>
      </w:r>
      <w:r w:rsidR="002063EB">
        <w:t>task</w:t>
      </w:r>
      <w:r w:rsidR="00B22748">
        <w:t xml:space="preserve"> </w:t>
      </w:r>
      <w:r w:rsidR="006C6D35">
        <w:t>scenario</w:t>
      </w:r>
      <w:r w:rsidR="00B22748">
        <w:t xml:space="preserve"> </w:t>
      </w:r>
      <w:r w:rsidR="002063EB">
        <w:t>had</w:t>
      </w:r>
      <w:r w:rsidR="00B22748">
        <w:t xml:space="preserve"> </w:t>
      </w:r>
      <w:r w:rsidR="002063EB">
        <w:t>no</w:t>
      </w:r>
      <w:r w:rsidR="00B22748">
        <w:t xml:space="preserve"> </w:t>
      </w:r>
      <w:r w:rsidR="002063EB">
        <w:t>effect</w:t>
      </w:r>
      <w:r w:rsidR="00B22748">
        <w:t xml:space="preserve"> </w:t>
      </w:r>
      <w:r w:rsidR="002063EB">
        <w:t>on</w:t>
      </w:r>
      <w:r w:rsidR="00B22748">
        <w:t xml:space="preserve"> </w:t>
      </w:r>
      <w:r w:rsidR="002063EB">
        <w:t>the</w:t>
      </w:r>
      <w:r w:rsidR="00B22748">
        <w:t xml:space="preserve"> </w:t>
      </w:r>
      <w:r w:rsidR="002063EB">
        <w:t>number</w:t>
      </w:r>
      <w:r w:rsidR="00B22748">
        <w:t xml:space="preserve"> </w:t>
      </w:r>
      <w:r w:rsidR="002063EB">
        <w:t>of</w:t>
      </w:r>
      <w:r w:rsidR="00B22748">
        <w:t xml:space="preserve"> </w:t>
      </w:r>
      <w:r w:rsidR="002063EB">
        <w:t>pauses</w:t>
      </w:r>
      <w:r w:rsidR="00B22748">
        <w:t xml:space="preserve"> </w:t>
      </w:r>
      <w:r w:rsidR="002063EB">
        <w:t>(F</w:t>
      </w:r>
      <w:r w:rsidR="00B22748">
        <w:t xml:space="preserve"> </w:t>
      </w:r>
      <w:r w:rsidR="002063EB">
        <w:t>(</w:t>
      </w:r>
      <w:r w:rsidR="00470EA9">
        <w:t>5</w:t>
      </w:r>
      <w:r w:rsidR="002063EB">
        <w:t>,</w:t>
      </w:r>
      <w:r w:rsidR="00470EA9">
        <w:t>6</w:t>
      </w:r>
      <w:r w:rsidR="002063EB">
        <w:t>0)</w:t>
      </w:r>
      <w:r w:rsidR="00B22748">
        <w:t xml:space="preserve"> </w:t>
      </w:r>
      <w:r w:rsidR="002063EB">
        <w:t>=</w:t>
      </w:r>
      <w:r w:rsidR="00470EA9">
        <w:t>1.14</w:t>
      </w:r>
      <w:r w:rsidR="002063EB">
        <w:t>,</w:t>
      </w:r>
      <w:r w:rsidR="00B22748">
        <w:t xml:space="preserve"> </w:t>
      </w:r>
      <w:r w:rsidR="002063EB">
        <w:t>p</w:t>
      </w:r>
      <w:r w:rsidR="00B22748">
        <w:t xml:space="preserve"> </w:t>
      </w:r>
      <w:r w:rsidR="002063EB">
        <w:t>=</w:t>
      </w:r>
      <w:r w:rsidR="00B22748">
        <w:t xml:space="preserve"> </w:t>
      </w:r>
      <w:r w:rsidR="002063EB">
        <w:t>0.</w:t>
      </w:r>
      <w:r w:rsidR="00470EA9">
        <w:t>349</w:t>
      </w:r>
      <w:r w:rsidR="002063EB">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2063EB">
        <w:t>=</w:t>
      </w:r>
      <w:r w:rsidR="00B22748">
        <w:t xml:space="preserve"> </w:t>
      </w:r>
      <w:r w:rsidR="00CE64CD">
        <w:t>0.0</w:t>
      </w:r>
      <w:r w:rsidR="00470EA9">
        <w:t>038</w:t>
      </w:r>
      <w:r w:rsidR="002063EB">
        <w:t>)</w:t>
      </w:r>
      <w:r w:rsidR="00CE64CD">
        <w:t>.</w:t>
      </w:r>
      <w:r w:rsidR="00B22748">
        <w:t xml:space="preserve"> </w:t>
      </w:r>
      <w:r w:rsidR="00CE64CD">
        <w:t>Moreover,</w:t>
      </w:r>
      <w:r w:rsidR="00B22748">
        <w:t xml:space="preserve"> </w:t>
      </w:r>
      <w:r w:rsidR="00CE64CD">
        <w:t>the</w:t>
      </w:r>
      <w:r w:rsidR="00B22748">
        <w:t xml:space="preserve"> </w:t>
      </w:r>
      <w:r w:rsidR="00C441EB">
        <w:t>content</w:t>
      </w:r>
      <w:r w:rsidR="00B22748">
        <w:t xml:space="preserve"> </w:t>
      </w:r>
      <w:r w:rsidR="00CE64CD">
        <w:t>delivery</w:t>
      </w:r>
      <w:r w:rsidR="00B22748">
        <w:t xml:space="preserve"> </w:t>
      </w:r>
      <w:r w:rsidR="006C6D35">
        <w:t>method</w:t>
      </w:r>
      <w:r w:rsidR="00B22748">
        <w:t xml:space="preserve"> </w:t>
      </w:r>
      <w:r w:rsidR="006C6D35">
        <w:rPr>
          <w:rFonts w:ascii="Arial" w:hAnsi="Arial" w:cs="Arial"/>
        </w:rPr>
        <w:t>×</w:t>
      </w:r>
      <w:r w:rsidR="00B22748">
        <w:t xml:space="preserve"> </w:t>
      </w:r>
      <w:r w:rsidR="00CE64CD">
        <w:t>task</w:t>
      </w:r>
      <w:r w:rsidR="00B22748">
        <w:t xml:space="preserve"> </w:t>
      </w:r>
      <w:r w:rsidR="006C6D35">
        <w:t>scenario</w:t>
      </w:r>
      <w:r w:rsidR="00B22748">
        <w:t xml:space="preserve"> </w:t>
      </w:r>
      <w:r w:rsidR="00CE64CD">
        <w:t>interaction</w:t>
      </w:r>
      <w:r w:rsidR="00B22748">
        <w:t xml:space="preserve"> </w:t>
      </w:r>
      <w:r w:rsidR="00CE64CD">
        <w:t>effect</w:t>
      </w:r>
      <w:r w:rsidR="00B22748">
        <w:t xml:space="preserve"> </w:t>
      </w:r>
      <w:r w:rsidR="00CE64CD">
        <w:t>was</w:t>
      </w:r>
      <w:r w:rsidR="00B22748">
        <w:t xml:space="preserve"> </w:t>
      </w:r>
      <w:r w:rsidR="00CE64CD">
        <w:t>not</w:t>
      </w:r>
      <w:r w:rsidR="00B22748">
        <w:t xml:space="preserve"> </w:t>
      </w:r>
      <w:r w:rsidR="00CE64CD">
        <w:t>significant</w:t>
      </w:r>
      <w:r w:rsidR="00B22748">
        <w:t xml:space="preserve"> </w:t>
      </w:r>
      <w:r w:rsidR="00CE64CD">
        <w:t>(F</w:t>
      </w:r>
      <w:r w:rsidR="00B22748">
        <w:t xml:space="preserve"> </w:t>
      </w:r>
      <w:r w:rsidR="00CE64CD">
        <w:t>(</w:t>
      </w:r>
      <w:r w:rsidR="00470EA9">
        <w:t>5</w:t>
      </w:r>
      <w:r w:rsidR="00CE64CD">
        <w:t>,</w:t>
      </w:r>
      <w:r w:rsidR="00470EA9">
        <w:t>6</w:t>
      </w:r>
      <w:r w:rsidR="00CE64CD">
        <w:t>0)</w:t>
      </w:r>
      <w:r w:rsidR="00B22748">
        <w:t xml:space="preserve"> </w:t>
      </w:r>
      <w:r w:rsidR="00CE64CD">
        <w:t>=1.</w:t>
      </w:r>
      <w:r w:rsidR="00470EA9">
        <w:t>70</w:t>
      </w:r>
      <w:r w:rsidR="00CE64CD">
        <w:t>,</w:t>
      </w:r>
      <w:r w:rsidR="00B22748">
        <w:t xml:space="preserve"> </w:t>
      </w:r>
      <w:r w:rsidR="00CE64CD">
        <w:t>p</w:t>
      </w:r>
      <w:r w:rsidR="00B22748">
        <w:t xml:space="preserve"> </w:t>
      </w:r>
      <w:r w:rsidR="00CE64CD">
        <w:t>=0.</w:t>
      </w:r>
      <w:r w:rsidR="00470EA9">
        <w:t>149</w:t>
      </w:r>
      <w:r w:rsidR="00CE64CD">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CE64CD">
        <w:t>=</w:t>
      </w:r>
      <w:r w:rsidR="00B22748">
        <w:t xml:space="preserve"> </w:t>
      </w:r>
      <w:r w:rsidR="00CE64CD">
        <w:t>0.0</w:t>
      </w:r>
      <w:r w:rsidR="00470EA9">
        <w:t>56</w:t>
      </w:r>
      <w:r w:rsidR="00CE64CD">
        <w:t>).</w:t>
      </w:r>
      <w:r w:rsidR="00B22748">
        <w:t xml:space="preserve"> </w:t>
      </w:r>
      <w:r w:rsidR="0029123D">
        <w:t>Similar</w:t>
      </w:r>
      <w:r w:rsidR="00B22748">
        <w:t xml:space="preserve"> </w:t>
      </w:r>
      <w:r w:rsidR="0029123D">
        <w:t>to</w:t>
      </w:r>
      <w:r w:rsidR="00B22748">
        <w:t xml:space="preserve"> </w:t>
      </w:r>
      <w:r w:rsidR="006C6D35">
        <w:t>Study</w:t>
      </w:r>
      <w:r w:rsidR="00B22748">
        <w:t xml:space="preserve"> </w:t>
      </w:r>
      <w:r w:rsidR="0029123D">
        <w:t>1,</w:t>
      </w:r>
      <w:r w:rsidR="00B22748">
        <w:t xml:space="preserve"> </w:t>
      </w:r>
      <w:r w:rsidR="0029123D">
        <w:t>the</w:t>
      </w:r>
      <w:r w:rsidR="00B22748">
        <w:t xml:space="preserve"> </w:t>
      </w:r>
      <w:r w:rsidR="001734B3">
        <w:t>auto-pause</w:t>
      </w:r>
      <w:r w:rsidR="0029123D">
        <w:t>s</w:t>
      </w:r>
      <w:r w:rsidR="00B22748">
        <w:t xml:space="preserve"> </w:t>
      </w:r>
      <w:r w:rsidR="0029123D">
        <w:t>reduced</w:t>
      </w:r>
      <w:r w:rsidR="00B22748">
        <w:t xml:space="preserve"> </w:t>
      </w:r>
      <w:r w:rsidR="0029123D">
        <w:t>the</w:t>
      </w:r>
      <w:r w:rsidR="00B22748">
        <w:t xml:space="preserve"> </w:t>
      </w:r>
      <w:r w:rsidR="0029123D">
        <w:t>number</w:t>
      </w:r>
      <w:r w:rsidR="00B22748">
        <w:t xml:space="preserve"> </w:t>
      </w:r>
      <w:r w:rsidR="0029123D">
        <w:t>of</w:t>
      </w:r>
      <w:r w:rsidR="00B22748">
        <w:t xml:space="preserve"> </w:t>
      </w:r>
      <w:r w:rsidR="0029123D">
        <w:t>manual</w:t>
      </w:r>
      <w:r w:rsidR="00B22748">
        <w:t xml:space="preserve"> </w:t>
      </w:r>
      <w:r w:rsidR="0029123D">
        <w:t>pauses</w:t>
      </w:r>
      <w:r w:rsidR="00B22748">
        <w:t xml:space="preserve"> </w:t>
      </w:r>
      <w:r w:rsidR="0029123D">
        <w:t>the</w:t>
      </w:r>
      <w:r w:rsidR="00B22748">
        <w:t xml:space="preserve"> </w:t>
      </w:r>
      <w:r w:rsidR="0029123D">
        <w:t>participants</w:t>
      </w:r>
      <w:r w:rsidR="00B22748">
        <w:t xml:space="preserve"> </w:t>
      </w:r>
      <w:r w:rsidR="004A38BA">
        <w:t>needed</w:t>
      </w:r>
      <w:r w:rsidR="00B22748">
        <w:t xml:space="preserve"> </w:t>
      </w:r>
      <w:r w:rsidR="0029123D">
        <w:t>to</w:t>
      </w:r>
      <w:r w:rsidR="00B22748">
        <w:t xml:space="preserve"> </w:t>
      </w:r>
      <w:r w:rsidR="0029123D">
        <w:t>make.</w:t>
      </w:r>
      <w:r w:rsidR="00B22748">
        <w:t xml:space="preserve"> </w:t>
      </w:r>
    </w:p>
    <w:p w14:paraId="3257555B" w14:textId="590DB0B3" w:rsidR="00DA4A5E" w:rsidRDefault="003E4274" w:rsidP="00DA4A5E">
      <w:pPr>
        <w:pStyle w:val="ParaContinue"/>
      </w:pPr>
      <w:r w:rsidRPr="00B83086">
        <w:rPr>
          <w:b/>
          <w:bCs/>
        </w:rPr>
        <w:t>The</w:t>
      </w:r>
      <w:r w:rsidR="00B22748" w:rsidRPr="00B83086">
        <w:rPr>
          <w:b/>
          <w:bCs/>
        </w:rPr>
        <w:t xml:space="preserve"> </w:t>
      </w:r>
      <w:r w:rsidRPr="00B83086">
        <w:rPr>
          <w:b/>
          <w:bCs/>
        </w:rPr>
        <w:t>n</w:t>
      </w:r>
      <w:r w:rsidR="0024338B" w:rsidRPr="00B83086">
        <w:rPr>
          <w:b/>
          <w:bCs/>
        </w:rPr>
        <w:t>umber</w:t>
      </w:r>
      <w:r w:rsidR="00B22748" w:rsidRPr="00B83086">
        <w:rPr>
          <w:b/>
          <w:bCs/>
        </w:rPr>
        <w:t xml:space="preserve"> </w:t>
      </w:r>
      <w:r w:rsidR="0024338B" w:rsidRPr="00B83086">
        <w:rPr>
          <w:b/>
          <w:bCs/>
        </w:rPr>
        <w:t>of</w:t>
      </w:r>
      <w:r w:rsidR="00B22748" w:rsidRPr="00B83086">
        <w:rPr>
          <w:b/>
          <w:bCs/>
        </w:rPr>
        <w:t xml:space="preserve"> </w:t>
      </w:r>
      <w:r w:rsidR="0024338B" w:rsidRPr="00B83086">
        <w:rPr>
          <w:b/>
          <w:bCs/>
        </w:rPr>
        <w:t>replays.</w:t>
      </w:r>
      <w:r w:rsidR="00B22748">
        <w:t xml:space="preserve"> </w:t>
      </w:r>
      <w:r w:rsidR="0024338B">
        <w:t>A</w:t>
      </w:r>
      <w:r w:rsidR="00B22748">
        <w:t xml:space="preserve"> </w:t>
      </w:r>
      <w:r w:rsidR="0024338B">
        <w:t>significant</w:t>
      </w:r>
      <w:r w:rsidR="00B22748">
        <w:t xml:space="preserve"> </w:t>
      </w:r>
      <w:r w:rsidR="0024338B">
        <w:t>effect</w:t>
      </w:r>
      <w:r w:rsidR="00B22748">
        <w:t xml:space="preserve"> </w:t>
      </w:r>
      <w:r w:rsidR="0024338B">
        <w:t>of</w:t>
      </w:r>
      <w:r w:rsidR="00B22748">
        <w:t xml:space="preserve"> </w:t>
      </w:r>
      <w:r w:rsidR="0024338B">
        <w:t>the</w:t>
      </w:r>
      <w:r w:rsidR="00B22748">
        <w:t xml:space="preserve"> </w:t>
      </w:r>
      <w:r w:rsidR="00C441EB">
        <w:t>content</w:t>
      </w:r>
      <w:r w:rsidR="00B22748">
        <w:t xml:space="preserve"> </w:t>
      </w:r>
      <w:r w:rsidR="0024338B">
        <w:t>delivery</w:t>
      </w:r>
      <w:r w:rsidR="00B22748">
        <w:t xml:space="preserve"> </w:t>
      </w:r>
      <w:r w:rsidR="00F06DF9">
        <w:t>method</w:t>
      </w:r>
      <w:r w:rsidR="00B22748">
        <w:t xml:space="preserve"> </w:t>
      </w:r>
      <w:r w:rsidR="000B53F3">
        <w:t>on</w:t>
      </w:r>
      <w:r w:rsidR="00B22748">
        <w:t xml:space="preserve"> </w:t>
      </w:r>
      <w:r w:rsidR="000B53F3">
        <w:t>the</w:t>
      </w:r>
      <w:r w:rsidR="00B22748">
        <w:t xml:space="preserve"> </w:t>
      </w:r>
      <w:r w:rsidR="000B53F3">
        <w:t>number</w:t>
      </w:r>
      <w:r w:rsidR="00B22748">
        <w:t xml:space="preserve"> </w:t>
      </w:r>
      <w:r w:rsidR="000B53F3">
        <w:t>of</w:t>
      </w:r>
      <w:r w:rsidR="00B22748">
        <w:t xml:space="preserve"> </w:t>
      </w:r>
      <w:r w:rsidR="000B53F3">
        <w:t>replays</w:t>
      </w:r>
      <w:r w:rsidR="00B22748">
        <w:t xml:space="preserve"> </w:t>
      </w:r>
      <w:r w:rsidR="000B53F3">
        <w:t>was</w:t>
      </w:r>
      <w:r w:rsidR="00B22748">
        <w:t xml:space="preserve"> </w:t>
      </w:r>
      <w:r w:rsidR="000B53F3">
        <w:t>found</w:t>
      </w:r>
      <w:r w:rsidR="00B22748">
        <w:t xml:space="preserve"> </w:t>
      </w:r>
      <w:r w:rsidR="000B53F3">
        <w:t>(F</w:t>
      </w:r>
      <w:r w:rsidR="00B22748">
        <w:t xml:space="preserve"> </w:t>
      </w:r>
      <w:r w:rsidR="000B53F3">
        <w:t>(1,</w:t>
      </w:r>
      <w:r w:rsidR="00470EA9">
        <w:t>6</w:t>
      </w:r>
      <w:r w:rsidR="000B53F3">
        <w:t>0)</w:t>
      </w:r>
      <w:r w:rsidR="00B22748">
        <w:t xml:space="preserve"> </w:t>
      </w:r>
      <w:r w:rsidR="000B53F3">
        <w:t>=</w:t>
      </w:r>
      <w:r w:rsidR="00E10068">
        <w:t>26.42</w:t>
      </w:r>
      <w:r w:rsidR="000B53F3">
        <w:t>,</w:t>
      </w:r>
      <w:r w:rsidR="00B22748">
        <w:t xml:space="preserve"> </w:t>
      </w:r>
      <w:r w:rsidR="000B53F3">
        <w:t>p</w:t>
      </w:r>
      <w:r w:rsidR="00B22748">
        <w:t xml:space="preserve"> </w:t>
      </w:r>
      <w:r w:rsidR="000B53F3">
        <w:t>=</w:t>
      </w:r>
      <w:r w:rsidR="00B22748">
        <w:t xml:space="preserve"> </w:t>
      </w:r>
      <w:r w:rsidR="000B53F3">
        <w:t>&lt;0.01,</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0B53F3">
        <w:t>=</w:t>
      </w:r>
      <w:r w:rsidR="00B22748">
        <w:t xml:space="preserve"> </w:t>
      </w:r>
      <w:r w:rsidR="000B53F3">
        <w:t>0.</w:t>
      </w:r>
      <w:r w:rsidR="00470EA9">
        <w:t>2</w:t>
      </w:r>
      <w:r w:rsidR="00E10068">
        <w:t>9</w:t>
      </w:r>
      <w:r w:rsidR="000B53F3">
        <w:t>)</w:t>
      </w:r>
      <w:r w:rsidR="00B50281">
        <w:t>,</w:t>
      </w:r>
      <w:r w:rsidR="00B22748">
        <w:t xml:space="preserve"> </w:t>
      </w:r>
      <w:r w:rsidR="00B50281">
        <w:t>but</w:t>
      </w:r>
      <w:r w:rsidR="00B22748">
        <w:t xml:space="preserve"> </w:t>
      </w:r>
      <w:r w:rsidR="00B50281">
        <w:t>the</w:t>
      </w:r>
      <w:r w:rsidR="00B22748">
        <w:t xml:space="preserve"> </w:t>
      </w:r>
      <w:r w:rsidR="00B50281">
        <w:t>effect</w:t>
      </w:r>
      <w:r w:rsidR="00B22748">
        <w:t xml:space="preserve"> </w:t>
      </w:r>
      <w:r w:rsidR="00B50281">
        <w:t>of</w:t>
      </w:r>
      <w:r w:rsidR="00B22748">
        <w:t xml:space="preserve"> </w:t>
      </w:r>
      <w:r w:rsidR="00B50281">
        <w:t>the</w:t>
      </w:r>
      <w:r w:rsidR="00B22748">
        <w:t xml:space="preserve"> </w:t>
      </w:r>
      <w:r w:rsidR="00B50281">
        <w:t>task</w:t>
      </w:r>
      <w:r w:rsidR="00B22748">
        <w:t xml:space="preserve"> </w:t>
      </w:r>
      <w:r w:rsidR="00F06DF9">
        <w:t>scenario</w:t>
      </w:r>
      <w:r w:rsidR="00B22748">
        <w:t xml:space="preserve"> </w:t>
      </w:r>
      <w:r w:rsidR="00B50281">
        <w:t>was</w:t>
      </w:r>
      <w:r w:rsidR="00B22748">
        <w:t xml:space="preserve"> </w:t>
      </w:r>
      <w:r w:rsidR="00B50281">
        <w:t>not</w:t>
      </w:r>
      <w:r w:rsidR="00B22748">
        <w:t xml:space="preserve"> </w:t>
      </w:r>
      <w:r w:rsidR="00F06DF9">
        <w:t>observed</w:t>
      </w:r>
      <w:r w:rsidR="00B22748">
        <w:t xml:space="preserve"> </w:t>
      </w:r>
      <w:r w:rsidR="00B50281">
        <w:t>(F</w:t>
      </w:r>
      <w:r w:rsidR="00B22748">
        <w:t xml:space="preserve"> </w:t>
      </w:r>
      <w:r w:rsidR="00B50281">
        <w:t>(</w:t>
      </w:r>
      <w:r w:rsidR="00470EA9">
        <w:t>5</w:t>
      </w:r>
      <w:r w:rsidR="00B50281">
        <w:t>,</w:t>
      </w:r>
      <w:r w:rsidR="00470EA9">
        <w:t>6</w:t>
      </w:r>
      <w:r w:rsidR="00B50281">
        <w:t>0)</w:t>
      </w:r>
      <w:r w:rsidR="00B22748">
        <w:t xml:space="preserve"> </w:t>
      </w:r>
      <w:r w:rsidR="00B50281">
        <w:t>=</w:t>
      </w:r>
      <w:r w:rsidR="002D109A">
        <w:t>0.</w:t>
      </w:r>
      <w:r w:rsidR="00470EA9">
        <w:t>61</w:t>
      </w:r>
      <w:r w:rsidR="00B50281">
        <w:t>,</w:t>
      </w:r>
      <w:r w:rsidR="00B22748">
        <w:t xml:space="preserve"> </w:t>
      </w:r>
      <w:r w:rsidR="00B50281">
        <w:t>p</w:t>
      </w:r>
      <w:r w:rsidR="00B22748">
        <w:t xml:space="preserve"> </w:t>
      </w:r>
      <w:r w:rsidR="00B50281">
        <w:t>=</w:t>
      </w:r>
      <w:r w:rsidR="00B22748">
        <w:t xml:space="preserve"> </w:t>
      </w:r>
      <w:r w:rsidR="002D109A">
        <w:t>0.</w:t>
      </w:r>
      <w:r w:rsidR="00E10068">
        <w:t>70</w:t>
      </w:r>
      <w:r w:rsidR="00B50281">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B50281">
        <w:t>=</w:t>
      </w:r>
      <w:r w:rsidR="00B22748">
        <w:t xml:space="preserve"> </w:t>
      </w:r>
      <w:r w:rsidR="00DA4A5E">
        <w:t>0</w:t>
      </w:r>
      <w:r w:rsidR="00470EA9">
        <w:t>.</w:t>
      </w:r>
      <w:r w:rsidR="00E10068">
        <w:t>032</w:t>
      </w:r>
      <w:r w:rsidR="00B50281">
        <w:t>)</w:t>
      </w:r>
      <w:r w:rsidR="000B53F3">
        <w:t>.</w:t>
      </w:r>
      <w:r w:rsidR="00B22748">
        <w:t xml:space="preserve"> </w:t>
      </w:r>
      <w:r w:rsidR="000B53F3">
        <w:t>The</w:t>
      </w:r>
      <w:r w:rsidR="00B22748">
        <w:t xml:space="preserve"> </w:t>
      </w:r>
      <w:r w:rsidR="000B53F3">
        <w:t>number</w:t>
      </w:r>
      <w:r w:rsidR="00B22748">
        <w:t xml:space="preserve"> </w:t>
      </w:r>
      <w:r w:rsidR="000B53F3">
        <w:t>of</w:t>
      </w:r>
      <w:r w:rsidR="00B22748">
        <w:t xml:space="preserve"> </w:t>
      </w:r>
      <w:r w:rsidR="000B53F3">
        <w:t>replays</w:t>
      </w:r>
      <w:r w:rsidR="00B22748">
        <w:t xml:space="preserve"> </w:t>
      </w:r>
      <w:r w:rsidR="000B53F3">
        <w:t>in</w:t>
      </w:r>
      <w:r w:rsidR="00B22748">
        <w:t xml:space="preserve"> </w:t>
      </w:r>
      <w:r w:rsidR="000B53F3">
        <w:t>the</w:t>
      </w:r>
      <w:r w:rsidR="00B22748">
        <w:t xml:space="preserve"> </w:t>
      </w:r>
      <w:r w:rsidR="00ED43D7" w:rsidRPr="00ED43D7">
        <w:rPr>
          <w:i/>
          <w:iCs/>
        </w:rPr>
        <w:t>AP</w:t>
      </w:r>
      <w:r w:rsidR="00B22748">
        <w:t xml:space="preserve"> </w:t>
      </w:r>
      <w:r w:rsidR="00CB5CC5">
        <w:t>condition</w:t>
      </w:r>
      <w:r w:rsidR="00B22748">
        <w:t xml:space="preserve"> </w:t>
      </w:r>
      <w:r w:rsidR="005B023B">
        <w:t>(M</w:t>
      </w:r>
      <w:r w:rsidR="00B22748">
        <w:t xml:space="preserve"> </w:t>
      </w:r>
      <w:r w:rsidR="005B023B">
        <w:t>=</w:t>
      </w:r>
      <w:r w:rsidR="00B22748">
        <w:t xml:space="preserve"> </w:t>
      </w:r>
      <w:r w:rsidR="00470EA9">
        <w:t>4.0</w:t>
      </w:r>
      <w:r w:rsidR="000C2826">
        <w:t>2</w:t>
      </w:r>
      <w:r w:rsidR="005B023B">
        <w:t>,</w:t>
      </w:r>
      <w:r w:rsidR="00B22748">
        <w:t xml:space="preserve"> </w:t>
      </w:r>
      <w:r w:rsidR="005B023B">
        <w:t>SD</w:t>
      </w:r>
      <w:r w:rsidR="00B22748">
        <w:t xml:space="preserve"> </w:t>
      </w:r>
      <w:r w:rsidR="005B023B">
        <w:t>=</w:t>
      </w:r>
      <w:r w:rsidR="00B22748">
        <w:t xml:space="preserve"> </w:t>
      </w:r>
      <w:r w:rsidR="005B023B">
        <w:t>1</w:t>
      </w:r>
      <w:r w:rsidR="00470EA9">
        <w:t>.80</w:t>
      </w:r>
      <w:r w:rsidR="005B023B">
        <w:t>)</w:t>
      </w:r>
      <w:r w:rsidR="00B22748">
        <w:t xml:space="preserve"> </w:t>
      </w:r>
      <w:r w:rsidR="000B53F3">
        <w:t>was</w:t>
      </w:r>
      <w:r w:rsidR="00B22748">
        <w:t xml:space="preserve"> </w:t>
      </w:r>
      <w:r w:rsidR="000B53F3">
        <w:t>significantly</w:t>
      </w:r>
      <w:r w:rsidR="00B22748">
        <w:t xml:space="preserve"> </w:t>
      </w:r>
      <w:r w:rsidR="000B53F3">
        <w:t>less</w:t>
      </w:r>
      <w:r w:rsidR="00B22748">
        <w:t xml:space="preserve"> </w:t>
      </w:r>
      <w:r w:rsidR="000B53F3">
        <w:t>than</w:t>
      </w:r>
      <w:r w:rsidR="00B22748">
        <w:t xml:space="preserve"> </w:t>
      </w:r>
      <w:r w:rsidR="00871840">
        <w:t>in</w:t>
      </w:r>
      <w:r w:rsidR="00B22748">
        <w:t xml:space="preserve"> </w:t>
      </w:r>
      <w:r w:rsidR="00871840">
        <w:t>the</w:t>
      </w:r>
      <w:r w:rsidR="00B22748">
        <w:t xml:space="preserve"> </w:t>
      </w:r>
      <w:r w:rsidR="00ED43D7" w:rsidRPr="00ED43D7">
        <w:rPr>
          <w:i/>
          <w:iCs/>
        </w:rPr>
        <w:t>CTL</w:t>
      </w:r>
      <w:r w:rsidR="00B22748">
        <w:t xml:space="preserve"> </w:t>
      </w:r>
      <w:r w:rsidR="00871840">
        <w:t>condition</w:t>
      </w:r>
      <w:r w:rsidR="00B22748">
        <w:t xml:space="preserve"> </w:t>
      </w:r>
      <w:r w:rsidR="005B023B">
        <w:t>(M=</w:t>
      </w:r>
      <w:r w:rsidR="000C2826">
        <w:t>7.14</w:t>
      </w:r>
      <w:r w:rsidR="00300D73">
        <w:t>.</w:t>
      </w:r>
      <w:r w:rsidR="00B22748">
        <w:t xml:space="preserve"> </w:t>
      </w:r>
      <w:r w:rsidR="00300D73">
        <w:t>SD</w:t>
      </w:r>
      <w:r w:rsidR="00B22748">
        <w:t xml:space="preserve"> </w:t>
      </w:r>
      <w:r w:rsidR="00300D73">
        <w:t>=</w:t>
      </w:r>
      <w:r w:rsidR="00B22748">
        <w:t xml:space="preserve"> </w:t>
      </w:r>
      <w:r w:rsidR="000C2826">
        <w:t>3</w:t>
      </w:r>
      <w:r w:rsidR="00300D73">
        <w:t>.</w:t>
      </w:r>
      <w:r w:rsidR="000C2826">
        <w:t>47</w:t>
      </w:r>
      <w:r w:rsidR="005B023B">
        <w:t>)</w:t>
      </w:r>
      <w:r w:rsidR="00871840">
        <w:t>.</w:t>
      </w:r>
      <w:r w:rsidR="00B22748">
        <w:t xml:space="preserve"> </w:t>
      </w:r>
      <w:r w:rsidR="00300D73">
        <w:t>Additionally,</w:t>
      </w:r>
      <w:r w:rsidR="00B22748">
        <w:t xml:space="preserve"> </w:t>
      </w:r>
      <w:r w:rsidR="00300D73">
        <w:t>the</w:t>
      </w:r>
      <w:r w:rsidR="00B22748">
        <w:t xml:space="preserve"> </w:t>
      </w:r>
      <w:r w:rsidR="00C441EB">
        <w:t>content</w:t>
      </w:r>
      <w:r w:rsidR="00B22748">
        <w:t xml:space="preserve"> </w:t>
      </w:r>
      <w:r w:rsidR="00300D73">
        <w:t>delivery</w:t>
      </w:r>
      <w:r w:rsidR="00B22748">
        <w:t xml:space="preserve"> </w:t>
      </w:r>
      <w:r w:rsidR="00F06DF9">
        <w:t>method</w:t>
      </w:r>
      <w:r w:rsidR="00B22748">
        <w:t xml:space="preserve"> </w:t>
      </w:r>
      <w:r w:rsidR="00F06DF9">
        <w:rPr>
          <w:rFonts w:ascii="Arial" w:hAnsi="Arial" w:cs="Arial"/>
        </w:rPr>
        <w:t>×</w:t>
      </w:r>
      <w:r w:rsidR="00B22748">
        <w:t xml:space="preserve"> </w:t>
      </w:r>
      <w:r w:rsidR="00300D73">
        <w:t>task</w:t>
      </w:r>
      <w:r w:rsidR="00B22748">
        <w:t xml:space="preserve"> </w:t>
      </w:r>
      <w:r w:rsidR="00F06DF9">
        <w:t>scenario</w:t>
      </w:r>
      <w:r w:rsidR="00B22748">
        <w:t xml:space="preserve"> </w:t>
      </w:r>
      <w:r w:rsidR="00300D73">
        <w:t>interaction</w:t>
      </w:r>
      <w:r w:rsidR="00B22748">
        <w:t xml:space="preserve"> </w:t>
      </w:r>
      <w:r w:rsidR="00300D73">
        <w:t>effect</w:t>
      </w:r>
      <w:r w:rsidR="00B22748">
        <w:t xml:space="preserve"> </w:t>
      </w:r>
      <w:r w:rsidR="00300D73">
        <w:t>was</w:t>
      </w:r>
      <w:r w:rsidR="00B22748">
        <w:t xml:space="preserve"> </w:t>
      </w:r>
      <w:r w:rsidR="00300D73">
        <w:t>not</w:t>
      </w:r>
      <w:r w:rsidR="00B22748">
        <w:t xml:space="preserve"> </w:t>
      </w:r>
      <w:r w:rsidR="00300D73">
        <w:t>significant</w:t>
      </w:r>
      <w:r w:rsidR="00B22748">
        <w:t xml:space="preserve"> </w:t>
      </w:r>
      <w:r w:rsidR="00300D73">
        <w:t>(F</w:t>
      </w:r>
      <w:r w:rsidR="00B22748">
        <w:t xml:space="preserve"> </w:t>
      </w:r>
      <w:r w:rsidR="00300D73">
        <w:t>(</w:t>
      </w:r>
      <w:r w:rsidR="000C2826">
        <w:t>5</w:t>
      </w:r>
      <w:r w:rsidR="00300D73">
        <w:t>,</w:t>
      </w:r>
      <w:r w:rsidR="000C2826">
        <w:t>6</w:t>
      </w:r>
      <w:r w:rsidR="00300D73">
        <w:t>0)</w:t>
      </w:r>
      <w:r w:rsidR="00B22748">
        <w:t xml:space="preserve"> </w:t>
      </w:r>
      <w:r w:rsidR="00300D73">
        <w:t>=0.</w:t>
      </w:r>
      <w:r w:rsidR="000C2826">
        <w:t>61</w:t>
      </w:r>
      <w:r w:rsidR="00300D73">
        <w:t>,</w:t>
      </w:r>
      <w:r w:rsidR="00B22748">
        <w:t xml:space="preserve"> </w:t>
      </w:r>
      <w:r w:rsidR="00300D73">
        <w:t>p</w:t>
      </w:r>
      <w:r w:rsidR="00B22748">
        <w:t xml:space="preserve"> </w:t>
      </w:r>
      <w:r w:rsidR="00300D73">
        <w:t>=</w:t>
      </w:r>
      <w:r w:rsidR="00B22748">
        <w:t xml:space="preserve"> </w:t>
      </w:r>
      <w:r w:rsidR="00300D73">
        <w:t>0.6</w:t>
      </w:r>
      <w:r w:rsidR="000C2826">
        <w:t>9</w:t>
      </w:r>
      <w:r w:rsidR="00300D73">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300D73">
        <w:t>=</w:t>
      </w:r>
      <w:r w:rsidR="00B22748">
        <w:t xml:space="preserve"> </w:t>
      </w:r>
      <w:r w:rsidR="00300D73">
        <w:t>0.0</w:t>
      </w:r>
      <w:r w:rsidR="000C2826">
        <w:t>35</w:t>
      </w:r>
      <w:r w:rsidR="00300D73">
        <w:t>).</w:t>
      </w:r>
      <w:r w:rsidR="00B22748">
        <w:t xml:space="preserve"> </w:t>
      </w:r>
      <w:r w:rsidR="009F3BF5">
        <w:t>The</w:t>
      </w:r>
      <w:r w:rsidR="00B22748">
        <w:t xml:space="preserve"> </w:t>
      </w:r>
      <w:r w:rsidR="009F3BF5">
        <w:t>results</w:t>
      </w:r>
      <w:r w:rsidR="00B22748">
        <w:t xml:space="preserve"> </w:t>
      </w:r>
      <w:r w:rsidR="009F3BF5">
        <w:t>indicated</w:t>
      </w:r>
      <w:r w:rsidR="00B22748">
        <w:t xml:space="preserve"> </w:t>
      </w:r>
      <w:r w:rsidR="009F3BF5">
        <w:t>the</w:t>
      </w:r>
      <w:r w:rsidR="00B22748">
        <w:t xml:space="preserve"> </w:t>
      </w:r>
      <w:r w:rsidR="001734B3">
        <w:t>auto-pause</w:t>
      </w:r>
      <w:r w:rsidR="00B22748">
        <w:t xml:space="preserve"> </w:t>
      </w:r>
      <w:r w:rsidR="00454248">
        <w:t>method</w:t>
      </w:r>
      <w:r w:rsidR="00B22748">
        <w:t xml:space="preserve"> </w:t>
      </w:r>
      <w:r w:rsidR="009F3BF5">
        <w:t>reduced</w:t>
      </w:r>
      <w:r w:rsidR="00B22748">
        <w:t xml:space="preserve"> </w:t>
      </w:r>
      <w:r w:rsidR="009F3BF5">
        <w:t>the</w:t>
      </w:r>
      <w:r w:rsidR="00B22748">
        <w:t xml:space="preserve"> </w:t>
      </w:r>
      <w:r w:rsidR="009F3BF5">
        <w:t>number</w:t>
      </w:r>
      <w:r w:rsidR="00B22748">
        <w:t xml:space="preserve"> </w:t>
      </w:r>
      <w:r w:rsidR="009F3BF5">
        <w:t>of</w:t>
      </w:r>
      <w:r w:rsidR="00B22748">
        <w:t xml:space="preserve"> </w:t>
      </w:r>
      <w:r w:rsidR="009F3BF5">
        <w:t>times</w:t>
      </w:r>
      <w:r w:rsidR="00B22748">
        <w:t xml:space="preserve"> </w:t>
      </w:r>
      <w:r w:rsidR="00F06DF9">
        <w:t>that</w:t>
      </w:r>
      <w:r w:rsidR="00B22748">
        <w:t xml:space="preserve"> </w:t>
      </w:r>
      <w:r w:rsidR="009F3BF5">
        <w:t>participants</w:t>
      </w:r>
      <w:r w:rsidR="00B22748">
        <w:t xml:space="preserve"> </w:t>
      </w:r>
      <w:r w:rsidR="009F3BF5">
        <w:t>need</w:t>
      </w:r>
      <w:r w:rsidR="00F06DF9">
        <w:t>ed</w:t>
      </w:r>
      <w:r w:rsidR="00B22748">
        <w:t xml:space="preserve"> </w:t>
      </w:r>
      <w:r w:rsidR="009F3BF5">
        <w:t>to</w:t>
      </w:r>
      <w:r w:rsidR="00B22748">
        <w:t xml:space="preserve"> </w:t>
      </w:r>
      <w:r w:rsidR="009F3BF5">
        <w:t>rewatch</w:t>
      </w:r>
      <w:r w:rsidR="00B22748">
        <w:t xml:space="preserve"> </w:t>
      </w:r>
      <w:r w:rsidR="00F06DF9">
        <w:t>any</w:t>
      </w:r>
      <w:r w:rsidR="00B22748">
        <w:t xml:space="preserve"> </w:t>
      </w:r>
      <w:r w:rsidR="00F06DF9">
        <w:t>part</w:t>
      </w:r>
      <w:r w:rsidR="00B22748">
        <w:t xml:space="preserve"> </w:t>
      </w:r>
      <w:r w:rsidR="00F06DF9">
        <w:t>of</w:t>
      </w:r>
      <w:r w:rsidR="00B22748">
        <w:t xml:space="preserve"> </w:t>
      </w:r>
      <w:r w:rsidR="009F3BF5">
        <w:t>the</w:t>
      </w:r>
      <w:r w:rsidR="00B22748">
        <w:t xml:space="preserve"> </w:t>
      </w:r>
      <w:r w:rsidR="009F3BF5">
        <w:t>video.</w:t>
      </w:r>
      <w:r w:rsidR="00B22748">
        <w:t xml:space="preserve"> </w:t>
      </w:r>
    </w:p>
    <w:p w14:paraId="4FDA5D64" w14:textId="3674F84A" w:rsidR="000C2826" w:rsidRPr="000C2826" w:rsidRDefault="00120579" w:rsidP="000C2826">
      <w:pPr>
        <w:pStyle w:val="ParaContinue"/>
        <w:rPr>
          <w:rFonts w:eastAsia="Yu Mincho"/>
        </w:rPr>
      </w:pPr>
      <w:r w:rsidRPr="00B83086">
        <w:rPr>
          <w:b/>
          <w:bCs/>
        </w:rPr>
        <w:lastRenderedPageBreak/>
        <w:t>Replay</w:t>
      </w:r>
      <w:r w:rsidR="00B22748" w:rsidRPr="00B83086">
        <w:rPr>
          <w:b/>
          <w:bCs/>
        </w:rPr>
        <w:t xml:space="preserve"> </w:t>
      </w:r>
      <w:r w:rsidRPr="00B83086">
        <w:rPr>
          <w:b/>
          <w:bCs/>
        </w:rPr>
        <w:t>time.</w:t>
      </w:r>
      <w:r w:rsidR="00B22748">
        <w:t xml:space="preserve"> </w:t>
      </w:r>
      <w:r>
        <w:t>The</w:t>
      </w:r>
      <w:r w:rsidR="00B22748">
        <w:t xml:space="preserve"> </w:t>
      </w:r>
      <w:r>
        <w:t>effect</w:t>
      </w:r>
      <w:r w:rsidR="00B22748">
        <w:t xml:space="preserve"> </w:t>
      </w:r>
      <w:r>
        <w:t>of</w:t>
      </w:r>
      <w:r w:rsidR="00B22748">
        <w:t xml:space="preserve"> </w:t>
      </w:r>
      <w:r>
        <w:t>the</w:t>
      </w:r>
      <w:r w:rsidR="00B22748">
        <w:t xml:space="preserve"> </w:t>
      </w:r>
      <w:r w:rsidR="00C441EB">
        <w:t>content</w:t>
      </w:r>
      <w:r w:rsidR="00B22748">
        <w:t xml:space="preserve"> </w:t>
      </w:r>
      <w:r>
        <w:t>delivery</w:t>
      </w:r>
      <w:r w:rsidR="00B22748">
        <w:t xml:space="preserve"> </w:t>
      </w:r>
      <w:r w:rsidR="00F06DF9">
        <w:t>method</w:t>
      </w:r>
      <w:r w:rsidR="00B22748">
        <w:t xml:space="preserve"> </w:t>
      </w:r>
      <w:r>
        <w:t>on</w:t>
      </w:r>
      <w:r w:rsidR="00B22748">
        <w:t xml:space="preserve"> </w:t>
      </w:r>
      <w:r>
        <w:t>the</w:t>
      </w:r>
      <w:r w:rsidR="00B22748">
        <w:t xml:space="preserve"> </w:t>
      </w:r>
      <w:r>
        <w:t>replay</w:t>
      </w:r>
      <w:r w:rsidR="00B22748">
        <w:t xml:space="preserve"> </w:t>
      </w:r>
      <w:r>
        <w:t>time</w:t>
      </w:r>
      <w:r w:rsidR="00B22748">
        <w:t xml:space="preserve"> </w:t>
      </w:r>
      <w:r w:rsidR="007931C7">
        <w:t>was</w:t>
      </w:r>
      <w:r w:rsidR="00B22748">
        <w:t xml:space="preserve"> </w:t>
      </w:r>
      <w:r w:rsidR="007931C7">
        <w:t>significant</w:t>
      </w:r>
      <w:r w:rsidR="00B22748">
        <w:t xml:space="preserve"> </w:t>
      </w:r>
      <w:r w:rsidR="007931C7">
        <w:t>(</w:t>
      </w:r>
      <w:r w:rsidR="007931C7" w:rsidRPr="003E72D4">
        <w:rPr>
          <w:lang w:eastAsia="en-US"/>
        </w:rPr>
        <w:t>F</w:t>
      </w:r>
      <w:r w:rsidR="00B22748">
        <w:rPr>
          <w:lang w:eastAsia="en-US"/>
        </w:rPr>
        <w:t xml:space="preserve"> </w:t>
      </w:r>
      <w:r w:rsidR="007931C7" w:rsidRPr="003E72D4">
        <w:rPr>
          <w:lang w:eastAsia="en-US"/>
        </w:rPr>
        <w:t>(1,</w:t>
      </w:r>
      <w:r w:rsidR="000C2826">
        <w:rPr>
          <w:lang w:eastAsia="en-US"/>
        </w:rPr>
        <w:t>6</w:t>
      </w:r>
      <w:r w:rsidR="007931C7" w:rsidRPr="003E72D4">
        <w:rPr>
          <w:lang w:eastAsia="en-US"/>
        </w:rPr>
        <w:t>0)</w:t>
      </w:r>
      <w:r w:rsidR="00B22748">
        <w:rPr>
          <w:lang w:eastAsia="en-US"/>
        </w:rPr>
        <w:t xml:space="preserve"> </w:t>
      </w:r>
      <w:r w:rsidR="007931C7" w:rsidRPr="003E72D4">
        <w:rPr>
          <w:lang w:eastAsia="en-US"/>
        </w:rPr>
        <w:t>=</w:t>
      </w:r>
      <w:r w:rsidR="00E10068">
        <w:rPr>
          <w:lang w:eastAsia="en-US"/>
        </w:rPr>
        <w:t>10.12</w:t>
      </w:r>
      <w:r w:rsidR="007931C7" w:rsidRPr="003E72D4">
        <w:rPr>
          <w:lang w:eastAsia="en-US"/>
        </w:rPr>
        <w:t>,</w:t>
      </w:r>
      <w:r w:rsidR="00B22748">
        <w:rPr>
          <w:lang w:eastAsia="en-US"/>
        </w:rPr>
        <w:t xml:space="preserve"> </w:t>
      </w:r>
      <w:r w:rsidR="006464F7" w:rsidRPr="003E72D4">
        <w:rPr>
          <w:lang w:eastAsia="en-US"/>
        </w:rPr>
        <w:t>p</w:t>
      </w:r>
      <w:r w:rsidR="00B22748">
        <w:rPr>
          <w:lang w:eastAsia="en-US"/>
        </w:rPr>
        <w:t xml:space="preserve"> </w:t>
      </w:r>
      <w:r w:rsidR="006464F7" w:rsidRPr="003E72D4">
        <w:rPr>
          <w:lang w:eastAsia="en-US"/>
        </w:rPr>
        <w:t>&lt;</w:t>
      </w:r>
      <w:r w:rsidR="007931C7" w:rsidRPr="003E72D4">
        <w:rPr>
          <w:lang w:eastAsia="en-US"/>
        </w:rPr>
        <w:t>0.01,</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7931C7" w:rsidRPr="007C1F47">
        <w:t>=</w:t>
      </w:r>
      <w:r w:rsidR="00B22748">
        <w:t xml:space="preserve"> </w:t>
      </w:r>
      <w:r w:rsidR="007931C7" w:rsidRPr="007C1F47">
        <w:t>0.</w:t>
      </w:r>
      <w:r w:rsidR="00E10068">
        <w:t>124</w:t>
      </w:r>
      <w:r w:rsidR="007931C7">
        <w:t>),</w:t>
      </w:r>
      <w:r w:rsidR="00B22748">
        <w:t xml:space="preserve"> </w:t>
      </w:r>
      <w:r w:rsidR="007931C7">
        <w:t>while</w:t>
      </w:r>
      <w:r w:rsidR="00B22748">
        <w:t xml:space="preserve"> </w:t>
      </w:r>
      <w:r w:rsidR="007931C7">
        <w:t>the</w:t>
      </w:r>
      <w:r w:rsidR="00B22748">
        <w:t xml:space="preserve"> </w:t>
      </w:r>
      <w:r w:rsidR="007931C7">
        <w:t>effect</w:t>
      </w:r>
      <w:r w:rsidR="00B22748">
        <w:t xml:space="preserve"> </w:t>
      </w:r>
      <w:r w:rsidR="007931C7">
        <w:t>of</w:t>
      </w:r>
      <w:r w:rsidR="00B22748">
        <w:t xml:space="preserve"> </w:t>
      </w:r>
      <w:r w:rsidR="007931C7">
        <w:t>the</w:t>
      </w:r>
      <w:r w:rsidR="00B22748">
        <w:t xml:space="preserve"> </w:t>
      </w:r>
      <w:r w:rsidR="007931C7">
        <w:t>task</w:t>
      </w:r>
      <w:r w:rsidR="00B22748">
        <w:t xml:space="preserve"> </w:t>
      </w:r>
      <w:r w:rsidR="00F06DF9">
        <w:t>scenario</w:t>
      </w:r>
      <w:r w:rsidR="00B22748">
        <w:t xml:space="preserve"> </w:t>
      </w:r>
      <w:r w:rsidR="007931C7">
        <w:t>was</w:t>
      </w:r>
      <w:r w:rsidR="00B22748">
        <w:t xml:space="preserve"> </w:t>
      </w:r>
      <w:r w:rsidR="007931C7">
        <w:t>not</w:t>
      </w:r>
      <w:r w:rsidR="00B22748">
        <w:t xml:space="preserve"> </w:t>
      </w:r>
      <w:r w:rsidR="007931C7">
        <w:t>significant</w:t>
      </w:r>
      <w:r w:rsidR="00B22748">
        <w:t xml:space="preserve"> </w:t>
      </w:r>
      <w:r w:rsidR="007931C7">
        <w:t>(</w:t>
      </w:r>
      <w:r w:rsidR="00DA4A5E" w:rsidRPr="003E72D4">
        <w:rPr>
          <w:lang w:eastAsia="en-US"/>
        </w:rPr>
        <w:t>F</w:t>
      </w:r>
      <w:r w:rsidR="00B22748">
        <w:rPr>
          <w:lang w:eastAsia="en-US"/>
        </w:rPr>
        <w:t xml:space="preserve"> </w:t>
      </w:r>
      <w:r w:rsidR="00DA4A5E" w:rsidRPr="003E72D4">
        <w:rPr>
          <w:lang w:eastAsia="en-US"/>
        </w:rPr>
        <w:t>(</w:t>
      </w:r>
      <w:r w:rsidR="000C2826">
        <w:rPr>
          <w:lang w:eastAsia="en-US"/>
        </w:rPr>
        <w:t>5</w:t>
      </w:r>
      <w:r w:rsidR="00DA4A5E" w:rsidRPr="003E72D4">
        <w:rPr>
          <w:lang w:eastAsia="en-US"/>
        </w:rPr>
        <w:t>,</w:t>
      </w:r>
      <w:r w:rsidR="000C2826">
        <w:rPr>
          <w:lang w:eastAsia="en-US"/>
        </w:rPr>
        <w:t>6</w:t>
      </w:r>
      <w:r w:rsidR="00DA4A5E" w:rsidRPr="003E72D4">
        <w:rPr>
          <w:lang w:eastAsia="en-US"/>
        </w:rPr>
        <w:t>0)</w:t>
      </w:r>
      <w:r w:rsidR="00B22748">
        <w:rPr>
          <w:lang w:eastAsia="en-US"/>
        </w:rPr>
        <w:t xml:space="preserve"> </w:t>
      </w:r>
      <w:r w:rsidR="00DA4A5E" w:rsidRPr="003E72D4">
        <w:rPr>
          <w:lang w:eastAsia="en-US"/>
        </w:rPr>
        <w:t>=</w:t>
      </w:r>
      <w:r w:rsidR="00B22748">
        <w:rPr>
          <w:lang w:eastAsia="en-US"/>
        </w:rPr>
        <w:t xml:space="preserve"> </w:t>
      </w:r>
      <w:r w:rsidR="000C2826">
        <w:rPr>
          <w:lang w:eastAsia="en-US"/>
        </w:rPr>
        <w:t>1.82</w:t>
      </w:r>
      <w:r w:rsidR="00DA4A5E" w:rsidRPr="003E72D4">
        <w:rPr>
          <w:lang w:eastAsia="en-US"/>
        </w:rPr>
        <w:t>,</w:t>
      </w:r>
      <w:r w:rsidR="00B22748">
        <w:rPr>
          <w:lang w:eastAsia="en-US"/>
        </w:rPr>
        <w:t xml:space="preserve"> </w:t>
      </w:r>
      <w:r w:rsidR="00DA4A5E" w:rsidRPr="003E72D4">
        <w:rPr>
          <w:lang w:eastAsia="en-US"/>
        </w:rPr>
        <w:t>p</w:t>
      </w:r>
      <w:r w:rsidR="000C2826">
        <w:rPr>
          <w:lang w:eastAsia="en-US"/>
        </w:rPr>
        <w:t>=0.123</w:t>
      </w:r>
      <w:r w:rsidR="00DA4A5E" w:rsidRPr="003E72D4">
        <w:rPr>
          <w:lang w:eastAsia="en-US"/>
        </w:rPr>
        <w:t>,</w:t>
      </w:r>
      <m:oMath>
        <m:r>
          <m:rPr>
            <m:sty m:val="p"/>
          </m:rPr>
          <w:rPr>
            <w:rFonts w:ascii="Cambria Math" w:hAnsi="Cambria Math"/>
            <w:lang w:eastAsia="en-US"/>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DA4A5E" w:rsidRPr="007C1F47">
        <w:t>=</w:t>
      </w:r>
      <w:r w:rsidR="00B22748">
        <w:t xml:space="preserve"> </w:t>
      </w:r>
      <w:r w:rsidR="001625AB">
        <w:t>0.</w:t>
      </w:r>
      <w:r w:rsidR="000C2826">
        <w:t>11</w:t>
      </w:r>
      <w:r w:rsidR="007931C7">
        <w:t>).</w:t>
      </w:r>
      <w:r w:rsidR="00B22748">
        <w:t xml:space="preserve"> </w:t>
      </w:r>
      <w:r w:rsidR="000D5D50">
        <w:t>The</w:t>
      </w:r>
      <w:r w:rsidR="00B22748">
        <w:t xml:space="preserve"> </w:t>
      </w:r>
      <w:r w:rsidR="00ED43D7" w:rsidRPr="00ED43D7">
        <w:rPr>
          <w:i/>
          <w:iCs/>
        </w:rPr>
        <w:t>AP</w:t>
      </w:r>
      <w:r w:rsidR="00B22748">
        <w:t xml:space="preserve"> </w:t>
      </w:r>
      <w:r w:rsidR="00CB5CC5">
        <w:t>condition</w:t>
      </w:r>
      <w:r w:rsidR="00B22748">
        <w:t xml:space="preserve"> </w:t>
      </w:r>
      <w:r w:rsidR="004B5C2A">
        <w:t>(M</w:t>
      </w:r>
      <w:r w:rsidR="00B22748">
        <w:t xml:space="preserve"> </w:t>
      </w:r>
      <w:r w:rsidR="004B5C2A">
        <w:t>=</w:t>
      </w:r>
      <w:r w:rsidR="00B22748">
        <w:t xml:space="preserve"> </w:t>
      </w:r>
      <w:r w:rsidR="00211950">
        <w:t>120.58</w:t>
      </w:r>
      <w:r w:rsidR="004B5C2A">
        <w:t>,</w:t>
      </w:r>
      <w:r w:rsidR="00B22748">
        <w:t xml:space="preserve"> </w:t>
      </w:r>
      <w:r w:rsidR="004B5C2A">
        <w:t>SD</w:t>
      </w:r>
      <w:r w:rsidR="00B22748">
        <w:t xml:space="preserve"> </w:t>
      </w:r>
      <w:r w:rsidR="004B5C2A">
        <w:t>=</w:t>
      </w:r>
      <w:r w:rsidR="00B22748">
        <w:t xml:space="preserve"> </w:t>
      </w:r>
      <w:r w:rsidR="00211950">
        <w:t>36.50</w:t>
      </w:r>
      <w:r w:rsidR="004B5C2A">
        <w:t>)</w:t>
      </w:r>
      <w:r w:rsidR="00B22748">
        <w:t xml:space="preserve"> </w:t>
      </w:r>
      <w:r w:rsidR="004B5C2A">
        <w:t>took</w:t>
      </w:r>
      <w:r w:rsidR="00B22748">
        <w:t xml:space="preserve"> </w:t>
      </w:r>
      <w:r w:rsidR="000D5D50">
        <w:t>significantly</w:t>
      </w:r>
      <w:r w:rsidR="00B22748">
        <w:t xml:space="preserve"> </w:t>
      </w:r>
      <w:r w:rsidR="000D5D50">
        <w:t>less</w:t>
      </w:r>
      <w:r w:rsidR="00B22748">
        <w:t xml:space="preserve"> </w:t>
      </w:r>
      <w:r w:rsidR="000D5D50">
        <w:t>replay</w:t>
      </w:r>
      <w:r w:rsidR="00B22748">
        <w:t xml:space="preserve"> </w:t>
      </w:r>
      <w:r w:rsidR="000D5D50">
        <w:t>time</w:t>
      </w:r>
      <w:r w:rsidR="00B22748">
        <w:t xml:space="preserve"> </w:t>
      </w:r>
      <w:r w:rsidR="000D5D50">
        <w:t>than</w:t>
      </w:r>
      <w:r w:rsidR="00B22748">
        <w:t xml:space="preserve"> </w:t>
      </w:r>
      <w:r w:rsidR="000D5D50">
        <w:t>the</w:t>
      </w:r>
      <w:r w:rsidR="00B22748">
        <w:t xml:space="preserve"> </w:t>
      </w:r>
      <w:r w:rsidR="00ED43D7" w:rsidRPr="00ED43D7">
        <w:rPr>
          <w:i/>
          <w:iCs/>
        </w:rPr>
        <w:t>CTL</w:t>
      </w:r>
      <w:r w:rsidR="00B22748">
        <w:t xml:space="preserve"> </w:t>
      </w:r>
      <w:r w:rsidR="000D5D50">
        <w:t>condition</w:t>
      </w:r>
      <w:r w:rsidR="00B22748">
        <w:t xml:space="preserve"> </w:t>
      </w:r>
      <w:r w:rsidR="00727A62">
        <w:t>(M=</w:t>
      </w:r>
      <w:r w:rsidR="000C2826">
        <w:t>151.33</w:t>
      </w:r>
      <w:r w:rsidR="00727A62">
        <w:t>,</w:t>
      </w:r>
      <w:r w:rsidR="00B22748">
        <w:t xml:space="preserve"> </w:t>
      </w:r>
      <w:r w:rsidR="00727A62">
        <w:t>SD=</w:t>
      </w:r>
      <w:r w:rsidR="000C2826">
        <w:t>45.73</w:t>
      </w:r>
      <w:r w:rsidR="00727A62">
        <w:t>)</w:t>
      </w:r>
      <w:r w:rsidR="000D5D50">
        <w:t>.</w:t>
      </w:r>
      <w:r w:rsidR="00B22748">
        <w:t xml:space="preserve"> </w:t>
      </w:r>
      <w:r w:rsidR="00B93C50">
        <w:t>Also,</w:t>
      </w:r>
      <w:r w:rsidR="00B22748">
        <w:t xml:space="preserve"> </w:t>
      </w:r>
      <w:r w:rsidR="00B93C50">
        <w:t>the</w:t>
      </w:r>
      <w:r w:rsidR="00B22748">
        <w:t xml:space="preserve"> </w:t>
      </w:r>
      <w:r w:rsidR="00903B01">
        <w:t>content</w:t>
      </w:r>
      <w:r w:rsidR="00B22748">
        <w:t xml:space="preserve"> </w:t>
      </w:r>
      <w:r w:rsidR="00B93C50">
        <w:t>d</w:t>
      </w:r>
      <w:r w:rsidR="000A2841">
        <w:t>elivery</w:t>
      </w:r>
      <w:r w:rsidR="00B22748">
        <w:t xml:space="preserve"> </w:t>
      </w:r>
      <w:r w:rsidR="00903B01">
        <w:t>method</w:t>
      </w:r>
      <w:r w:rsidR="00B22748">
        <w:t xml:space="preserve"> </w:t>
      </w:r>
      <w:r w:rsidR="00903B01">
        <w:rPr>
          <w:rFonts w:ascii="Arial" w:hAnsi="Arial" w:cs="Arial"/>
        </w:rPr>
        <w:t>×</w:t>
      </w:r>
      <w:r w:rsidR="00B22748">
        <w:t xml:space="preserve"> </w:t>
      </w:r>
      <w:r w:rsidR="00B06FF9">
        <w:t>task</w:t>
      </w:r>
      <w:r w:rsidR="00B22748">
        <w:t xml:space="preserve"> </w:t>
      </w:r>
      <w:r w:rsidR="007A5820">
        <w:t>interaction</w:t>
      </w:r>
      <w:r w:rsidR="00B22748">
        <w:t xml:space="preserve"> </w:t>
      </w:r>
      <w:r w:rsidR="00B93C50">
        <w:t>was</w:t>
      </w:r>
      <w:r w:rsidR="00B22748">
        <w:t xml:space="preserve"> </w:t>
      </w:r>
      <w:r w:rsidR="00B93C50">
        <w:t>not</w:t>
      </w:r>
      <w:r w:rsidR="00B22748">
        <w:t xml:space="preserve"> </w:t>
      </w:r>
      <w:r w:rsidR="00B93C50">
        <w:t>significant</w:t>
      </w:r>
      <w:r w:rsidR="00B22748">
        <w:t xml:space="preserve"> </w:t>
      </w:r>
      <w:r w:rsidR="00B93C50">
        <w:t>(</w:t>
      </w:r>
      <w:r w:rsidR="007A5820">
        <w:t>F</w:t>
      </w:r>
      <w:r w:rsidR="00B22748">
        <w:t xml:space="preserve"> </w:t>
      </w:r>
      <w:r w:rsidR="007A5820">
        <w:t>(</w:t>
      </w:r>
      <w:r w:rsidR="000C2826">
        <w:t>5</w:t>
      </w:r>
      <w:r w:rsidR="007A5820">
        <w:t>,</w:t>
      </w:r>
      <w:r w:rsidR="000C2826">
        <w:t>6</w:t>
      </w:r>
      <w:r w:rsidR="007A5820">
        <w:t>0)</w:t>
      </w:r>
      <w:r w:rsidR="00B22748">
        <w:t xml:space="preserve"> </w:t>
      </w:r>
      <w:r w:rsidR="007A5820">
        <w:t>=</w:t>
      </w:r>
      <w:r w:rsidR="00E10068">
        <w:t>0.89</w:t>
      </w:r>
      <w:r w:rsidR="006D2BE9">
        <w:t>,</w:t>
      </w:r>
      <w:r w:rsidR="00B22748">
        <w:t xml:space="preserve"> </w:t>
      </w:r>
      <w:r w:rsidR="007A5820">
        <w:t>p</w:t>
      </w:r>
      <w:r w:rsidR="00B22748">
        <w:t xml:space="preserve"> </w:t>
      </w:r>
      <w:r w:rsidR="007A5820">
        <w:t>=</w:t>
      </w:r>
      <w:r w:rsidR="00B22748">
        <w:t xml:space="preserve"> </w:t>
      </w:r>
      <w:r w:rsidR="000C2826">
        <w:t>0.</w:t>
      </w:r>
      <w:r w:rsidR="00E10068">
        <w:t>49</w:t>
      </w:r>
      <w:r w:rsidR="007A5820">
        <w:t>,</w:t>
      </w:r>
      <m:oMath>
        <m:r>
          <w:rPr>
            <w:rFonts w:ascii="Cambria Math" w:hAnsi="Cambria Math"/>
          </w:rPr>
          <m:t xml:space="preserve"> </m:t>
        </m:r>
        <m:sSup>
          <m:sSupPr>
            <m:ctrlPr>
              <w:rPr>
                <w:rFonts w:ascii="Cambria Math" w:hAnsi="Cambria Math"/>
                <w:i/>
              </w:rPr>
            </m:ctrlPr>
          </m:sSupPr>
          <m:e>
            <m:r>
              <w:rPr>
                <w:rFonts w:ascii="Cambria Math" w:hAnsi="Cambria Math"/>
              </w:rPr>
              <m:t>η</m:t>
            </m:r>
          </m:e>
          <m:sup>
            <m:r>
              <w:rPr>
                <w:rFonts w:ascii="Cambria Math" w:hAnsi="Cambria Math"/>
              </w:rPr>
              <m:t>2</m:t>
            </m:r>
          </m:sup>
        </m:sSup>
      </m:oMath>
      <w:r w:rsidR="007A5820">
        <w:t>=</w:t>
      </w:r>
      <w:r w:rsidR="00B22748">
        <w:t xml:space="preserve"> </w:t>
      </w:r>
      <w:r w:rsidR="000330CE">
        <w:t>0.0</w:t>
      </w:r>
      <w:r w:rsidR="00E10068">
        <w:t>55</w:t>
      </w:r>
      <w:r w:rsidR="00B93C50">
        <w:t>).</w:t>
      </w:r>
      <w:r w:rsidR="00B22748">
        <w:t xml:space="preserve"> </w:t>
      </w:r>
      <w:r w:rsidR="009F3BF5">
        <w:t>The</w:t>
      </w:r>
      <w:r w:rsidR="00B22748">
        <w:t xml:space="preserve"> </w:t>
      </w:r>
      <w:r w:rsidR="009F3BF5">
        <w:t>results</w:t>
      </w:r>
      <w:r w:rsidR="00B22748">
        <w:t xml:space="preserve"> </w:t>
      </w:r>
      <w:r w:rsidR="009F3BF5">
        <w:t>showed</w:t>
      </w:r>
      <w:r w:rsidR="00B22748">
        <w:t xml:space="preserve"> </w:t>
      </w:r>
      <w:r w:rsidR="00F06DF9">
        <w:t>that</w:t>
      </w:r>
      <w:r w:rsidR="00B22748">
        <w:t xml:space="preserve"> </w:t>
      </w:r>
      <w:r w:rsidR="009F3BF5">
        <w:t>the</w:t>
      </w:r>
      <w:r w:rsidR="00B22748">
        <w:t xml:space="preserve"> </w:t>
      </w:r>
      <w:r w:rsidR="001734B3">
        <w:t>auto-pause</w:t>
      </w:r>
      <w:r w:rsidR="00B22748">
        <w:t xml:space="preserve"> </w:t>
      </w:r>
      <w:r w:rsidR="00F06DF9">
        <w:t>method</w:t>
      </w:r>
      <w:r w:rsidR="00B22748">
        <w:t xml:space="preserve"> </w:t>
      </w:r>
      <w:r w:rsidR="003C03C8">
        <w:t>reduce</w:t>
      </w:r>
      <w:r w:rsidR="00F06DF9">
        <w:t>s</w:t>
      </w:r>
      <w:r w:rsidR="00B22748">
        <w:t xml:space="preserve"> </w:t>
      </w:r>
      <w:r w:rsidR="003C03C8">
        <w:t>the</w:t>
      </w:r>
      <w:r w:rsidR="00B22748">
        <w:t xml:space="preserve"> </w:t>
      </w:r>
      <w:r w:rsidR="003C03C8">
        <w:t>time</w:t>
      </w:r>
      <w:r w:rsidR="00B22748">
        <w:t xml:space="preserve"> </w:t>
      </w:r>
      <w:r w:rsidR="007F6433">
        <w:t>the</w:t>
      </w:r>
      <w:r w:rsidR="00B22748">
        <w:t xml:space="preserve"> </w:t>
      </w:r>
      <w:r w:rsidR="007F6433">
        <w:t>participants</w:t>
      </w:r>
      <w:r w:rsidR="00B22748">
        <w:t xml:space="preserve"> </w:t>
      </w:r>
      <w:r w:rsidR="007F6433">
        <w:t>spent</w:t>
      </w:r>
      <w:r w:rsidR="00B22748">
        <w:t xml:space="preserve"> </w:t>
      </w:r>
      <w:r w:rsidR="007F6433">
        <w:t>rewatching</w:t>
      </w:r>
      <w:r w:rsidR="00B22748">
        <w:t xml:space="preserve"> </w:t>
      </w:r>
      <w:r w:rsidR="007F6433">
        <w:t>the</w:t>
      </w:r>
      <w:r w:rsidR="00B22748">
        <w:t xml:space="preserve"> </w:t>
      </w:r>
      <w:r w:rsidR="007F6433">
        <w:t>video,</w:t>
      </w:r>
      <w:r w:rsidR="00B22748">
        <w:t xml:space="preserve"> </w:t>
      </w:r>
      <w:r w:rsidR="007F6433">
        <w:t>which</w:t>
      </w:r>
      <w:r w:rsidR="00B22748">
        <w:t xml:space="preserve"> </w:t>
      </w:r>
      <w:r w:rsidR="00F06DF9">
        <w:t>potentially</w:t>
      </w:r>
      <w:r w:rsidR="00B22748">
        <w:t xml:space="preserve"> </w:t>
      </w:r>
      <w:r w:rsidR="007F6433">
        <w:t>contribute</w:t>
      </w:r>
      <w:r w:rsidR="00F06DF9">
        <w:t>d</w:t>
      </w:r>
      <w:r w:rsidR="00B22748">
        <w:t xml:space="preserve"> </w:t>
      </w:r>
      <w:r w:rsidR="007F6433">
        <w:t>to</w:t>
      </w:r>
      <w:r w:rsidR="00B22748">
        <w:t xml:space="preserve"> </w:t>
      </w:r>
      <w:r w:rsidR="007F6433">
        <w:t>the</w:t>
      </w:r>
      <w:r w:rsidR="00B22748">
        <w:t xml:space="preserve"> </w:t>
      </w:r>
      <w:r w:rsidR="007F6433">
        <w:t>overall</w:t>
      </w:r>
      <w:r w:rsidR="00B22748">
        <w:t xml:space="preserve"> </w:t>
      </w:r>
      <w:r w:rsidR="007F6433">
        <w:t>reduction</w:t>
      </w:r>
      <w:r w:rsidR="00B22748">
        <w:t xml:space="preserve"> </w:t>
      </w:r>
      <w:r w:rsidR="007F6433">
        <w:t>in</w:t>
      </w:r>
      <w:r w:rsidR="00B22748">
        <w:t xml:space="preserve"> </w:t>
      </w:r>
      <w:r w:rsidR="007F6433">
        <w:t>the</w:t>
      </w:r>
      <w:r w:rsidR="00B22748">
        <w:t xml:space="preserve"> </w:t>
      </w:r>
      <w:r w:rsidR="007F6433">
        <w:t>completion</w:t>
      </w:r>
      <w:r w:rsidR="00B22748">
        <w:t xml:space="preserve"> </w:t>
      </w:r>
      <w:r w:rsidR="007F6433">
        <w:t>time.</w:t>
      </w:r>
      <w:r w:rsidR="00B22748">
        <w:t xml:space="preserve"> </w:t>
      </w:r>
    </w:p>
    <w:p w14:paraId="00FECCD4" w14:textId="25DC6DB5" w:rsidR="00A17CAE" w:rsidRDefault="002A0058" w:rsidP="005B2F9F">
      <w:pPr>
        <w:pStyle w:val="ParaContinue"/>
        <w:rPr>
          <w:lang w:eastAsia="en-US"/>
        </w:rPr>
      </w:pPr>
      <w:r w:rsidRPr="00B83086">
        <w:rPr>
          <w:b/>
          <w:bCs/>
        </w:rPr>
        <w:t>Satisfaction</w:t>
      </w:r>
      <w:r w:rsidR="00B22748" w:rsidRPr="00B83086">
        <w:rPr>
          <w:b/>
          <w:bCs/>
        </w:rPr>
        <w:t xml:space="preserve"> </w:t>
      </w:r>
      <w:r w:rsidRPr="00B83086">
        <w:rPr>
          <w:b/>
          <w:bCs/>
        </w:rPr>
        <w:t>rating.</w:t>
      </w:r>
      <w:r w:rsidR="00B22748">
        <w:t xml:space="preserve"> </w:t>
      </w:r>
      <w:r>
        <w:rPr>
          <w:lang w:eastAsia="en-US"/>
        </w:rPr>
        <w:t>A</w:t>
      </w:r>
      <w:r w:rsidR="00B22748">
        <w:rPr>
          <w:lang w:eastAsia="en-US"/>
        </w:rPr>
        <w:t xml:space="preserve"> </w:t>
      </w:r>
      <w:r w:rsidR="00B06FF9">
        <w:rPr>
          <w:lang w:eastAsia="en-US"/>
        </w:rPr>
        <w:t>Friedman</w:t>
      </w:r>
      <w:r w:rsidR="00B22748">
        <w:rPr>
          <w:lang w:eastAsia="en-US"/>
        </w:rPr>
        <w:t xml:space="preserve"> </w:t>
      </w:r>
      <w:r w:rsidR="00B06FF9">
        <w:rPr>
          <w:lang w:eastAsia="en-US"/>
        </w:rPr>
        <w:t>test</w:t>
      </w:r>
      <w:r w:rsidR="00B22748">
        <w:rPr>
          <w:lang w:eastAsia="en-US"/>
        </w:rPr>
        <w:t xml:space="preserve"> </w:t>
      </w:r>
      <w:r w:rsidR="00037245">
        <w:rPr>
          <w:lang w:eastAsia="en-US"/>
        </w:rPr>
        <w:t>was</w:t>
      </w:r>
      <w:r w:rsidR="00B22748">
        <w:rPr>
          <w:lang w:eastAsia="en-US"/>
        </w:rPr>
        <w:t xml:space="preserve"> </w:t>
      </w:r>
      <w:r w:rsidR="00037245">
        <w:rPr>
          <w:lang w:eastAsia="en-US"/>
        </w:rPr>
        <w:t>performed</w:t>
      </w:r>
      <w:r w:rsidR="00B22748">
        <w:rPr>
          <w:lang w:eastAsia="en-US"/>
        </w:rPr>
        <w:t xml:space="preserve"> </w:t>
      </w:r>
      <w:r w:rsidR="00037245">
        <w:rPr>
          <w:lang w:eastAsia="en-US"/>
        </w:rPr>
        <w:t>on</w:t>
      </w:r>
      <w:r w:rsidR="00B22748">
        <w:rPr>
          <w:lang w:eastAsia="en-US"/>
        </w:rPr>
        <w:t xml:space="preserve"> </w:t>
      </w:r>
      <w:r w:rsidR="00037245">
        <w:rPr>
          <w:lang w:eastAsia="en-US"/>
        </w:rPr>
        <w:t>the</w:t>
      </w:r>
      <w:r w:rsidR="00B22748">
        <w:rPr>
          <w:lang w:eastAsia="en-US"/>
        </w:rPr>
        <w:t xml:space="preserve"> </w:t>
      </w:r>
      <w:r w:rsidR="00037245">
        <w:rPr>
          <w:lang w:eastAsia="en-US"/>
        </w:rPr>
        <w:t>ratings,</w:t>
      </w:r>
      <w:r w:rsidR="00B22748">
        <w:rPr>
          <w:lang w:eastAsia="en-US"/>
        </w:rPr>
        <w:t xml:space="preserve"> </w:t>
      </w:r>
      <w:r w:rsidR="000A61D5">
        <w:rPr>
          <w:lang w:eastAsia="en-US"/>
        </w:rPr>
        <w:t>and</w:t>
      </w:r>
      <w:r w:rsidR="00B22748">
        <w:rPr>
          <w:lang w:eastAsia="en-US"/>
        </w:rPr>
        <w:t xml:space="preserve"> </w:t>
      </w:r>
      <w:r w:rsidR="000A61D5">
        <w:rPr>
          <w:lang w:eastAsia="en-US"/>
        </w:rPr>
        <w:t>a</w:t>
      </w:r>
      <w:r w:rsidR="00B22748">
        <w:rPr>
          <w:lang w:eastAsia="en-US"/>
        </w:rPr>
        <w:t xml:space="preserve"> </w:t>
      </w:r>
      <w:r w:rsidR="00037245">
        <w:rPr>
          <w:lang w:eastAsia="en-US"/>
        </w:rPr>
        <w:t>significant</w:t>
      </w:r>
      <w:r w:rsidR="00B22748">
        <w:rPr>
          <w:lang w:eastAsia="en-US"/>
        </w:rPr>
        <w:t xml:space="preserve"> </w:t>
      </w:r>
      <w:r w:rsidR="00037245">
        <w:rPr>
          <w:lang w:eastAsia="en-US"/>
        </w:rPr>
        <w:t>effect</w:t>
      </w:r>
      <w:r w:rsidR="00B22748">
        <w:rPr>
          <w:lang w:eastAsia="en-US"/>
        </w:rPr>
        <w:t xml:space="preserve"> </w:t>
      </w:r>
      <w:r w:rsidR="00037245">
        <w:rPr>
          <w:lang w:eastAsia="en-US"/>
        </w:rPr>
        <w:t>was</w:t>
      </w:r>
      <w:r w:rsidR="00B22748">
        <w:rPr>
          <w:lang w:eastAsia="en-US"/>
        </w:rPr>
        <w:t xml:space="preserve"> </w:t>
      </w:r>
      <w:r w:rsidR="00A86091">
        <w:rPr>
          <w:lang w:eastAsia="en-US"/>
        </w:rPr>
        <w:t>found</w:t>
      </w:r>
      <w:r w:rsidR="00B22748">
        <w:rPr>
          <w:lang w:eastAsia="en-US"/>
        </w:rPr>
        <w:t xml:space="preserve"> </w:t>
      </w:r>
      <w:r w:rsidR="00A86091">
        <w:rPr>
          <w:lang w:eastAsia="en-US"/>
        </w:rPr>
        <w:t>between</w:t>
      </w:r>
      <w:r w:rsidR="00B22748">
        <w:rPr>
          <w:lang w:eastAsia="en-US"/>
        </w:rPr>
        <w:t xml:space="preserve"> </w:t>
      </w:r>
      <w:r w:rsidR="00A86091">
        <w:rPr>
          <w:lang w:eastAsia="en-US"/>
        </w:rPr>
        <w:t>the</w:t>
      </w:r>
      <w:r w:rsidR="00B22748">
        <w:rPr>
          <w:lang w:eastAsia="en-US"/>
        </w:rPr>
        <w:t xml:space="preserve"> </w:t>
      </w:r>
      <w:r w:rsidR="00A86091">
        <w:rPr>
          <w:lang w:eastAsia="en-US"/>
        </w:rPr>
        <w:t>two</w:t>
      </w:r>
      <w:r w:rsidR="00B22748">
        <w:rPr>
          <w:lang w:eastAsia="en-US"/>
        </w:rPr>
        <w:t xml:space="preserve"> </w:t>
      </w:r>
      <w:r w:rsidR="00903B01">
        <w:rPr>
          <w:lang w:eastAsia="en-US"/>
        </w:rPr>
        <w:t>content</w:t>
      </w:r>
      <w:r w:rsidR="00B22748">
        <w:rPr>
          <w:lang w:eastAsia="en-US"/>
        </w:rPr>
        <w:t xml:space="preserve"> </w:t>
      </w:r>
      <w:r w:rsidR="00A86091">
        <w:rPr>
          <w:lang w:eastAsia="en-US"/>
        </w:rPr>
        <w:t>delivery</w:t>
      </w:r>
      <w:r w:rsidR="00B22748">
        <w:rPr>
          <w:lang w:eastAsia="en-US"/>
        </w:rPr>
        <w:t xml:space="preserve"> </w:t>
      </w:r>
      <w:r w:rsidR="00F06DF9">
        <w:rPr>
          <w:lang w:eastAsia="en-US"/>
        </w:rPr>
        <w:t>methods</w:t>
      </w:r>
      <w:r w:rsidR="00B22748">
        <w:rPr>
          <w:lang w:eastAsia="en-US"/>
        </w:rPr>
        <w:t xml:space="preserve"> </w:t>
      </w:r>
      <w:r w:rsidR="00300C52">
        <w:rPr>
          <w:lang w:eastAsia="en-US"/>
        </w:rPr>
        <w:t>(</w:t>
      </w:r>
      <w:r w:rsidR="00B22748">
        <w:rPr>
          <w:lang w:eastAsia="en-US"/>
        </w:rPr>
        <w:t xml:space="preserve"> </w:t>
      </w:r>
      <m:oMath>
        <m:sSup>
          <m:sSupPr>
            <m:ctrlPr>
              <w:rPr>
                <w:rFonts w:ascii="Cambria Math" w:hAnsi="Cambria Math"/>
                <w:lang w:eastAsia="en-US"/>
              </w:rPr>
            </m:ctrlPr>
          </m:sSupPr>
          <m:e>
            <m:r>
              <w:rPr>
                <w:rFonts w:ascii="Cambria Math" w:hAnsi="Cambria Math"/>
                <w:lang w:eastAsia="en-US"/>
              </w:rPr>
              <m:t>χ</m:t>
            </m:r>
          </m:e>
          <m:sup>
            <m:r>
              <m:rPr>
                <m:sty m:val="p"/>
              </m:rPr>
              <w:rPr>
                <w:rFonts w:ascii="Cambria Math" w:hAnsi="Cambria Math"/>
                <w:lang w:eastAsia="en-US"/>
              </w:rPr>
              <m:t>2</m:t>
            </m:r>
          </m:sup>
        </m:sSup>
        <m:d>
          <m:dPr>
            <m:ctrlPr>
              <w:rPr>
                <w:rFonts w:ascii="Cambria Math" w:hAnsi="Cambria Math"/>
                <w:lang w:eastAsia="en-US"/>
              </w:rPr>
            </m:ctrlPr>
          </m:dPr>
          <m:e>
            <m:r>
              <m:rPr>
                <m:sty m:val="p"/>
              </m:rPr>
              <w:rPr>
                <w:rFonts w:ascii="Cambria Math" w:hAnsi="Cambria Math"/>
                <w:lang w:eastAsia="en-US"/>
              </w:rPr>
              <m:t>1</m:t>
            </m:r>
          </m:e>
        </m:d>
        <m:r>
          <m:rPr>
            <m:sty m:val="p"/>
          </m:rPr>
          <w:rPr>
            <w:rFonts w:ascii="Cambria Math" w:hAnsi="Cambria Math"/>
            <w:lang w:eastAsia="en-US"/>
          </w:rPr>
          <m:t>= 4.08,N=12, p&lt;0.05</m:t>
        </m:r>
      </m:oMath>
      <w:r w:rsidR="00300C52" w:rsidRPr="00C31117">
        <w:rPr>
          <w:lang w:eastAsia="en-US"/>
        </w:rPr>
        <w:t>)</w:t>
      </w:r>
      <w:r w:rsidR="00156B6C">
        <w:rPr>
          <w:lang w:eastAsia="en-US"/>
        </w:rPr>
        <w:t>.</w:t>
      </w:r>
      <w:r w:rsidR="00B22748">
        <w:rPr>
          <w:lang w:eastAsia="en-US"/>
        </w:rPr>
        <w:t xml:space="preserve"> </w:t>
      </w:r>
      <w:r w:rsidR="000A61D5">
        <w:rPr>
          <w:lang w:eastAsia="en-US"/>
        </w:rPr>
        <w:t>The</w:t>
      </w:r>
      <w:r w:rsidR="00B22748">
        <w:rPr>
          <w:lang w:eastAsia="en-US"/>
        </w:rPr>
        <w:t xml:space="preserve"> </w:t>
      </w:r>
      <w:r w:rsidR="000A61D5">
        <w:rPr>
          <w:lang w:eastAsia="en-US"/>
        </w:rPr>
        <w:t>result</w:t>
      </w:r>
      <w:r w:rsidR="00B22748">
        <w:rPr>
          <w:lang w:eastAsia="en-US"/>
        </w:rPr>
        <w:t xml:space="preserve"> </w:t>
      </w:r>
      <w:r w:rsidR="000A61D5">
        <w:rPr>
          <w:lang w:eastAsia="en-US"/>
        </w:rPr>
        <w:t>suggested</w:t>
      </w:r>
      <w:r w:rsidR="00B22748">
        <w:rPr>
          <w:lang w:eastAsia="en-US"/>
        </w:rPr>
        <w:t xml:space="preserve"> </w:t>
      </w:r>
      <w:r w:rsidR="00A05906">
        <w:rPr>
          <w:lang w:eastAsia="en-US"/>
        </w:rPr>
        <w:t>participants</w:t>
      </w:r>
      <w:r w:rsidR="00B22748">
        <w:rPr>
          <w:lang w:eastAsia="en-US"/>
        </w:rPr>
        <w:t xml:space="preserve"> </w:t>
      </w:r>
      <w:r w:rsidR="00A05906">
        <w:rPr>
          <w:lang w:eastAsia="en-US"/>
        </w:rPr>
        <w:t>were</w:t>
      </w:r>
      <w:r w:rsidR="00B22748">
        <w:rPr>
          <w:lang w:eastAsia="en-US"/>
        </w:rPr>
        <w:t xml:space="preserve"> </w:t>
      </w:r>
      <w:r w:rsidR="00A05906">
        <w:rPr>
          <w:lang w:eastAsia="en-US"/>
        </w:rPr>
        <w:t>more</w:t>
      </w:r>
      <w:r w:rsidR="00B22748">
        <w:rPr>
          <w:lang w:eastAsia="en-US"/>
        </w:rPr>
        <w:t xml:space="preserve"> </w:t>
      </w:r>
      <w:r w:rsidR="00A05906">
        <w:rPr>
          <w:lang w:eastAsia="en-US"/>
        </w:rPr>
        <w:t>satisfied</w:t>
      </w:r>
      <w:r w:rsidR="00B22748">
        <w:rPr>
          <w:lang w:eastAsia="en-US"/>
        </w:rPr>
        <w:t xml:space="preserve"> </w:t>
      </w:r>
      <w:r w:rsidR="00A05906">
        <w:rPr>
          <w:lang w:eastAsia="en-US"/>
        </w:rPr>
        <w:t>with</w:t>
      </w:r>
      <w:r w:rsidR="00B22748">
        <w:rPr>
          <w:lang w:eastAsia="en-US"/>
        </w:rPr>
        <w:t xml:space="preserve"> </w:t>
      </w:r>
      <w:r w:rsidR="00A05906">
        <w:rPr>
          <w:lang w:eastAsia="en-US"/>
        </w:rPr>
        <w:t>the</w:t>
      </w:r>
      <w:r w:rsidR="00B22748">
        <w:rPr>
          <w:lang w:eastAsia="en-US"/>
        </w:rPr>
        <w:t xml:space="preserve"> </w:t>
      </w:r>
      <w:r w:rsidR="00ED43D7" w:rsidRPr="00ED43D7">
        <w:rPr>
          <w:i/>
          <w:iCs/>
          <w:lang w:eastAsia="en-US"/>
        </w:rPr>
        <w:t>AP</w:t>
      </w:r>
      <w:r w:rsidR="00B22748">
        <w:rPr>
          <w:lang w:eastAsia="en-US"/>
        </w:rPr>
        <w:t xml:space="preserve"> </w:t>
      </w:r>
      <w:r w:rsidR="00A05906">
        <w:rPr>
          <w:lang w:eastAsia="en-US"/>
        </w:rPr>
        <w:t>condition</w:t>
      </w:r>
      <w:r w:rsidR="00B22748">
        <w:rPr>
          <w:lang w:eastAsia="en-US"/>
        </w:rPr>
        <w:t xml:space="preserve"> </w:t>
      </w:r>
      <w:r w:rsidR="00A05906">
        <w:rPr>
          <w:lang w:eastAsia="en-US"/>
        </w:rPr>
        <w:t>(Median</w:t>
      </w:r>
      <w:r w:rsidR="00B22748">
        <w:rPr>
          <w:lang w:eastAsia="en-US"/>
        </w:rPr>
        <w:t xml:space="preserve"> </w:t>
      </w:r>
      <w:r w:rsidR="00A05906">
        <w:rPr>
          <w:lang w:eastAsia="en-US"/>
        </w:rPr>
        <w:t>=</w:t>
      </w:r>
      <w:r w:rsidR="00B22748">
        <w:rPr>
          <w:lang w:eastAsia="en-US"/>
        </w:rPr>
        <w:t xml:space="preserve"> </w:t>
      </w:r>
      <w:r w:rsidR="00A05906">
        <w:rPr>
          <w:lang w:eastAsia="en-US"/>
        </w:rPr>
        <w:t>6.5)</w:t>
      </w:r>
      <w:r w:rsidR="00B22748">
        <w:rPr>
          <w:lang w:eastAsia="en-US"/>
        </w:rPr>
        <w:t xml:space="preserve"> </w:t>
      </w:r>
      <w:r w:rsidR="00A05906">
        <w:rPr>
          <w:lang w:eastAsia="en-US"/>
        </w:rPr>
        <w:t>than</w:t>
      </w:r>
      <w:r w:rsidR="00B22748">
        <w:rPr>
          <w:lang w:eastAsia="en-US"/>
        </w:rPr>
        <w:t xml:space="preserve"> </w:t>
      </w:r>
      <w:r w:rsidR="00A05906">
        <w:rPr>
          <w:lang w:eastAsia="en-US"/>
        </w:rPr>
        <w:t>the</w:t>
      </w:r>
      <w:r w:rsidR="00B22748">
        <w:rPr>
          <w:lang w:eastAsia="en-US"/>
        </w:rPr>
        <w:t xml:space="preserve"> </w:t>
      </w:r>
      <w:r w:rsidR="00ED43D7" w:rsidRPr="00ED43D7">
        <w:rPr>
          <w:i/>
          <w:iCs/>
          <w:lang w:eastAsia="en-US"/>
        </w:rPr>
        <w:t>CTL</w:t>
      </w:r>
      <w:r w:rsidR="00B22748">
        <w:rPr>
          <w:lang w:eastAsia="en-US"/>
        </w:rPr>
        <w:t xml:space="preserve"> </w:t>
      </w:r>
      <w:r w:rsidR="00A05906">
        <w:rPr>
          <w:lang w:eastAsia="en-US"/>
        </w:rPr>
        <w:t>condition</w:t>
      </w:r>
      <w:r w:rsidR="00B22748">
        <w:rPr>
          <w:lang w:eastAsia="en-US"/>
        </w:rPr>
        <w:t xml:space="preserve"> </w:t>
      </w:r>
      <w:r w:rsidR="00A05906">
        <w:rPr>
          <w:lang w:eastAsia="en-US"/>
        </w:rPr>
        <w:t>(Median=6).</w:t>
      </w:r>
      <w:r w:rsidR="00B22748">
        <w:rPr>
          <w:lang w:eastAsia="en-US"/>
        </w:rPr>
        <w:t xml:space="preserve">  </w:t>
      </w:r>
    </w:p>
    <w:p w14:paraId="4BD0B118" w14:textId="71D0EE63" w:rsidR="00BA17C3" w:rsidRDefault="00517B40" w:rsidP="00D92770">
      <w:pPr>
        <w:pStyle w:val="ParaContinue"/>
      </w:pPr>
      <w:r w:rsidRPr="00B83086">
        <w:rPr>
          <w:b/>
          <w:bCs/>
        </w:rPr>
        <w:t>Participant’s</w:t>
      </w:r>
      <w:r w:rsidR="00B22748" w:rsidRPr="00B83086">
        <w:rPr>
          <w:b/>
          <w:bCs/>
        </w:rPr>
        <w:t xml:space="preserve"> </w:t>
      </w:r>
      <w:r w:rsidR="002B070E" w:rsidRPr="00B83086">
        <w:rPr>
          <w:b/>
          <w:bCs/>
        </w:rPr>
        <w:t>feedback.</w:t>
      </w:r>
      <w:r w:rsidR="00B22748">
        <w:t xml:space="preserve"> </w:t>
      </w:r>
      <w:r w:rsidR="00021149" w:rsidRPr="00827C0F">
        <w:t>The</w:t>
      </w:r>
      <w:r w:rsidR="00B22748">
        <w:t xml:space="preserve"> </w:t>
      </w:r>
      <w:r w:rsidR="00021149" w:rsidRPr="00827C0F">
        <w:t>participants’</w:t>
      </w:r>
      <w:r w:rsidR="00B22748">
        <w:t xml:space="preserve"> </w:t>
      </w:r>
      <w:r w:rsidR="001356A9">
        <w:t xml:space="preserve">feedback </w:t>
      </w:r>
      <w:r w:rsidR="00BA17C3">
        <w:t xml:space="preserve">regarding </w:t>
      </w:r>
      <w:r w:rsidR="00903B01">
        <w:t>the</w:t>
      </w:r>
      <w:r w:rsidR="00B22748">
        <w:t xml:space="preserve"> </w:t>
      </w:r>
      <w:r w:rsidR="00ED43D7" w:rsidRPr="00ED43D7">
        <w:rPr>
          <w:i/>
          <w:iCs/>
        </w:rPr>
        <w:t>AP</w:t>
      </w:r>
      <w:r w:rsidR="00B22748">
        <w:t xml:space="preserve"> </w:t>
      </w:r>
      <w:r w:rsidR="00903B01">
        <w:t>of</w:t>
      </w:r>
      <w:r w:rsidR="00B22748">
        <w:t xml:space="preserve"> </w:t>
      </w:r>
      <w:r w:rsidR="00352187" w:rsidRPr="00827C0F">
        <w:t>the</w:t>
      </w:r>
      <w:r w:rsidR="00B22748">
        <w:t xml:space="preserve"> </w:t>
      </w:r>
      <w:r w:rsidR="00021149" w:rsidRPr="00827C0F">
        <w:t>instruction</w:t>
      </w:r>
      <w:r w:rsidR="002C1F38" w:rsidRPr="00827C0F">
        <w:t>al</w:t>
      </w:r>
      <w:r w:rsidR="00B22748">
        <w:t xml:space="preserve"> </w:t>
      </w:r>
      <w:r w:rsidR="002C1F38" w:rsidRPr="00827C0F">
        <w:t>videos</w:t>
      </w:r>
      <w:r w:rsidR="00B22748">
        <w:t xml:space="preserve"> </w:t>
      </w:r>
      <w:r w:rsidR="00BA17C3">
        <w:t xml:space="preserve">was </w:t>
      </w:r>
      <w:r w:rsidR="00B43AF7" w:rsidRPr="00827C0F">
        <w:t>generally</w:t>
      </w:r>
      <w:r w:rsidR="00B22748">
        <w:t xml:space="preserve"> </w:t>
      </w:r>
      <w:r w:rsidR="00E64B33" w:rsidRPr="00827C0F">
        <w:t>positive</w:t>
      </w:r>
      <w:r w:rsidR="00140A89">
        <w:t>.</w:t>
      </w:r>
      <w:r w:rsidR="00B22748">
        <w:t xml:space="preserve"> </w:t>
      </w:r>
      <w:r w:rsidR="00140A89">
        <w:t>Similar</w:t>
      </w:r>
      <w:r w:rsidR="00B22748">
        <w:t xml:space="preserve"> </w:t>
      </w:r>
      <w:r w:rsidR="00140A89">
        <w:t>to</w:t>
      </w:r>
      <w:r w:rsidR="00B22748">
        <w:t xml:space="preserve"> </w:t>
      </w:r>
      <w:r w:rsidR="00903B01">
        <w:t>S</w:t>
      </w:r>
      <w:r w:rsidR="00140A89">
        <w:t>tudy</w:t>
      </w:r>
      <w:r w:rsidR="00B22748">
        <w:t xml:space="preserve"> </w:t>
      </w:r>
      <w:r w:rsidR="00140A89">
        <w:t>1,</w:t>
      </w:r>
      <w:r w:rsidR="00B22748">
        <w:t xml:space="preserve"> </w:t>
      </w:r>
      <w:r w:rsidR="008A252F">
        <w:t>the</w:t>
      </w:r>
      <w:r w:rsidR="00B22748">
        <w:t xml:space="preserve"> </w:t>
      </w:r>
      <w:r w:rsidR="008A252F">
        <w:t>participants’</w:t>
      </w:r>
      <w:r w:rsidR="00B22748">
        <w:t xml:space="preserve"> </w:t>
      </w:r>
      <w:r w:rsidR="008A252F">
        <w:t>feedback</w:t>
      </w:r>
      <w:r w:rsidR="00B22748">
        <w:t xml:space="preserve"> </w:t>
      </w:r>
      <w:r w:rsidR="00CF60A8">
        <w:t>echo</w:t>
      </w:r>
      <w:r w:rsidR="008A252F">
        <w:t>ed</w:t>
      </w:r>
      <w:r w:rsidR="00B22748">
        <w:t xml:space="preserve"> </w:t>
      </w:r>
      <w:r w:rsidR="00CF60A8">
        <w:t>the</w:t>
      </w:r>
      <w:r w:rsidR="00BA17C3">
        <w:t xml:space="preserve"> sentiment that</w:t>
      </w:r>
      <w:r w:rsidR="00B22748">
        <w:t xml:space="preserve"> </w:t>
      </w:r>
      <w:r w:rsidR="00CF60A8">
        <w:t>auto</w:t>
      </w:r>
      <w:r w:rsidR="00BA17C3">
        <w:t>-</w:t>
      </w:r>
      <w:r w:rsidR="00CF60A8">
        <w:t>pause</w:t>
      </w:r>
      <w:r w:rsidR="00B22748">
        <w:t xml:space="preserve"> </w:t>
      </w:r>
      <w:r w:rsidR="00BA17C3">
        <w:t>serves as a buffer for their memory</w:t>
      </w:r>
      <w:r w:rsidR="008A252F">
        <w:t>.</w:t>
      </w:r>
      <w:r w:rsidR="00B22748">
        <w:t xml:space="preserve"> </w:t>
      </w:r>
      <w:r w:rsidR="008A252F">
        <w:t>For</w:t>
      </w:r>
      <w:r w:rsidR="00B22748">
        <w:t xml:space="preserve"> </w:t>
      </w:r>
      <w:r w:rsidR="008A252F">
        <w:t>example,</w:t>
      </w:r>
      <w:r w:rsidR="00B22748">
        <w:t xml:space="preserve"> </w:t>
      </w:r>
      <w:r w:rsidR="008A252F">
        <w:t>P2</w:t>
      </w:r>
      <w:r w:rsidR="00B22748">
        <w:t xml:space="preserve"> </w:t>
      </w:r>
      <w:r w:rsidR="008A252F">
        <w:t>said</w:t>
      </w:r>
      <w:r w:rsidR="00B22748">
        <w:t xml:space="preserve"> </w:t>
      </w:r>
      <w:r w:rsidR="008A252F">
        <w:t>“</w:t>
      </w:r>
      <w:r w:rsidR="00082D0A">
        <w:t>…</w:t>
      </w:r>
      <w:r w:rsidR="00B22748">
        <w:t xml:space="preserve"> </w:t>
      </w:r>
      <w:r w:rsidR="00082D0A">
        <w:t>(</w:t>
      </w:r>
      <w:r w:rsidR="00046585">
        <w:t>with</w:t>
      </w:r>
      <w:r w:rsidR="00B22748">
        <w:t xml:space="preserve"> </w:t>
      </w:r>
      <w:r w:rsidR="00046585">
        <w:t>auto-pause)</w:t>
      </w:r>
      <w:r w:rsidR="00B22748">
        <w:t xml:space="preserve"> </w:t>
      </w:r>
      <w:r w:rsidR="00046585">
        <w:t>I</w:t>
      </w:r>
      <w:r w:rsidR="00B22748">
        <w:t xml:space="preserve"> </w:t>
      </w:r>
      <w:r w:rsidR="00046585">
        <w:t>had</w:t>
      </w:r>
      <w:r w:rsidR="00B22748">
        <w:t xml:space="preserve"> </w:t>
      </w:r>
      <w:r w:rsidR="00046585">
        <w:t>more</w:t>
      </w:r>
      <w:r w:rsidR="00B22748">
        <w:t xml:space="preserve"> </w:t>
      </w:r>
      <w:r w:rsidR="008A252F">
        <w:t>time</w:t>
      </w:r>
      <w:r w:rsidR="00B22748">
        <w:t xml:space="preserve"> </w:t>
      </w:r>
      <w:r w:rsidR="008A252F">
        <w:t>to</w:t>
      </w:r>
      <w:r w:rsidR="00B22748">
        <w:t xml:space="preserve"> </w:t>
      </w:r>
      <w:r w:rsidR="00140A89">
        <w:t>digest</w:t>
      </w:r>
      <w:r w:rsidR="00B22748">
        <w:t xml:space="preserve"> </w:t>
      </w:r>
      <w:r w:rsidR="00140A89">
        <w:t>all</w:t>
      </w:r>
      <w:r w:rsidR="00B22748">
        <w:t xml:space="preserve"> </w:t>
      </w:r>
      <w:r w:rsidR="00140A89">
        <w:t>the</w:t>
      </w:r>
      <w:r w:rsidR="00B22748">
        <w:t xml:space="preserve"> </w:t>
      </w:r>
      <w:r w:rsidR="00140A89">
        <w:t>information</w:t>
      </w:r>
      <w:r w:rsidR="00B22748">
        <w:t xml:space="preserve"> </w:t>
      </w:r>
      <w:r w:rsidR="00140A89">
        <w:t>and</w:t>
      </w:r>
      <w:r w:rsidR="00B22748">
        <w:t xml:space="preserve"> </w:t>
      </w:r>
      <w:r w:rsidR="00140A89">
        <w:t>do</w:t>
      </w:r>
      <w:r w:rsidR="00B22748">
        <w:t xml:space="preserve"> </w:t>
      </w:r>
      <w:r w:rsidR="00140A89">
        <w:t>the</w:t>
      </w:r>
      <w:r w:rsidR="00B22748">
        <w:t xml:space="preserve"> </w:t>
      </w:r>
      <w:r w:rsidR="00140A89">
        <w:t>task</w:t>
      </w:r>
      <w:r w:rsidR="00F10DCA">
        <w:t>.</w:t>
      </w:r>
      <w:r w:rsidR="008A252F">
        <w:t>”</w:t>
      </w:r>
      <w:r w:rsidR="00BA17C3">
        <w:t xml:space="preserve"> P</w:t>
      </w:r>
      <w:r w:rsidR="00827C0F" w:rsidRPr="00827C0F">
        <w:t>ar</w:t>
      </w:r>
      <w:r w:rsidR="00055AC7">
        <w:t>ti</w:t>
      </w:r>
      <w:r w:rsidR="00827C0F" w:rsidRPr="00827C0F">
        <w:t>cipants</w:t>
      </w:r>
      <w:r w:rsidR="00B22748">
        <w:t xml:space="preserve"> </w:t>
      </w:r>
      <w:r w:rsidR="00BA17C3">
        <w:t xml:space="preserve">also </w:t>
      </w:r>
      <w:r w:rsidR="0064586C">
        <w:t>viewed</w:t>
      </w:r>
      <w:r w:rsidR="00B22748">
        <w:t xml:space="preserve"> </w:t>
      </w:r>
      <w:r w:rsidR="00827C0F" w:rsidRPr="00827C0F">
        <w:t>the</w:t>
      </w:r>
      <w:r w:rsidR="00B22748">
        <w:t xml:space="preserve"> </w:t>
      </w:r>
      <w:r w:rsidR="00827C0F" w:rsidRPr="00827C0F">
        <w:t>auto-pause</w:t>
      </w:r>
      <w:r w:rsidR="00B22748">
        <w:t xml:space="preserve"> </w:t>
      </w:r>
      <w:r w:rsidR="00827C0F">
        <w:t>system</w:t>
      </w:r>
      <w:r w:rsidR="00B22748">
        <w:t xml:space="preserve"> </w:t>
      </w:r>
      <w:r w:rsidR="00827C0F" w:rsidRPr="00827C0F">
        <w:t>as</w:t>
      </w:r>
      <w:r w:rsidR="00B22748">
        <w:t xml:space="preserve"> </w:t>
      </w:r>
      <w:r w:rsidR="00827C0F" w:rsidRPr="00827C0F">
        <w:t>a</w:t>
      </w:r>
      <w:r w:rsidR="00B22748">
        <w:t xml:space="preserve"> </w:t>
      </w:r>
      <w:r w:rsidR="00827C0F" w:rsidRPr="00827C0F">
        <w:t>“</w:t>
      </w:r>
      <w:r w:rsidR="00140A89">
        <w:rPr>
          <w:lang w:eastAsia="zh-CN"/>
        </w:rPr>
        <w:t>highlighter</w:t>
      </w:r>
      <w:r w:rsidR="00827C0F" w:rsidRPr="00827C0F">
        <w:t>”</w:t>
      </w:r>
      <w:r w:rsidR="00B22748">
        <w:t xml:space="preserve"> </w:t>
      </w:r>
      <w:r w:rsidR="00D60676">
        <w:t>that</w:t>
      </w:r>
      <w:r w:rsidR="00B22748">
        <w:t xml:space="preserve"> </w:t>
      </w:r>
      <w:r w:rsidR="0063501D">
        <w:t>marked</w:t>
      </w:r>
      <w:r w:rsidR="00B22748">
        <w:t xml:space="preserve"> </w:t>
      </w:r>
      <w:r w:rsidR="00140A89">
        <w:t>potentially</w:t>
      </w:r>
      <w:r w:rsidR="00B22748">
        <w:t xml:space="preserve"> </w:t>
      </w:r>
      <w:r w:rsidR="0063501D">
        <w:t>important</w:t>
      </w:r>
      <w:r w:rsidR="00B22748">
        <w:t xml:space="preserve"> </w:t>
      </w:r>
      <w:r w:rsidR="00140A89">
        <w:t>point</w:t>
      </w:r>
      <w:r w:rsidR="0063501D">
        <w:t>s</w:t>
      </w:r>
      <w:r w:rsidR="00B22748">
        <w:t xml:space="preserve"> </w:t>
      </w:r>
      <w:r w:rsidR="00140A89">
        <w:t>in</w:t>
      </w:r>
      <w:r w:rsidR="00B22748">
        <w:t xml:space="preserve"> </w:t>
      </w:r>
      <w:r w:rsidR="00140A89">
        <w:t>the</w:t>
      </w:r>
      <w:r w:rsidR="00B22748">
        <w:t xml:space="preserve"> </w:t>
      </w:r>
      <w:r w:rsidR="00140A89">
        <w:t>video.</w:t>
      </w:r>
      <w:r w:rsidR="00B22748">
        <w:t xml:space="preserve"> </w:t>
      </w:r>
      <w:r w:rsidR="00D60676">
        <w:t>For</w:t>
      </w:r>
      <w:r w:rsidR="00B22748">
        <w:t xml:space="preserve"> </w:t>
      </w:r>
      <w:r w:rsidR="00D60676">
        <w:t>e</w:t>
      </w:r>
      <w:r w:rsidR="008D4062">
        <w:t>xample,</w:t>
      </w:r>
      <w:r w:rsidR="00B22748">
        <w:t xml:space="preserve"> </w:t>
      </w:r>
      <w:r w:rsidR="00D442CC">
        <w:t>P5</w:t>
      </w:r>
      <w:r w:rsidR="00B22748">
        <w:t xml:space="preserve"> </w:t>
      </w:r>
      <w:r w:rsidR="00D442CC">
        <w:t>commented</w:t>
      </w:r>
      <w:r w:rsidR="00B22748">
        <w:t xml:space="preserve"> </w:t>
      </w:r>
      <w:r w:rsidR="00D442CC">
        <w:t>“…</w:t>
      </w:r>
      <w:r w:rsidR="00F10DCA">
        <w:t>t</w:t>
      </w:r>
      <w:r w:rsidR="0009699C">
        <w:t>o</w:t>
      </w:r>
      <w:r w:rsidR="00B22748">
        <w:t xml:space="preserve"> </w:t>
      </w:r>
      <w:r w:rsidR="0009699C">
        <w:t>me</w:t>
      </w:r>
      <w:r w:rsidR="00BA17C3">
        <w:t>,</w:t>
      </w:r>
      <w:r w:rsidR="00B22748">
        <w:t xml:space="preserve"> </w:t>
      </w:r>
      <w:r w:rsidR="0009699C">
        <w:t>the</w:t>
      </w:r>
      <w:r w:rsidR="00B22748">
        <w:t xml:space="preserve"> </w:t>
      </w:r>
      <w:r w:rsidR="0009699C">
        <w:t>pause</w:t>
      </w:r>
      <w:r w:rsidR="00046585">
        <w:t>s</w:t>
      </w:r>
      <w:r w:rsidR="00B22748">
        <w:t xml:space="preserve"> </w:t>
      </w:r>
      <w:r w:rsidR="0009699C">
        <w:t>are</w:t>
      </w:r>
      <w:r w:rsidR="00B22748">
        <w:t xml:space="preserve"> </w:t>
      </w:r>
      <w:r w:rsidR="0063501D">
        <w:t>like</w:t>
      </w:r>
      <w:r w:rsidR="00B22748">
        <w:t xml:space="preserve"> </w:t>
      </w:r>
      <w:r w:rsidR="0009699C">
        <w:t>the</w:t>
      </w:r>
      <w:r w:rsidR="00B22748">
        <w:t xml:space="preserve"> </w:t>
      </w:r>
      <w:r w:rsidR="0063501D">
        <w:t>video’s</w:t>
      </w:r>
      <w:r w:rsidR="00B22748">
        <w:t xml:space="preserve"> </w:t>
      </w:r>
      <w:r w:rsidR="0063501D">
        <w:t>highlights</w:t>
      </w:r>
      <w:r w:rsidR="00B22748">
        <w:t xml:space="preserve"> </w:t>
      </w:r>
      <w:r w:rsidR="0009699C">
        <w:t>so</w:t>
      </w:r>
      <w:r w:rsidR="00B22748">
        <w:t xml:space="preserve"> </w:t>
      </w:r>
      <w:r w:rsidR="0009699C">
        <w:t>I</w:t>
      </w:r>
      <w:r w:rsidR="00B22748">
        <w:t xml:space="preserve"> </w:t>
      </w:r>
      <w:r w:rsidR="0009699C">
        <w:t>know</w:t>
      </w:r>
      <w:r w:rsidR="00B22748">
        <w:t xml:space="preserve"> </w:t>
      </w:r>
      <w:r w:rsidR="0009699C">
        <w:t>where</w:t>
      </w:r>
      <w:r w:rsidR="00B22748">
        <w:t xml:space="preserve"> </w:t>
      </w:r>
      <w:r w:rsidR="0009699C">
        <w:t>to</w:t>
      </w:r>
      <w:r w:rsidR="00B22748">
        <w:t xml:space="preserve"> </w:t>
      </w:r>
      <w:r w:rsidR="0009699C">
        <w:t>look</w:t>
      </w:r>
      <w:r w:rsidR="00B22748">
        <w:t xml:space="preserve"> </w:t>
      </w:r>
      <w:r w:rsidR="0009699C">
        <w:t>in</w:t>
      </w:r>
      <w:r w:rsidR="00B22748">
        <w:t xml:space="preserve"> </w:t>
      </w:r>
      <w:r w:rsidR="0009699C">
        <w:t>the</w:t>
      </w:r>
      <w:r w:rsidR="00B22748">
        <w:t xml:space="preserve"> </w:t>
      </w:r>
      <w:r w:rsidR="0009699C">
        <w:t>video</w:t>
      </w:r>
      <w:r w:rsidR="00FA3501">
        <w:t>…</w:t>
      </w:r>
      <w:r w:rsidR="0063501D">
        <w:t>I</w:t>
      </w:r>
      <w:r w:rsidR="00B22748">
        <w:t xml:space="preserve"> </w:t>
      </w:r>
      <w:r w:rsidR="0063501D">
        <w:t>could</w:t>
      </w:r>
      <w:r w:rsidR="00B22748">
        <w:t xml:space="preserve"> </w:t>
      </w:r>
      <w:r w:rsidR="00F24E7A">
        <w:t>quickly</w:t>
      </w:r>
      <w:r w:rsidR="00B22748">
        <w:t xml:space="preserve"> </w:t>
      </w:r>
      <w:r w:rsidR="00F24E7A">
        <w:t>find</w:t>
      </w:r>
      <w:r w:rsidR="00B22748">
        <w:t xml:space="preserve"> </w:t>
      </w:r>
      <w:r w:rsidR="00F24E7A">
        <w:t>a</w:t>
      </w:r>
      <w:r w:rsidR="00B22748">
        <w:t xml:space="preserve"> </w:t>
      </w:r>
      <w:r w:rsidR="00F24E7A">
        <w:t>particular</w:t>
      </w:r>
      <w:r w:rsidR="00B22748">
        <w:t xml:space="preserve"> </w:t>
      </w:r>
      <w:r w:rsidR="00F24E7A">
        <w:t>step</w:t>
      </w:r>
      <w:r w:rsidR="00B22748">
        <w:t xml:space="preserve"> </w:t>
      </w:r>
      <w:r w:rsidR="00F24E7A">
        <w:t>just</w:t>
      </w:r>
      <w:r w:rsidR="00B22748">
        <w:t xml:space="preserve"> </w:t>
      </w:r>
      <w:r w:rsidR="00F24E7A">
        <w:t>by</w:t>
      </w:r>
      <w:r w:rsidR="00B22748">
        <w:t xml:space="preserve"> </w:t>
      </w:r>
      <w:r w:rsidR="00F24E7A">
        <w:t>looking</w:t>
      </w:r>
      <w:r w:rsidR="00B22748">
        <w:t xml:space="preserve"> </w:t>
      </w:r>
      <w:r w:rsidR="00F24E7A">
        <w:t>at</w:t>
      </w:r>
      <w:r w:rsidR="00B22748">
        <w:t xml:space="preserve"> </w:t>
      </w:r>
      <w:r w:rsidR="00F24E7A">
        <w:t>the</w:t>
      </w:r>
      <w:r w:rsidR="00B22748">
        <w:t xml:space="preserve"> </w:t>
      </w:r>
      <w:r w:rsidR="00F24E7A">
        <w:t>video’s</w:t>
      </w:r>
      <w:r w:rsidR="00B22748">
        <w:t xml:space="preserve"> </w:t>
      </w:r>
      <w:r w:rsidR="00F24E7A">
        <w:t>timeline</w:t>
      </w:r>
      <w:r w:rsidR="00F10DCA">
        <w:t>.</w:t>
      </w:r>
      <w:r w:rsidR="00D442CC">
        <w:t>”</w:t>
      </w:r>
      <w:r w:rsidR="00B22748">
        <w:t xml:space="preserve"> </w:t>
      </w:r>
    </w:p>
    <w:p w14:paraId="2D65DF2A" w14:textId="25A50BF8" w:rsidR="000C0FC4" w:rsidRDefault="006A620E" w:rsidP="00D92770">
      <w:pPr>
        <w:pStyle w:val="ParaContinue"/>
      </w:pPr>
      <w:r>
        <w:t>Additionally</w:t>
      </w:r>
      <w:r w:rsidR="008D4062">
        <w:t>,</w:t>
      </w:r>
      <w:r w:rsidR="00B22748">
        <w:t xml:space="preserve"> </w:t>
      </w:r>
      <w:r w:rsidR="008D4062">
        <w:t>the</w:t>
      </w:r>
      <w:r w:rsidR="00B22748">
        <w:t xml:space="preserve"> </w:t>
      </w:r>
      <w:r w:rsidR="00ED43D7" w:rsidRPr="00ED43D7">
        <w:rPr>
          <w:i/>
          <w:iCs/>
        </w:rPr>
        <w:t>AP</w:t>
      </w:r>
      <w:r w:rsidR="00B22748">
        <w:t xml:space="preserve"> </w:t>
      </w:r>
      <w:r w:rsidR="008D4062">
        <w:t>condition</w:t>
      </w:r>
      <w:r w:rsidR="00B22748">
        <w:t xml:space="preserve"> </w:t>
      </w:r>
      <w:r w:rsidR="00903B01">
        <w:t>made</w:t>
      </w:r>
      <w:r w:rsidR="00B22748">
        <w:t xml:space="preserve"> </w:t>
      </w:r>
      <w:r w:rsidR="00903B01">
        <w:t>watching</w:t>
      </w:r>
      <w:r w:rsidR="00B22748">
        <w:t xml:space="preserve"> </w:t>
      </w:r>
      <w:r w:rsidR="00903B01">
        <w:t>the</w:t>
      </w:r>
      <w:r w:rsidR="00B22748">
        <w:t xml:space="preserve"> </w:t>
      </w:r>
      <w:r w:rsidR="00903B01">
        <w:t>instructional</w:t>
      </w:r>
      <w:r w:rsidR="00B22748">
        <w:t xml:space="preserve"> </w:t>
      </w:r>
      <w:r w:rsidR="00903B01">
        <w:t>videos</w:t>
      </w:r>
      <w:r w:rsidR="00B22748">
        <w:t xml:space="preserve"> </w:t>
      </w:r>
      <w:r w:rsidR="00903B01">
        <w:t>less</w:t>
      </w:r>
      <w:r w:rsidR="00B22748">
        <w:t xml:space="preserve"> </w:t>
      </w:r>
      <w:r w:rsidR="00903B01">
        <w:t>stressful</w:t>
      </w:r>
      <w:r w:rsidR="008D4062">
        <w:t>.</w:t>
      </w:r>
      <w:r w:rsidR="00B22748">
        <w:t xml:space="preserve"> </w:t>
      </w:r>
      <w:r w:rsidR="008D4062">
        <w:t>For</w:t>
      </w:r>
      <w:r w:rsidR="00B22748">
        <w:t xml:space="preserve"> </w:t>
      </w:r>
      <w:r w:rsidR="008D4062">
        <w:t>example,</w:t>
      </w:r>
      <w:r w:rsidR="00B22748">
        <w:t xml:space="preserve"> </w:t>
      </w:r>
      <w:r w:rsidR="008D4062">
        <w:t>P</w:t>
      </w:r>
      <w:r w:rsidR="009240B5">
        <w:t>9</w:t>
      </w:r>
      <w:r w:rsidR="00B22748">
        <w:t xml:space="preserve"> </w:t>
      </w:r>
      <w:r w:rsidR="00D82D01">
        <w:t>reported</w:t>
      </w:r>
      <w:r w:rsidR="00055AC7">
        <w:t>,</w:t>
      </w:r>
      <w:r w:rsidR="00B22748">
        <w:t xml:space="preserve"> </w:t>
      </w:r>
      <w:r w:rsidR="008D4062">
        <w:t>“</w:t>
      </w:r>
      <w:r w:rsidR="00046585">
        <w:t>…</w:t>
      </w:r>
      <w:r w:rsidR="0097345D">
        <w:t>Trying</w:t>
      </w:r>
      <w:r w:rsidR="00B22748">
        <w:t xml:space="preserve"> </w:t>
      </w:r>
      <w:r w:rsidR="0097345D">
        <w:t>to</w:t>
      </w:r>
      <w:r w:rsidR="00B22748">
        <w:t xml:space="preserve"> </w:t>
      </w:r>
      <w:r w:rsidR="00D82D01">
        <w:t>keep</w:t>
      </w:r>
      <w:r w:rsidR="00B22748">
        <w:t xml:space="preserve"> </w:t>
      </w:r>
      <w:r w:rsidR="00D82D01">
        <w:t>up</w:t>
      </w:r>
      <w:r w:rsidR="00B22748">
        <w:t xml:space="preserve"> </w:t>
      </w:r>
      <w:r w:rsidR="00D82D01">
        <w:t>with</w:t>
      </w:r>
      <w:r w:rsidR="00B22748">
        <w:t xml:space="preserve"> </w:t>
      </w:r>
      <w:r w:rsidR="00D82D01">
        <w:t>the</w:t>
      </w:r>
      <w:r w:rsidR="00B22748">
        <w:t xml:space="preserve"> </w:t>
      </w:r>
      <w:r w:rsidR="00D82D01">
        <w:t>video</w:t>
      </w:r>
      <w:r w:rsidR="00B22748">
        <w:t xml:space="preserve"> </w:t>
      </w:r>
      <w:r w:rsidR="00D82D01">
        <w:t>at</w:t>
      </w:r>
      <w:r w:rsidR="00B22748">
        <w:t xml:space="preserve"> </w:t>
      </w:r>
      <w:r w:rsidR="00D82D01">
        <w:t>its</w:t>
      </w:r>
      <w:r w:rsidR="00B22748">
        <w:t xml:space="preserve"> </w:t>
      </w:r>
      <w:r w:rsidR="00D1185B">
        <w:t>regular</w:t>
      </w:r>
      <w:r w:rsidR="00B22748">
        <w:t xml:space="preserve"> </w:t>
      </w:r>
      <w:r w:rsidR="00D82D01">
        <w:t>speed</w:t>
      </w:r>
      <w:r w:rsidR="00B22748">
        <w:t xml:space="preserve"> </w:t>
      </w:r>
      <w:r w:rsidR="00D82D01">
        <w:t>stresses</w:t>
      </w:r>
      <w:r w:rsidR="00B22748">
        <w:t xml:space="preserve"> </w:t>
      </w:r>
      <w:r w:rsidR="00D82D01">
        <w:t>me</w:t>
      </w:r>
      <w:r w:rsidR="00B22748">
        <w:t xml:space="preserve"> </w:t>
      </w:r>
      <w:r w:rsidR="00D82D01">
        <w:t>out</w:t>
      </w:r>
      <w:r w:rsidR="00046585">
        <w:t>…</w:t>
      </w:r>
      <w:r w:rsidR="00D82D01">
        <w:t>auto-pause</w:t>
      </w:r>
      <w:r w:rsidR="00B22748">
        <w:t xml:space="preserve"> </w:t>
      </w:r>
      <w:r w:rsidR="00D82D01">
        <w:t>gives</w:t>
      </w:r>
      <w:r w:rsidR="00B22748">
        <w:t xml:space="preserve"> </w:t>
      </w:r>
      <w:r w:rsidR="00D82D01">
        <w:t>me</w:t>
      </w:r>
      <w:r w:rsidR="00B22748">
        <w:t xml:space="preserve"> </w:t>
      </w:r>
      <w:r w:rsidR="00D82D01">
        <w:t>some</w:t>
      </w:r>
      <w:r w:rsidR="00B22748">
        <w:t xml:space="preserve"> </w:t>
      </w:r>
      <w:r w:rsidR="00D82D01">
        <w:t>breathing</w:t>
      </w:r>
      <w:r w:rsidR="00B22748">
        <w:t xml:space="preserve"> </w:t>
      </w:r>
      <w:r w:rsidR="00D82D01">
        <w:t>room</w:t>
      </w:r>
      <w:r w:rsidR="00F10DCA">
        <w:t>.</w:t>
      </w:r>
      <w:r w:rsidR="008D4062">
        <w:t>”</w:t>
      </w:r>
      <w:r w:rsidR="00B22748">
        <w:t xml:space="preserve"> </w:t>
      </w:r>
      <w:r>
        <w:t>However,</w:t>
      </w:r>
      <w:r w:rsidR="00B22748">
        <w:t xml:space="preserve"> </w:t>
      </w:r>
      <w:r>
        <w:t>the</w:t>
      </w:r>
      <w:r w:rsidR="00B22748">
        <w:t xml:space="preserve"> </w:t>
      </w:r>
      <w:r w:rsidR="00ED43D7" w:rsidRPr="00ED43D7">
        <w:rPr>
          <w:i/>
          <w:iCs/>
        </w:rPr>
        <w:t>AP</w:t>
      </w:r>
      <w:r w:rsidR="00B22748">
        <w:t xml:space="preserve"> </w:t>
      </w:r>
      <w:r w:rsidR="00BA17C3">
        <w:t>method was</w:t>
      </w:r>
      <w:r w:rsidR="00B22748">
        <w:t xml:space="preserve"> </w:t>
      </w:r>
      <w:r>
        <w:t>not</w:t>
      </w:r>
      <w:r w:rsidR="00B22748">
        <w:t xml:space="preserve"> </w:t>
      </w:r>
      <w:r>
        <w:t>without</w:t>
      </w:r>
      <w:r w:rsidR="00B22748">
        <w:t xml:space="preserve"> </w:t>
      </w:r>
      <w:r>
        <w:t>problems</w:t>
      </w:r>
      <w:r w:rsidR="004C2C5A">
        <w:rPr>
          <w:rFonts w:hint="eastAsia"/>
          <w:lang w:eastAsia="zh-CN"/>
        </w:rPr>
        <w:t xml:space="preserve">: </w:t>
      </w:r>
      <w:r w:rsidR="004C2C5A">
        <w:t>p</w:t>
      </w:r>
      <w:r w:rsidR="00CF60A8">
        <w:t>artic</w:t>
      </w:r>
      <w:r w:rsidR="00D1185B">
        <w:t>ip</w:t>
      </w:r>
      <w:r w:rsidR="00CF60A8">
        <w:t>ants</w:t>
      </w:r>
      <w:r w:rsidR="00B22748">
        <w:t xml:space="preserve"> </w:t>
      </w:r>
      <w:r w:rsidR="00CF60A8">
        <w:t>had</w:t>
      </w:r>
      <w:r w:rsidR="00B22748">
        <w:t xml:space="preserve"> </w:t>
      </w:r>
      <w:r w:rsidR="00CF60A8">
        <w:t>divided</w:t>
      </w:r>
      <w:r w:rsidR="00B22748">
        <w:t xml:space="preserve"> </w:t>
      </w:r>
      <w:r w:rsidR="00CF60A8">
        <w:t>opinions</w:t>
      </w:r>
      <w:r w:rsidR="00B22748">
        <w:t xml:space="preserve"> </w:t>
      </w:r>
      <w:r w:rsidR="00CF60A8">
        <w:t>on</w:t>
      </w:r>
      <w:r w:rsidR="00B22748">
        <w:t xml:space="preserve"> </w:t>
      </w:r>
      <w:r w:rsidR="00CF60A8">
        <w:t>the</w:t>
      </w:r>
      <w:r w:rsidR="00B22748">
        <w:t xml:space="preserve"> </w:t>
      </w:r>
      <w:r w:rsidR="00CF60A8">
        <w:t>suitable</w:t>
      </w:r>
      <w:r w:rsidR="00B22748">
        <w:t xml:space="preserve"> </w:t>
      </w:r>
      <w:r w:rsidR="00CF60A8">
        <w:t>number</w:t>
      </w:r>
      <w:r w:rsidR="00B22748">
        <w:t xml:space="preserve"> </w:t>
      </w:r>
      <w:r w:rsidR="00CF60A8">
        <w:t>of</w:t>
      </w:r>
      <w:r w:rsidR="00B22748">
        <w:t xml:space="preserve"> </w:t>
      </w:r>
      <w:r w:rsidR="00CF60A8">
        <w:t>auto-generated</w:t>
      </w:r>
      <w:r w:rsidR="00B22748">
        <w:t xml:space="preserve"> </w:t>
      </w:r>
      <w:r w:rsidR="00CF60A8">
        <w:t>pauses</w:t>
      </w:r>
      <w:r w:rsidR="00B22748">
        <w:t xml:space="preserve"> </w:t>
      </w:r>
      <w:r w:rsidR="00CF60A8">
        <w:t>in</w:t>
      </w:r>
      <w:r w:rsidR="00B22748">
        <w:t xml:space="preserve"> </w:t>
      </w:r>
      <w:r w:rsidR="00CF60A8">
        <w:t>the</w:t>
      </w:r>
      <w:r w:rsidR="00B22748">
        <w:t xml:space="preserve"> </w:t>
      </w:r>
      <w:r w:rsidR="00CF60A8">
        <w:t>videos.</w:t>
      </w:r>
      <w:r w:rsidR="00B22748">
        <w:t xml:space="preserve"> </w:t>
      </w:r>
      <w:r w:rsidR="009240B5">
        <w:t>P4</w:t>
      </w:r>
      <w:r w:rsidR="00B22748">
        <w:t xml:space="preserve"> </w:t>
      </w:r>
      <w:r w:rsidR="00A92E18">
        <w:t>desired</w:t>
      </w:r>
      <w:r w:rsidR="00B22748">
        <w:t xml:space="preserve"> </w:t>
      </w:r>
      <w:r w:rsidR="00A92E18">
        <w:t>fewer</w:t>
      </w:r>
      <w:r w:rsidR="00B22748">
        <w:t xml:space="preserve"> </w:t>
      </w:r>
      <w:r w:rsidR="00A92E18">
        <w:t>pauses</w:t>
      </w:r>
      <w:r w:rsidR="00BA17C3">
        <w:t>, saying</w:t>
      </w:r>
      <w:r w:rsidR="007A417F">
        <w:t>,</w:t>
      </w:r>
      <w:r w:rsidR="00B22748">
        <w:t xml:space="preserve"> </w:t>
      </w:r>
      <w:r w:rsidR="007A417F">
        <w:t>“</w:t>
      </w:r>
      <w:r w:rsidR="00A92E18">
        <w:t>…There</w:t>
      </w:r>
      <w:r w:rsidR="00B22748">
        <w:t xml:space="preserve"> </w:t>
      </w:r>
      <w:r w:rsidR="00A92E18">
        <w:t>are</w:t>
      </w:r>
      <w:r w:rsidR="00B22748">
        <w:t xml:space="preserve"> </w:t>
      </w:r>
      <w:r w:rsidR="00A92E18">
        <w:t>way</w:t>
      </w:r>
      <w:r w:rsidR="00B22748">
        <w:t xml:space="preserve"> </w:t>
      </w:r>
      <w:r w:rsidR="00A92E18">
        <w:t>too</w:t>
      </w:r>
      <w:r w:rsidR="00B22748">
        <w:t xml:space="preserve"> </w:t>
      </w:r>
      <w:r w:rsidR="00A92E18">
        <w:t>many</w:t>
      </w:r>
      <w:r w:rsidR="00B22748">
        <w:t xml:space="preserve"> </w:t>
      </w:r>
      <w:r w:rsidR="00A92E18">
        <w:t>pauses</w:t>
      </w:r>
      <w:r w:rsidR="00866283">
        <w:t>…</w:t>
      </w:r>
      <w:r w:rsidR="00A92E18">
        <w:t>I</w:t>
      </w:r>
      <w:r w:rsidR="00B22748">
        <w:t xml:space="preserve"> </w:t>
      </w:r>
      <w:r w:rsidR="00A92E18">
        <w:t>can</w:t>
      </w:r>
      <w:r w:rsidR="00B22748">
        <w:t xml:space="preserve"> </w:t>
      </w:r>
      <w:r w:rsidR="00A92E18">
        <w:t>memorize</w:t>
      </w:r>
      <w:r w:rsidR="00B22748">
        <w:t xml:space="preserve"> </w:t>
      </w:r>
      <w:r w:rsidR="00866283">
        <w:t>many</w:t>
      </w:r>
      <w:r w:rsidR="00B22748">
        <w:t xml:space="preserve"> </w:t>
      </w:r>
      <w:r w:rsidR="00866283">
        <w:t>of</w:t>
      </w:r>
      <w:r w:rsidR="00B22748">
        <w:t xml:space="preserve"> </w:t>
      </w:r>
      <w:r w:rsidR="00866283">
        <w:t>the</w:t>
      </w:r>
      <w:r w:rsidR="00B22748">
        <w:t xml:space="preserve"> </w:t>
      </w:r>
      <w:r w:rsidR="00A92E18">
        <w:t>steps</w:t>
      </w:r>
      <w:r w:rsidR="00B22748">
        <w:t xml:space="preserve"> </w:t>
      </w:r>
      <w:r w:rsidR="00A92E18">
        <w:t>so</w:t>
      </w:r>
      <w:r w:rsidR="00B22748">
        <w:t xml:space="preserve"> </w:t>
      </w:r>
      <w:r w:rsidR="00866283">
        <w:t>most</w:t>
      </w:r>
      <w:r w:rsidR="00B22748">
        <w:t xml:space="preserve"> </w:t>
      </w:r>
      <w:r w:rsidR="00A92E18">
        <w:t>of</w:t>
      </w:r>
      <w:r w:rsidR="00B22748">
        <w:t xml:space="preserve"> </w:t>
      </w:r>
      <w:r w:rsidR="00A92E18">
        <w:t>the</w:t>
      </w:r>
      <w:r w:rsidR="00B22748">
        <w:t xml:space="preserve"> </w:t>
      </w:r>
      <w:r w:rsidR="00A92E18">
        <w:t>pauses</w:t>
      </w:r>
      <w:r w:rsidR="00B22748">
        <w:t xml:space="preserve"> </w:t>
      </w:r>
      <w:r w:rsidR="00A92E18">
        <w:t>are</w:t>
      </w:r>
      <w:r w:rsidR="00B22748">
        <w:t xml:space="preserve"> </w:t>
      </w:r>
      <w:r w:rsidR="00E37774">
        <w:t>un</w:t>
      </w:r>
      <w:r w:rsidR="00A92E18">
        <w:t>necessary</w:t>
      </w:r>
      <w:r w:rsidR="00B22748">
        <w:t xml:space="preserve"> </w:t>
      </w:r>
      <w:r w:rsidR="00A92E18">
        <w:t>to</w:t>
      </w:r>
      <w:r w:rsidR="00B22748">
        <w:t xml:space="preserve"> </w:t>
      </w:r>
      <w:r w:rsidR="00A92E18">
        <w:t>me…I’d</w:t>
      </w:r>
      <w:r w:rsidR="00B22748">
        <w:t xml:space="preserve"> </w:t>
      </w:r>
      <w:r w:rsidR="00A92E18">
        <w:t>say</w:t>
      </w:r>
      <w:r w:rsidR="00B22748">
        <w:t xml:space="preserve"> </w:t>
      </w:r>
      <w:r w:rsidR="00A92E18">
        <w:t>five</w:t>
      </w:r>
      <w:r w:rsidR="00B22748">
        <w:t xml:space="preserve"> </w:t>
      </w:r>
      <w:r w:rsidR="00A92E18">
        <w:t>pauses</w:t>
      </w:r>
      <w:r w:rsidR="00B22748">
        <w:t xml:space="preserve"> </w:t>
      </w:r>
      <w:r w:rsidR="00A92E18">
        <w:t>are</w:t>
      </w:r>
      <w:r w:rsidR="00B22748">
        <w:t xml:space="preserve"> </w:t>
      </w:r>
      <w:r w:rsidR="00A92E18">
        <w:t>more</w:t>
      </w:r>
      <w:r w:rsidR="00B22748">
        <w:t xml:space="preserve"> </w:t>
      </w:r>
      <w:r w:rsidR="00A92E18">
        <w:t>than</w:t>
      </w:r>
      <w:r w:rsidR="00B22748">
        <w:t xml:space="preserve"> </w:t>
      </w:r>
      <w:r w:rsidR="00A92E18">
        <w:t>enough</w:t>
      </w:r>
      <w:r w:rsidR="00B22748">
        <w:t xml:space="preserve"> </w:t>
      </w:r>
      <w:r w:rsidR="00A92E18">
        <w:t>for</w:t>
      </w:r>
      <w:r w:rsidR="00B22748">
        <w:t xml:space="preserve"> </w:t>
      </w:r>
      <w:r w:rsidR="00A92E18">
        <w:t>a</w:t>
      </w:r>
      <w:r w:rsidR="00B22748">
        <w:t xml:space="preserve"> </w:t>
      </w:r>
      <w:r w:rsidR="00A92E18">
        <w:t>five-minute</w:t>
      </w:r>
      <w:r w:rsidR="00B22748">
        <w:t xml:space="preserve"> </w:t>
      </w:r>
      <w:r w:rsidR="00A92E18">
        <w:t>video</w:t>
      </w:r>
      <w:r w:rsidR="00F10DCA">
        <w:t>.</w:t>
      </w:r>
      <w:r w:rsidR="00D442CC">
        <w:t>”</w:t>
      </w:r>
      <w:r w:rsidR="00B22748">
        <w:t xml:space="preserve"> </w:t>
      </w:r>
      <w:r w:rsidR="00903B01">
        <w:t>In</w:t>
      </w:r>
      <w:r w:rsidR="00B22748">
        <w:t xml:space="preserve"> </w:t>
      </w:r>
      <w:r w:rsidR="00903B01">
        <w:t>contrast</w:t>
      </w:r>
      <w:r w:rsidR="00B22748">
        <w:t xml:space="preserve"> </w:t>
      </w:r>
      <w:r w:rsidR="00D92770">
        <w:t>to</w:t>
      </w:r>
      <w:r w:rsidR="00B22748">
        <w:t xml:space="preserve"> </w:t>
      </w:r>
      <w:r w:rsidR="00D92770">
        <w:t>P4,</w:t>
      </w:r>
      <w:r w:rsidR="00B22748">
        <w:t xml:space="preserve"> </w:t>
      </w:r>
      <w:r w:rsidR="00866283">
        <w:t>P11</w:t>
      </w:r>
      <w:r w:rsidR="00B22748">
        <w:t xml:space="preserve"> </w:t>
      </w:r>
      <w:r w:rsidR="00866283">
        <w:t>requested</w:t>
      </w:r>
      <w:r w:rsidR="00B22748">
        <w:t xml:space="preserve"> </w:t>
      </w:r>
      <w:r w:rsidR="00866283">
        <w:t>more</w:t>
      </w:r>
      <w:r w:rsidR="00B22748">
        <w:t xml:space="preserve"> </w:t>
      </w:r>
      <w:r w:rsidR="00866283">
        <w:t>pauses.</w:t>
      </w:r>
      <w:r w:rsidR="00B22748">
        <w:t xml:space="preserve"> </w:t>
      </w:r>
      <w:r w:rsidR="00866283">
        <w:t>He</w:t>
      </w:r>
      <w:r w:rsidR="00B22748">
        <w:t xml:space="preserve"> </w:t>
      </w:r>
      <w:r w:rsidR="00866283">
        <w:t>commented</w:t>
      </w:r>
      <w:r w:rsidR="00055AC7">
        <w:t>,</w:t>
      </w:r>
      <w:r w:rsidR="00B22748">
        <w:t xml:space="preserve"> </w:t>
      </w:r>
      <w:r w:rsidR="00866283">
        <w:t>“…I’d</w:t>
      </w:r>
      <w:r w:rsidR="00B22748">
        <w:t xml:space="preserve"> </w:t>
      </w:r>
      <w:r w:rsidR="00866283">
        <w:t>suggest</w:t>
      </w:r>
      <w:r w:rsidR="00B22748">
        <w:t xml:space="preserve"> </w:t>
      </w:r>
      <w:r w:rsidR="00866283">
        <w:t>adding</w:t>
      </w:r>
      <w:r w:rsidR="00B22748">
        <w:t xml:space="preserve"> </w:t>
      </w:r>
      <w:r w:rsidR="00866283">
        <w:t>more</w:t>
      </w:r>
      <w:r w:rsidR="00B22748">
        <w:t xml:space="preserve"> </w:t>
      </w:r>
      <w:r w:rsidR="00866283">
        <w:t>paus</w:t>
      </w:r>
      <w:r w:rsidR="00C0051C">
        <w:t>es…</w:t>
      </w:r>
      <w:r w:rsidR="00B22748">
        <w:t xml:space="preserve"> </w:t>
      </w:r>
      <w:r w:rsidR="00C0051C">
        <w:t>one</w:t>
      </w:r>
      <w:r w:rsidR="00B22748">
        <w:t xml:space="preserve"> </w:t>
      </w:r>
      <w:r w:rsidR="00C0051C">
        <w:t>for</w:t>
      </w:r>
      <w:r w:rsidR="00B22748">
        <w:t xml:space="preserve"> </w:t>
      </w:r>
      <w:r w:rsidR="00C0051C">
        <w:t>every</w:t>
      </w:r>
      <w:r w:rsidR="00B22748">
        <w:t xml:space="preserve"> </w:t>
      </w:r>
      <w:r w:rsidR="00C0051C">
        <w:t>single</w:t>
      </w:r>
      <w:r w:rsidR="00B22748">
        <w:t xml:space="preserve"> </w:t>
      </w:r>
      <w:r w:rsidR="00C0051C">
        <w:t>action</w:t>
      </w:r>
      <w:r w:rsidR="00B22748">
        <w:t xml:space="preserve"> </w:t>
      </w:r>
      <w:r w:rsidR="00C0051C">
        <w:t>like</w:t>
      </w:r>
      <w:r w:rsidR="00B22748">
        <w:t xml:space="preserve"> </w:t>
      </w:r>
      <w:r w:rsidR="00C0051C">
        <w:t>a</w:t>
      </w:r>
      <w:r w:rsidR="00B22748">
        <w:t xml:space="preserve"> </w:t>
      </w:r>
      <w:r w:rsidR="00C0051C">
        <w:t>mouse</w:t>
      </w:r>
      <w:r w:rsidR="00B22748">
        <w:t xml:space="preserve"> </w:t>
      </w:r>
      <w:r w:rsidR="00C0051C">
        <w:t>click</w:t>
      </w:r>
      <w:r w:rsidR="00B22748">
        <w:t xml:space="preserve"> </w:t>
      </w:r>
      <w:r w:rsidR="00C0051C">
        <w:t>or</w:t>
      </w:r>
      <w:r w:rsidR="00B22748">
        <w:t xml:space="preserve"> </w:t>
      </w:r>
      <w:r w:rsidR="00C0051C">
        <w:t>pressing</w:t>
      </w:r>
      <w:r w:rsidR="00B22748">
        <w:t xml:space="preserve"> </w:t>
      </w:r>
      <w:r w:rsidR="00616B5C">
        <w:t>a</w:t>
      </w:r>
      <w:r w:rsidR="00B22748">
        <w:t xml:space="preserve"> </w:t>
      </w:r>
      <w:r w:rsidR="00616B5C">
        <w:t>key</w:t>
      </w:r>
      <w:r w:rsidR="00F10DCA">
        <w:t>.</w:t>
      </w:r>
      <w:r w:rsidR="00D92770">
        <w:t>”</w:t>
      </w:r>
      <w:r w:rsidR="00BA17C3">
        <w:t xml:space="preserve"> T</w:t>
      </w:r>
      <w:r w:rsidR="00D60676">
        <w:t>he</w:t>
      </w:r>
      <w:r w:rsidR="00B22748">
        <w:t xml:space="preserve"> </w:t>
      </w:r>
      <w:r w:rsidR="00D60676">
        <w:t>effort</w:t>
      </w:r>
      <w:r w:rsidR="00B22748">
        <w:t xml:space="preserve"> </w:t>
      </w:r>
      <w:r w:rsidR="00D60676">
        <w:t>associated</w:t>
      </w:r>
      <w:r w:rsidR="00B22748">
        <w:t xml:space="preserve"> </w:t>
      </w:r>
      <w:r w:rsidR="00D60676">
        <w:t>with</w:t>
      </w:r>
      <w:r w:rsidR="00B22748">
        <w:t xml:space="preserve"> </w:t>
      </w:r>
      <w:r w:rsidR="00D60676">
        <w:t>manually</w:t>
      </w:r>
      <w:r w:rsidR="00B22748">
        <w:t xml:space="preserve"> </w:t>
      </w:r>
      <w:r w:rsidR="00D60676">
        <w:t>unpausing</w:t>
      </w:r>
      <w:r w:rsidR="00B22748">
        <w:t xml:space="preserve"> </w:t>
      </w:r>
      <w:r w:rsidR="00D60676">
        <w:t>the</w:t>
      </w:r>
      <w:r w:rsidR="00B22748">
        <w:t xml:space="preserve"> </w:t>
      </w:r>
      <w:r w:rsidR="00D60676">
        <w:t>video</w:t>
      </w:r>
      <w:r w:rsidR="00B22748">
        <w:t xml:space="preserve"> </w:t>
      </w:r>
      <w:r w:rsidR="00D60676">
        <w:t>after</w:t>
      </w:r>
      <w:r w:rsidR="00B22748">
        <w:t xml:space="preserve"> </w:t>
      </w:r>
      <w:r w:rsidR="00D60676">
        <w:t>each</w:t>
      </w:r>
      <w:r w:rsidR="00B22748">
        <w:t xml:space="preserve"> </w:t>
      </w:r>
      <w:r w:rsidR="00D60676">
        <w:t>pause</w:t>
      </w:r>
      <w:r w:rsidR="00B22748">
        <w:t xml:space="preserve"> </w:t>
      </w:r>
      <w:r w:rsidR="00BA17C3">
        <w:t>was also seen as</w:t>
      </w:r>
      <w:r w:rsidR="00B22748">
        <w:t xml:space="preserve"> </w:t>
      </w:r>
      <w:r w:rsidR="00055AC7">
        <w:t>an</w:t>
      </w:r>
      <w:r w:rsidR="00B22748">
        <w:t xml:space="preserve"> </w:t>
      </w:r>
      <w:r w:rsidR="009C3E11">
        <w:t>issue</w:t>
      </w:r>
      <w:r w:rsidR="00B22748">
        <w:t xml:space="preserve"> </w:t>
      </w:r>
      <w:r w:rsidR="00BA17C3">
        <w:t>for some</w:t>
      </w:r>
      <w:r w:rsidR="00B22748">
        <w:t xml:space="preserve"> </w:t>
      </w:r>
      <w:r w:rsidR="00046585">
        <w:t>participants</w:t>
      </w:r>
      <w:r w:rsidR="00D60676">
        <w:t>.</w:t>
      </w:r>
      <w:r w:rsidR="00B22748">
        <w:t xml:space="preserve"> </w:t>
      </w:r>
      <w:r w:rsidR="00D92770">
        <w:t>P8</w:t>
      </w:r>
      <w:r w:rsidR="00B22748">
        <w:t xml:space="preserve"> </w:t>
      </w:r>
      <w:r w:rsidR="00E06087">
        <w:t>commented</w:t>
      </w:r>
      <w:r w:rsidR="00055AC7">
        <w:t>,</w:t>
      </w:r>
      <w:r w:rsidR="00B22748">
        <w:t xml:space="preserve"> </w:t>
      </w:r>
      <w:r w:rsidR="00D92770">
        <w:t>“…I</w:t>
      </w:r>
      <w:r w:rsidR="00B22748">
        <w:t xml:space="preserve"> </w:t>
      </w:r>
      <w:r w:rsidR="00D92770">
        <w:t>wish</w:t>
      </w:r>
      <w:r w:rsidR="00B22748">
        <w:t xml:space="preserve"> </w:t>
      </w:r>
      <w:r w:rsidR="00D92770">
        <w:t>the</w:t>
      </w:r>
      <w:r w:rsidR="00B22748">
        <w:t xml:space="preserve"> </w:t>
      </w:r>
      <w:r w:rsidR="00D92770">
        <w:t>video</w:t>
      </w:r>
      <w:r w:rsidR="00B22748">
        <w:t xml:space="preserve"> </w:t>
      </w:r>
      <w:r w:rsidR="00D92770">
        <w:t>could</w:t>
      </w:r>
      <w:r w:rsidR="00B22748">
        <w:t xml:space="preserve"> </w:t>
      </w:r>
      <w:r w:rsidR="00D92770">
        <w:t>just</w:t>
      </w:r>
      <w:r w:rsidR="00B22748">
        <w:t xml:space="preserve"> </w:t>
      </w:r>
      <w:r w:rsidR="00D92770">
        <w:t>auto</w:t>
      </w:r>
      <w:r w:rsidR="00055AC7">
        <w:t>-</w:t>
      </w:r>
      <w:r w:rsidR="00D92770">
        <w:t>play</w:t>
      </w:r>
      <w:r w:rsidR="00B22748">
        <w:t xml:space="preserve"> </w:t>
      </w:r>
      <w:r w:rsidR="00D92770">
        <w:t>after</w:t>
      </w:r>
      <w:r w:rsidR="00B22748">
        <w:t xml:space="preserve"> </w:t>
      </w:r>
      <w:r w:rsidR="00D92770">
        <w:t>two</w:t>
      </w:r>
      <w:r w:rsidR="00B22748">
        <w:t xml:space="preserve"> </w:t>
      </w:r>
      <w:r w:rsidR="00D92770">
        <w:t>seconds</w:t>
      </w:r>
      <w:r w:rsidR="00B22748">
        <w:t xml:space="preserve"> </w:t>
      </w:r>
      <w:r w:rsidR="009C3E11">
        <w:t>to</w:t>
      </w:r>
      <w:r w:rsidR="00B22748">
        <w:t xml:space="preserve"> </w:t>
      </w:r>
      <w:r w:rsidR="009C3E11">
        <w:t>save</w:t>
      </w:r>
      <w:r w:rsidR="00B22748">
        <w:t xml:space="preserve"> </w:t>
      </w:r>
      <w:r w:rsidR="009C3E11">
        <w:t>me</w:t>
      </w:r>
      <w:r w:rsidR="00B22748">
        <w:t xml:space="preserve"> </w:t>
      </w:r>
      <w:r w:rsidR="009C3E11">
        <w:t>some</w:t>
      </w:r>
      <w:r w:rsidR="00B22748">
        <w:t xml:space="preserve"> </w:t>
      </w:r>
      <w:r w:rsidR="009C3E11">
        <w:t>effort</w:t>
      </w:r>
      <w:r w:rsidR="007A417F">
        <w:t>.</w:t>
      </w:r>
      <w:r w:rsidR="00D92770">
        <w:t>”</w:t>
      </w:r>
    </w:p>
    <w:p w14:paraId="4091FA84" w14:textId="5435D0E6" w:rsidR="00DC5D7C" w:rsidRDefault="00DC5D7C" w:rsidP="00F50E46">
      <w:pPr>
        <w:pStyle w:val="TableCaption"/>
      </w:pPr>
      <w:bookmarkStart w:id="26" w:name="_Ref80636144"/>
      <w:bookmarkStart w:id="27" w:name="_Ref78138546"/>
      <w:r>
        <w:t>Table</w:t>
      </w:r>
      <w:r w:rsidR="00B22748">
        <w:t xml:space="preserve"> </w:t>
      </w:r>
      <w:fldSimple w:instr=" SEQ Table \* ARABIC ">
        <w:r w:rsidR="00932509">
          <w:rPr>
            <w:noProof/>
          </w:rPr>
          <w:t>10</w:t>
        </w:r>
      </w:fldSimple>
      <w:bookmarkEnd w:id="26"/>
      <w:r>
        <w:t>.</w:t>
      </w:r>
      <w:r w:rsidR="00B22748">
        <w:t xml:space="preserve"> </w:t>
      </w:r>
      <w:r w:rsidRPr="007B3564">
        <w:t>Summary</w:t>
      </w:r>
      <w:r w:rsidR="00B22748">
        <w:t xml:space="preserve"> </w:t>
      </w:r>
      <w:r w:rsidRPr="007B3564">
        <w:t>of</w:t>
      </w:r>
      <w:r w:rsidR="00B22748">
        <w:t xml:space="preserve"> </w:t>
      </w:r>
      <w:r w:rsidRPr="007B3564">
        <w:t>comparison</w:t>
      </w:r>
      <w:r w:rsidR="00B22748">
        <w:t xml:space="preserve"> </w:t>
      </w:r>
      <w:r w:rsidRPr="007B3564">
        <w:t>results</w:t>
      </w:r>
      <w:r w:rsidR="00B22748">
        <w:t xml:space="preserve"> </w:t>
      </w:r>
      <w:r w:rsidR="006C57D2">
        <w:t>after</w:t>
      </w:r>
      <w:r w:rsidR="00B22748">
        <w:t xml:space="preserve"> </w:t>
      </w:r>
      <w:r w:rsidR="006C57D2">
        <w:t>the</w:t>
      </w:r>
      <w:r w:rsidR="00B22748">
        <w:t xml:space="preserve"> </w:t>
      </w:r>
      <w:r w:rsidR="006C57D2">
        <w:t>n</w:t>
      </w:r>
      <w:r w:rsidR="006C57D2" w:rsidRPr="00CF5DC6">
        <w:rPr>
          <w:vertAlign w:val="superscript"/>
        </w:rPr>
        <w:t>th</w:t>
      </w:r>
      <w:r w:rsidR="00B22748">
        <w:t xml:space="preserve"> </w:t>
      </w:r>
      <w:r w:rsidR="0018718B">
        <w:t>trial</w:t>
      </w:r>
      <w:r w:rsidR="00B22748">
        <w:t xml:space="preserve"> </w:t>
      </w:r>
      <w:r w:rsidR="0018718B">
        <w:t>with</w:t>
      </w:r>
      <w:r w:rsidR="00B22748">
        <w:t xml:space="preserve"> </w:t>
      </w:r>
      <w:r w:rsidR="0018718B">
        <w:t>each</w:t>
      </w:r>
      <w:r w:rsidR="00B22748">
        <w:t xml:space="preserve"> </w:t>
      </w:r>
      <w:r w:rsidR="0018718B">
        <w:t>condition</w:t>
      </w:r>
      <w:r w:rsidR="00B22748">
        <w:t xml:space="preserve"> </w:t>
      </w:r>
      <w:r w:rsidRPr="007B3564">
        <w:t>(*</w:t>
      </w:r>
      <w:r w:rsidR="00B22748">
        <w:t xml:space="preserve"> </w:t>
      </w:r>
      <w:commentRangeStart w:id="28"/>
      <w:r w:rsidRPr="007B3564">
        <w:t>indicates</w:t>
      </w:r>
      <w:r w:rsidR="00B22748">
        <w:t xml:space="preserve"> </w:t>
      </w:r>
      <w:r w:rsidRPr="007B3564">
        <w:t>significance)</w:t>
      </w:r>
      <w:bookmarkEnd w:id="27"/>
      <w:commentRangeEnd w:id="28"/>
      <w:r w:rsidR="00E51649">
        <w:rPr>
          <w:rStyle w:val="aa"/>
          <w:rFonts w:asciiTheme="minorHAnsi" w:eastAsiaTheme="minorEastAsia" w:hAnsiTheme="minorHAnsi" w:cstheme="minorBidi"/>
          <w:lang w:val="en-CA" w:eastAsia="zh-CN"/>
        </w:rPr>
        <w:commentReference w:id="28"/>
      </w:r>
    </w:p>
    <w:tbl>
      <w:tblPr>
        <w:tblStyle w:val="a9"/>
        <w:tblW w:w="729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1668"/>
        <w:gridCol w:w="2159"/>
        <w:gridCol w:w="1307"/>
      </w:tblGrid>
      <w:tr w:rsidR="000F3399" w14:paraId="05A039BF" w14:textId="39D4C40B" w:rsidTr="003877FB">
        <w:trPr>
          <w:tblHeader/>
          <w:jc w:val="center"/>
        </w:trPr>
        <w:tc>
          <w:tcPr>
            <w:tcW w:w="2160" w:type="dxa"/>
            <w:tcBorders>
              <w:top w:val="single" w:sz="4" w:space="0" w:color="auto"/>
              <w:left w:val="nil"/>
              <w:bottom w:val="single" w:sz="4" w:space="0" w:color="auto"/>
              <w:right w:val="nil"/>
            </w:tcBorders>
            <w:hideMark/>
          </w:tcPr>
          <w:p w14:paraId="4C663699" w14:textId="5E4046AC" w:rsidR="000F3399" w:rsidRDefault="000F3399" w:rsidP="00C826C7">
            <w:pPr>
              <w:pStyle w:val="TableCell"/>
              <w:spacing w:before="60" w:after="60" w:line="240" w:lineRule="auto"/>
              <w:jc w:val="center"/>
            </w:pPr>
            <w:r>
              <w:t>Variable</w:t>
            </w:r>
          </w:p>
        </w:tc>
        <w:tc>
          <w:tcPr>
            <w:tcW w:w="1668" w:type="dxa"/>
            <w:tcBorders>
              <w:top w:val="single" w:sz="4" w:space="0" w:color="auto"/>
              <w:left w:val="nil"/>
              <w:bottom w:val="single" w:sz="4" w:space="0" w:color="auto"/>
              <w:right w:val="nil"/>
            </w:tcBorders>
            <w:hideMark/>
          </w:tcPr>
          <w:p w14:paraId="08497682" w14:textId="60039624" w:rsidR="000F3399" w:rsidRDefault="000F3399" w:rsidP="00C826C7">
            <w:pPr>
              <w:pStyle w:val="TableCell"/>
              <w:spacing w:before="60" w:after="60" w:line="240" w:lineRule="auto"/>
              <w:ind w:firstLine="0"/>
              <w:jc w:val="center"/>
            </w:pPr>
            <w:r>
              <w:t>Trial</w:t>
            </w:r>
            <w:r w:rsidR="00B22748">
              <w:t xml:space="preserve"> </w:t>
            </w:r>
            <w:r>
              <w:t>1</w:t>
            </w:r>
          </w:p>
        </w:tc>
        <w:tc>
          <w:tcPr>
            <w:tcW w:w="2159" w:type="dxa"/>
            <w:tcBorders>
              <w:top w:val="single" w:sz="4" w:space="0" w:color="auto"/>
              <w:left w:val="nil"/>
              <w:bottom w:val="single" w:sz="4" w:space="0" w:color="auto"/>
              <w:right w:val="nil"/>
            </w:tcBorders>
            <w:hideMark/>
          </w:tcPr>
          <w:p w14:paraId="0554146C" w14:textId="04A3BE7F" w:rsidR="000F3399" w:rsidRDefault="000F3399" w:rsidP="00C826C7">
            <w:pPr>
              <w:pStyle w:val="TableCell"/>
              <w:spacing w:before="60" w:after="60" w:line="240" w:lineRule="auto"/>
              <w:ind w:firstLine="0"/>
              <w:jc w:val="center"/>
            </w:pPr>
            <w:r>
              <w:t>Trial</w:t>
            </w:r>
            <w:r w:rsidR="00B22748">
              <w:t xml:space="preserve"> </w:t>
            </w:r>
            <w:r>
              <w:t>2</w:t>
            </w:r>
          </w:p>
        </w:tc>
        <w:tc>
          <w:tcPr>
            <w:tcW w:w="1307" w:type="dxa"/>
            <w:tcBorders>
              <w:top w:val="single" w:sz="4" w:space="0" w:color="auto"/>
              <w:left w:val="nil"/>
              <w:bottom w:val="single" w:sz="4" w:space="0" w:color="auto"/>
              <w:right w:val="nil"/>
            </w:tcBorders>
          </w:tcPr>
          <w:p w14:paraId="3271BE07" w14:textId="18CFB254" w:rsidR="000F3399" w:rsidRDefault="000F3399" w:rsidP="00C826C7">
            <w:pPr>
              <w:pStyle w:val="TableCell"/>
              <w:spacing w:before="60" w:after="60" w:line="240" w:lineRule="auto"/>
              <w:ind w:firstLine="0"/>
              <w:jc w:val="center"/>
            </w:pPr>
            <w:r>
              <w:t>Trial</w:t>
            </w:r>
            <w:r w:rsidR="00B22748">
              <w:t xml:space="preserve"> </w:t>
            </w:r>
            <w:r>
              <w:t>3</w:t>
            </w:r>
          </w:p>
        </w:tc>
      </w:tr>
      <w:tr w:rsidR="000F3399" w14:paraId="08F4EE67" w14:textId="5093D8D3" w:rsidTr="003877FB">
        <w:trPr>
          <w:trHeight w:val="1136"/>
          <w:jc w:val="center"/>
        </w:trPr>
        <w:tc>
          <w:tcPr>
            <w:tcW w:w="2160" w:type="dxa"/>
            <w:tcBorders>
              <w:top w:val="single" w:sz="4" w:space="0" w:color="auto"/>
              <w:left w:val="nil"/>
              <w:bottom w:val="nil"/>
              <w:right w:val="nil"/>
            </w:tcBorders>
            <w:hideMark/>
          </w:tcPr>
          <w:p w14:paraId="6ED404F0" w14:textId="72F91016" w:rsidR="000F3399" w:rsidRDefault="000F3399" w:rsidP="00C826C7">
            <w:pPr>
              <w:pStyle w:val="TableCell"/>
              <w:spacing w:before="60" w:after="60" w:line="240" w:lineRule="auto"/>
              <w:jc w:val="center"/>
            </w:pPr>
            <w:r>
              <w:t>Completion</w:t>
            </w:r>
            <w:r w:rsidR="00B22748">
              <w:t xml:space="preserve"> </w:t>
            </w:r>
            <w:r>
              <w:t>time</w:t>
            </w:r>
          </w:p>
          <w:p w14:paraId="56CE6000" w14:textId="7115C260" w:rsidR="000F3399" w:rsidRDefault="00672F3C" w:rsidP="00C826C7">
            <w:pPr>
              <w:pStyle w:val="TableCell"/>
              <w:spacing w:before="60" w:after="60" w:line="240" w:lineRule="auto"/>
              <w:jc w:val="center"/>
            </w:pPr>
            <w:r>
              <w:t>#</w:t>
            </w:r>
            <w:r w:rsidR="00B22748">
              <w:t xml:space="preserve"> </w:t>
            </w:r>
            <w:r w:rsidR="000F3399">
              <w:t>of</w:t>
            </w:r>
            <w:r w:rsidR="00B22748">
              <w:t xml:space="preserve"> </w:t>
            </w:r>
            <w:r w:rsidR="000F3399">
              <w:t>pauses</w:t>
            </w:r>
          </w:p>
          <w:p w14:paraId="7CFFB2E0" w14:textId="1A609855" w:rsidR="000F3399" w:rsidRDefault="00672F3C" w:rsidP="00C826C7">
            <w:pPr>
              <w:pStyle w:val="TableCell"/>
              <w:spacing w:before="60" w:after="60" w:line="240" w:lineRule="auto"/>
              <w:jc w:val="center"/>
            </w:pPr>
            <w:r>
              <w:t>#</w:t>
            </w:r>
            <w:r w:rsidR="00B22748">
              <w:t xml:space="preserve"> </w:t>
            </w:r>
            <w:r w:rsidR="000F3399">
              <w:t>of</w:t>
            </w:r>
            <w:r w:rsidR="00B22748">
              <w:t xml:space="preserve"> </w:t>
            </w:r>
            <w:r w:rsidR="000F3399">
              <w:t>replays</w:t>
            </w:r>
          </w:p>
          <w:p w14:paraId="29DD9C30" w14:textId="06C0B15A" w:rsidR="000F3399" w:rsidRDefault="000F3399" w:rsidP="00C826C7">
            <w:pPr>
              <w:pStyle w:val="TableCell"/>
              <w:spacing w:before="60" w:after="60" w:line="240" w:lineRule="auto"/>
              <w:jc w:val="center"/>
            </w:pPr>
            <w:r>
              <w:t>Replay</w:t>
            </w:r>
            <w:r w:rsidR="00B22748">
              <w:t xml:space="preserve"> </w:t>
            </w:r>
            <w:r>
              <w:t>time</w:t>
            </w:r>
          </w:p>
          <w:p w14:paraId="35BDA359" w14:textId="411EB377" w:rsidR="000F3399" w:rsidRDefault="000F3399" w:rsidP="00C826C7">
            <w:pPr>
              <w:pStyle w:val="TableCell"/>
              <w:spacing w:before="60" w:after="60" w:line="240" w:lineRule="auto"/>
              <w:jc w:val="center"/>
            </w:pPr>
          </w:p>
        </w:tc>
        <w:tc>
          <w:tcPr>
            <w:tcW w:w="1668" w:type="dxa"/>
            <w:tcBorders>
              <w:top w:val="single" w:sz="4" w:space="0" w:color="auto"/>
              <w:left w:val="nil"/>
              <w:bottom w:val="nil"/>
              <w:right w:val="nil"/>
            </w:tcBorders>
            <w:hideMark/>
          </w:tcPr>
          <w:p w14:paraId="47306081" w14:textId="3E3D30AB" w:rsidR="000F3399" w:rsidRDefault="000F3399" w:rsidP="00C826C7">
            <w:pPr>
              <w:pStyle w:val="TableCell"/>
              <w:spacing w:before="60" w:after="60" w:line="240" w:lineRule="auto"/>
              <w:ind w:firstLine="0"/>
              <w:jc w:val="center"/>
            </w:pPr>
            <w:r>
              <w:t>n.s.</w:t>
            </w:r>
          </w:p>
          <w:p w14:paraId="4C80ECF5" w14:textId="394BEB17" w:rsidR="000F3399" w:rsidRDefault="00ED43D7" w:rsidP="00C826C7">
            <w:pPr>
              <w:pStyle w:val="TableCell"/>
              <w:spacing w:before="60" w:after="60" w:line="240" w:lineRule="auto"/>
              <w:ind w:firstLine="0"/>
              <w:jc w:val="center"/>
            </w:pPr>
            <w:r w:rsidRPr="00ED43D7">
              <w:rPr>
                <w:i/>
                <w:iCs/>
              </w:rPr>
              <w:t>AP</w:t>
            </w:r>
            <w:r w:rsidR="000F3399">
              <w:t>&lt;</w:t>
            </w:r>
            <w:r w:rsidRPr="00ED43D7">
              <w:rPr>
                <w:i/>
                <w:iCs/>
              </w:rPr>
              <w:t>CTL</w:t>
            </w:r>
            <w:r w:rsidR="00B22748">
              <w:t xml:space="preserve"> </w:t>
            </w:r>
            <w:r w:rsidR="000F3399">
              <w:t>*</w:t>
            </w:r>
          </w:p>
          <w:p w14:paraId="765A3A26" w14:textId="53EEBADC"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B22748">
              <w:t xml:space="preserve"> </w:t>
            </w:r>
            <w:r w:rsidR="000F3399">
              <w:t>*</w:t>
            </w:r>
          </w:p>
          <w:p w14:paraId="6FD3DB80" w14:textId="77777777" w:rsidR="000F3399" w:rsidRDefault="009969FA" w:rsidP="004F40D0">
            <w:pPr>
              <w:pStyle w:val="TableCell"/>
              <w:spacing w:before="60" w:after="60" w:line="240" w:lineRule="auto"/>
              <w:ind w:firstLine="0"/>
              <w:jc w:val="center"/>
            </w:pPr>
            <w:r>
              <w:t>n.s.</w:t>
            </w:r>
          </w:p>
          <w:p w14:paraId="5A410859" w14:textId="6E3E8727" w:rsidR="004F40D0" w:rsidRDefault="004F40D0" w:rsidP="00C826C7">
            <w:pPr>
              <w:pStyle w:val="TableCell"/>
              <w:spacing w:before="60" w:after="60" w:line="240" w:lineRule="auto"/>
              <w:ind w:firstLine="0"/>
              <w:jc w:val="center"/>
            </w:pPr>
          </w:p>
        </w:tc>
        <w:tc>
          <w:tcPr>
            <w:tcW w:w="2159" w:type="dxa"/>
            <w:tcBorders>
              <w:top w:val="single" w:sz="4" w:space="0" w:color="auto"/>
              <w:left w:val="nil"/>
              <w:bottom w:val="nil"/>
              <w:right w:val="nil"/>
            </w:tcBorders>
            <w:hideMark/>
          </w:tcPr>
          <w:p w14:paraId="3F221855" w14:textId="77777777" w:rsidR="008C0696" w:rsidRDefault="008C0696" w:rsidP="00C826C7">
            <w:pPr>
              <w:pStyle w:val="TableCell"/>
              <w:spacing w:before="60" w:after="60" w:line="240" w:lineRule="auto"/>
              <w:ind w:firstLine="0"/>
              <w:jc w:val="center"/>
            </w:pPr>
            <w:r>
              <w:t>n.s.</w:t>
            </w:r>
          </w:p>
          <w:p w14:paraId="3234B90D" w14:textId="46B165E5"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0F3399">
              <w:t>*</w:t>
            </w:r>
          </w:p>
          <w:p w14:paraId="7C807420" w14:textId="2E7D4FA2"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B22748">
              <w:t xml:space="preserve"> </w:t>
            </w:r>
            <w:r w:rsidR="000F3399">
              <w:t>*</w:t>
            </w:r>
          </w:p>
          <w:p w14:paraId="66F3E87B" w14:textId="29F15D39" w:rsidR="000F3399" w:rsidRDefault="00ED43D7" w:rsidP="00C826C7">
            <w:pPr>
              <w:pStyle w:val="TableCell"/>
              <w:spacing w:before="60" w:after="60" w:line="240" w:lineRule="auto"/>
              <w:ind w:firstLine="0"/>
              <w:jc w:val="center"/>
            </w:pPr>
            <w:r w:rsidRPr="00ED43D7">
              <w:rPr>
                <w:i/>
                <w:iCs/>
              </w:rPr>
              <w:t>AP</w:t>
            </w:r>
            <w:r>
              <w:t xml:space="preserve"> </w:t>
            </w:r>
            <w:r w:rsidR="000F3399">
              <w:t>&lt;</w:t>
            </w:r>
            <w:r w:rsidRPr="00ED43D7">
              <w:rPr>
                <w:i/>
                <w:iCs/>
              </w:rPr>
              <w:t>CTL</w:t>
            </w:r>
            <w:r w:rsidR="00B22748">
              <w:t xml:space="preserve"> </w:t>
            </w:r>
            <w:r w:rsidR="000F3399">
              <w:t>*</w:t>
            </w:r>
          </w:p>
          <w:p w14:paraId="04032D7E" w14:textId="77777777" w:rsidR="000F3399" w:rsidRDefault="000F3399" w:rsidP="00C826C7">
            <w:pPr>
              <w:pStyle w:val="TableCell"/>
              <w:spacing w:before="60" w:after="60" w:line="240" w:lineRule="auto"/>
              <w:ind w:firstLine="0"/>
              <w:jc w:val="center"/>
            </w:pPr>
          </w:p>
        </w:tc>
        <w:tc>
          <w:tcPr>
            <w:tcW w:w="1307" w:type="dxa"/>
            <w:tcBorders>
              <w:top w:val="single" w:sz="4" w:space="0" w:color="auto"/>
              <w:left w:val="nil"/>
              <w:bottom w:val="nil"/>
              <w:right w:val="nil"/>
            </w:tcBorders>
          </w:tcPr>
          <w:p w14:paraId="0D6CB40B" w14:textId="09549B84" w:rsidR="009969FA" w:rsidRDefault="00ED43D7" w:rsidP="00C826C7">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9969FA">
              <w:t>*</w:t>
            </w:r>
          </w:p>
          <w:p w14:paraId="1E43B66E" w14:textId="70B60CCB" w:rsidR="009969FA" w:rsidRDefault="00ED43D7" w:rsidP="00C826C7">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9969FA">
              <w:t>*</w:t>
            </w:r>
          </w:p>
          <w:p w14:paraId="240A5E9F" w14:textId="38BFE437" w:rsidR="009969FA" w:rsidRDefault="00ED43D7" w:rsidP="00C826C7">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B22748">
              <w:t xml:space="preserve"> </w:t>
            </w:r>
            <w:r w:rsidR="009969FA">
              <w:t>*</w:t>
            </w:r>
          </w:p>
          <w:p w14:paraId="561486C2" w14:textId="26AF972B" w:rsidR="000F3399" w:rsidRDefault="00ED43D7" w:rsidP="004F40D0">
            <w:pPr>
              <w:pStyle w:val="TableCell"/>
              <w:spacing w:before="60" w:after="60" w:line="240" w:lineRule="auto"/>
              <w:ind w:firstLine="0"/>
              <w:jc w:val="center"/>
            </w:pPr>
            <w:r w:rsidRPr="00ED43D7">
              <w:rPr>
                <w:i/>
                <w:iCs/>
              </w:rPr>
              <w:t>AP</w:t>
            </w:r>
            <w:r>
              <w:t xml:space="preserve"> </w:t>
            </w:r>
            <w:r w:rsidR="009969FA">
              <w:t>&lt;</w:t>
            </w:r>
            <w:r w:rsidRPr="00ED43D7">
              <w:rPr>
                <w:i/>
                <w:iCs/>
              </w:rPr>
              <w:t>CTL</w:t>
            </w:r>
            <w:r w:rsidR="00B22748">
              <w:t xml:space="preserve"> </w:t>
            </w:r>
            <w:r w:rsidR="009969FA">
              <w:t>*</w:t>
            </w:r>
          </w:p>
          <w:p w14:paraId="52F1FF07" w14:textId="2D98B2EA" w:rsidR="004F40D0" w:rsidRPr="009969FA" w:rsidRDefault="004F40D0" w:rsidP="00C826C7">
            <w:pPr>
              <w:pStyle w:val="TableCell"/>
              <w:spacing w:before="60" w:after="60" w:line="240" w:lineRule="auto"/>
              <w:ind w:firstLine="0"/>
              <w:jc w:val="center"/>
            </w:pPr>
          </w:p>
        </w:tc>
      </w:tr>
    </w:tbl>
    <w:p w14:paraId="38B34365" w14:textId="1107237F" w:rsidR="002A538D" w:rsidRPr="008B6926" w:rsidRDefault="00CB72A8" w:rsidP="002A538D">
      <w:pPr>
        <w:pStyle w:val="PostHeadPara"/>
      </w:pPr>
      <w:r>
        <w:rPr>
          <w:b/>
          <w:bCs/>
        </w:rPr>
        <w:t>Proficiency</w:t>
      </w:r>
      <w:r>
        <w:rPr>
          <w:rFonts w:hint="eastAsia"/>
          <w:b/>
          <w:bCs/>
          <w:lang w:eastAsia="zh-CN"/>
        </w:rPr>
        <w:t xml:space="preserve"> </w:t>
      </w:r>
      <w:r>
        <w:rPr>
          <w:b/>
          <w:bCs/>
        </w:rPr>
        <w:t>and</w:t>
      </w:r>
      <w:r>
        <w:rPr>
          <w:rFonts w:hint="eastAsia"/>
          <w:b/>
          <w:bCs/>
          <w:lang w:eastAsia="zh-CN"/>
        </w:rPr>
        <w:t xml:space="preserve"> </w:t>
      </w:r>
      <w:r>
        <w:rPr>
          <w:b/>
          <w:bCs/>
          <w:lang w:eastAsia="zh-CN"/>
        </w:rPr>
        <w:t>task</w:t>
      </w:r>
      <w:r w:rsidR="00B22748" w:rsidRPr="00B83086">
        <w:rPr>
          <w:b/>
          <w:bCs/>
        </w:rPr>
        <w:t xml:space="preserve"> </w:t>
      </w:r>
      <w:r w:rsidR="0048161D" w:rsidRPr="00B83086">
        <w:rPr>
          <w:b/>
          <w:bCs/>
        </w:rPr>
        <w:t>performance</w:t>
      </w:r>
      <w:r w:rsidR="0048161D">
        <w:rPr>
          <w:rFonts w:ascii="宋体" w:eastAsia="宋体" w:hAnsi="宋体" w:cs="宋体"/>
          <w:b/>
          <w:bCs/>
          <w:lang w:eastAsia="zh-CN"/>
        </w:rPr>
        <w:t>.</w:t>
      </w:r>
      <w:r w:rsidR="0048161D">
        <w:t xml:space="preserve"> The overall results indicated that it took the participants less time to complete the tasks in the </w:t>
      </w:r>
      <w:r w:rsidR="0048161D" w:rsidRPr="00ED43D7">
        <w:rPr>
          <w:i/>
          <w:iCs/>
        </w:rPr>
        <w:t>AP</w:t>
      </w:r>
      <w:r w:rsidR="0048161D">
        <w:t xml:space="preserve"> condition than in the </w:t>
      </w:r>
      <w:r w:rsidR="0048161D" w:rsidRPr="00ED43D7">
        <w:rPr>
          <w:i/>
          <w:iCs/>
        </w:rPr>
        <w:t>CTL</w:t>
      </w:r>
      <w:r w:rsidR="0048161D">
        <w:t xml:space="preserve"> condition</w:t>
      </w:r>
      <w:r w:rsidR="002A538D">
        <w:t>. One</w:t>
      </w:r>
      <w:r w:rsidR="002A538D" w:rsidRPr="008B6926">
        <w:rPr>
          <w:rFonts w:hint="eastAsia"/>
        </w:rPr>
        <w:t xml:space="preserve"> </w:t>
      </w:r>
      <w:r w:rsidR="002A538D">
        <w:t>of</w:t>
      </w:r>
      <w:r w:rsidR="002A538D" w:rsidRPr="008B6926">
        <w:rPr>
          <w:rFonts w:hint="eastAsia"/>
        </w:rPr>
        <w:t xml:space="preserve"> </w:t>
      </w:r>
      <w:r w:rsidR="002A538D">
        <w:t>the</w:t>
      </w:r>
      <w:r w:rsidR="002A538D" w:rsidRPr="008B6926">
        <w:rPr>
          <w:rFonts w:hint="eastAsia"/>
        </w:rPr>
        <w:t xml:space="preserve"> </w:t>
      </w:r>
      <w:r w:rsidR="002A538D">
        <w:t>possible</w:t>
      </w:r>
      <w:r w:rsidR="002A538D" w:rsidRPr="008B6926">
        <w:rPr>
          <w:rFonts w:hint="eastAsia"/>
        </w:rPr>
        <w:t xml:space="preserve"> </w:t>
      </w:r>
      <w:r w:rsidR="002A538D">
        <w:t>explanations</w:t>
      </w:r>
      <w:r w:rsidR="002A538D" w:rsidRPr="008B6926">
        <w:rPr>
          <w:rFonts w:hint="eastAsia"/>
        </w:rPr>
        <w:t xml:space="preserve"> </w:t>
      </w:r>
      <w:r w:rsidR="002A538D">
        <w:t>is</w:t>
      </w:r>
      <w:r w:rsidR="002A538D" w:rsidRPr="008B6926">
        <w:rPr>
          <w:rFonts w:hint="eastAsia"/>
        </w:rPr>
        <w:t xml:space="preserve"> </w:t>
      </w:r>
      <w:r w:rsidR="002A538D">
        <w:t>that</w:t>
      </w:r>
      <w:r w:rsidR="002A538D" w:rsidRPr="008B6926">
        <w:rPr>
          <w:rFonts w:hint="eastAsia"/>
        </w:rPr>
        <w:t xml:space="preserve"> </w:t>
      </w:r>
      <w:r w:rsidR="002A538D" w:rsidRPr="008B6926">
        <w:t>participants</w:t>
      </w:r>
      <w:r w:rsidR="002A538D" w:rsidRPr="008B6926">
        <w:rPr>
          <w:rFonts w:hint="eastAsia"/>
        </w:rPr>
        <w:t xml:space="preserve"> </w:t>
      </w:r>
      <w:r w:rsidR="002A538D">
        <w:t>needed to spend less time</w:t>
      </w:r>
      <w:r w:rsidR="002A538D" w:rsidRPr="008B6926">
        <w:rPr>
          <w:rFonts w:hint="eastAsia"/>
        </w:rPr>
        <w:t xml:space="preserve"> </w:t>
      </w:r>
      <w:r w:rsidR="002A538D" w:rsidRPr="008B6926">
        <w:t>replaying</w:t>
      </w:r>
      <w:r w:rsidR="002A538D" w:rsidRPr="008B6926">
        <w:rPr>
          <w:rFonts w:hint="eastAsia"/>
        </w:rPr>
        <w:t xml:space="preserve"> </w:t>
      </w:r>
      <w:r w:rsidR="002A538D" w:rsidRPr="008B6926">
        <w:t>the</w:t>
      </w:r>
      <w:r w:rsidR="002A538D" w:rsidRPr="008B6926">
        <w:rPr>
          <w:rFonts w:hint="eastAsia"/>
        </w:rPr>
        <w:t xml:space="preserve"> </w:t>
      </w:r>
      <w:r w:rsidR="002A538D" w:rsidRPr="008B6926">
        <w:t>video</w:t>
      </w:r>
      <w:r w:rsidR="002A538D" w:rsidRPr="008B6926">
        <w:rPr>
          <w:rFonts w:hint="eastAsia"/>
        </w:rPr>
        <w:t xml:space="preserve">. </w:t>
      </w:r>
      <w:r w:rsidR="002A538D">
        <w:t>Another explanation could be that the time the participants spent viewing the video was longer than necessary. A similar point was made by one participant: “…</w:t>
      </w:r>
      <w:r w:rsidR="002A538D" w:rsidRPr="000F4BA2">
        <w:t xml:space="preserve">I got </w:t>
      </w:r>
      <w:r w:rsidR="002A538D">
        <w:t>so</w:t>
      </w:r>
      <w:r w:rsidR="002A538D" w:rsidRPr="000F4BA2">
        <w:t xml:space="preserve"> caught up in the video</w:t>
      </w:r>
      <w:r w:rsidR="002A538D" w:rsidRPr="008B6926">
        <w:rPr>
          <w:rFonts w:hint="eastAsia"/>
        </w:rPr>
        <w:t xml:space="preserve"> </w:t>
      </w:r>
      <w:r w:rsidR="002A538D">
        <w:t>that</w:t>
      </w:r>
      <w:r w:rsidR="002A538D" w:rsidRPr="008B6926">
        <w:rPr>
          <w:rFonts w:hint="eastAsia"/>
        </w:rPr>
        <w:t xml:space="preserve"> </w:t>
      </w:r>
      <w:r w:rsidR="002A538D">
        <w:t>I</w:t>
      </w:r>
      <w:r w:rsidR="002A538D" w:rsidRPr="008B6926">
        <w:rPr>
          <w:rFonts w:hint="eastAsia"/>
        </w:rPr>
        <w:t xml:space="preserve"> </w:t>
      </w:r>
      <w:r w:rsidR="002A538D">
        <w:t>didn</w:t>
      </w:r>
      <w:r w:rsidR="002A538D" w:rsidRPr="008B6926">
        <w:t>’</w:t>
      </w:r>
      <w:r w:rsidR="002A538D">
        <w:t>t</w:t>
      </w:r>
      <w:r w:rsidR="002A538D" w:rsidRPr="008B6926">
        <w:rPr>
          <w:rFonts w:hint="eastAsia"/>
        </w:rPr>
        <w:t xml:space="preserve"> </w:t>
      </w:r>
      <w:r w:rsidR="002A538D">
        <w:t>pause</w:t>
      </w:r>
      <w:r w:rsidR="002A538D" w:rsidRPr="008B6926">
        <w:rPr>
          <w:rFonts w:hint="eastAsia"/>
        </w:rPr>
        <w:t xml:space="preserve">. </w:t>
      </w:r>
      <w:r w:rsidR="002A538D">
        <w:t>Before</w:t>
      </w:r>
      <w:r w:rsidR="002A538D" w:rsidRPr="000F4BA2">
        <w:t xml:space="preserve"> I realized it,</w:t>
      </w:r>
      <w:r w:rsidR="002A538D">
        <w:t xml:space="preserve"> </w:t>
      </w:r>
      <w:r w:rsidR="002A538D" w:rsidRPr="000F4BA2">
        <w:t>I have already watched a huge chunk of the vide</w:t>
      </w:r>
      <w:r w:rsidR="002A538D">
        <w:t>o</w:t>
      </w:r>
      <w:r w:rsidR="002A538D" w:rsidRPr="008B6926">
        <w:rPr>
          <w:rFonts w:hint="eastAsia"/>
        </w:rPr>
        <w:t xml:space="preserve">... </w:t>
      </w:r>
      <w:r w:rsidR="002A538D" w:rsidRPr="008B6926">
        <w:t>there’s</w:t>
      </w:r>
      <w:r w:rsidR="002A538D" w:rsidRPr="008B6926">
        <w:rPr>
          <w:rFonts w:hint="eastAsia"/>
        </w:rPr>
        <w:t xml:space="preserve"> </w:t>
      </w:r>
      <w:r w:rsidR="002A538D" w:rsidRPr="008B6926">
        <w:t>no</w:t>
      </w:r>
      <w:r w:rsidR="002A538D" w:rsidRPr="008B6926">
        <w:rPr>
          <w:rFonts w:hint="eastAsia"/>
        </w:rPr>
        <w:t xml:space="preserve"> </w:t>
      </w:r>
      <w:r w:rsidR="002A538D" w:rsidRPr="008B6926">
        <w:t>way</w:t>
      </w:r>
      <w:r w:rsidR="002A538D" w:rsidRPr="008B6926">
        <w:rPr>
          <w:rFonts w:hint="eastAsia"/>
        </w:rPr>
        <w:t xml:space="preserve"> </w:t>
      </w:r>
      <w:r w:rsidR="002A538D" w:rsidRPr="008B6926">
        <w:t>I</w:t>
      </w:r>
      <w:r w:rsidR="002A538D" w:rsidRPr="008B6926">
        <w:rPr>
          <w:rFonts w:hint="eastAsia"/>
        </w:rPr>
        <w:t xml:space="preserve"> </w:t>
      </w:r>
      <w:r w:rsidR="002A538D" w:rsidRPr="008B6926">
        <w:t>could</w:t>
      </w:r>
      <w:r w:rsidR="002A538D" w:rsidRPr="008B6926">
        <w:rPr>
          <w:rFonts w:hint="eastAsia"/>
        </w:rPr>
        <w:t xml:space="preserve"> </w:t>
      </w:r>
      <w:r w:rsidR="002A538D" w:rsidRPr="008B6926">
        <w:t>remember</w:t>
      </w:r>
      <w:r w:rsidR="002A538D" w:rsidRPr="008B6926">
        <w:rPr>
          <w:rFonts w:hint="eastAsia"/>
        </w:rPr>
        <w:t xml:space="preserve"> </w:t>
      </w:r>
      <w:r w:rsidR="002A538D" w:rsidRPr="008B6926">
        <w:t>all</w:t>
      </w:r>
      <w:r w:rsidR="002A538D" w:rsidRPr="008B6926">
        <w:rPr>
          <w:rFonts w:hint="eastAsia"/>
        </w:rPr>
        <w:t xml:space="preserve"> </w:t>
      </w:r>
      <w:r w:rsidR="002A538D" w:rsidRPr="008B6926">
        <w:t>that</w:t>
      </w:r>
      <w:r w:rsidR="002A538D" w:rsidRPr="008B6926">
        <w:rPr>
          <w:rFonts w:hint="eastAsia"/>
        </w:rPr>
        <w:t xml:space="preserve"> </w:t>
      </w:r>
      <w:r w:rsidR="002A538D" w:rsidRPr="008B6926">
        <w:t>information,</w:t>
      </w:r>
      <w:r w:rsidR="002A538D" w:rsidRPr="008B6926">
        <w:rPr>
          <w:rFonts w:hint="eastAsia"/>
        </w:rPr>
        <w:t xml:space="preserve"> </w:t>
      </w:r>
      <w:r w:rsidR="002A538D">
        <w:t>so</w:t>
      </w:r>
      <w:r w:rsidR="002A538D" w:rsidRPr="008B6926">
        <w:rPr>
          <w:rFonts w:hint="eastAsia"/>
        </w:rPr>
        <w:t xml:space="preserve"> </w:t>
      </w:r>
      <w:r w:rsidR="002A538D">
        <w:t>I</w:t>
      </w:r>
      <w:r w:rsidR="002A538D" w:rsidRPr="008B6926">
        <w:rPr>
          <w:rFonts w:hint="eastAsia"/>
        </w:rPr>
        <w:t xml:space="preserve"> </w:t>
      </w:r>
      <w:r w:rsidR="002A538D">
        <w:t>had</w:t>
      </w:r>
      <w:r w:rsidR="002A538D" w:rsidRPr="008B6926">
        <w:rPr>
          <w:rFonts w:hint="eastAsia"/>
        </w:rPr>
        <w:t xml:space="preserve"> </w:t>
      </w:r>
      <w:r w:rsidR="002A538D">
        <w:t>to</w:t>
      </w:r>
      <w:r w:rsidR="002A538D" w:rsidRPr="008B6926">
        <w:rPr>
          <w:rFonts w:hint="eastAsia"/>
        </w:rPr>
        <w:t xml:space="preserve"> </w:t>
      </w:r>
      <w:r w:rsidR="002A538D" w:rsidRPr="008B6926">
        <w:t>go</w:t>
      </w:r>
      <w:r w:rsidR="002A538D" w:rsidRPr="008B6926">
        <w:rPr>
          <w:rFonts w:hint="eastAsia"/>
        </w:rPr>
        <w:t xml:space="preserve"> </w:t>
      </w:r>
      <w:r w:rsidR="002A538D" w:rsidRPr="008B6926">
        <w:t>back</w:t>
      </w:r>
      <w:r w:rsidR="002A538D" w:rsidRPr="008B6926">
        <w:rPr>
          <w:rFonts w:hint="eastAsia"/>
        </w:rPr>
        <w:t xml:space="preserve"> </w:t>
      </w:r>
      <w:r w:rsidR="002A538D" w:rsidRPr="008B6926">
        <w:t>and</w:t>
      </w:r>
      <w:r w:rsidR="002A538D" w:rsidRPr="008B6926">
        <w:rPr>
          <w:rFonts w:hint="eastAsia"/>
        </w:rPr>
        <w:t xml:space="preserve"> </w:t>
      </w:r>
      <w:r w:rsidR="002A538D">
        <w:t>watch</w:t>
      </w:r>
      <w:r w:rsidR="002A538D" w:rsidRPr="008B6926">
        <w:rPr>
          <w:rFonts w:hint="eastAsia"/>
        </w:rPr>
        <w:t xml:space="preserve"> </w:t>
      </w:r>
      <w:r w:rsidR="002A538D">
        <w:t>the</w:t>
      </w:r>
      <w:r w:rsidR="002A538D" w:rsidRPr="008B6926">
        <w:rPr>
          <w:rFonts w:hint="eastAsia"/>
        </w:rPr>
        <w:t xml:space="preserve"> </w:t>
      </w:r>
      <w:r w:rsidR="002A538D">
        <w:t>video</w:t>
      </w:r>
      <w:r w:rsidR="002A538D" w:rsidRPr="008B6926">
        <w:rPr>
          <w:rFonts w:hint="eastAsia"/>
        </w:rPr>
        <w:t xml:space="preserve"> </w:t>
      </w:r>
      <w:r w:rsidR="002A538D">
        <w:lastRenderedPageBreak/>
        <w:t>again” (P6).</w:t>
      </w:r>
      <w:r w:rsidR="002A538D">
        <w:rPr>
          <w:rFonts w:hint="eastAsia"/>
        </w:rPr>
        <w:t xml:space="preserve"> </w:t>
      </w:r>
      <w:r w:rsidR="002A538D">
        <w:t>Although</w:t>
      </w:r>
      <w:r w:rsidR="002A538D" w:rsidRPr="008B6926">
        <w:rPr>
          <w:rFonts w:hint="eastAsia"/>
        </w:rPr>
        <w:t xml:space="preserve"> </w:t>
      </w:r>
      <w:r w:rsidR="002A538D" w:rsidRPr="008B6926">
        <w:t>the</w:t>
      </w:r>
      <w:r w:rsidR="002A538D" w:rsidRPr="008B6926">
        <w:rPr>
          <w:rFonts w:hint="eastAsia"/>
        </w:rPr>
        <w:t xml:space="preserve"> </w:t>
      </w:r>
      <w:r w:rsidR="002A538D" w:rsidRPr="008B6926">
        <w:t>exact</w:t>
      </w:r>
      <w:r w:rsidR="002A538D" w:rsidRPr="008B6926">
        <w:rPr>
          <w:rFonts w:hint="eastAsia"/>
        </w:rPr>
        <w:t xml:space="preserve"> </w:t>
      </w:r>
      <w:r w:rsidR="002A538D" w:rsidRPr="008B6926">
        <w:t>reason</w:t>
      </w:r>
      <w:r w:rsidR="002A538D" w:rsidRPr="008B6926">
        <w:rPr>
          <w:rFonts w:hint="eastAsia"/>
        </w:rPr>
        <w:t xml:space="preserve"> </w:t>
      </w:r>
      <w:r w:rsidR="002A538D" w:rsidRPr="008B6926">
        <w:t>entails</w:t>
      </w:r>
      <w:r w:rsidR="002A538D" w:rsidRPr="008B6926">
        <w:rPr>
          <w:rFonts w:hint="eastAsia"/>
        </w:rPr>
        <w:t xml:space="preserve"> </w:t>
      </w:r>
      <w:r w:rsidR="002A538D" w:rsidRPr="008B6926">
        <w:t>further</w:t>
      </w:r>
      <w:r w:rsidR="002A538D" w:rsidRPr="008B6926">
        <w:rPr>
          <w:rFonts w:hint="eastAsia"/>
        </w:rPr>
        <w:t xml:space="preserve"> </w:t>
      </w:r>
      <w:r w:rsidR="002A538D" w:rsidRPr="008B6926">
        <w:t>verification</w:t>
      </w:r>
      <w:r w:rsidR="002A538D" w:rsidRPr="008B6926">
        <w:rPr>
          <w:rFonts w:hint="eastAsia"/>
        </w:rPr>
        <w:t xml:space="preserve">, </w:t>
      </w:r>
      <w:r w:rsidR="002A538D" w:rsidRPr="008B6926">
        <w:t>the</w:t>
      </w:r>
      <w:r w:rsidR="002A538D" w:rsidRPr="008B6926">
        <w:rPr>
          <w:rFonts w:hint="eastAsia"/>
        </w:rPr>
        <w:t xml:space="preserve"> </w:t>
      </w:r>
      <w:r w:rsidR="002A538D" w:rsidRPr="008B6926">
        <w:t>auto</w:t>
      </w:r>
      <w:r w:rsidR="002A538D" w:rsidRPr="008B6926">
        <w:rPr>
          <w:rFonts w:hint="eastAsia"/>
        </w:rPr>
        <w:t>-</w:t>
      </w:r>
      <w:r w:rsidR="002A538D" w:rsidRPr="008B6926">
        <w:t>pausing</w:t>
      </w:r>
      <w:r w:rsidR="002A538D" w:rsidRPr="008B6926">
        <w:rPr>
          <w:rFonts w:hint="eastAsia"/>
        </w:rPr>
        <w:t xml:space="preserve"> </w:t>
      </w:r>
      <w:r w:rsidR="002A538D" w:rsidRPr="008B6926">
        <w:t>method</w:t>
      </w:r>
      <w:r w:rsidR="002A538D" w:rsidRPr="008B6926">
        <w:rPr>
          <w:rFonts w:hint="eastAsia"/>
        </w:rPr>
        <w:t xml:space="preserve"> </w:t>
      </w:r>
      <w:r w:rsidR="002A538D" w:rsidRPr="008B6926">
        <w:t>has</w:t>
      </w:r>
      <w:r w:rsidR="002A538D" w:rsidRPr="008B6926">
        <w:rPr>
          <w:rFonts w:hint="eastAsia"/>
        </w:rPr>
        <w:t xml:space="preserve"> </w:t>
      </w:r>
      <w:r w:rsidR="002A538D" w:rsidRPr="008B6926">
        <w:t>demonstrated</w:t>
      </w:r>
      <w:r w:rsidR="002A538D" w:rsidRPr="008B6926">
        <w:rPr>
          <w:rFonts w:hint="eastAsia"/>
        </w:rPr>
        <w:t xml:space="preserve"> </w:t>
      </w:r>
      <w:r w:rsidR="002A538D" w:rsidRPr="008B6926">
        <w:t>its</w:t>
      </w:r>
      <w:r w:rsidR="002A538D" w:rsidRPr="008B6926">
        <w:rPr>
          <w:rFonts w:hint="eastAsia"/>
        </w:rPr>
        <w:t xml:space="preserve"> </w:t>
      </w:r>
      <w:r w:rsidR="002A538D" w:rsidRPr="008B6926">
        <w:t>time</w:t>
      </w:r>
      <w:r w:rsidR="002A538D" w:rsidRPr="008B6926">
        <w:rPr>
          <w:rFonts w:hint="eastAsia"/>
        </w:rPr>
        <w:t xml:space="preserve"> </w:t>
      </w:r>
      <w:r w:rsidR="002A538D" w:rsidRPr="008B6926">
        <w:t>efficiency</w:t>
      </w:r>
      <w:r w:rsidR="002A538D" w:rsidRPr="008B6926">
        <w:rPr>
          <w:rFonts w:hint="eastAsia"/>
        </w:rPr>
        <w:t xml:space="preserve"> </w:t>
      </w:r>
      <w:r w:rsidR="002A538D" w:rsidRPr="008B6926">
        <w:t>in</w:t>
      </w:r>
      <w:r w:rsidR="002A538D" w:rsidRPr="008B6926">
        <w:rPr>
          <w:rFonts w:hint="eastAsia"/>
        </w:rPr>
        <w:t xml:space="preserve"> </w:t>
      </w:r>
      <w:r w:rsidR="002A538D" w:rsidRPr="008B6926">
        <w:t>this</w:t>
      </w:r>
      <w:r w:rsidR="002A538D" w:rsidRPr="008B6926">
        <w:rPr>
          <w:rFonts w:hint="eastAsia"/>
        </w:rPr>
        <w:t xml:space="preserve"> </w:t>
      </w:r>
      <w:r w:rsidR="002A538D" w:rsidRPr="008B6926">
        <w:t>study</w:t>
      </w:r>
      <w:r w:rsidR="002A538D" w:rsidRPr="008B6926">
        <w:rPr>
          <w:rFonts w:hint="eastAsia"/>
        </w:rPr>
        <w:t xml:space="preserve">. </w:t>
      </w:r>
    </w:p>
    <w:p w14:paraId="6233348D" w14:textId="7F8ED253" w:rsidR="002473A2" w:rsidRDefault="0048161D" w:rsidP="00770817">
      <w:pPr>
        <w:pStyle w:val="ParaContinue"/>
      </w:pPr>
      <w:r>
        <w:t>Additionally, t</w:t>
      </w:r>
      <w:r w:rsidR="00B05218">
        <w:t>o</w:t>
      </w:r>
      <w:r w:rsidR="00B22748">
        <w:t xml:space="preserve"> </w:t>
      </w:r>
      <w:r w:rsidR="003464D4">
        <w:t>determine</w:t>
      </w:r>
      <w:r w:rsidR="00B22748">
        <w:t xml:space="preserve"> </w:t>
      </w:r>
      <w:r w:rsidR="003464D4">
        <w:t>when</w:t>
      </w:r>
      <w:r w:rsidR="00B22748">
        <w:t xml:space="preserve"> </w:t>
      </w:r>
      <w:r w:rsidR="003464D4">
        <w:t>participants</w:t>
      </w:r>
      <w:r w:rsidR="00B22748">
        <w:t xml:space="preserve"> </w:t>
      </w:r>
      <w:r w:rsidR="003464D4">
        <w:t>became</w:t>
      </w:r>
      <w:r w:rsidR="00B22748">
        <w:t xml:space="preserve"> </w:t>
      </w:r>
      <w:r w:rsidR="003464D4">
        <w:t>more</w:t>
      </w:r>
      <w:r w:rsidR="00B22748">
        <w:t xml:space="preserve"> </w:t>
      </w:r>
      <w:r w:rsidR="003464D4">
        <w:t>proficient</w:t>
      </w:r>
      <w:r w:rsidR="00B22748">
        <w:t xml:space="preserve"> </w:t>
      </w:r>
      <w:r w:rsidR="003464D4">
        <w:t>with</w:t>
      </w:r>
      <w:r w:rsidR="00B22748">
        <w:t xml:space="preserve"> </w:t>
      </w:r>
      <w:r w:rsidR="003464D4">
        <w:t>the</w:t>
      </w:r>
      <w:r w:rsidR="00B22748">
        <w:t xml:space="preserve"> </w:t>
      </w:r>
      <w:r w:rsidR="00ED43D7" w:rsidRPr="00ED43D7">
        <w:rPr>
          <w:i/>
          <w:iCs/>
        </w:rPr>
        <w:t>AP</w:t>
      </w:r>
      <w:r w:rsidR="00B22748">
        <w:t xml:space="preserve"> </w:t>
      </w:r>
      <w:r w:rsidR="003464D4">
        <w:t>method</w:t>
      </w:r>
      <w:r w:rsidR="00B22748">
        <w:t xml:space="preserve"> </w:t>
      </w:r>
      <w:r w:rsidR="00E8690F">
        <w:t>than</w:t>
      </w:r>
      <w:r w:rsidR="00B22748">
        <w:t xml:space="preserve"> </w:t>
      </w:r>
      <w:r w:rsidR="003464D4">
        <w:t>the</w:t>
      </w:r>
      <w:r w:rsidR="00B22748">
        <w:t xml:space="preserve"> </w:t>
      </w:r>
      <w:r w:rsidR="00ED43D7" w:rsidRPr="00ED43D7">
        <w:rPr>
          <w:i/>
          <w:iCs/>
        </w:rPr>
        <w:t>CTL</w:t>
      </w:r>
      <w:r w:rsidR="00B22748">
        <w:t xml:space="preserve"> </w:t>
      </w:r>
      <w:r w:rsidR="003464D4">
        <w:t>condition</w:t>
      </w:r>
      <w:r w:rsidR="00B05218">
        <w:t>,</w:t>
      </w:r>
      <w:r w:rsidR="00B22748">
        <w:t xml:space="preserve"> </w:t>
      </w:r>
      <w:r w:rsidR="00B05218">
        <w:t>we</w:t>
      </w:r>
      <w:r w:rsidR="00B22748">
        <w:t xml:space="preserve"> </w:t>
      </w:r>
      <w:r w:rsidR="003464D4">
        <w:t>compared</w:t>
      </w:r>
      <w:r w:rsidR="00B22748">
        <w:t xml:space="preserve"> </w:t>
      </w:r>
      <w:r w:rsidR="003464D4">
        <w:t>the</w:t>
      </w:r>
      <w:r w:rsidR="00B22748">
        <w:t xml:space="preserve"> </w:t>
      </w:r>
      <w:r w:rsidR="003464D4">
        <w:t>performance</w:t>
      </w:r>
      <w:r w:rsidR="00B22748">
        <w:t xml:space="preserve"> </w:t>
      </w:r>
      <w:r w:rsidR="003464D4">
        <w:t>data</w:t>
      </w:r>
      <w:r w:rsidR="00B22748">
        <w:t xml:space="preserve"> </w:t>
      </w:r>
      <w:r w:rsidR="003464D4">
        <w:t>based</w:t>
      </w:r>
      <w:r w:rsidR="00B22748">
        <w:t xml:space="preserve"> </w:t>
      </w:r>
      <w:r w:rsidR="003464D4">
        <w:t>on</w:t>
      </w:r>
      <w:r w:rsidR="00B22748">
        <w:t xml:space="preserve"> </w:t>
      </w:r>
      <w:r w:rsidR="003464D4">
        <w:t>the</w:t>
      </w:r>
      <w:r w:rsidR="00BA17C3">
        <w:t xml:space="preserve"> number of trials </w:t>
      </w:r>
      <w:r w:rsidR="00D605B7">
        <w:t>each participant had completed at the time</w:t>
      </w:r>
      <w:r w:rsidR="003464D4">
        <w:t>.</w:t>
      </w:r>
      <w:r w:rsidR="00B22748">
        <w:t xml:space="preserve"> </w:t>
      </w:r>
      <w:r w:rsidR="00DE5BE7">
        <w:t>The</w:t>
      </w:r>
      <w:r w:rsidR="00B22748">
        <w:t xml:space="preserve"> </w:t>
      </w:r>
      <w:r w:rsidR="00DE5BE7">
        <w:t>results</w:t>
      </w:r>
      <w:r w:rsidR="00B22748">
        <w:t xml:space="preserve"> </w:t>
      </w:r>
      <w:r w:rsidR="00DE5BE7">
        <w:t>of</w:t>
      </w:r>
      <w:r w:rsidR="00B22748">
        <w:t xml:space="preserve"> </w:t>
      </w:r>
      <w:r w:rsidR="00DE5BE7">
        <w:t>a</w:t>
      </w:r>
      <w:r w:rsidR="00B22748">
        <w:t xml:space="preserve"> </w:t>
      </w:r>
      <w:r w:rsidR="00DE5BE7">
        <w:t>one-way</w:t>
      </w:r>
      <w:r w:rsidR="00B22748">
        <w:t xml:space="preserve"> </w:t>
      </w:r>
      <w:r w:rsidR="00DE5BE7">
        <w:t>ANOVA</w:t>
      </w:r>
      <w:r w:rsidR="00B22748">
        <w:t xml:space="preserve"> </w:t>
      </w:r>
      <w:r w:rsidR="00DE5BE7">
        <w:t>showed</w:t>
      </w:r>
      <w:r w:rsidR="00B22748">
        <w:t xml:space="preserve"> </w:t>
      </w:r>
      <w:r w:rsidR="00DE5BE7">
        <w:t>that</w:t>
      </w:r>
      <w:r w:rsidR="00B22748">
        <w:t xml:space="preserve"> </w:t>
      </w:r>
      <w:r w:rsidR="00FE28FD">
        <w:t>the</w:t>
      </w:r>
      <w:r w:rsidR="00B22748">
        <w:t xml:space="preserve"> </w:t>
      </w:r>
      <w:r w:rsidR="003464D4">
        <w:t>task</w:t>
      </w:r>
      <w:r w:rsidR="00B22748">
        <w:t xml:space="preserve"> </w:t>
      </w:r>
      <w:r w:rsidR="003464D4">
        <w:t>completion</w:t>
      </w:r>
      <w:r w:rsidR="00B22748">
        <w:t xml:space="preserve"> </w:t>
      </w:r>
      <w:r w:rsidR="003464D4">
        <w:t>time</w:t>
      </w:r>
      <w:r w:rsidR="00B22748">
        <w:t xml:space="preserve"> </w:t>
      </w:r>
      <w:r w:rsidR="003464D4">
        <w:t>with</w:t>
      </w:r>
      <w:r w:rsidR="00B22748">
        <w:t xml:space="preserve"> </w:t>
      </w:r>
      <w:r w:rsidR="00ED43D7" w:rsidRPr="00ED43D7">
        <w:rPr>
          <w:i/>
          <w:iCs/>
        </w:rPr>
        <w:t>AP</w:t>
      </w:r>
      <w:r w:rsidR="00B22748">
        <w:t xml:space="preserve"> </w:t>
      </w:r>
      <w:r w:rsidR="003464D4">
        <w:t>only</w:t>
      </w:r>
      <w:r w:rsidR="00B22748">
        <w:t xml:space="preserve"> </w:t>
      </w:r>
      <w:r w:rsidR="003464D4">
        <w:t>became</w:t>
      </w:r>
      <w:r w:rsidR="00B22748">
        <w:t xml:space="preserve"> </w:t>
      </w:r>
      <w:r w:rsidR="003464D4">
        <w:t>significantly</w:t>
      </w:r>
      <w:r w:rsidR="00B22748">
        <w:t xml:space="preserve"> </w:t>
      </w:r>
      <w:r w:rsidR="003464D4">
        <w:t>different</w:t>
      </w:r>
      <w:r w:rsidR="00B22748">
        <w:t xml:space="preserve"> </w:t>
      </w:r>
      <w:r w:rsidR="003464D4">
        <w:t>from</w:t>
      </w:r>
      <w:r w:rsidR="00B22748">
        <w:t xml:space="preserve"> </w:t>
      </w:r>
      <w:r w:rsidR="00ED43D7" w:rsidRPr="00ED43D7">
        <w:rPr>
          <w:i/>
          <w:iCs/>
        </w:rPr>
        <w:t>CTL</w:t>
      </w:r>
      <w:r w:rsidR="00B22748">
        <w:t xml:space="preserve"> </w:t>
      </w:r>
      <w:r w:rsidR="00166712">
        <w:t>in</w:t>
      </w:r>
      <w:r w:rsidR="00B22748">
        <w:t xml:space="preserve"> </w:t>
      </w:r>
      <w:r w:rsidR="00166712">
        <w:t>the</w:t>
      </w:r>
      <w:r w:rsidR="00B22748">
        <w:t xml:space="preserve"> </w:t>
      </w:r>
      <w:r w:rsidR="003877FB">
        <w:t>third</w:t>
      </w:r>
      <w:r w:rsidR="00B22748">
        <w:t xml:space="preserve"> </w:t>
      </w:r>
      <w:r w:rsidR="003464D4">
        <w:t>trial</w:t>
      </w:r>
      <w:r w:rsidR="00B22748">
        <w:t xml:space="preserve"> </w:t>
      </w:r>
      <w:r w:rsidR="003A25E6">
        <w:t>(</w:t>
      </w:r>
      <w:r w:rsidR="003A25E6" w:rsidRPr="00D20560">
        <w:t>F</w:t>
      </w:r>
      <w:r w:rsidR="00B22748">
        <w:t xml:space="preserve"> </w:t>
      </w:r>
      <w:r w:rsidR="003A25E6" w:rsidRPr="00D20560">
        <w:t>(1,</w:t>
      </w:r>
      <w:r w:rsidR="003A25E6">
        <w:t>2</w:t>
      </w:r>
      <w:r w:rsidR="003877FB">
        <w:t>2</w:t>
      </w:r>
      <w:r w:rsidR="003A25E6" w:rsidRPr="00D20560">
        <w:t>)</w:t>
      </w:r>
      <w:r w:rsidR="00B22748">
        <w:t xml:space="preserve"> </w:t>
      </w:r>
      <w:r w:rsidR="003A25E6" w:rsidRPr="00D20560">
        <w:t>=</w:t>
      </w:r>
      <w:r w:rsidR="00B22748">
        <w:t xml:space="preserve"> </w:t>
      </w:r>
      <w:r w:rsidR="003A25E6">
        <w:t>5.</w:t>
      </w:r>
      <w:r w:rsidR="003877FB">
        <w:t>46</w:t>
      </w:r>
      <w:r w:rsidR="003A25E6">
        <w:t>,</w:t>
      </w:r>
      <w:r w:rsidR="00B22748">
        <w:t xml:space="preserve"> </w:t>
      </w:r>
      <w:r w:rsidR="003A25E6" w:rsidRPr="00D20560">
        <w:t>p</w:t>
      </w:r>
      <w:r w:rsidR="00B22748">
        <w:t xml:space="preserve"> </w:t>
      </w:r>
      <w:r w:rsidR="00FE28FD">
        <w:t>&lt;0.05</w:t>
      </w:r>
      <w:r w:rsidR="003A25E6" w:rsidRPr="00D20560">
        <w:t>,</w:t>
      </w:r>
      <m:oMath>
        <m:r>
          <m:rPr>
            <m:sty m:val="p"/>
          </m:rPr>
          <w:rPr>
            <w:rFonts w:ascii="Cambria Math" w:hAnsi="Cambria Math"/>
          </w:rPr>
          <m:t xml:space="preserve"> </m:t>
        </m:r>
        <m:sSup>
          <m:sSupPr>
            <m:ctrlPr>
              <w:rPr>
                <w:rFonts w:ascii="Cambria Math" w:hAnsi="Cambria Math"/>
              </w:rPr>
            </m:ctrlPr>
          </m:sSupPr>
          <m:e>
            <m:r>
              <w:rPr>
                <w:rFonts w:ascii="Cambria Math" w:hAnsi="Cambria Math"/>
              </w:rPr>
              <m:t>η</m:t>
            </m:r>
          </m:e>
          <m:sup>
            <m:r>
              <m:rPr>
                <m:sty m:val="p"/>
              </m:rPr>
              <w:rPr>
                <w:rFonts w:ascii="Cambria Math" w:hAnsi="Cambria Math"/>
              </w:rPr>
              <m:t>2</m:t>
            </m:r>
          </m:sup>
        </m:sSup>
      </m:oMath>
      <w:r w:rsidR="003A25E6" w:rsidRPr="00D20560">
        <w:t>=</w:t>
      </w:r>
      <w:r w:rsidR="00B22748">
        <w:t xml:space="preserve"> </w:t>
      </w:r>
      <w:r w:rsidR="003A25E6">
        <w:t>0.</w:t>
      </w:r>
      <w:r w:rsidR="003877FB">
        <w:t>19</w:t>
      </w:r>
      <w:r w:rsidR="003A25E6">
        <w:t>)</w:t>
      </w:r>
      <w:r w:rsidR="00616B5C">
        <w:t>,</w:t>
      </w:r>
      <w:r w:rsidR="00B22748">
        <w:t xml:space="preserve"> </w:t>
      </w:r>
      <w:r w:rsidR="00616B5C">
        <w:t>shown</w:t>
      </w:r>
      <w:r w:rsidR="00B22748">
        <w:t xml:space="preserve"> </w:t>
      </w:r>
      <w:r w:rsidR="00616B5C">
        <w:t>in</w:t>
      </w:r>
      <w:r w:rsidR="00931432">
        <w:t xml:space="preserve"> </w:t>
      </w:r>
      <w:r w:rsidR="00931432">
        <w:fldChar w:fldCharType="begin"/>
      </w:r>
      <w:r w:rsidR="00931432">
        <w:instrText xml:space="preserve"> REF _Ref80636144 \h </w:instrText>
      </w:r>
      <w:r w:rsidR="00931432">
        <w:fldChar w:fldCharType="separate"/>
      </w:r>
      <w:r w:rsidR="00932509">
        <w:t xml:space="preserve">Table </w:t>
      </w:r>
      <w:r w:rsidR="00932509">
        <w:rPr>
          <w:noProof/>
        </w:rPr>
        <w:t>10</w:t>
      </w:r>
      <w:r w:rsidR="00931432">
        <w:fldChar w:fldCharType="end"/>
      </w:r>
      <w:r w:rsidR="00931432">
        <w:t>.</w:t>
      </w:r>
      <w:r w:rsidR="00B22748">
        <w:t xml:space="preserve"> </w:t>
      </w:r>
      <w:r w:rsidR="00EF5FA0">
        <w:t>For</w:t>
      </w:r>
      <w:r w:rsidR="00EF5FA0">
        <w:rPr>
          <w:rFonts w:hint="eastAsia"/>
          <w:lang w:eastAsia="zh-CN"/>
        </w:rPr>
        <w:t xml:space="preserve"> </w:t>
      </w:r>
      <w:r w:rsidR="00EF5FA0">
        <w:t>the</w:t>
      </w:r>
      <w:r w:rsidR="00EF5FA0">
        <w:rPr>
          <w:rFonts w:hint="eastAsia"/>
          <w:lang w:eastAsia="zh-CN"/>
        </w:rPr>
        <w:t xml:space="preserve"> </w:t>
      </w:r>
      <w:r w:rsidR="00EF5FA0">
        <w:t>third</w:t>
      </w:r>
      <w:r w:rsidR="00EF5FA0">
        <w:rPr>
          <w:rFonts w:hint="eastAsia"/>
          <w:lang w:eastAsia="zh-CN"/>
        </w:rPr>
        <w:t xml:space="preserve"> </w:t>
      </w:r>
      <w:r w:rsidR="00EF5FA0">
        <w:t>trial</w:t>
      </w:r>
      <w:r w:rsidR="00EF5FA0">
        <w:rPr>
          <w:rFonts w:hint="eastAsia"/>
          <w:lang w:eastAsia="zh-CN"/>
        </w:rPr>
        <w:t xml:space="preserve">, </w:t>
      </w:r>
      <w:r w:rsidR="003D3A4F">
        <w:t>p</w:t>
      </w:r>
      <w:r w:rsidR="00931432">
        <w:t xml:space="preserve">articipants </w:t>
      </w:r>
      <w:r w:rsidR="00E66C83">
        <w:t>spent</w:t>
      </w:r>
      <w:r w:rsidR="00B22748">
        <w:t xml:space="preserve"> </w:t>
      </w:r>
      <w:r w:rsidR="00E66C83">
        <w:t>less</w:t>
      </w:r>
      <w:r w:rsidR="00B22748">
        <w:t xml:space="preserve"> </w:t>
      </w:r>
      <w:r w:rsidR="00E66C83">
        <w:t>time</w:t>
      </w:r>
      <w:r w:rsidR="00B22748">
        <w:t xml:space="preserve"> </w:t>
      </w:r>
      <w:r w:rsidR="00E66C83">
        <w:t>with</w:t>
      </w:r>
      <w:r w:rsidR="00B22748">
        <w:t xml:space="preserve"> </w:t>
      </w:r>
      <w:r w:rsidR="00E66C83">
        <w:t>the</w:t>
      </w:r>
      <w:r w:rsidR="00B22748">
        <w:t xml:space="preserve"> </w:t>
      </w:r>
      <w:r w:rsidR="00ED43D7" w:rsidRPr="00ED43D7">
        <w:rPr>
          <w:i/>
          <w:iCs/>
        </w:rPr>
        <w:t>AP</w:t>
      </w:r>
      <w:r w:rsidR="00B22748">
        <w:t xml:space="preserve"> </w:t>
      </w:r>
      <w:r w:rsidR="00CB5CC5">
        <w:t>condition</w:t>
      </w:r>
      <w:r w:rsidR="00B22748">
        <w:t xml:space="preserve"> </w:t>
      </w:r>
      <w:r w:rsidR="00E66C83">
        <w:t>(M</w:t>
      </w:r>
      <w:r w:rsidR="00B22748">
        <w:t xml:space="preserve"> </w:t>
      </w:r>
      <w:r w:rsidR="00E66C83">
        <w:t>=</w:t>
      </w:r>
      <w:r w:rsidR="00B22748">
        <w:t xml:space="preserve"> </w:t>
      </w:r>
      <w:r w:rsidR="003877FB">
        <w:t>452.50</w:t>
      </w:r>
      <w:r w:rsidR="00E66C83">
        <w:t>,</w:t>
      </w:r>
      <w:r w:rsidR="00B22748">
        <w:t xml:space="preserve"> </w:t>
      </w:r>
      <w:r w:rsidR="00E66C83">
        <w:t>SD</w:t>
      </w:r>
      <w:r w:rsidR="00B22748">
        <w:t xml:space="preserve"> </w:t>
      </w:r>
      <w:r w:rsidR="00E66C83">
        <w:t>=</w:t>
      </w:r>
      <w:r w:rsidR="00B22748">
        <w:t xml:space="preserve"> </w:t>
      </w:r>
      <w:r w:rsidR="003877FB">
        <w:t>118.41</w:t>
      </w:r>
      <w:r w:rsidR="00E66C83">
        <w:t>)</w:t>
      </w:r>
      <w:r w:rsidR="00B22748">
        <w:t xml:space="preserve"> </w:t>
      </w:r>
      <w:r w:rsidR="00E66C83">
        <w:t>than</w:t>
      </w:r>
      <w:r w:rsidR="00B22748">
        <w:t xml:space="preserve"> </w:t>
      </w:r>
      <w:r w:rsidR="00E66C83">
        <w:t>with</w:t>
      </w:r>
      <w:r w:rsidR="00B22748">
        <w:t xml:space="preserve"> </w:t>
      </w:r>
      <w:r w:rsidR="00E66C83">
        <w:t>the</w:t>
      </w:r>
      <w:r w:rsidR="00B22748">
        <w:t xml:space="preserve"> </w:t>
      </w:r>
      <w:r w:rsidR="00ED43D7" w:rsidRPr="00ED43D7">
        <w:rPr>
          <w:i/>
          <w:iCs/>
        </w:rPr>
        <w:t>CTL</w:t>
      </w:r>
      <w:r w:rsidR="00B22748">
        <w:t xml:space="preserve"> </w:t>
      </w:r>
      <w:r w:rsidR="00E66C83">
        <w:t>condition</w:t>
      </w:r>
      <w:r w:rsidR="00B22748">
        <w:t xml:space="preserve"> </w:t>
      </w:r>
      <w:r w:rsidR="00E66C83">
        <w:t>(M</w:t>
      </w:r>
      <w:r w:rsidR="00B22748">
        <w:t xml:space="preserve"> </w:t>
      </w:r>
      <w:r w:rsidR="00E66C83">
        <w:t>=</w:t>
      </w:r>
      <w:r w:rsidR="00B22748">
        <w:t xml:space="preserve"> </w:t>
      </w:r>
      <w:r w:rsidR="003877FB">
        <w:t>580.17</w:t>
      </w:r>
      <w:r w:rsidR="00E66C83">
        <w:t>,</w:t>
      </w:r>
      <w:r w:rsidR="00B22748">
        <w:t xml:space="preserve"> </w:t>
      </w:r>
      <w:r w:rsidR="00E66C83">
        <w:t>SD</w:t>
      </w:r>
      <w:r w:rsidR="00B22748">
        <w:t xml:space="preserve"> </w:t>
      </w:r>
      <w:r w:rsidR="00E66C83">
        <w:t>=</w:t>
      </w:r>
      <w:r w:rsidR="00B22748">
        <w:t xml:space="preserve"> </w:t>
      </w:r>
      <w:r w:rsidR="003877FB">
        <w:t>147.64</w:t>
      </w:r>
      <w:r w:rsidR="00E66C83">
        <w:t>).</w:t>
      </w:r>
      <w:r w:rsidR="00D605B7">
        <w:t xml:space="preserve"> </w:t>
      </w:r>
      <w:r w:rsidR="003877FB">
        <w:t>T</w:t>
      </w:r>
      <w:r w:rsidR="002358F5">
        <w:t>his</w:t>
      </w:r>
      <w:r w:rsidR="00B22748">
        <w:t xml:space="preserve"> </w:t>
      </w:r>
      <w:r w:rsidR="002358F5">
        <w:t>meant</w:t>
      </w:r>
      <w:r w:rsidR="00B22748">
        <w:t xml:space="preserve"> </w:t>
      </w:r>
      <w:r w:rsidR="00B131F7">
        <w:t xml:space="preserve">that by the third time participants used the </w:t>
      </w:r>
      <w:r w:rsidR="00B131F7" w:rsidRPr="00A27798">
        <w:rPr>
          <w:i/>
          <w:iCs/>
        </w:rPr>
        <w:t>AP</w:t>
      </w:r>
      <w:r w:rsidR="00B131F7">
        <w:t xml:space="preserve"> method, participants were able to complete tasks more proficiently with </w:t>
      </w:r>
      <w:r w:rsidR="007457E6">
        <w:t>it.</w:t>
      </w:r>
      <w:r w:rsidR="00B22748">
        <w:t xml:space="preserve"> </w:t>
      </w:r>
    </w:p>
    <w:p w14:paraId="7FE65FA5" w14:textId="60B602C7" w:rsidR="00234192" w:rsidRDefault="008C68A5" w:rsidP="005B2F9F">
      <w:pPr>
        <w:pStyle w:val="Head1"/>
        <w:ind w:left="432" w:hanging="432"/>
      </w:pPr>
      <w:r>
        <w:t>Discussion</w:t>
      </w:r>
      <w:r w:rsidR="00B22748">
        <w:t xml:space="preserve"> </w:t>
      </w:r>
      <w:r w:rsidR="001E525B">
        <w:t>and</w:t>
      </w:r>
      <w:r w:rsidR="00B22748">
        <w:t xml:space="preserve"> </w:t>
      </w:r>
      <w:r w:rsidR="001E525B">
        <w:t>Limitation</w:t>
      </w:r>
      <w:r w:rsidR="00A651FD">
        <w:t>S</w:t>
      </w:r>
    </w:p>
    <w:p w14:paraId="5A7A55BD" w14:textId="0BB69B1C" w:rsidR="00363991" w:rsidRPr="00363991" w:rsidRDefault="00BA0F83" w:rsidP="00BA0F83">
      <w:pPr>
        <w:pStyle w:val="Head2"/>
      </w:pPr>
      <w:r>
        <w:t>Improving the techniques</w:t>
      </w:r>
    </w:p>
    <w:p w14:paraId="0B185023" w14:textId="3B22715B" w:rsidR="0077721C" w:rsidRDefault="00AD4D38" w:rsidP="00612BF6">
      <w:pPr>
        <w:pStyle w:val="PostHeadPara"/>
      </w:pPr>
      <w:r>
        <w:t>The</w:t>
      </w:r>
      <w:r w:rsidR="00B22748">
        <w:t xml:space="preserve"> </w:t>
      </w:r>
      <w:r>
        <w:t>results</w:t>
      </w:r>
      <w:r w:rsidR="00B22748">
        <w:t xml:space="preserve"> </w:t>
      </w:r>
      <w:r>
        <w:t>from</w:t>
      </w:r>
      <w:r w:rsidR="00B22748">
        <w:t xml:space="preserve"> </w:t>
      </w:r>
      <w:r>
        <w:t>the</w:t>
      </w:r>
      <w:r w:rsidR="00B22748">
        <w:t xml:space="preserve"> </w:t>
      </w:r>
      <w:r>
        <w:t>two</w:t>
      </w:r>
      <w:r w:rsidR="00B22748">
        <w:t xml:space="preserve"> </w:t>
      </w:r>
      <w:r>
        <w:t>studies</w:t>
      </w:r>
      <w:r w:rsidR="00B22748">
        <w:t xml:space="preserve"> </w:t>
      </w:r>
      <w:r>
        <w:t>indicated</w:t>
      </w:r>
      <w:r w:rsidR="00B22748">
        <w:t xml:space="preserve"> </w:t>
      </w:r>
      <w:r>
        <w:t>tha</w:t>
      </w:r>
      <w:r w:rsidR="00444AC8">
        <w:t>t</w:t>
      </w:r>
      <w:r w:rsidR="00B22748">
        <w:t xml:space="preserve"> </w:t>
      </w:r>
      <w:r w:rsidR="00352187">
        <w:t>automatically</w:t>
      </w:r>
      <w:r w:rsidR="00B22748">
        <w:t xml:space="preserve"> </w:t>
      </w:r>
      <w:r w:rsidR="00352187">
        <w:t>pausing</w:t>
      </w:r>
      <w:r w:rsidR="00B22748">
        <w:t xml:space="preserve"> </w:t>
      </w:r>
      <w:r w:rsidR="00352187">
        <w:t>the</w:t>
      </w:r>
      <w:r w:rsidR="00B22748">
        <w:t xml:space="preserve"> </w:t>
      </w:r>
      <w:r w:rsidR="00A74D9F">
        <w:t>instructional</w:t>
      </w:r>
      <w:r w:rsidR="00B22748">
        <w:t xml:space="preserve"> </w:t>
      </w:r>
      <w:r w:rsidR="00A74D9F">
        <w:t>video</w:t>
      </w:r>
      <w:r w:rsidR="00444AC8">
        <w:t>s</w:t>
      </w:r>
      <w:r w:rsidR="00B22748">
        <w:t xml:space="preserve"> </w:t>
      </w:r>
      <w:r w:rsidR="00241341">
        <w:t>as</w:t>
      </w:r>
      <w:r w:rsidR="00B22748">
        <w:t xml:space="preserve"> </w:t>
      </w:r>
      <w:r w:rsidR="00241341">
        <w:t>a</w:t>
      </w:r>
      <w:r w:rsidR="00B22748">
        <w:t xml:space="preserve"> </w:t>
      </w:r>
      <w:r w:rsidR="00241341">
        <w:t>method</w:t>
      </w:r>
      <w:r w:rsidR="00B22748">
        <w:t xml:space="preserve"> </w:t>
      </w:r>
      <w:r w:rsidR="00241341">
        <w:t>for</w:t>
      </w:r>
      <w:r w:rsidR="00B22748">
        <w:t xml:space="preserve"> </w:t>
      </w:r>
      <w:r w:rsidR="00463D90">
        <w:t>regulating</w:t>
      </w:r>
      <w:r w:rsidR="00B22748">
        <w:t xml:space="preserve"> </w:t>
      </w:r>
      <w:r w:rsidR="00241341">
        <w:t>the</w:t>
      </w:r>
      <w:r w:rsidR="00B22748">
        <w:t xml:space="preserve"> </w:t>
      </w:r>
      <w:r w:rsidR="00C441EB">
        <w:t>content</w:t>
      </w:r>
      <w:r w:rsidR="00B22748">
        <w:t xml:space="preserve"> </w:t>
      </w:r>
      <w:r w:rsidR="00241341">
        <w:t>delivery</w:t>
      </w:r>
      <w:r w:rsidR="00B22748">
        <w:t xml:space="preserve"> </w:t>
      </w:r>
      <w:r w:rsidR="00241341">
        <w:t>rate</w:t>
      </w:r>
      <w:r w:rsidR="00B22748">
        <w:t xml:space="preserve"> </w:t>
      </w:r>
      <w:r w:rsidR="00444AC8">
        <w:t>was</w:t>
      </w:r>
      <w:r w:rsidR="00B22748">
        <w:t xml:space="preserve"> </w:t>
      </w:r>
      <w:r w:rsidR="00BB6DF7">
        <w:t>beneficial</w:t>
      </w:r>
      <w:r w:rsidR="00B22748">
        <w:t xml:space="preserve"> </w:t>
      </w:r>
      <w:r w:rsidR="00BB6DF7">
        <w:t>in</w:t>
      </w:r>
      <w:r w:rsidR="00B22748">
        <w:t xml:space="preserve"> </w:t>
      </w:r>
      <w:r w:rsidR="00BB6DF7">
        <w:t>helping</w:t>
      </w:r>
      <w:r w:rsidR="00B22748">
        <w:t xml:space="preserve"> </w:t>
      </w:r>
      <w:r w:rsidR="00BB6DF7">
        <w:t>older</w:t>
      </w:r>
      <w:r w:rsidR="00B22748">
        <w:t xml:space="preserve"> </w:t>
      </w:r>
      <w:r w:rsidR="00BB6DF7">
        <w:t>adults</w:t>
      </w:r>
      <w:r w:rsidR="00B22748">
        <w:t xml:space="preserve"> </w:t>
      </w:r>
      <w:r w:rsidR="00BB6DF7">
        <w:t>completing</w:t>
      </w:r>
      <w:r w:rsidR="00B22748">
        <w:t xml:space="preserve"> </w:t>
      </w:r>
      <w:r w:rsidR="00BB6DF7">
        <w:t>tasks</w:t>
      </w:r>
      <w:r w:rsidR="00B22748">
        <w:t xml:space="preserve"> </w:t>
      </w:r>
      <w:r w:rsidR="00BB6DF7">
        <w:t>and</w:t>
      </w:r>
      <w:r w:rsidR="00B22748">
        <w:t xml:space="preserve"> </w:t>
      </w:r>
      <w:r w:rsidR="00BB6DF7">
        <w:t>that</w:t>
      </w:r>
      <w:r w:rsidR="00B22748">
        <w:t xml:space="preserve"> </w:t>
      </w:r>
      <w:r w:rsidR="00BB6DF7">
        <w:t>it</w:t>
      </w:r>
      <w:r w:rsidR="00B22748">
        <w:t xml:space="preserve"> </w:t>
      </w:r>
      <w:r w:rsidR="00BB6DF7">
        <w:t>was</w:t>
      </w:r>
      <w:r w:rsidR="00B22748">
        <w:t xml:space="preserve"> </w:t>
      </w:r>
      <w:r w:rsidR="00444AC8">
        <w:t>more</w:t>
      </w:r>
      <w:r w:rsidR="00B22748">
        <w:t xml:space="preserve"> </w:t>
      </w:r>
      <w:r w:rsidR="00444AC8">
        <w:t>helpful</w:t>
      </w:r>
      <w:r w:rsidR="00B22748">
        <w:t xml:space="preserve"> </w:t>
      </w:r>
      <w:r w:rsidR="00444AC8">
        <w:t>than</w:t>
      </w:r>
      <w:r w:rsidR="00B22748">
        <w:t xml:space="preserve"> </w:t>
      </w:r>
      <w:r w:rsidR="00444AC8">
        <w:t>simply</w:t>
      </w:r>
      <w:r w:rsidR="00B22748">
        <w:t xml:space="preserve"> </w:t>
      </w:r>
      <w:r w:rsidR="00444AC8">
        <w:t>slowing</w:t>
      </w:r>
      <w:r w:rsidR="00B22748">
        <w:t xml:space="preserve"> </w:t>
      </w:r>
      <w:r w:rsidR="00444AC8">
        <w:t>down</w:t>
      </w:r>
      <w:r w:rsidR="00B22748">
        <w:t xml:space="preserve"> </w:t>
      </w:r>
      <w:r w:rsidR="00444AC8">
        <w:t>the</w:t>
      </w:r>
      <w:r w:rsidR="00B22748">
        <w:t xml:space="preserve"> </w:t>
      </w:r>
      <w:r w:rsidR="00444AC8">
        <w:t>instructional</w:t>
      </w:r>
      <w:r w:rsidR="00B22748">
        <w:t xml:space="preserve"> </w:t>
      </w:r>
      <w:r w:rsidR="00444AC8">
        <w:t>videos</w:t>
      </w:r>
      <w:r w:rsidR="00B22748">
        <w:t xml:space="preserve"> </w:t>
      </w:r>
      <w:r w:rsidR="00444AC8">
        <w:t>by</w:t>
      </w:r>
      <w:r w:rsidR="00B22748">
        <w:t xml:space="preserve"> </w:t>
      </w:r>
      <w:r w:rsidR="00444AC8">
        <w:t>a</w:t>
      </w:r>
      <w:r w:rsidR="00B22748">
        <w:t xml:space="preserve"> </w:t>
      </w:r>
      <w:r w:rsidR="00444AC8">
        <w:t>uniform</w:t>
      </w:r>
      <w:r w:rsidR="00B22748">
        <w:t xml:space="preserve"> </w:t>
      </w:r>
      <w:r w:rsidR="00444AC8">
        <w:t>factor.</w:t>
      </w:r>
      <w:r w:rsidR="00B22748">
        <w:t xml:space="preserve"> </w:t>
      </w:r>
      <w:r w:rsidR="002B3C6B">
        <w:t>However,</w:t>
      </w:r>
      <w:r w:rsidR="00B22748">
        <w:t xml:space="preserve"> </w:t>
      </w:r>
      <w:r w:rsidR="00197E01">
        <w:t>our</w:t>
      </w:r>
      <w:r w:rsidR="00B22748">
        <w:t xml:space="preserve"> </w:t>
      </w:r>
      <w:r w:rsidR="00197E01">
        <w:t>current</w:t>
      </w:r>
      <w:r w:rsidR="00B22748">
        <w:t xml:space="preserve"> </w:t>
      </w:r>
      <w:r w:rsidR="00197E01">
        <w:t>implementation</w:t>
      </w:r>
      <w:r w:rsidR="00B22748">
        <w:t xml:space="preserve"> </w:t>
      </w:r>
      <w:r w:rsidR="00197E01">
        <w:t>of</w:t>
      </w:r>
      <w:r w:rsidR="00B22748">
        <w:t xml:space="preserve"> </w:t>
      </w:r>
      <w:r w:rsidR="00197E01">
        <w:t>the</w:t>
      </w:r>
      <w:r w:rsidR="00B22748">
        <w:t xml:space="preserve"> </w:t>
      </w:r>
      <w:r w:rsidR="001734B3">
        <w:t>auto-pause</w:t>
      </w:r>
      <w:r w:rsidR="00B22748">
        <w:t xml:space="preserve"> </w:t>
      </w:r>
      <w:r w:rsidR="00BB6DF7">
        <w:t>method</w:t>
      </w:r>
      <w:r w:rsidR="00B22748">
        <w:t xml:space="preserve"> </w:t>
      </w:r>
      <w:r w:rsidR="00BB6DF7">
        <w:t>had</w:t>
      </w:r>
      <w:r w:rsidR="00B22748">
        <w:t xml:space="preserve"> </w:t>
      </w:r>
      <w:r w:rsidR="00197E01">
        <w:t>several</w:t>
      </w:r>
      <w:r w:rsidR="00B22748">
        <w:t xml:space="preserve"> </w:t>
      </w:r>
      <w:r w:rsidR="00197E01">
        <w:t>limitations</w:t>
      </w:r>
      <w:r w:rsidR="00B22748">
        <w:t xml:space="preserve"> </w:t>
      </w:r>
      <w:r w:rsidR="00BB6DF7">
        <w:t>and</w:t>
      </w:r>
      <w:r w:rsidR="00B22748">
        <w:t xml:space="preserve"> </w:t>
      </w:r>
      <w:r w:rsidR="00BB6DF7">
        <w:t>could</w:t>
      </w:r>
      <w:r w:rsidR="00B22748">
        <w:t xml:space="preserve"> </w:t>
      </w:r>
      <w:r w:rsidR="00BB6DF7">
        <w:t>be</w:t>
      </w:r>
      <w:r w:rsidR="00B22748">
        <w:t xml:space="preserve"> </w:t>
      </w:r>
      <w:r w:rsidR="00BB6DF7">
        <w:t>improved</w:t>
      </w:r>
      <w:r w:rsidR="00B22748">
        <w:t xml:space="preserve"> </w:t>
      </w:r>
      <w:r w:rsidR="00BB6DF7">
        <w:t>in</w:t>
      </w:r>
      <w:r w:rsidR="00B22748">
        <w:t xml:space="preserve"> </w:t>
      </w:r>
      <w:r w:rsidR="00BB6DF7">
        <w:t>different</w:t>
      </w:r>
      <w:r w:rsidR="00B22748">
        <w:t xml:space="preserve"> </w:t>
      </w:r>
      <w:r w:rsidR="00BB6DF7">
        <w:t>ways</w:t>
      </w:r>
      <w:r w:rsidR="0044586E">
        <w:t>.</w:t>
      </w:r>
      <w:r w:rsidR="00B22748">
        <w:t xml:space="preserve"> </w:t>
      </w:r>
    </w:p>
    <w:p w14:paraId="0194234D" w14:textId="7904E57C" w:rsidR="00E8516A" w:rsidRDefault="00163DDF" w:rsidP="00CF4549">
      <w:pPr>
        <w:pStyle w:val="ParaContinue"/>
        <w:rPr>
          <w:lang w:eastAsia="en-US"/>
        </w:rPr>
      </w:pPr>
      <w:r>
        <w:rPr>
          <w:b/>
          <w:bCs/>
          <w:lang w:eastAsia="en-US"/>
        </w:rPr>
        <w:t xml:space="preserve">Improving auto-pause with </w:t>
      </w:r>
      <w:r w:rsidR="00164E14" w:rsidRPr="00B83086">
        <w:rPr>
          <w:b/>
          <w:bCs/>
          <w:lang w:eastAsia="en-US"/>
        </w:rPr>
        <w:t>visual</w:t>
      </w:r>
      <w:r w:rsidR="00B22748" w:rsidRPr="00B83086">
        <w:rPr>
          <w:b/>
          <w:bCs/>
          <w:lang w:eastAsia="en-US"/>
        </w:rPr>
        <w:t xml:space="preserve"> </w:t>
      </w:r>
      <w:r w:rsidR="00164E14" w:rsidRPr="00B83086">
        <w:rPr>
          <w:b/>
          <w:bCs/>
          <w:lang w:eastAsia="en-US"/>
        </w:rPr>
        <w:t>information</w:t>
      </w:r>
      <w:r w:rsidR="00F361B0" w:rsidRPr="00B83086">
        <w:rPr>
          <w:b/>
          <w:bCs/>
          <w:lang w:eastAsia="en-US"/>
        </w:rPr>
        <w:t>.</w:t>
      </w:r>
      <w:r w:rsidR="00B22748">
        <w:rPr>
          <w:lang w:eastAsia="en-US"/>
        </w:rPr>
        <w:t xml:space="preserve"> </w:t>
      </w:r>
      <w:r w:rsidR="00532556">
        <w:rPr>
          <w:lang w:eastAsia="en-US"/>
        </w:rPr>
        <w:t>Although</w:t>
      </w:r>
      <w:r w:rsidR="00B22748">
        <w:rPr>
          <w:lang w:eastAsia="en-US"/>
        </w:rPr>
        <w:t xml:space="preserve"> </w:t>
      </w:r>
      <w:r w:rsidR="00532556">
        <w:rPr>
          <w:lang w:eastAsia="en-US"/>
        </w:rPr>
        <w:t>the</w:t>
      </w:r>
      <w:r w:rsidR="00B22748">
        <w:rPr>
          <w:lang w:eastAsia="en-US"/>
        </w:rPr>
        <w:t xml:space="preserve"> </w:t>
      </w:r>
      <w:r w:rsidR="001734B3">
        <w:rPr>
          <w:lang w:eastAsia="en-US"/>
        </w:rPr>
        <w:t>auto-pause</w:t>
      </w:r>
      <w:r w:rsidR="00B22748">
        <w:rPr>
          <w:lang w:eastAsia="en-US"/>
        </w:rPr>
        <w:t xml:space="preserve"> </w:t>
      </w:r>
      <w:r w:rsidR="003141D2">
        <w:rPr>
          <w:lang w:eastAsia="en-US"/>
        </w:rPr>
        <w:t>method</w:t>
      </w:r>
      <w:r w:rsidR="00B22748">
        <w:rPr>
          <w:lang w:eastAsia="en-US"/>
        </w:rPr>
        <w:t xml:space="preserve"> </w:t>
      </w:r>
      <w:r w:rsidR="003141D2">
        <w:rPr>
          <w:lang w:eastAsia="en-US"/>
        </w:rPr>
        <w:t>was</w:t>
      </w:r>
      <w:r w:rsidR="00B22748">
        <w:rPr>
          <w:lang w:eastAsia="en-US"/>
        </w:rPr>
        <w:t xml:space="preserve"> </w:t>
      </w:r>
      <w:r w:rsidR="003141D2">
        <w:rPr>
          <w:lang w:eastAsia="en-US"/>
        </w:rPr>
        <w:t>effective</w:t>
      </w:r>
      <w:r w:rsidR="00B22748">
        <w:rPr>
          <w:lang w:eastAsia="en-US"/>
        </w:rPr>
        <w:t xml:space="preserve"> </w:t>
      </w:r>
      <w:r w:rsidR="003141D2">
        <w:rPr>
          <w:lang w:eastAsia="en-US"/>
        </w:rPr>
        <w:t>with</w:t>
      </w:r>
      <w:r w:rsidR="00B22748">
        <w:rPr>
          <w:lang w:eastAsia="en-US"/>
        </w:rPr>
        <w:t xml:space="preserve"> </w:t>
      </w:r>
      <w:r w:rsidR="003141D2">
        <w:rPr>
          <w:lang w:eastAsia="en-US"/>
        </w:rPr>
        <w:t>the</w:t>
      </w:r>
      <w:r w:rsidR="00B22748">
        <w:rPr>
          <w:lang w:eastAsia="en-US"/>
        </w:rPr>
        <w:t xml:space="preserve"> </w:t>
      </w:r>
      <w:r w:rsidR="003141D2">
        <w:rPr>
          <w:lang w:eastAsia="en-US"/>
        </w:rPr>
        <w:t>videos</w:t>
      </w:r>
      <w:r w:rsidR="00B22748">
        <w:rPr>
          <w:lang w:eastAsia="en-US"/>
        </w:rPr>
        <w:t xml:space="preserve"> </w:t>
      </w:r>
      <w:r w:rsidR="003141D2">
        <w:rPr>
          <w:lang w:eastAsia="en-US"/>
        </w:rPr>
        <w:t>used</w:t>
      </w:r>
      <w:r w:rsidR="00B22748">
        <w:rPr>
          <w:lang w:eastAsia="en-US"/>
        </w:rPr>
        <w:t xml:space="preserve"> </w:t>
      </w:r>
      <w:r w:rsidR="003141D2">
        <w:rPr>
          <w:lang w:eastAsia="en-US"/>
        </w:rPr>
        <w:t>in</w:t>
      </w:r>
      <w:r w:rsidR="00B22748">
        <w:rPr>
          <w:lang w:eastAsia="en-US"/>
        </w:rPr>
        <w:t xml:space="preserve"> </w:t>
      </w:r>
      <w:r w:rsidR="003141D2">
        <w:rPr>
          <w:lang w:eastAsia="en-US"/>
        </w:rPr>
        <w:t>the</w:t>
      </w:r>
      <w:r w:rsidR="00B22748">
        <w:rPr>
          <w:lang w:eastAsia="en-US"/>
        </w:rPr>
        <w:t xml:space="preserve"> </w:t>
      </w:r>
      <w:r w:rsidR="007A417F">
        <w:rPr>
          <w:lang w:eastAsia="en-US"/>
        </w:rPr>
        <w:t>study,</w:t>
      </w:r>
      <w:r w:rsidR="00B22748">
        <w:rPr>
          <w:lang w:eastAsia="en-US"/>
        </w:rPr>
        <w:t xml:space="preserve"> </w:t>
      </w:r>
      <w:r w:rsidR="007A417F">
        <w:rPr>
          <w:lang w:eastAsia="en-US"/>
        </w:rPr>
        <w:t>our</w:t>
      </w:r>
      <w:r w:rsidR="00B22748">
        <w:rPr>
          <w:lang w:eastAsia="en-US"/>
        </w:rPr>
        <w:t xml:space="preserve"> </w:t>
      </w:r>
      <w:r w:rsidR="00F679F2">
        <w:rPr>
          <w:lang w:eastAsia="en-US"/>
        </w:rPr>
        <w:t>approach</w:t>
      </w:r>
      <w:r w:rsidR="00B22748">
        <w:rPr>
          <w:lang w:eastAsia="en-US"/>
        </w:rPr>
        <w:t xml:space="preserve"> </w:t>
      </w:r>
      <w:r w:rsidR="00F679F2">
        <w:rPr>
          <w:lang w:eastAsia="en-US"/>
        </w:rPr>
        <w:t>for</w:t>
      </w:r>
      <w:r w:rsidR="00B22748">
        <w:rPr>
          <w:lang w:eastAsia="en-US"/>
        </w:rPr>
        <w:t xml:space="preserve"> </w:t>
      </w:r>
      <w:r w:rsidR="00CF4549">
        <w:rPr>
          <w:lang w:eastAsia="en-US"/>
        </w:rPr>
        <w:t>identifying</w:t>
      </w:r>
      <w:r w:rsidR="00B22748">
        <w:rPr>
          <w:lang w:eastAsia="en-US"/>
        </w:rPr>
        <w:t xml:space="preserve"> </w:t>
      </w:r>
      <w:r w:rsidR="00CF4549">
        <w:rPr>
          <w:lang w:eastAsia="en-US"/>
        </w:rPr>
        <w:t>where</w:t>
      </w:r>
      <w:r w:rsidR="00B22748">
        <w:rPr>
          <w:lang w:eastAsia="en-US"/>
        </w:rPr>
        <w:t xml:space="preserve"> </w:t>
      </w:r>
      <w:r w:rsidR="00CF4549">
        <w:rPr>
          <w:lang w:eastAsia="en-US"/>
        </w:rPr>
        <w:t>to</w:t>
      </w:r>
      <w:r w:rsidR="00B22748">
        <w:rPr>
          <w:lang w:eastAsia="en-US"/>
        </w:rPr>
        <w:t xml:space="preserve"> </w:t>
      </w:r>
      <w:r w:rsidR="00CF4549">
        <w:rPr>
          <w:lang w:eastAsia="en-US"/>
        </w:rPr>
        <w:t>insert</w:t>
      </w:r>
      <w:r w:rsidR="00B22748">
        <w:rPr>
          <w:lang w:eastAsia="en-US"/>
        </w:rPr>
        <w:t xml:space="preserve"> </w:t>
      </w:r>
      <w:r w:rsidR="00CF4549">
        <w:rPr>
          <w:lang w:eastAsia="en-US"/>
        </w:rPr>
        <w:t>automatic</w:t>
      </w:r>
      <w:r w:rsidR="00B22748">
        <w:rPr>
          <w:lang w:eastAsia="en-US"/>
        </w:rPr>
        <w:t xml:space="preserve"> </w:t>
      </w:r>
      <w:r w:rsidR="00F679F2">
        <w:rPr>
          <w:lang w:eastAsia="en-US"/>
        </w:rPr>
        <w:t>pauses</w:t>
      </w:r>
      <w:r w:rsidR="00B22748">
        <w:rPr>
          <w:lang w:eastAsia="en-US"/>
        </w:rPr>
        <w:t xml:space="preserve"> </w:t>
      </w:r>
      <w:r w:rsidR="005B41A7">
        <w:rPr>
          <w:lang w:eastAsia="en-US"/>
        </w:rPr>
        <w:t>might</w:t>
      </w:r>
      <w:r w:rsidR="00B22748">
        <w:rPr>
          <w:lang w:eastAsia="en-US"/>
        </w:rPr>
        <w:t xml:space="preserve"> </w:t>
      </w:r>
      <w:r w:rsidR="005B41A7">
        <w:rPr>
          <w:lang w:eastAsia="en-US"/>
        </w:rPr>
        <w:t>not</w:t>
      </w:r>
      <w:r w:rsidR="00B22748">
        <w:rPr>
          <w:lang w:eastAsia="en-US"/>
        </w:rPr>
        <w:t xml:space="preserve"> </w:t>
      </w:r>
      <w:r w:rsidR="00CF4549">
        <w:rPr>
          <w:lang w:eastAsia="en-US"/>
        </w:rPr>
        <w:t>generalize</w:t>
      </w:r>
      <w:r w:rsidR="00B22748">
        <w:rPr>
          <w:lang w:eastAsia="en-US"/>
        </w:rPr>
        <w:t xml:space="preserve"> </w:t>
      </w:r>
      <w:r w:rsidR="005B41A7">
        <w:rPr>
          <w:lang w:eastAsia="en-US"/>
        </w:rPr>
        <w:t>to</w:t>
      </w:r>
      <w:r w:rsidR="00B22748">
        <w:rPr>
          <w:lang w:eastAsia="en-US"/>
        </w:rPr>
        <w:t xml:space="preserve"> </w:t>
      </w:r>
      <w:r w:rsidR="005B41A7">
        <w:rPr>
          <w:lang w:eastAsia="en-US"/>
        </w:rPr>
        <w:t>other</w:t>
      </w:r>
      <w:r w:rsidR="00B22748">
        <w:rPr>
          <w:lang w:eastAsia="en-US"/>
        </w:rPr>
        <w:t xml:space="preserve"> </w:t>
      </w:r>
      <w:r w:rsidR="005B41A7">
        <w:rPr>
          <w:lang w:eastAsia="en-US"/>
        </w:rPr>
        <w:t>videos</w:t>
      </w:r>
      <w:r w:rsidR="00B22748">
        <w:rPr>
          <w:lang w:eastAsia="en-US"/>
        </w:rPr>
        <w:t xml:space="preserve"> </w:t>
      </w:r>
      <w:r w:rsidR="00CF4549">
        <w:rPr>
          <w:lang w:eastAsia="en-US"/>
        </w:rPr>
        <w:t>well</w:t>
      </w:r>
      <w:r w:rsidR="005B41A7">
        <w:rPr>
          <w:lang w:eastAsia="en-US"/>
        </w:rPr>
        <w:t>.</w:t>
      </w:r>
      <w:r w:rsidR="00B22748">
        <w:rPr>
          <w:lang w:eastAsia="en-US"/>
        </w:rPr>
        <w:t xml:space="preserve"> </w:t>
      </w:r>
      <w:r w:rsidR="00F679F2">
        <w:rPr>
          <w:lang w:eastAsia="en-US"/>
        </w:rPr>
        <w:t>For</w:t>
      </w:r>
      <w:r w:rsidR="00B22748">
        <w:rPr>
          <w:lang w:eastAsia="en-US"/>
        </w:rPr>
        <w:t xml:space="preserve"> </w:t>
      </w:r>
      <w:r w:rsidR="00F679F2">
        <w:rPr>
          <w:lang w:eastAsia="en-US"/>
        </w:rPr>
        <w:t>example,</w:t>
      </w:r>
      <w:r w:rsidR="00B22748">
        <w:rPr>
          <w:lang w:eastAsia="en-US"/>
        </w:rPr>
        <w:t xml:space="preserve"> </w:t>
      </w:r>
      <w:r w:rsidR="00477EFF">
        <w:rPr>
          <w:lang w:eastAsia="en-US"/>
        </w:rPr>
        <w:t>some</w:t>
      </w:r>
      <w:r w:rsidR="00B22748">
        <w:rPr>
          <w:lang w:eastAsia="en-US"/>
        </w:rPr>
        <w:t xml:space="preserve"> </w:t>
      </w:r>
      <w:r w:rsidR="00477EFF">
        <w:rPr>
          <w:lang w:eastAsia="en-US"/>
        </w:rPr>
        <w:t>speakers</w:t>
      </w:r>
      <w:r w:rsidR="00B22748">
        <w:rPr>
          <w:lang w:eastAsia="en-US"/>
        </w:rPr>
        <w:t xml:space="preserve"> </w:t>
      </w:r>
      <w:r w:rsidR="00CF4549">
        <w:rPr>
          <w:lang w:eastAsia="en-US"/>
        </w:rPr>
        <w:t>may</w:t>
      </w:r>
      <w:r w:rsidR="00B22748">
        <w:rPr>
          <w:lang w:eastAsia="en-US"/>
        </w:rPr>
        <w:t xml:space="preserve"> </w:t>
      </w:r>
      <w:r w:rsidR="00477EFF">
        <w:rPr>
          <w:lang w:eastAsia="en-US"/>
        </w:rPr>
        <w:t>read</w:t>
      </w:r>
      <w:r w:rsidR="00B22748">
        <w:rPr>
          <w:lang w:eastAsia="en-US"/>
        </w:rPr>
        <w:t xml:space="preserve"> </w:t>
      </w:r>
      <w:r w:rsidR="00477EFF">
        <w:rPr>
          <w:lang w:eastAsia="en-US"/>
        </w:rPr>
        <w:t>through</w:t>
      </w:r>
      <w:r w:rsidR="00B22748">
        <w:rPr>
          <w:lang w:eastAsia="en-US"/>
        </w:rPr>
        <w:t xml:space="preserve"> </w:t>
      </w:r>
      <w:r w:rsidR="00477EFF">
        <w:rPr>
          <w:lang w:eastAsia="en-US"/>
        </w:rPr>
        <w:t>their</w:t>
      </w:r>
      <w:r w:rsidR="00B22748">
        <w:rPr>
          <w:lang w:eastAsia="en-US"/>
        </w:rPr>
        <w:t xml:space="preserve"> </w:t>
      </w:r>
      <w:r w:rsidR="00477EFF">
        <w:rPr>
          <w:lang w:eastAsia="en-US"/>
        </w:rPr>
        <w:t>scripts</w:t>
      </w:r>
      <w:r w:rsidR="00B22748">
        <w:rPr>
          <w:lang w:eastAsia="en-US"/>
        </w:rPr>
        <w:t xml:space="preserve"> </w:t>
      </w:r>
      <w:r w:rsidR="00477EFF">
        <w:rPr>
          <w:lang w:eastAsia="en-US"/>
        </w:rPr>
        <w:t>with</w:t>
      </w:r>
      <w:r w:rsidR="00B22748">
        <w:rPr>
          <w:lang w:eastAsia="en-US"/>
        </w:rPr>
        <w:t xml:space="preserve"> </w:t>
      </w:r>
      <w:r w:rsidR="00477EFF">
        <w:rPr>
          <w:lang w:eastAsia="en-US"/>
        </w:rPr>
        <w:t>almost</w:t>
      </w:r>
      <w:r w:rsidR="00B22748">
        <w:rPr>
          <w:lang w:eastAsia="en-US"/>
        </w:rPr>
        <w:t xml:space="preserve"> </w:t>
      </w:r>
      <w:r w:rsidR="00477EFF">
        <w:rPr>
          <w:lang w:eastAsia="en-US"/>
        </w:rPr>
        <w:t>no</w:t>
      </w:r>
      <w:r w:rsidR="00B22748">
        <w:rPr>
          <w:lang w:eastAsia="en-US"/>
        </w:rPr>
        <w:t xml:space="preserve"> </w:t>
      </w:r>
      <w:r w:rsidR="00477EFF">
        <w:rPr>
          <w:lang w:eastAsia="en-US"/>
        </w:rPr>
        <w:t>natural</w:t>
      </w:r>
      <w:r w:rsidR="00B22748">
        <w:rPr>
          <w:lang w:eastAsia="en-US"/>
        </w:rPr>
        <w:t xml:space="preserve"> </w:t>
      </w:r>
      <w:r w:rsidR="00477EFF">
        <w:rPr>
          <w:lang w:eastAsia="en-US"/>
        </w:rPr>
        <w:t>pauses</w:t>
      </w:r>
      <w:r w:rsidR="00B22748">
        <w:rPr>
          <w:lang w:eastAsia="en-US"/>
        </w:rPr>
        <w:t xml:space="preserve"> </w:t>
      </w:r>
      <w:r w:rsidR="00CF4549">
        <w:rPr>
          <w:lang w:eastAsia="en-US"/>
        </w:rPr>
        <w:t>or</w:t>
      </w:r>
      <w:r w:rsidR="00B22748">
        <w:rPr>
          <w:lang w:eastAsia="en-US"/>
        </w:rPr>
        <w:t xml:space="preserve"> </w:t>
      </w:r>
      <w:r w:rsidR="00CF4549">
        <w:rPr>
          <w:lang w:eastAsia="en-US"/>
        </w:rPr>
        <w:t>may</w:t>
      </w:r>
      <w:r w:rsidR="00B22748">
        <w:rPr>
          <w:lang w:eastAsia="en-US"/>
        </w:rPr>
        <w:t xml:space="preserve"> </w:t>
      </w:r>
      <w:r w:rsidR="00CF4549">
        <w:rPr>
          <w:lang w:eastAsia="en-US"/>
        </w:rPr>
        <w:t>speak</w:t>
      </w:r>
      <w:r w:rsidR="00B22748">
        <w:rPr>
          <w:lang w:eastAsia="en-US"/>
        </w:rPr>
        <w:t xml:space="preserve"> </w:t>
      </w:r>
      <w:r w:rsidR="00CF4549">
        <w:rPr>
          <w:lang w:eastAsia="en-US"/>
        </w:rPr>
        <w:t>with</w:t>
      </w:r>
      <w:r w:rsidR="00B22748">
        <w:rPr>
          <w:lang w:eastAsia="en-US"/>
        </w:rPr>
        <w:t xml:space="preserve"> </w:t>
      </w:r>
      <w:r w:rsidR="00CF4549">
        <w:rPr>
          <w:lang w:eastAsia="en-US"/>
        </w:rPr>
        <w:t>a</w:t>
      </w:r>
      <w:r w:rsidR="00B22748">
        <w:rPr>
          <w:lang w:eastAsia="en-US"/>
        </w:rPr>
        <w:t xml:space="preserve"> </w:t>
      </w:r>
      <w:r w:rsidR="00CF4549">
        <w:rPr>
          <w:lang w:eastAsia="en-US"/>
        </w:rPr>
        <w:t>lot</w:t>
      </w:r>
      <w:r w:rsidR="00B22748">
        <w:rPr>
          <w:lang w:eastAsia="en-US"/>
        </w:rPr>
        <w:t xml:space="preserve"> </w:t>
      </w:r>
      <w:r w:rsidR="00CF4549">
        <w:rPr>
          <w:lang w:eastAsia="en-US"/>
        </w:rPr>
        <w:t>of</w:t>
      </w:r>
      <w:r w:rsidR="00B22748">
        <w:rPr>
          <w:lang w:eastAsia="en-US"/>
        </w:rPr>
        <w:t xml:space="preserve"> </w:t>
      </w:r>
      <w:r w:rsidR="00CF4549">
        <w:rPr>
          <w:lang w:eastAsia="en-US"/>
        </w:rPr>
        <w:t>unintended</w:t>
      </w:r>
      <w:r w:rsidR="00B22748">
        <w:rPr>
          <w:lang w:eastAsia="en-US"/>
        </w:rPr>
        <w:t xml:space="preserve"> </w:t>
      </w:r>
      <w:r w:rsidR="00CF4549">
        <w:rPr>
          <w:lang w:eastAsia="en-US"/>
        </w:rPr>
        <w:t>pauses</w:t>
      </w:r>
      <w:r w:rsidR="00477EFF">
        <w:rPr>
          <w:lang w:eastAsia="en-US"/>
        </w:rPr>
        <w:t>,</w:t>
      </w:r>
      <w:r w:rsidR="00B22748">
        <w:rPr>
          <w:lang w:eastAsia="en-US"/>
        </w:rPr>
        <w:t xml:space="preserve"> </w:t>
      </w:r>
      <w:r w:rsidR="00477EFF">
        <w:rPr>
          <w:lang w:eastAsia="en-US"/>
        </w:rPr>
        <w:t>which</w:t>
      </w:r>
      <w:r w:rsidR="00B22748">
        <w:rPr>
          <w:lang w:eastAsia="en-US"/>
        </w:rPr>
        <w:t xml:space="preserve"> </w:t>
      </w:r>
      <w:r w:rsidR="00CF4549">
        <w:rPr>
          <w:lang w:eastAsia="en-US"/>
        </w:rPr>
        <w:t>will</w:t>
      </w:r>
      <w:r w:rsidR="00B22748">
        <w:rPr>
          <w:lang w:eastAsia="en-US"/>
        </w:rPr>
        <w:t xml:space="preserve"> </w:t>
      </w:r>
      <w:r w:rsidR="00CF4549">
        <w:rPr>
          <w:lang w:eastAsia="en-US"/>
        </w:rPr>
        <w:t>make</w:t>
      </w:r>
      <w:r w:rsidR="00B22748">
        <w:rPr>
          <w:lang w:eastAsia="en-US"/>
        </w:rPr>
        <w:t xml:space="preserve"> </w:t>
      </w:r>
      <w:r w:rsidR="00477EFF">
        <w:rPr>
          <w:lang w:eastAsia="en-US"/>
        </w:rPr>
        <w:t>it</w:t>
      </w:r>
      <w:r w:rsidR="00B22748">
        <w:rPr>
          <w:lang w:eastAsia="en-US"/>
        </w:rPr>
        <w:t xml:space="preserve"> </w:t>
      </w:r>
      <w:r w:rsidR="00477EFF">
        <w:rPr>
          <w:lang w:eastAsia="en-US"/>
        </w:rPr>
        <w:t>difficult</w:t>
      </w:r>
      <w:r w:rsidR="00B22748">
        <w:rPr>
          <w:lang w:eastAsia="en-US"/>
        </w:rPr>
        <w:t xml:space="preserve"> </w:t>
      </w:r>
      <w:r w:rsidR="00477EFF">
        <w:rPr>
          <w:lang w:eastAsia="en-US"/>
        </w:rPr>
        <w:t>for</w:t>
      </w:r>
      <w:r w:rsidR="00B22748">
        <w:rPr>
          <w:lang w:eastAsia="en-US"/>
        </w:rPr>
        <w:t xml:space="preserve"> </w:t>
      </w:r>
      <w:r w:rsidR="00477EFF">
        <w:rPr>
          <w:lang w:eastAsia="en-US"/>
        </w:rPr>
        <w:t>the</w:t>
      </w:r>
      <w:r w:rsidR="00B22748">
        <w:rPr>
          <w:lang w:eastAsia="en-US"/>
        </w:rPr>
        <w:t xml:space="preserve"> </w:t>
      </w:r>
      <w:r w:rsidR="00477EFF">
        <w:rPr>
          <w:lang w:eastAsia="en-US"/>
        </w:rPr>
        <w:t>algorithm</w:t>
      </w:r>
      <w:r w:rsidR="00B22748">
        <w:rPr>
          <w:lang w:eastAsia="en-US"/>
        </w:rPr>
        <w:t xml:space="preserve"> </w:t>
      </w:r>
      <w:r w:rsidR="00477EFF">
        <w:rPr>
          <w:lang w:eastAsia="en-US"/>
        </w:rPr>
        <w:t>to</w:t>
      </w:r>
      <w:r w:rsidR="00B22748">
        <w:rPr>
          <w:lang w:eastAsia="en-US"/>
        </w:rPr>
        <w:t xml:space="preserve"> </w:t>
      </w:r>
      <w:r w:rsidR="00CF4549">
        <w:rPr>
          <w:lang w:eastAsia="en-US"/>
        </w:rPr>
        <w:t>accurately</w:t>
      </w:r>
      <w:r w:rsidR="00B22748">
        <w:rPr>
          <w:lang w:eastAsia="en-US"/>
        </w:rPr>
        <w:t xml:space="preserve"> </w:t>
      </w:r>
      <w:r w:rsidR="00477EFF">
        <w:rPr>
          <w:lang w:eastAsia="en-US"/>
        </w:rPr>
        <w:t>identify</w:t>
      </w:r>
      <w:r w:rsidR="00B22748">
        <w:rPr>
          <w:lang w:eastAsia="en-US"/>
        </w:rPr>
        <w:t xml:space="preserve"> </w:t>
      </w:r>
      <w:r w:rsidR="00477EFF">
        <w:rPr>
          <w:lang w:eastAsia="en-US"/>
        </w:rPr>
        <w:t>gaps</w:t>
      </w:r>
      <w:r w:rsidR="00B22748">
        <w:rPr>
          <w:lang w:eastAsia="en-US"/>
        </w:rPr>
        <w:t xml:space="preserve"> </w:t>
      </w:r>
      <w:r w:rsidR="00477EFF">
        <w:rPr>
          <w:lang w:eastAsia="en-US"/>
        </w:rPr>
        <w:t>of</w:t>
      </w:r>
      <w:r w:rsidR="00B22748">
        <w:rPr>
          <w:lang w:eastAsia="en-US"/>
        </w:rPr>
        <w:t xml:space="preserve"> </w:t>
      </w:r>
      <w:r w:rsidR="00477EFF">
        <w:rPr>
          <w:lang w:eastAsia="en-US"/>
        </w:rPr>
        <w:t>silence</w:t>
      </w:r>
      <w:r w:rsidR="00B22748">
        <w:rPr>
          <w:lang w:eastAsia="en-US"/>
        </w:rPr>
        <w:t xml:space="preserve"> </w:t>
      </w:r>
      <w:r w:rsidR="00477EFF">
        <w:rPr>
          <w:lang w:eastAsia="en-US"/>
        </w:rPr>
        <w:t>within</w:t>
      </w:r>
      <w:r w:rsidR="00B22748">
        <w:rPr>
          <w:lang w:eastAsia="en-US"/>
        </w:rPr>
        <w:t xml:space="preserve"> </w:t>
      </w:r>
      <w:r w:rsidR="00477EFF">
        <w:rPr>
          <w:lang w:eastAsia="en-US"/>
        </w:rPr>
        <w:t>the</w:t>
      </w:r>
      <w:r w:rsidR="00B22748">
        <w:rPr>
          <w:lang w:eastAsia="en-US"/>
        </w:rPr>
        <w:t xml:space="preserve"> </w:t>
      </w:r>
      <w:r w:rsidR="00477EFF">
        <w:rPr>
          <w:lang w:eastAsia="en-US"/>
        </w:rPr>
        <w:t>speech.</w:t>
      </w:r>
      <w:r w:rsidR="00B22748">
        <w:rPr>
          <w:lang w:eastAsia="en-US"/>
        </w:rPr>
        <w:t xml:space="preserve"> </w:t>
      </w:r>
      <w:r w:rsidR="00DB4168">
        <w:rPr>
          <w:lang w:eastAsia="en-US"/>
        </w:rPr>
        <w:t>Furthermore,</w:t>
      </w:r>
      <w:r w:rsidR="00B22748">
        <w:rPr>
          <w:lang w:eastAsia="en-US"/>
        </w:rPr>
        <w:t xml:space="preserve"> </w:t>
      </w:r>
      <w:r w:rsidR="00DB4168">
        <w:rPr>
          <w:lang w:eastAsia="en-US"/>
        </w:rPr>
        <w:t>the</w:t>
      </w:r>
      <w:r w:rsidR="00B22748">
        <w:rPr>
          <w:lang w:eastAsia="en-US"/>
        </w:rPr>
        <w:t xml:space="preserve"> </w:t>
      </w:r>
      <w:r w:rsidR="00DB4168">
        <w:rPr>
          <w:lang w:eastAsia="en-US"/>
        </w:rPr>
        <w:t>inclusion</w:t>
      </w:r>
      <w:r w:rsidR="00B22748">
        <w:rPr>
          <w:lang w:eastAsia="en-US"/>
        </w:rPr>
        <w:t xml:space="preserve"> </w:t>
      </w:r>
      <w:r w:rsidR="00DB4168">
        <w:rPr>
          <w:lang w:eastAsia="en-US"/>
        </w:rPr>
        <w:t>of</w:t>
      </w:r>
      <w:r w:rsidR="00B22748">
        <w:rPr>
          <w:lang w:eastAsia="en-US"/>
        </w:rPr>
        <w:t xml:space="preserve"> </w:t>
      </w:r>
      <w:r w:rsidR="00DB4168">
        <w:rPr>
          <w:lang w:eastAsia="en-US"/>
        </w:rPr>
        <w:t>background</w:t>
      </w:r>
      <w:r w:rsidR="00B22748">
        <w:rPr>
          <w:lang w:eastAsia="en-US"/>
        </w:rPr>
        <w:t xml:space="preserve"> </w:t>
      </w:r>
      <w:r w:rsidR="00DB4168">
        <w:rPr>
          <w:lang w:eastAsia="en-US"/>
        </w:rPr>
        <w:t>music</w:t>
      </w:r>
      <w:r w:rsidR="00B22748">
        <w:rPr>
          <w:lang w:eastAsia="en-US"/>
        </w:rPr>
        <w:t xml:space="preserve"> </w:t>
      </w:r>
      <w:r w:rsidR="007B59CF">
        <w:rPr>
          <w:lang w:eastAsia="en-US"/>
        </w:rPr>
        <w:t>in</w:t>
      </w:r>
      <w:r w:rsidR="00B22748">
        <w:rPr>
          <w:lang w:eastAsia="en-US"/>
        </w:rPr>
        <w:t xml:space="preserve"> </w:t>
      </w:r>
      <w:r w:rsidR="007B59CF">
        <w:rPr>
          <w:lang w:eastAsia="en-US"/>
        </w:rPr>
        <w:t>some</w:t>
      </w:r>
      <w:r w:rsidR="00B22748">
        <w:rPr>
          <w:lang w:eastAsia="en-US"/>
        </w:rPr>
        <w:t xml:space="preserve"> </w:t>
      </w:r>
      <w:r w:rsidR="007B59CF">
        <w:rPr>
          <w:lang w:eastAsia="en-US"/>
        </w:rPr>
        <w:t>videos</w:t>
      </w:r>
      <w:r w:rsidR="00B22748">
        <w:rPr>
          <w:lang w:eastAsia="en-US"/>
        </w:rPr>
        <w:t xml:space="preserve"> </w:t>
      </w:r>
      <w:r w:rsidR="00CF4549">
        <w:rPr>
          <w:lang w:eastAsia="en-US"/>
        </w:rPr>
        <w:t>will</w:t>
      </w:r>
      <w:r w:rsidR="00B22748">
        <w:rPr>
          <w:lang w:eastAsia="en-US"/>
        </w:rPr>
        <w:t xml:space="preserve"> </w:t>
      </w:r>
      <w:r w:rsidR="00DB4168">
        <w:rPr>
          <w:lang w:eastAsia="en-US"/>
        </w:rPr>
        <w:t>exacerbate</w:t>
      </w:r>
      <w:r w:rsidR="00B22748">
        <w:rPr>
          <w:lang w:eastAsia="en-US"/>
        </w:rPr>
        <w:t xml:space="preserve"> </w:t>
      </w:r>
      <w:r w:rsidR="00DB4168">
        <w:rPr>
          <w:lang w:eastAsia="en-US"/>
        </w:rPr>
        <w:t>the</w:t>
      </w:r>
      <w:r w:rsidR="00B22748">
        <w:rPr>
          <w:lang w:eastAsia="en-US"/>
        </w:rPr>
        <w:t xml:space="preserve"> </w:t>
      </w:r>
      <w:r w:rsidR="00DB4168">
        <w:rPr>
          <w:lang w:eastAsia="en-US"/>
        </w:rPr>
        <w:t>technical</w:t>
      </w:r>
      <w:r w:rsidR="00B22748">
        <w:rPr>
          <w:lang w:eastAsia="en-US"/>
        </w:rPr>
        <w:t xml:space="preserve"> </w:t>
      </w:r>
      <w:r w:rsidR="00DB4168">
        <w:rPr>
          <w:lang w:eastAsia="en-US"/>
        </w:rPr>
        <w:t>challenge.</w:t>
      </w:r>
      <w:r w:rsidR="00B22748">
        <w:rPr>
          <w:lang w:eastAsia="en-US"/>
        </w:rPr>
        <w:t xml:space="preserve"> </w:t>
      </w:r>
      <w:r w:rsidR="00CF4549">
        <w:rPr>
          <w:lang w:eastAsia="en-US"/>
        </w:rPr>
        <w:t>Thus,</w:t>
      </w:r>
      <w:r w:rsidR="00B22748">
        <w:rPr>
          <w:lang w:eastAsia="en-US"/>
        </w:rPr>
        <w:t xml:space="preserve"> </w:t>
      </w:r>
      <w:r w:rsidR="00CF4549">
        <w:rPr>
          <w:lang w:eastAsia="en-US"/>
        </w:rPr>
        <w:t>a</w:t>
      </w:r>
      <w:r w:rsidR="00B22748">
        <w:rPr>
          <w:lang w:eastAsia="en-US"/>
        </w:rPr>
        <w:t xml:space="preserve"> </w:t>
      </w:r>
      <w:r w:rsidR="00CF4549">
        <w:rPr>
          <w:lang w:eastAsia="en-US"/>
        </w:rPr>
        <w:t>natural</w:t>
      </w:r>
      <w:r w:rsidR="00B22748">
        <w:rPr>
          <w:lang w:eastAsia="en-US"/>
        </w:rPr>
        <w:t xml:space="preserve"> </w:t>
      </w:r>
      <w:r w:rsidR="00CF4549">
        <w:rPr>
          <w:lang w:eastAsia="en-US"/>
        </w:rPr>
        <w:t>way</w:t>
      </w:r>
      <w:r w:rsidR="00B22748">
        <w:rPr>
          <w:lang w:eastAsia="en-US"/>
        </w:rPr>
        <w:t xml:space="preserve"> </w:t>
      </w:r>
      <w:r w:rsidR="00CF4549">
        <w:rPr>
          <w:lang w:eastAsia="en-US"/>
        </w:rPr>
        <w:t>to</w:t>
      </w:r>
      <w:r w:rsidR="00B22748">
        <w:rPr>
          <w:lang w:eastAsia="en-US"/>
        </w:rPr>
        <w:t xml:space="preserve"> </w:t>
      </w:r>
      <w:r w:rsidR="00CF4549">
        <w:rPr>
          <w:lang w:eastAsia="en-US"/>
        </w:rPr>
        <w:t>improve</w:t>
      </w:r>
      <w:r w:rsidR="00B22748">
        <w:rPr>
          <w:lang w:eastAsia="en-US"/>
        </w:rPr>
        <w:t xml:space="preserve"> </w:t>
      </w:r>
      <w:r w:rsidR="00CF4549">
        <w:rPr>
          <w:lang w:eastAsia="en-US"/>
        </w:rPr>
        <w:t>upon</w:t>
      </w:r>
      <w:r w:rsidR="00B22748">
        <w:rPr>
          <w:lang w:eastAsia="en-US"/>
        </w:rPr>
        <w:t xml:space="preserve"> </w:t>
      </w:r>
      <w:r w:rsidR="00CF4549">
        <w:rPr>
          <w:lang w:eastAsia="en-US"/>
        </w:rPr>
        <w:t>our</w:t>
      </w:r>
      <w:r w:rsidR="00B22748">
        <w:rPr>
          <w:lang w:eastAsia="en-US"/>
        </w:rPr>
        <w:t xml:space="preserve"> </w:t>
      </w:r>
      <w:r w:rsidR="00CF4549">
        <w:rPr>
          <w:lang w:eastAsia="en-US"/>
        </w:rPr>
        <w:t>auto-pause</w:t>
      </w:r>
      <w:r w:rsidR="00B22748">
        <w:rPr>
          <w:lang w:eastAsia="en-US"/>
        </w:rPr>
        <w:t xml:space="preserve"> </w:t>
      </w:r>
      <w:r w:rsidR="00CF4549">
        <w:rPr>
          <w:lang w:eastAsia="en-US"/>
        </w:rPr>
        <w:t>method</w:t>
      </w:r>
      <w:r w:rsidR="00B22748">
        <w:rPr>
          <w:lang w:eastAsia="en-US"/>
        </w:rPr>
        <w:t xml:space="preserve"> </w:t>
      </w:r>
      <w:r w:rsidR="00CF4549">
        <w:rPr>
          <w:lang w:eastAsia="en-US"/>
        </w:rPr>
        <w:t>is</w:t>
      </w:r>
      <w:r w:rsidR="00B22748">
        <w:rPr>
          <w:lang w:eastAsia="en-US"/>
        </w:rPr>
        <w:t xml:space="preserve"> </w:t>
      </w:r>
      <w:r w:rsidR="00CF4549">
        <w:rPr>
          <w:lang w:eastAsia="en-US"/>
        </w:rPr>
        <w:t>to</w:t>
      </w:r>
      <w:r w:rsidR="00B22748">
        <w:rPr>
          <w:lang w:eastAsia="en-US"/>
        </w:rPr>
        <w:t xml:space="preserve"> </w:t>
      </w:r>
      <w:r w:rsidR="00CF4549">
        <w:rPr>
          <w:lang w:eastAsia="en-US"/>
        </w:rPr>
        <w:t>analyze</w:t>
      </w:r>
      <w:r w:rsidR="00B22748">
        <w:rPr>
          <w:lang w:eastAsia="en-US"/>
        </w:rPr>
        <w:t xml:space="preserve"> </w:t>
      </w:r>
      <w:r w:rsidR="00CF4549">
        <w:rPr>
          <w:lang w:eastAsia="en-US"/>
        </w:rPr>
        <w:t>other</w:t>
      </w:r>
      <w:r w:rsidR="00B22748">
        <w:rPr>
          <w:lang w:eastAsia="en-US"/>
        </w:rPr>
        <w:t xml:space="preserve"> </w:t>
      </w:r>
      <w:r w:rsidR="00CF4549">
        <w:rPr>
          <w:lang w:eastAsia="en-US"/>
        </w:rPr>
        <w:t>aspects</w:t>
      </w:r>
      <w:r w:rsidR="00B22748">
        <w:rPr>
          <w:lang w:eastAsia="en-US"/>
        </w:rPr>
        <w:t xml:space="preserve"> </w:t>
      </w:r>
      <w:r w:rsidR="00CF4549">
        <w:rPr>
          <w:lang w:eastAsia="en-US"/>
        </w:rPr>
        <w:t>of</w:t>
      </w:r>
      <w:r w:rsidR="00B22748">
        <w:rPr>
          <w:lang w:eastAsia="en-US"/>
        </w:rPr>
        <w:t xml:space="preserve"> </w:t>
      </w:r>
      <w:r w:rsidR="00CF4549">
        <w:rPr>
          <w:lang w:eastAsia="en-US"/>
        </w:rPr>
        <w:t>the</w:t>
      </w:r>
      <w:r w:rsidR="00B22748">
        <w:rPr>
          <w:lang w:eastAsia="en-US"/>
        </w:rPr>
        <w:t xml:space="preserve"> </w:t>
      </w:r>
      <w:r w:rsidR="00CF4549">
        <w:rPr>
          <w:lang w:eastAsia="en-US"/>
        </w:rPr>
        <w:t>instructional</w:t>
      </w:r>
      <w:r w:rsidR="00B22748">
        <w:rPr>
          <w:lang w:eastAsia="en-US"/>
        </w:rPr>
        <w:t xml:space="preserve"> </w:t>
      </w:r>
      <w:r w:rsidR="00CF4549">
        <w:rPr>
          <w:lang w:eastAsia="en-US"/>
        </w:rPr>
        <w:t>video</w:t>
      </w:r>
      <w:r w:rsidR="00B22748">
        <w:rPr>
          <w:lang w:eastAsia="en-US"/>
        </w:rPr>
        <w:t xml:space="preserve"> </w:t>
      </w:r>
      <w:r w:rsidR="00CF4549">
        <w:rPr>
          <w:lang w:eastAsia="en-US"/>
        </w:rPr>
        <w:t>beyond</w:t>
      </w:r>
      <w:r w:rsidR="00B22748">
        <w:rPr>
          <w:lang w:eastAsia="en-US"/>
        </w:rPr>
        <w:t xml:space="preserve"> </w:t>
      </w:r>
      <w:r w:rsidR="00CF4549">
        <w:rPr>
          <w:lang w:eastAsia="en-US"/>
        </w:rPr>
        <w:t>the</w:t>
      </w:r>
      <w:r w:rsidR="00B22748">
        <w:rPr>
          <w:lang w:eastAsia="en-US"/>
        </w:rPr>
        <w:t xml:space="preserve"> </w:t>
      </w:r>
      <w:r w:rsidR="00CF4549">
        <w:rPr>
          <w:lang w:eastAsia="en-US"/>
        </w:rPr>
        <w:t>audio</w:t>
      </w:r>
      <w:r w:rsidR="00B22748">
        <w:rPr>
          <w:lang w:eastAsia="en-US"/>
        </w:rPr>
        <w:t xml:space="preserve"> </w:t>
      </w:r>
      <w:r w:rsidR="00CF4549">
        <w:rPr>
          <w:lang w:eastAsia="en-US"/>
        </w:rPr>
        <w:t>stream,</w:t>
      </w:r>
      <w:r w:rsidR="00B22748">
        <w:rPr>
          <w:lang w:eastAsia="en-US"/>
        </w:rPr>
        <w:t xml:space="preserve"> </w:t>
      </w:r>
      <w:r w:rsidR="00CF4549">
        <w:rPr>
          <w:lang w:eastAsia="en-US"/>
        </w:rPr>
        <w:t>such</w:t>
      </w:r>
      <w:r w:rsidR="00B22748">
        <w:rPr>
          <w:lang w:eastAsia="en-US"/>
        </w:rPr>
        <w:t xml:space="preserve"> </w:t>
      </w:r>
      <w:r w:rsidR="00CF4549">
        <w:rPr>
          <w:lang w:eastAsia="en-US"/>
        </w:rPr>
        <w:t>as</w:t>
      </w:r>
      <w:r w:rsidR="00B22748">
        <w:rPr>
          <w:lang w:eastAsia="en-US"/>
        </w:rPr>
        <w:t xml:space="preserve"> </w:t>
      </w:r>
      <w:r w:rsidR="00055AC7">
        <w:rPr>
          <w:lang w:eastAsia="en-US"/>
        </w:rPr>
        <w:t>the</w:t>
      </w:r>
      <w:r w:rsidR="00B22748">
        <w:rPr>
          <w:lang w:eastAsia="en-US"/>
        </w:rPr>
        <w:t xml:space="preserve"> </w:t>
      </w:r>
      <w:r w:rsidR="00714DAD">
        <w:rPr>
          <w:lang w:eastAsia="en-US"/>
        </w:rPr>
        <w:t>visual</w:t>
      </w:r>
      <w:r w:rsidR="00B22748">
        <w:rPr>
          <w:lang w:eastAsia="en-US"/>
        </w:rPr>
        <w:t xml:space="preserve"> </w:t>
      </w:r>
      <w:r w:rsidR="00714DAD">
        <w:rPr>
          <w:lang w:eastAsia="en-US"/>
        </w:rPr>
        <w:t>components</w:t>
      </w:r>
      <w:r w:rsidR="00261D5E">
        <w:rPr>
          <w:lang w:eastAsia="en-US"/>
        </w:rPr>
        <w:t>.</w:t>
      </w:r>
      <w:r w:rsidR="00B22748">
        <w:rPr>
          <w:lang w:eastAsia="en-US"/>
        </w:rPr>
        <w:t xml:space="preserve"> </w:t>
      </w:r>
      <w:r w:rsidR="00854341">
        <w:rPr>
          <w:lang w:eastAsia="en-US"/>
        </w:rPr>
        <w:t>For</w:t>
      </w:r>
      <w:r w:rsidR="00B22748">
        <w:rPr>
          <w:lang w:eastAsia="en-US"/>
        </w:rPr>
        <w:t xml:space="preserve"> </w:t>
      </w:r>
      <w:r w:rsidR="00854341">
        <w:rPr>
          <w:lang w:eastAsia="en-US"/>
        </w:rPr>
        <w:t>example,</w:t>
      </w:r>
      <w:r w:rsidR="00B22748">
        <w:rPr>
          <w:lang w:eastAsia="en-US"/>
        </w:rPr>
        <w:t xml:space="preserve"> </w:t>
      </w:r>
      <w:r w:rsidR="000C2061">
        <w:rPr>
          <w:lang w:eastAsia="en-US"/>
        </w:rPr>
        <w:t>if</w:t>
      </w:r>
      <w:r w:rsidR="00B22748">
        <w:rPr>
          <w:lang w:eastAsia="en-US"/>
        </w:rPr>
        <w:t xml:space="preserve"> </w:t>
      </w:r>
      <w:r w:rsidR="00477EFF">
        <w:rPr>
          <w:lang w:eastAsia="en-US"/>
        </w:rPr>
        <w:t>the</w:t>
      </w:r>
      <w:r w:rsidR="00B22748">
        <w:rPr>
          <w:lang w:eastAsia="en-US"/>
        </w:rPr>
        <w:t xml:space="preserve"> </w:t>
      </w:r>
      <w:r w:rsidR="00252C4B">
        <w:rPr>
          <w:lang w:eastAsia="en-US"/>
        </w:rPr>
        <w:t>number</w:t>
      </w:r>
      <w:r w:rsidR="00B22748">
        <w:rPr>
          <w:lang w:eastAsia="en-US"/>
        </w:rPr>
        <w:t xml:space="preserve"> </w:t>
      </w:r>
      <w:r w:rsidR="0039270A">
        <w:rPr>
          <w:lang w:eastAsia="en-US"/>
        </w:rPr>
        <w:t>of</w:t>
      </w:r>
      <w:r w:rsidR="00B22748">
        <w:rPr>
          <w:lang w:eastAsia="en-US"/>
        </w:rPr>
        <w:t xml:space="preserve"> </w:t>
      </w:r>
      <w:r w:rsidR="00252C4B">
        <w:rPr>
          <w:lang w:eastAsia="en-US"/>
        </w:rPr>
        <w:t>steps</w:t>
      </w:r>
      <w:r w:rsidR="00B22748">
        <w:rPr>
          <w:lang w:eastAsia="en-US"/>
        </w:rPr>
        <w:t xml:space="preserve"> </w:t>
      </w:r>
      <w:r w:rsidR="00215BD4">
        <w:rPr>
          <w:lang w:eastAsia="en-US"/>
        </w:rPr>
        <w:t>(and</w:t>
      </w:r>
      <w:r w:rsidR="00B22748">
        <w:rPr>
          <w:lang w:eastAsia="en-US"/>
        </w:rPr>
        <w:t xml:space="preserve"> </w:t>
      </w:r>
      <w:r w:rsidR="00215BD4">
        <w:rPr>
          <w:lang w:eastAsia="en-US"/>
        </w:rPr>
        <w:t>therefore</w:t>
      </w:r>
      <w:r w:rsidR="00B22748">
        <w:rPr>
          <w:lang w:eastAsia="en-US"/>
        </w:rPr>
        <w:t xml:space="preserve"> </w:t>
      </w:r>
      <w:r w:rsidR="00215BD4">
        <w:rPr>
          <w:lang w:eastAsia="en-US"/>
        </w:rPr>
        <w:t>changes</w:t>
      </w:r>
      <w:r w:rsidR="00B22748">
        <w:rPr>
          <w:lang w:eastAsia="en-US"/>
        </w:rPr>
        <w:t xml:space="preserve"> </w:t>
      </w:r>
      <w:r w:rsidR="00215BD4">
        <w:rPr>
          <w:lang w:eastAsia="en-US"/>
        </w:rPr>
        <w:t>on</w:t>
      </w:r>
      <w:r w:rsidR="00B22748">
        <w:rPr>
          <w:lang w:eastAsia="en-US"/>
        </w:rPr>
        <w:t xml:space="preserve"> </w:t>
      </w:r>
      <w:r w:rsidR="00215BD4">
        <w:rPr>
          <w:lang w:eastAsia="en-US"/>
        </w:rPr>
        <w:t>the</w:t>
      </w:r>
      <w:r w:rsidR="00B22748">
        <w:rPr>
          <w:lang w:eastAsia="en-US"/>
        </w:rPr>
        <w:t xml:space="preserve"> </w:t>
      </w:r>
      <w:r w:rsidR="00215BD4">
        <w:rPr>
          <w:lang w:eastAsia="en-US"/>
        </w:rPr>
        <w:t>screen)</w:t>
      </w:r>
      <w:r w:rsidR="00B22748">
        <w:rPr>
          <w:lang w:eastAsia="en-US"/>
        </w:rPr>
        <w:t xml:space="preserve"> </w:t>
      </w:r>
      <w:r w:rsidR="00215BD4">
        <w:rPr>
          <w:lang w:eastAsia="en-US"/>
        </w:rPr>
        <w:t>happening</w:t>
      </w:r>
      <w:r w:rsidR="00B22748">
        <w:rPr>
          <w:lang w:eastAsia="en-US"/>
        </w:rPr>
        <w:t xml:space="preserve"> </w:t>
      </w:r>
      <w:r w:rsidR="00252C4B">
        <w:rPr>
          <w:lang w:eastAsia="en-US"/>
        </w:rPr>
        <w:t>within</w:t>
      </w:r>
      <w:r w:rsidR="00B22748">
        <w:rPr>
          <w:lang w:eastAsia="en-US"/>
        </w:rPr>
        <w:t xml:space="preserve"> </w:t>
      </w:r>
      <w:r w:rsidR="00252C4B">
        <w:rPr>
          <w:lang w:eastAsia="en-US"/>
        </w:rPr>
        <w:t>a</w:t>
      </w:r>
      <w:r w:rsidR="00B22748">
        <w:rPr>
          <w:lang w:eastAsia="en-US"/>
        </w:rPr>
        <w:t xml:space="preserve"> </w:t>
      </w:r>
      <w:r w:rsidR="00252C4B">
        <w:rPr>
          <w:lang w:eastAsia="en-US"/>
        </w:rPr>
        <w:t>window</w:t>
      </w:r>
      <w:r w:rsidR="00B22748">
        <w:rPr>
          <w:lang w:eastAsia="en-US"/>
        </w:rPr>
        <w:t xml:space="preserve"> </w:t>
      </w:r>
      <w:r w:rsidR="00252C4B">
        <w:rPr>
          <w:lang w:eastAsia="en-US"/>
        </w:rPr>
        <w:t>of</w:t>
      </w:r>
      <w:r w:rsidR="00B22748">
        <w:rPr>
          <w:lang w:eastAsia="en-US"/>
        </w:rPr>
        <w:t xml:space="preserve"> </w:t>
      </w:r>
      <w:r w:rsidR="00252C4B">
        <w:rPr>
          <w:lang w:eastAsia="en-US"/>
        </w:rPr>
        <w:t>time</w:t>
      </w:r>
      <w:r w:rsidR="00B22748">
        <w:rPr>
          <w:lang w:eastAsia="en-US"/>
        </w:rPr>
        <w:t xml:space="preserve"> </w:t>
      </w:r>
      <w:r w:rsidR="00477EFF">
        <w:rPr>
          <w:lang w:eastAsia="en-US"/>
        </w:rPr>
        <w:t>exceeds</w:t>
      </w:r>
      <w:r w:rsidR="00B22748">
        <w:rPr>
          <w:lang w:eastAsia="en-US"/>
        </w:rPr>
        <w:t xml:space="preserve"> </w:t>
      </w:r>
      <w:r w:rsidR="00477EFF">
        <w:rPr>
          <w:lang w:eastAsia="en-US"/>
        </w:rPr>
        <w:t>a</w:t>
      </w:r>
      <w:r w:rsidR="00B22748">
        <w:rPr>
          <w:lang w:eastAsia="en-US"/>
        </w:rPr>
        <w:t xml:space="preserve"> </w:t>
      </w:r>
      <w:r w:rsidR="00477EFF">
        <w:rPr>
          <w:lang w:eastAsia="en-US"/>
        </w:rPr>
        <w:t>certain</w:t>
      </w:r>
      <w:r w:rsidR="00B22748">
        <w:rPr>
          <w:lang w:eastAsia="en-US"/>
        </w:rPr>
        <w:t xml:space="preserve"> </w:t>
      </w:r>
      <w:r w:rsidR="00477EFF">
        <w:rPr>
          <w:lang w:eastAsia="en-US"/>
        </w:rPr>
        <w:t>threshold</w:t>
      </w:r>
      <w:r w:rsidR="001614BA">
        <w:rPr>
          <w:lang w:eastAsia="en-US"/>
        </w:rPr>
        <w:t>,</w:t>
      </w:r>
      <w:r w:rsidR="00B22748">
        <w:rPr>
          <w:lang w:eastAsia="en-US"/>
        </w:rPr>
        <w:t xml:space="preserve"> </w:t>
      </w:r>
      <w:r w:rsidR="00252C4B">
        <w:rPr>
          <w:lang w:eastAsia="en-US"/>
        </w:rPr>
        <w:t>pauses</w:t>
      </w:r>
      <w:r w:rsidR="00B22748">
        <w:rPr>
          <w:lang w:eastAsia="en-US"/>
        </w:rPr>
        <w:t xml:space="preserve"> </w:t>
      </w:r>
      <w:r w:rsidR="00252C4B">
        <w:rPr>
          <w:lang w:eastAsia="en-US"/>
        </w:rPr>
        <w:t>could</w:t>
      </w:r>
      <w:r w:rsidR="00B22748">
        <w:rPr>
          <w:lang w:eastAsia="en-US"/>
        </w:rPr>
        <w:t xml:space="preserve"> </w:t>
      </w:r>
      <w:r w:rsidR="00252C4B">
        <w:rPr>
          <w:lang w:eastAsia="en-US"/>
        </w:rPr>
        <w:t>be</w:t>
      </w:r>
      <w:r w:rsidR="00B22748">
        <w:rPr>
          <w:lang w:eastAsia="en-US"/>
        </w:rPr>
        <w:t xml:space="preserve"> </w:t>
      </w:r>
      <w:r w:rsidR="00252C4B">
        <w:rPr>
          <w:lang w:eastAsia="en-US"/>
        </w:rPr>
        <w:t>inserted</w:t>
      </w:r>
      <w:r w:rsidR="00B22748">
        <w:rPr>
          <w:lang w:eastAsia="en-US"/>
        </w:rPr>
        <w:t xml:space="preserve"> </w:t>
      </w:r>
      <w:r w:rsidR="00252C4B">
        <w:rPr>
          <w:lang w:eastAsia="en-US"/>
        </w:rPr>
        <w:t>to</w:t>
      </w:r>
      <w:r w:rsidR="00B22748">
        <w:rPr>
          <w:lang w:eastAsia="en-US"/>
        </w:rPr>
        <w:t xml:space="preserve"> </w:t>
      </w:r>
      <w:r w:rsidR="001614BA">
        <w:rPr>
          <w:lang w:eastAsia="en-US"/>
        </w:rPr>
        <w:t>allow</w:t>
      </w:r>
      <w:r w:rsidR="00B22748">
        <w:rPr>
          <w:lang w:eastAsia="en-US"/>
        </w:rPr>
        <w:t xml:space="preserve"> </w:t>
      </w:r>
      <w:r w:rsidR="001614BA">
        <w:rPr>
          <w:lang w:eastAsia="en-US"/>
        </w:rPr>
        <w:t>the</w:t>
      </w:r>
      <w:r w:rsidR="00B22748">
        <w:rPr>
          <w:lang w:eastAsia="en-US"/>
        </w:rPr>
        <w:t xml:space="preserve"> </w:t>
      </w:r>
      <w:r w:rsidR="001614BA">
        <w:rPr>
          <w:lang w:eastAsia="en-US"/>
        </w:rPr>
        <w:t>viewer</w:t>
      </w:r>
      <w:r w:rsidR="00B22748">
        <w:rPr>
          <w:lang w:eastAsia="en-US"/>
        </w:rPr>
        <w:t xml:space="preserve"> </w:t>
      </w:r>
      <w:r w:rsidR="001614BA">
        <w:rPr>
          <w:lang w:eastAsia="en-US"/>
        </w:rPr>
        <w:t>to</w:t>
      </w:r>
      <w:r w:rsidR="00B22748">
        <w:rPr>
          <w:lang w:eastAsia="en-US"/>
        </w:rPr>
        <w:t xml:space="preserve"> </w:t>
      </w:r>
      <w:r w:rsidR="00252C4B">
        <w:rPr>
          <w:lang w:eastAsia="en-US"/>
        </w:rPr>
        <w:t>focus</w:t>
      </w:r>
      <w:r w:rsidR="00B22748">
        <w:rPr>
          <w:lang w:eastAsia="en-US"/>
        </w:rPr>
        <w:t xml:space="preserve"> </w:t>
      </w:r>
      <w:r w:rsidR="00252C4B">
        <w:rPr>
          <w:lang w:eastAsia="en-US"/>
        </w:rPr>
        <w:t>on</w:t>
      </w:r>
      <w:r w:rsidR="00B22748">
        <w:rPr>
          <w:lang w:eastAsia="en-US"/>
        </w:rPr>
        <w:t xml:space="preserve"> </w:t>
      </w:r>
      <w:r w:rsidR="00252C4B">
        <w:rPr>
          <w:lang w:eastAsia="en-US"/>
        </w:rPr>
        <w:t>a</w:t>
      </w:r>
      <w:r w:rsidR="00B22748">
        <w:rPr>
          <w:lang w:eastAsia="en-US"/>
        </w:rPr>
        <w:t xml:space="preserve"> </w:t>
      </w:r>
      <w:r w:rsidR="00252C4B">
        <w:rPr>
          <w:lang w:eastAsia="en-US"/>
        </w:rPr>
        <w:t>smaller</w:t>
      </w:r>
      <w:r w:rsidR="00B22748">
        <w:rPr>
          <w:lang w:eastAsia="en-US"/>
        </w:rPr>
        <w:t xml:space="preserve"> </w:t>
      </w:r>
      <w:r w:rsidR="00252C4B">
        <w:rPr>
          <w:lang w:eastAsia="en-US"/>
        </w:rPr>
        <w:t>number</w:t>
      </w:r>
      <w:r w:rsidR="00B22748">
        <w:rPr>
          <w:lang w:eastAsia="en-US"/>
        </w:rPr>
        <w:t xml:space="preserve"> </w:t>
      </w:r>
      <w:r w:rsidR="00055AC7">
        <w:rPr>
          <w:lang w:eastAsia="en-US"/>
        </w:rPr>
        <w:t>of</w:t>
      </w:r>
      <w:r w:rsidR="00B22748">
        <w:rPr>
          <w:lang w:eastAsia="en-US"/>
        </w:rPr>
        <w:t xml:space="preserve"> </w:t>
      </w:r>
      <w:r w:rsidR="00252C4B">
        <w:rPr>
          <w:lang w:eastAsia="en-US"/>
        </w:rPr>
        <w:t>steps</w:t>
      </w:r>
      <w:r w:rsidR="00B22748">
        <w:rPr>
          <w:lang w:eastAsia="en-US"/>
        </w:rPr>
        <w:t xml:space="preserve"> </w:t>
      </w:r>
      <w:r w:rsidR="00252C4B">
        <w:rPr>
          <w:lang w:eastAsia="en-US"/>
        </w:rPr>
        <w:t>at</w:t>
      </w:r>
      <w:r w:rsidR="00B22748">
        <w:rPr>
          <w:lang w:eastAsia="en-US"/>
        </w:rPr>
        <w:t xml:space="preserve"> </w:t>
      </w:r>
      <w:r w:rsidR="00252C4B">
        <w:rPr>
          <w:lang w:eastAsia="en-US"/>
        </w:rPr>
        <w:t>a</w:t>
      </w:r>
      <w:r w:rsidR="00B22748">
        <w:rPr>
          <w:lang w:eastAsia="en-US"/>
        </w:rPr>
        <w:t xml:space="preserve"> </w:t>
      </w:r>
      <w:r w:rsidR="00252C4B">
        <w:rPr>
          <w:lang w:eastAsia="en-US"/>
        </w:rPr>
        <w:t>time</w:t>
      </w:r>
      <w:r w:rsidR="001614BA">
        <w:rPr>
          <w:lang w:eastAsia="en-US"/>
        </w:rPr>
        <w:t>.</w:t>
      </w:r>
      <w:r w:rsidR="00B22748">
        <w:rPr>
          <w:lang w:eastAsia="en-US"/>
        </w:rPr>
        <w:t xml:space="preserve"> </w:t>
      </w:r>
    </w:p>
    <w:p w14:paraId="4BE4C25A" w14:textId="5469672B" w:rsidR="008A73AD" w:rsidRPr="00F70CB3" w:rsidRDefault="008A73AD" w:rsidP="00CF4549">
      <w:pPr>
        <w:pStyle w:val="ParaContinue"/>
        <w:rPr>
          <w:b/>
          <w:bCs/>
          <w:lang w:eastAsia="en-US"/>
        </w:rPr>
      </w:pPr>
      <w:r>
        <w:rPr>
          <w:b/>
          <w:bCs/>
          <w:lang w:eastAsia="en-US"/>
        </w:rPr>
        <w:t>Improving slowing dynamically</w:t>
      </w:r>
      <w:r w:rsidRPr="00B83086">
        <w:rPr>
          <w:b/>
          <w:bCs/>
          <w:lang w:eastAsia="en-US"/>
        </w:rPr>
        <w:t>.</w:t>
      </w:r>
      <w:r w:rsidRPr="003A1F86">
        <w:rPr>
          <w:b/>
          <w:bCs/>
          <w:lang w:eastAsia="en-US"/>
        </w:rPr>
        <w:t xml:space="preserve"> </w:t>
      </w:r>
      <w:r w:rsidRPr="003A1F86">
        <w:rPr>
          <w:lang w:eastAsia="en-US"/>
        </w:rPr>
        <w:t>Although the results from the experiments suggested that uniformly slowing down the instructional videos was not as helpful to the older adults in terms of reducing the task completion time, it did not mean that slowing down the instructional videos should be completely abandoned as a method for regulating the content delivery rate. The results merely indicated that applying a constant slowing factor over the whole video (like the slowing option on YouTube) might not be an ideal way of implementing the slowing condition. It is possible that there were parts of the video that might not have been slowed enough and other parts that were slowed too much</w:t>
      </w:r>
      <w:r w:rsidRPr="003A1F86">
        <w:rPr>
          <w:rFonts w:hint="eastAsia"/>
          <w:lang w:eastAsia="en-US"/>
        </w:rPr>
        <w:t>.</w:t>
      </w:r>
      <w:r w:rsidRPr="003A1F86">
        <w:rPr>
          <w:lang w:eastAsia="en-US"/>
        </w:rPr>
        <w:t xml:space="preserve"> For future research, it could be worth revisiting whether just slowing down the video would be effective by exploring better ways of doing it. For example, one could consider applying a slowing factor to a locally fast-paced segment instead of applying the factor over the whole video. </w:t>
      </w:r>
      <w:r w:rsidR="00012F39">
        <w:rPr>
          <w:lang w:eastAsia="en-US"/>
        </w:rPr>
        <w:t>Additionally, w</w:t>
      </w:r>
      <w:r w:rsidRPr="003A1F86">
        <w:rPr>
          <w:lang w:eastAsia="en-US"/>
        </w:rPr>
        <w:t>e also believe there are also specific situations where slowing could be useful. For example, if a short step was carried out too quickly (e.g., clicking a button), a “slow-motion” effect could be applied to the associated frames to give the older adults longer exposure to that step and a clearer view of the step.</w:t>
      </w:r>
    </w:p>
    <w:p w14:paraId="1D531325" w14:textId="77777777" w:rsidR="00F70CB3" w:rsidRDefault="00F70CB3" w:rsidP="00BC0842">
      <w:pPr>
        <w:pStyle w:val="Head2"/>
      </w:pPr>
      <w:r>
        <w:lastRenderedPageBreak/>
        <w:t xml:space="preserve">Improving the interface: notifying viewers of impending auto-pause </w:t>
      </w:r>
    </w:p>
    <w:p w14:paraId="449493A1" w14:textId="19A026C8" w:rsidR="008709FA" w:rsidRDefault="00491141" w:rsidP="00F70CB3">
      <w:pPr>
        <w:pStyle w:val="PostHeadPara"/>
      </w:pPr>
      <w:r>
        <w:t>Although</w:t>
      </w:r>
      <w:r w:rsidR="00B22748">
        <w:t xml:space="preserve"> </w:t>
      </w:r>
      <w:r>
        <w:t>the</w:t>
      </w:r>
      <w:r w:rsidR="00B22748">
        <w:t xml:space="preserve"> </w:t>
      </w:r>
      <w:r>
        <w:t>small</w:t>
      </w:r>
      <w:r w:rsidR="00B22748">
        <w:t xml:space="preserve"> </w:t>
      </w:r>
      <w:r>
        <w:t>triangles</w:t>
      </w:r>
      <w:r w:rsidR="00B22748">
        <w:t xml:space="preserve"> </w:t>
      </w:r>
      <w:r>
        <w:t>on</w:t>
      </w:r>
      <w:r w:rsidR="00B22748">
        <w:t xml:space="preserve"> </w:t>
      </w:r>
      <w:r>
        <w:t>the</w:t>
      </w:r>
      <w:r w:rsidR="00B22748">
        <w:t xml:space="preserve"> </w:t>
      </w:r>
      <w:r>
        <w:t>video</w:t>
      </w:r>
      <w:r w:rsidR="00B22748">
        <w:t xml:space="preserve"> </w:t>
      </w:r>
      <w:r>
        <w:t>seek</w:t>
      </w:r>
      <w:r w:rsidR="00B22748">
        <w:t xml:space="preserve"> </w:t>
      </w:r>
      <w:r>
        <w:t>bar</w:t>
      </w:r>
      <w:r w:rsidR="00B22748">
        <w:t xml:space="preserve"> </w:t>
      </w:r>
      <w:r>
        <w:t>were</w:t>
      </w:r>
      <w:r w:rsidR="00B22748">
        <w:t xml:space="preserve"> </w:t>
      </w:r>
      <w:r>
        <w:t>supposed</w:t>
      </w:r>
      <w:r w:rsidR="00B22748">
        <w:t xml:space="preserve"> </w:t>
      </w:r>
      <w:r>
        <w:t>to</w:t>
      </w:r>
      <w:r w:rsidR="00B22748">
        <w:t xml:space="preserve"> </w:t>
      </w:r>
      <w:r>
        <w:t>indicate</w:t>
      </w:r>
      <w:r w:rsidR="00B22748">
        <w:t xml:space="preserve"> </w:t>
      </w:r>
      <w:r>
        <w:t>a</w:t>
      </w:r>
      <w:r w:rsidR="00B22748">
        <w:t xml:space="preserve"> </w:t>
      </w:r>
      <w:r>
        <w:t>pause</w:t>
      </w:r>
      <w:r w:rsidR="00B22748">
        <w:t xml:space="preserve"> </w:t>
      </w:r>
      <w:r>
        <w:t>point</w:t>
      </w:r>
      <w:r w:rsidR="00B22748">
        <w:t xml:space="preserve"> </w:t>
      </w:r>
      <w:r>
        <w:t>to</w:t>
      </w:r>
      <w:r w:rsidR="00B22748">
        <w:t xml:space="preserve"> </w:t>
      </w:r>
      <w:r>
        <w:t>the</w:t>
      </w:r>
      <w:r w:rsidR="00B22748">
        <w:t xml:space="preserve"> </w:t>
      </w:r>
      <w:r>
        <w:t>older</w:t>
      </w:r>
      <w:r w:rsidR="00B22748">
        <w:t xml:space="preserve"> </w:t>
      </w:r>
      <w:r>
        <w:t>adults,</w:t>
      </w:r>
      <w:r w:rsidR="00B22748">
        <w:t xml:space="preserve"> </w:t>
      </w:r>
      <w:r>
        <w:t>the</w:t>
      </w:r>
      <w:r w:rsidR="00B22748">
        <w:t xml:space="preserve"> </w:t>
      </w:r>
      <w:r>
        <w:t>auto-generated</w:t>
      </w:r>
      <w:r w:rsidR="00B22748">
        <w:t xml:space="preserve"> </w:t>
      </w:r>
      <w:r>
        <w:t>pauses</w:t>
      </w:r>
      <w:r w:rsidR="00B22748">
        <w:t xml:space="preserve"> </w:t>
      </w:r>
      <w:r>
        <w:t>still</w:t>
      </w:r>
      <w:r w:rsidR="00B22748">
        <w:t xml:space="preserve"> </w:t>
      </w:r>
      <w:r>
        <w:t>surprise</w:t>
      </w:r>
      <w:r w:rsidR="003B488A">
        <w:t>d</w:t>
      </w:r>
      <w:r w:rsidR="00B22748">
        <w:t xml:space="preserve"> </w:t>
      </w:r>
      <w:r w:rsidR="003B488A">
        <w:t>some</w:t>
      </w:r>
      <w:r w:rsidR="00B22748">
        <w:t xml:space="preserve"> </w:t>
      </w:r>
      <w:r w:rsidR="003B488A">
        <w:t>of</w:t>
      </w:r>
      <w:r w:rsidR="00B22748">
        <w:t xml:space="preserve"> </w:t>
      </w:r>
      <w:r w:rsidR="003B488A">
        <w:t>the</w:t>
      </w:r>
      <w:r w:rsidR="00B22748">
        <w:t xml:space="preserve"> </w:t>
      </w:r>
      <w:r w:rsidR="003B488A">
        <w:t>participants</w:t>
      </w:r>
      <w:r w:rsidR="00B22748">
        <w:t xml:space="preserve"> </w:t>
      </w:r>
      <w:r w:rsidR="00602C06">
        <w:t>during</w:t>
      </w:r>
      <w:r w:rsidR="00B22748">
        <w:t xml:space="preserve"> </w:t>
      </w:r>
      <w:r w:rsidR="00602C06">
        <w:t>the</w:t>
      </w:r>
      <w:r w:rsidR="00B22748">
        <w:t xml:space="preserve"> </w:t>
      </w:r>
      <w:r w:rsidR="00602C06">
        <w:t>video</w:t>
      </w:r>
      <w:r w:rsidR="00B22748">
        <w:t xml:space="preserve"> </w:t>
      </w:r>
      <w:r w:rsidR="00602C06">
        <w:t>playback</w:t>
      </w:r>
      <w:r>
        <w:t>.</w:t>
      </w:r>
      <w:r w:rsidR="00B22748">
        <w:t xml:space="preserve"> </w:t>
      </w:r>
      <w:r w:rsidR="009D6297">
        <w:t>For</w:t>
      </w:r>
      <w:r w:rsidR="00B22748">
        <w:t xml:space="preserve"> </w:t>
      </w:r>
      <w:r w:rsidR="009D6297">
        <w:t>example,</w:t>
      </w:r>
      <w:r w:rsidR="00B22748">
        <w:t xml:space="preserve"> </w:t>
      </w:r>
      <w:r w:rsidR="009D6297">
        <w:t>a</w:t>
      </w:r>
      <w:r w:rsidR="00B22748">
        <w:t xml:space="preserve"> </w:t>
      </w:r>
      <w:r w:rsidR="003B488A">
        <w:t>participant</w:t>
      </w:r>
      <w:r w:rsidR="00B22748">
        <w:t xml:space="preserve"> </w:t>
      </w:r>
      <w:r w:rsidR="009D6297">
        <w:t>in</w:t>
      </w:r>
      <w:r w:rsidR="00B22748">
        <w:t xml:space="preserve"> </w:t>
      </w:r>
      <w:r w:rsidR="003B488A">
        <w:t>Study</w:t>
      </w:r>
      <w:r w:rsidR="00B22748">
        <w:t xml:space="preserve"> </w:t>
      </w:r>
      <w:r w:rsidR="009D6297">
        <w:t>2</w:t>
      </w:r>
      <w:r w:rsidR="00B22748">
        <w:t xml:space="preserve"> </w:t>
      </w:r>
      <w:r w:rsidR="009D6297">
        <w:t>complained</w:t>
      </w:r>
      <w:r w:rsidR="00B22748">
        <w:t xml:space="preserve"> </w:t>
      </w:r>
      <w:r w:rsidR="009D6297">
        <w:t>about</w:t>
      </w:r>
      <w:r w:rsidR="00B22748">
        <w:t xml:space="preserve"> </w:t>
      </w:r>
      <w:r w:rsidR="009D6297">
        <w:t>the</w:t>
      </w:r>
      <w:r w:rsidR="00B22748">
        <w:t xml:space="preserve"> </w:t>
      </w:r>
      <w:r w:rsidR="009D6297">
        <w:t>auto-pause</w:t>
      </w:r>
      <w:r w:rsidR="00B22748">
        <w:t xml:space="preserve"> </w:t>
      </w:r>
      <w:r w:rsidR="009D6297">
        <w:t>system</w:t>
      </w:r>
      <w:r w:rsidR="00B22748">
        <w:t xml:space="preserve"> </w:t>
      </w:r>
      <w:r w:rsidR="009D6297">
        <w:t>stopping</w:t>
      </w:r>
      <w:r w:rsidR="00B22748">
        <w:t xml:space="preserve"> </w:t>
      </w:r>
      <w:r w:rsidR="009D6297">
        <w:t>the</w:t>
      </w:r>
      <w:r w:rsidR="00B22748">
        <w:t xml:space="preserve"> </w:t>
      </w:r>
      <w:r w:rsidR="009D6297">
        <w:t>video</w:t>
      </w:r>
      <w:r w:rsidR="00B22748">
        <w:t xml:space="preserve"> </w:t>
      </w:r>
      <w:r w:rsidR="009D6297">
        <w:t>too</w:t>
      </w:r>
      <w:r w:rsidR="00B22748">
        <w:t xml:space="preserve"> </w:t>
      </w:r>
      <w:r w:rsidR="009D6297">
        <w:t>suddenly</w:t>
      </w:r>
      <w:r w:rsidR="00A651FD">
        <w:t>:</w:t>
      </w:r>
      <w:r w:rsidR="00B22748">
        <w:t xml:space="preserve"> </w:t>
      </w:r>
      <w:r w:rsidR="009D6297">
        <w:t>“…sometimes</w:t>
      </w:r>
      <w:r w:rsidR="00B22748">
        <w:t xml:space="preserve"> </w:t>
      </w:r>
      <w:r w:rsidR="009D6297">
        <w:t>when</w:t>
      </w:r>
      <w:r w:rsidR="00B22748">
        <w:t xml:space="preserve"> </w:t>
      </w:r>
      <w:r w:rsidR="009D6297">
        <w:t>I</w:t>
      </w:r>
      <w:r w:rsidR="00B22748">
        <w:t xml:space="preserve"> </w:t>
      </w:r>
      <w:r w:rsidR="009D6297">
        <w:t>was</w:t>
      </w:r>
      <w:r w:rsidR="00B22748">
        <w:t xml:space="preserve"> </w:t>
      </w:r>
      <w:r w:rsidR="009D6297">
        <w:t>watching</w:t>
      </w:r>
      <w:r w:rsidR="00B22748">
        <w:t xml:space="preserve"> </w:t>
      </w:r>
      <w:r w:rsidR="009D6297">
        <w:t>the</w:t>
      </w:r>
      <w:r w:rsidR="00B22748">
        <w:t xml:space="preserve"> </w:t>
      </w:r>
      <w:r w:rsidR="009D6297">
        <w:t>video,</w:t>
      </w:r>
      <w:r w:rsidR="00B22748">
        <w:t xml:space="preserve"> </w:t>
      </w:r>
      <w:r w:rsidR="009D6297">
        <w:t>all</w:t>
      </w:r>
      <w:r w:rsidR="00B22748">
        <w:t xml:space="preserve"> </w:t>
      </w:r>
      <w:r w:rsidR="009D6297">
        <w:t>of</w:t>
      </w:r>
      <w:r w:rsidR="00B22748">
        <w:t xml:space="preserve"> </w:t>
      </w:r>
      <w:r w:rsidR="009D6297">
        <w:t>a</w:t>
      </w:r>
      <w:r w:rsidR="00B22748">
        <w:t xml:space="preserve"> </w:t>
      </w:r>
      <w:r w:rsidR="009D6297">
        <w:t>sudden,</w:t>
      </w:r>
      <w:r w:rsidR="00B22748">
        <w:t xml:space="preserve"> </w:t>
      </w:r>
      <w:r w:rsidR="009D6297">
        <w:t>the</w:t>
      </w:r>
      <w:r w:rsidR="00B22748">
        <w:t xml:space="preserve"> </w:t>
      </w:r>
      <w:r w:rsidR="009D6297">
        <w:t>video</w:t>
      </w:r>
      <w:r w:rsidR="00B22748">
        <w:t xml:space="preserve"> </w:t>
      </w:r>
      <w:r w:rsidR="009D6297">
        <w:t>stopped,</w:t>
      </w:r>
      <w:r w:rsidR="00B22748">
        <w:t xml:space="preserve"> </w:t>
      </w:r>
      <w:r w:rsidR="009D6297">
        <w:t>and</w:t>
      </w:r>
      <w:r w:rsidR="00B22748">
        <w:t xml:space="preserve"> </w:t>
      </w:r>
      <w:r w:rsidR="009D6297">
        <w:t>it</w:t>
      </w:r>
      <w:r w:rsidR="00B22748">
        <w:t xml:space="preserve"> </w:t>
      </w:r>
      <w:r w:rsidR="009D6297">
        <w:t>caught</w:t>
      </w:r>
      <w:r w:rsidR="00B22748">
        <w:t xml:space="preserve"> </w:t>
      </w:r>
      <w:r w:rsidR="009D6297">
        <w:t>me</w:t>
      </w:r>
      <w:r w:rsidR="00B22748">
        <w:t xml:space="preserve"> </w:t>
      </w:r>
      <w:r w:rsidR="009D6297">
        <w:t>off</w:t>
      </w:r>
      <w:r w:rsidR="00B22748">
        <w:t xml:space="preserve"> </w:t>
      </w:r>
      <w:r w:rsidR="009D6297">
        <w:t>guard…</w:t>
      </w:r>
      <w:r w:rsidR="0043422B">
        <w:t>I</w:t>
      </w:r>
      <w:r w:rsidR="00B22748">
        <w:t xml:space="preserve"> </w:t>
      </w:r>
      <w:r w:rsidR="0043422B">
        <w:t>don’t</w:t>
      </w:r>
      <w:r w:rsidR="00B22748">
        <w:t xml:space="preserve"> </w:t>
      </w:r>
      <w:r w:rsidR="005850EA">
        <w:t>like</w:t>
      </w:r>
      <w:r w:rsidR="00B22748">
        <w:t xml:space="preserve"> </w:t>
      </w:r>
      <w:r w:rsidR="00BE4016">
        <w:t>it</w:t>
      </w:r>
      <w:r w:rsidR="00DA6EDA">
        <w:t>…</w:t>
      </w:r>
      <w:r w:rsidR="009D6297">
        <w:t>”</w:t>
      </w:r>
      <w:r w:rsidR="00A651FD">
        <w:t xml:space="preserve"> (P5</w:t>
      </w:r>
      <w:r w:rsidR="009D6297">
        <w:t>).</w:t>
      </w:r>
      <w:r w:rsidR="00B22748">
        <w:t xml:space="preserve"> </w:t>
      </w:r>
      <w:r w:rsidR="00F55076">
        <w:t>One</w:t>
      </w:r>
      <w:r w:rsidR="00B22748">
        <w:t xml:space="preserve"> </w:t>
      </w:r>
      <w:r w:rsidR="00F55076">
        <w:t>of</w:t>
      </w:r>
      <w:r w:rsidR="00B22748">
        <w:t xml:space="preserve"> </w:t>
      </w:r>
      <w:r w:rsidR="00F55076">
        <w:t>the</w:t>
      </w:r>
      <w:r w:rsidR="00B22748">
        <w:t xml:space="preserve"> </w:t>
      </w:r>
      <w:r w:rsidR="00651648">
        <w:t>participant</w:t>
      </w:r>
      <w:r w:rsidR="00F55076">
        <w:t>s</w:t>
      </w:r>
      <w:r w:rsidR="00B22748">
        <w:t xml:space="preserve"> </w:t>
      </w:r>
      <w:r w:rsidR="00602C06">
        <w:t>suggested</w:t>
      </w:r>
      <w:r w:rsidR="00B22748">
        <w:t xml:space="preserve"> </w:t>
      </w:r>
      <w:r w:rsidR="00602C06">
        <w:t>adding</w:t>
      </w:r>
      <w:r w:rsidR="00B22748">
        <w:t xml:space="preserve"> </w:t>
      </w:r>
      <w:r w:rsidR="00602C06">
        <w:t>some</w:t>
      </w:r>
      <w:r w:rsidR="00B22748">
        <w:t xml:space="preserve"> </w:t>
      </w:r>
      <w:r w:rsidR="00602C06">
        <w:t>kind</w:t>
      </w:r>
      <w:r w:rsidR="00B22748">
        <w:t xml:space="preserve"> </w:t>
      </w:r>
      <w:r w:rsidR="00602C06">
        <w:t>of</w:t>
      </w:r>
      <w:r w:rsidR="00B22748">
        <w:t xml:space="preserve"> </w:t>
      </w:r>
      <w:r w:rsidR="00706578">
        <w:t>notification</w:t>
      </w:r>
      <w:r w:rsidR="00B22748">
        <w:t xml:space="preserve"> </w:t>
      </w:r>
      <w:r w:rsidR="00602C06">
        <w:t>ahead</w:t>
      </w:r>
      <w:r w:rsidR="00B22748">
        <w:t xml:space="preserve"> </w:t>
      </w:r>
      <w:r w:rsidR="00602C06">
        <w:t>of</w:t>
      </w:r>
      <w:r w:rsidR="00B22748">
        <w:t xml:space="preserve"> </w:t>
      </w:r>
      <w:r w:rsidR="00602C06">
        <w:t>a</w:t>
      </w:r>
      <w:r w:rsidR="00055AC7">
        <w:t>n</w:t>
      </w:r>
      <w:r w:rsidR="00B22748">
        <w:t xml:space="preserve"> </w:t>
      </w:r>
      <w:r w:rsidR="00544893">
        <w:t>up</w:t>
      </w:r>
      <w:r w:rsidR="00602C06">
        <w:t>coming</w:t>
      </w:r>
      <w:r w:rsidR="00B22748">
        <w:t xml:space="preserve"> </w:t>
      </w:r>
      <w:r w:rsidR="00544893">
        <w:t>auto-</w:t>
      </w:r>
      <w:r w:rsidR="00602C06">
        <w:t>pause</w:t>
      </w:r>
      <w:r w:rsidR="007A417F">
        <w:t>:</w:t>
      </w:r>
      <w:r w:rsidR="00AB4657">
        <w:t xml:space="preserve"> “…</w:t>
      </w:r>
      <w:r w:rsidR="00706578">
        <w:t>It</w:t>
      </w:r>
      <w:r w:rsidR="00B22748">
        <w:t xml:space="preserve"> </w:t>
      </w:r>
      <w:r w:rsidR="00706578">
        <w:t>would</w:t>
      </w:r>
      <w:r w:rsidR="00B22748">
        <w:t xml:space="preserve"> </w:t>
      </w:r>
      <w:r w:rsidR="00706578">
        <w:t>be</w:t>
      </w:r>
      <w:r w:rsidR="00B22748">
        <w:t xml:space="preserve"> </w:t>
      </w:r>
      <w:r w:rsidR="00706578">
        <w:t>nice</w:t>
      </w:r>
      <w:r w:rsidR="00B22748">
        <w:t xml:space="preserve"> </w:t>
      </w:r>
      <w:r w:rsidR="00706578">
        <w:t>to</w:t>
      </w:r>
      <w:r w:rsidR="00B22748">
        <w:t xml:space="preserve"> </w:t>
      </w:r>
      <w:r w:rsidR="00706578">
        <w:t>have</w:t>
      </w:r>
      <w:r w:rsidR="00B22748">
        <w:t xml:space="preserve"> </w:t>
      </w:r>
      <w:r w:rsidR="00706578">
        <w:t>some</w:t>
      </w:r>
      <w:r w:rsidR="00B22748">
        <w:t xml:space="preserve"> </w:t>
      </w:r>
      <w:r w:rsidR="00706578">
        <w:t>kind</w:t>
      </w:r>
      <w:r w:rsidR="00B22748">
        <w:t xml:space="preserve"> </w:t>
      </w:r>
      <w:r w:rsidR="00706578">
        <w:t>of</w:t>
      </w:r>
      <w:r w:rsidR="00B22748">
        <w:t xml:space="preserve"> </w:t>
      </w:r>
      <w:r w:rsidR="00706578">
        <w:t>notification.</w:t>
      </w:r>
      <w:r w:rsidR="00B22748">
        <w:t xml:space="preserve"> </w:t>
      </w:r>
      <w:r w:rsidR="00706578">
        <w:t>Otherwise</w:t>
      </w:r>
      <w:r w:rsidR="00F55076">
        <w:t>,</w:t>
      </w:r>
      <w:r w:rsidR="00B22748">
        <w:t xml:space="preserve"> </w:t>
      </w:r>
      <w:r w:rsidR="00706578">
        <w:t>I’d</w:t>
      </w:r>
      <w:r w:rsidR="00B22748">
        <w:t xml:space="preserve"> </w:t>
      </w:r>
      <w:r w:rsidR="00706578">
        <w:t>think</w:t>
      </w:r>
      <w:r w:rsidR="00B22748">
        <w:t xml:space="preserve"> </w:t>
      </w:r>
      <w:r w:rsidR="00706578">
        <w:t>there’s</w:t>
      </w:r>
      <w:r w:rsidR="00B22748">
        <w:t xml:space="preserve"> </w:t>
      </w:r>
      <w:r w:rsidR="00706578">
        <w:t>something</w:t>
      </w:r>
      <w:r w:rsidR="00B22748">
        <w:t xml:space="preserve"> </w:t>
      </w:r>
      <w:r w:rsidR="00706578">
        <w:t>wrong</w:t>
      </w:r>
      <w:r w:rsidR="00B22748">
        <w:t xml:space="preserve"> </w:t>
      </w:r>
      <w:r w:rsidR="00706578">
        <w:t>with</w:t>
      </w:r>
      <w:r w:rsidR="00B22748">
        <w:t xml:space="preserve"> </w:t>
      </w:r>
      <w:r w:rsidR="00706578">
        <w:t>my</w:t>
      </w:r>
      <w:r w:rsidR="00B22748">
        <w:t xml:space="preserve"> </w:t>
      </w:r>
      <w:r w:rsidR="00706578">
        <w:t>internet</w:t>
      </w:r>
      <w:r w:rsidR="00B22748">
        <w:t xml:space="preserve"> </w:t>
      </w:r>
      <w:r w:rsidR="00706578">
        <w:t>connection</w:t>
      </w:r>
      <w:r w:rsidR="00602C06">
        <w:t>…”</w:t>
      </w:r>
      <w:r w:rsidR="00A651FD">
        <w:t xml:space="preserve">  (P7</w:t>
      </w:r>
      <w:r w:rsidR="00602C06">
        <w:t>)</w:t>
      </w:r>
      <w:r w:rsidR="00706578">
        <w:t>.</w:t>
      </w:r>
      <w:r w:rsidR="00B22748">
        <w:t xml:space="preserve"> </w:t>
      </w:r>
      <w:r w:rsidR="009D6297">
        <w:t>To</w:t>
      </w:r>
      <w:r w:rsidR="00B22748">
        <w:t xml:space="preserve"> </w:t>
      </w:r>
      <w:r w:rsidR="00A651FD">
        <w:t>avoid abrupt and unexpected pauses</w:t>
      </w:r>
      <w:r w:rsidR="009D6297">
        <w:t>,</w:t>
      </w:r>
      <w:r w:rsidR="00B22748">
        <w:t xml:space="preserve"> </w:t>
      </w:r>
      <w:r w:rsidR="00F55076">
        <w:t>visual</w:t>
      </w:r>
      <w:r w:rsidR="00B22748">
        <w:t xml:space="preserve"> </w:t>
      </w:r>
      <w:r w:rsidR="00F55076">
        <w:t>notifications</w:t>
      </w:r>
      <w:r w:rsidR="00B22748">
        <w:t xml:space="preserve"> </w:t>
      </w:r>
      <w:r w:rsidR="00F55076">
        <w:t>should</w:t>
      </w:r>
      <w:r w:rsidR="00B22748">
        <w:t xml:space="preserve"> </w:t>
      </w:r>
      <w:r w:rsidR="00F55076">
        <w:t>be</w:t>
      </w:r>
      <w:r w:rsidR="00B22748">
        <w:t xml:space="preserve"> </w:t>
      </w:r>
      <w:r w:rsidR="00F55076">
        <w:t>included</w:t>
      </w:r>
      <w:r w:rsidR="00B22748">
        <w:t xml:space="preserve"> </w:t>
      </w:r>
      <w:r w:rsidR="00F55076">
        <w:t>shortly</w:t>
      </w:r>
      <w:r w:rsidR="00B22748">
        <w:t xml:space="preserve"> </w:t>
      </w:r>
      <w:r w:rsidR="00F55076">
        <w:t>before</w:t>
      </w:r>
      <w:r w:rsidR="00B22748">
        <w:t xml:space="preserve"> </w:t>
      </w:r>
      <w:r w:rsidR="00F55076">
        <w:t>automatic</w:t>
      </w:r>
      <w:r w:rsidR="00B22748">
        <w:t xml:space="preserve"> </w:t>
      </w:r>
      <w:r w:rsidR="00F55076">
        <w:t>pauses</w:t>
      </w:r>
      <w:r w:rsidR="00B22748">
        <w:t xml:space="preserve"> </w:t>
      </w:r>
      <w:r w:rsidR="00F55076">
        <w:t>will</w:t>
      </w:r>
      <w:r w:rsidR="00B22748">
        <w:t xml:space="preserve"> </w:t>
      </w:r>
      <w:r w:rsidR="00F55076">
        <w:t>occur</w:t>
      </w:r>
      <w:r w:rsidR="00706578">
        <w:t>.</w:t>
      </w:r>
      <w:r w:rsidR="00B22748">
        <w:t xml:space="preserve"> </w:t>
      </w:r>
    </w:p>
    <w:p w14:paraId="64C44870" w14:textId="77777777" w:rsidR="00606A9C" w:rsidRDefault="00E235B9" w:rsidP="008709FA">
      <w:pPr>
        <w:pStyle w:val="Head2"/>
      </w:pPr>
      <w:r w:rsidRPr="00B83086">
        <w:t>Encouraging</w:t>
      </w:r>
      <w:r w:rsidR="00B22748" w:rsidRPr="00B83086">
        <w:t xml:space="preserve"> </w:t>
      </w:r>
      <w:r w:rsidR="00DB0C3C" w:rsidRPr="00B83086">
        <w:t>the</w:t>
      </w:r>
      <w:r w:rsidR="00B22748" w:rsidRPr="00B83086">
        <w:t xml:space="preserve"> </w:t>
      </w:r>
      <w:r w:rsidRPr="00B83086">
        <w:t>adoption</w:t>
      </w:r>
      <w:r w:rsidR="00B22748" w:rsidRPr="00B83086">
        <w:t xml:space="preserve"> </w:t>
      </w:r>
      <w:r w:rsidRPr="00B83086">
        <w:t>of</w:t>
      </w:r>
      <w:r w:rsidR="00B22748" w:rsidRPr="00B83086">
        <w:t xml:space="preserve"> </w:t>
      </w:r>
      <w:r w:rsidRPr="00B83086">
        <w:t>the</w:t>
      </w:r>
      <w:r w:rsidR="00B22748" w:rsidRPr="00B83086">
        <w:t xml:space="preserve"> </w:t>
      </w:r>
      <w:r w:rsidRPr="00B83086">
        <w:t>auto-pause</w:t>
      </w:r>
      <w:r w:rsidR="00B22748" w:rsidRPr="00B83086">
        <w:t xml:space="preserve"> </w:t>
      </w:r>
      <w:r w:rsidRPr="00B83086">
        <w:t>method.</w:t>
      </w:r>
      <w:r w:rsidR="00B22748">
        <w:t xml:space="preserve"> </w:t>
      </w:r>
    </w:p>
    <w:p w14:paraId="2878D0F0" w14:textId="49A89E0E" w:rsidR="00E235B9" w:rsidRDefault="00E235B9" w:rsidP="00606A9C">
      <w:pPr>
        <w:pStyle w:val="PostHeadPara"/>
      </w:pPr>
      <w:r>
        <w:t>Study</w:t>
      </w:r>
      <w:r w:rsidR="00B22748">
        <w:t xml:space="preserve"> </w:t>
      </w:r>
      <w:r>
        <w:t>2</w:t>
      </w:r>
      <w:r w:rsidR="00B22748">
        <w:t xml:space="preserve"> </w:t>
      </w:r>
      <w:r>
        <w:t>shows</w:t>
      </w:r>
      <w:r w:rsidR="00B22748">
        <w:t xml:space="preserve"> </w:t>
      </w:r>
      <w:r>
        <w:t>that</w:t>
      </w:r>
      <w:r w:rsidR="00B22748">
        <w:t xml:space="preserve"> </w:t>
      </w:r>
      <w:r>
        <w:t>automatically</w:t>
      </w:r>
      <w:r w:rsidR="00B22748">
        <w:t xml:space="preserve"> </w:t>
      </w:r>
      <w:r>
        <w:t>pausing</w:t>
      </w:r>
      <w:r w:rsidR="00B22748">
        <w:t xml:space="preserve"> </w:t>
      </w:r>
      <w:r>
        <w:t>instructional</w:t>
      </w:r>
      <w:r w:rsidR="00B22748">
        <w:t xml:space="preserve"> </w:t>
      </w:r>
      <w:r>
        <w:t>videos</w:t>
      </w:r>
      <w:r w:rsidR="00B22748">
        <w:t xml:space="preserve"> </w:t>
      </w:r>
      <w:r>
        <w:t>was</w:t>
      </w:r>
      <w:r w:rsidR="00B22748">
        <w:t xml:space="preserve"> </w:t>
      </w:r>
      <w:r>
        <w:t>helpful</w:t>
      </w:r>
      <w:r w:rsidR="00B22748">
        <w:t xml:space="preserve"> </w:t>
      </w:r>
      <w:r>
        <w:t>to</w:t>
      </w:r>
      <w:r w:rsidR="00B22748">
        <w:t xml:space="preserve"> </w:t>
      </w:r>
      <w:r>
        <w:t>older</w:t>
      </w:r>
      <w:r w:rsidR="00B22748">
        <w:t xml:space="preserve"> </w:t>
      </w:r>
      <w:r>
        <w:t>adults.</w:t>
      </w:r>
      <w:r w:rsidR="00B22748">
        <w:t xml:space="preserve"> </w:t>
      </w:r>
      <w:r>
        <w:t>Our</w:t>
      </w:r>
      <w:r w:rsidR="00B22748">
        <w:t xml:space="preserve"> </w:t>
      </w:r>
      <w:r>
        <w:t>analysis</w:t>
      </w:r>
      <w:r w:rsidR="00B22748">
        <w:t xml:space="preserve"> </w:t>
      </w:r>
      <w:r>
        <w:t>shows</w:t>
      </w:r>
      <w:r w:rsidR="00B22748">
        <w:t xml:space="preserve"> </w:t>
      </w:r>
      <w:r>
        <w:t>that</w:t>
      </w:r>
      <w:r w:rsidR="00B22748">
        <w:t xml:space="preserve"> </w:t>
      </w:r>
      <w:r w:rsidR="00A651FD">
        <w:t>a</w:t>
      </w:r>
      <w:r>
        <w:t>uto-</w:t>
      </w:r>
      <w:r w:rsidR="00A651FD">
        <w:t xml:space="preserve">pausing </w:t>
      </w:r>
      <w:r>
        <w:t>resulted</w:t>
      </w:r>
      <w:r w:rsidR="00B22748">
        <w:t xml:space="preserve"> </w:t>
      </w:r>
      <w:r>
        <w:t>in</w:t>
      </w:r>
      <w:r w:rsidR="00B22748">
        <w:t xml:space="preserve"> </w:t>
      </w:r>
      <w:r>
        <w:t>faster</w:t>
      </w:r>
      <w:r w:rsidR="00B22748">
        <w:t xml:space="preserve"> </w:t>
      </w:r>
      <w:r>
        <w:t>task</w:t>
      </w:r>
      <w:r w:rsidR="00B22748">
        <w:t xml:space="preserve"> </w:t>
      </w:r>
      <w:r>
        <w:t>completion</w:t>
      </w:r>
      <w:r w:rsidR="00B22748">
        <w:t xml:space="preserve"> </w:t>
      </w:r>
      <w:r>
        <w:t>time</w:t>
      </w:r>
      <w:r w:rsidR="00B22748">
        <w:t xml:space="preserve"> </w:t>
      </w:r>
      <w:r>
        <w:t>over</w:t>
      </w:r>
      <w:r w:rsidR="00B22748">
        <w:t xml:space="preserve"> </w:t>
      </w:r>
      <w:r>
        <w:t>the</w:t>
      </w:r>
      <w:r w:rsidR="00B22748">
        <w:t xml:space="preserve"> </w:t>
      </w:r>
      <w:r w:rsidR="00A651FD">
        <w:t xml:space="preserve">control </w:t>
      </w:r>
      <w:r w:rsidRPr="00E558AD">
        <w:t>after</w:t>
      </w:r>
      <w:r w:rsidR="00B22748">
        <w:t xml:space="preserve"> </w:t>
      </w:r>
      <w:r w:rsidRPr="00E558AD">
        <w:t>participants</w:t>
      </w:r>
      <w:r w:rsidR="00B22748">
        <w:t xml:space="preserve"> </w:t>
      </w:r>
      <w:r w:rsidRPr="00E558AD">
        <w:t>use</w:t>
      </w:r>
      <w:r w:rsidR="00B22748">
        <w:t xml:space="preserve"> </w:t>
      </w:r>
      <w:r w:rsidRPr="00E558AD">
        <w:t>it</w:t>
      </w:r>
      <w:r w:rsidR="00B22748">
        <w:t xml:space="preserve"> </w:t>
      </w:r>
      <w:r w:rsidRPr="00E558AD">
        <w:t>a</w:t>
      </w:r>
      <w:r w:rsidR="00B22748">
        <w:t xml:space="preserve"> </w:t>
      </w:r>
      <w:r w:rsidRPr="00E558AD">
        <w:t>third</w:t>
      </w:r>
      <w:r w:rsidR="00B22748">
        <w:t xml:space="preserve"> </w:t>
      </w:r>
      <w:r w:rsidRPr="00E558AD">
        <w:t>time</w:t>
      </w:r>
      <w:r>
        <w:t>.</w:t>
      </w:r>
      <w:r w:rsidR="00B22748">
        <w:t xml:space="preserve"> </w:t>
      </w:r>
      <w:r>
        <w:t>Thus,</w:t>
      </w:r>
      <w:r w:rsidR="00B22748">
        <w:t xml:space="preserve"> </w:t>
      </w:r>
      <w:r w:rsidR="00544893">
        <w:t>user</w:t>
      </w:r>
      <w:r>
        <w:t>s</w:t>
      </w:r>
      <w:r w:rsidR="00544893">
        <w:t xml:space="preserve"> will</w:t>
      </w:r>
      <w:r w:rsidR="00B22748">
        <w:t xml:space="preserve"> </w:t>
      </w:r>
      <w:r>
        <w:t>need</w:t>
      </w:r>
      <w:r w:rsidR="00B22748">
        <w:t xml:space="preserve"> </w:t>
      </w:r>
      <w:r w:rsidR="00A651FD">
        <w:t xml:space="preserve">to use auto-pausing </w:t>
      </w:r>
      <w:r>
        <w:t>multiple</w:t>
      </w:r>
      <w:r w:rsidR="00B22748">
        <w:t xml:space="preserve"> </w:t>
      </w:r>
      <w:r w:rsidR="00A651FD">
        <w:t>times</w:t>
      </w:r>
      <w:r w:rsidR="00B22748">
        <w:t xml:space="preserve"> </w:t>
      </w:r>
      <w:r>
        <w:t>before</w:t>
      </w:r>
      <w:r w:rsidR="00B22748">
        <w:t xml:space="preserve"> </w:t>
      </w:r>
      <w:r w:rsidR="00544893">
        <w:t xml:space="preserve">they </w:t>
      </w:r>
      <w:r>
        <w:t>becom</w:t>
      </w:r>
      <w:r w:rsidR="00544893">
        <w:t>e</w:t>
      </w:r>
      <w:r w:rsidR="00B22748">
        <w:t xml:space="preserve"> </w:t>
      </w:r>
      <w:r>
        <w:t>proficient</w:t>
      </w:r>
      <w:r w:rsidR="00B22748">
        <w:t xml:space="preserve"> </w:t>
      </w:r>
      <w:r>
        <w:t>with</w:t>
      </w:r>
      <w:r w:rsidR="00B22748">
        <w:t xml:space="preserve"> </w:t>
      </w:r>
      <w:r>
        <w:t>the</w:t>
      </w:r>
      <w:r w:rsidR="00B22748">
        <w:t xml:space="preserve"> </w:t>
      </w:r>
      <w:r>
        <w:t>method.</w:t>
      </w:r>
      <w:r w:rsidR="00B22748">
        <w:t xml:space="preserve"> </w:t>
      </w:r>
      <w:r>
        <w:t>However,</w:t>
      </w:r>
      <w:r w:rsidR="00B22748">
        <w:t xml:space="preserve"> </w:t>
      </w:r>
      <w:r>
        <w:t>if</w:t>
      </w:r>
      <w:r w:rsidR="00B22748">
        <w:t xml:space="preserve"> </w:t>
      </w:r>
      <w:r>
        <w:t>the</w:t>
      </w:r>
      <w:r w:rsidR="00B22748">
        <w:t xml:space="preserve"> </w:t>
      </w:r>
      <w:r>
        <w:t>method</w:t>
      </w:r>
      <w:r w:rsidR="00B22748">
        <w:t xml:space="preserve"> </w:t>
      </w:r>
      <w:r>
        <w:t>were</w:t>
      </w:r>
      <w:r w:rsidR="00B22748">
        <w:t xml:space="preserve"> </w:t>
      </w:r>
      <w:r>
        <w:t>to</w:t>
      </w:r>
      <w:r w:rsidR="00B22748">
        <w:t xml:space="preserve"> </w:t>
      </w:r>
      <w:r>
        <w:t>be</w:t>
      </w:r>
      <w:r w:rsidR="00B22748">
        <w:t xml:space="preserve"> </w:t>
      </w:r>
      <w:r>
        <w:t>deployed,</w:t>
      </w:r>
      <w:r w:rsidR="00B22748">
        <w:t xml:space="preserve"> </w:t>
      </w:r>
      <w:r>
        <w:t>it</w:t>
      </w:r>
      <w:r w:rsidR="00B22748">
        <w:t xml:space="preserve"> </w:t>
      </w:r>
      <w:r>
        <w:t>is</w:t>
      </w:r>
      <w:r w:rsidR="00B22748">
        <w:t xml:space="preserve"> </w:t>
      </w:r>
      <w:r>
        <w:t>possible</w:t>
      </w:r>
      <w:r w:rsidR="00B22748">
        <w:t xml:space="preserve"> </w:t>
      </w:r>
      <w:r>
        <w:t>that</w:t>
      </w:r>
      <w:r w:rsidR="00B22748">
        <w:t xml:space="preserve"> </w:t>
      </w:r>
      <w:r>
        <w:t>users</w:t>
      </w:r>
      <w:r w:rsidR="00B22748">
        <w:t xml:space="preserve"> </w:t>
      </w:r>
      <w:r>
        <w:t>might</w:t>
      </w:r>
      <w:r w:rsidR="00B22748">
        <w:t xml:space="preserve"> </w:t>
      </w:r>
      <w:r>
        <w:t>abandon</w:t>
      </w:r>
      <w:r w:rsidR="00B22748">
        <w:t xml:space="preserve"> </w:t>
      </w:r>
      <w:r>
        <w:t>the</w:t>
      </w:r>
      <w:r w:rsidR="00B22748">
        <w:t xml:space="preserve"> </w:t>
      </w:r>
      <w:r>
        <w:t>method</w:t>
      </w:r>
      <w:r w:rsidR="00B22748">
        <w:t xml:space="preserve"> </w:t>
      </w:r>
      <w:r>
        <w:t>after</w:t>
      </w:r>
      <w:r w:rsidR="00B22748">
        <w:t xml:space="preserve"> </w:t>
      </w:r>
      <w:r>
        <w:t>only</w:t>
      </w:r>
      <w:r w:rsidR="00B22748">
        <w:t xml:space="preserve"> </w:t>
      </w:r>
      <w:r>
        <w:t>trying</w:t>
      </w:r>
      <w:r w:rsidR="00B22748">
        <w:t xml:space="preserve"> </w:t>
      </w:r>
      <w:r>
        <w:t>it</w:t>
      </w:r>
      <w:r w:rsidR="00B22748">
        <w:t xml:space="preserve"> </w:t>
      </w:r>
      <w:r>
        <w:t>once</w:t>
      </w:r>
      <w:r w:rsidR="00B22748">
        <w:t xml:space="preserve"> </w:t>
      </w:r>
      <w:r>
        <w:t>or</w:t>
      </w:r>
      <w:r w:rsidR="00B22748">
        <w:t xml:space="preserve"> </w:t>
      </w:r>
      <w:r>
        <w:t>twice.</w:t>
      </w:r>
      <w:r w:rsidR="00B22748">
        <w:t xml:space="preserve"> </w:t>
      </w:r>
      <w:r>
        <w:t>Therefore,</w:t>
      </w:r>
      <w:r w:rsidR="00B22748">
        <w:t xml:space="preserve"> </w:t>
      </w:r>
      <w:r>
        <w:t>further</w:t>
      </w:r>
      <w:r w:rsidR="00B22748">
        <w:t xml:space="preserve"> </w:t>
      </w:r>
      <w:r>
        <w:t>research</w:t>
      </w:r>
      <w:r w:rsidR="00B22748">
        <w:t xml:space="preserve"> </w:t>
      </w:r>
      <w:r>
        <w:t>and</w:t>
      </w:r>
      <w:r w:rsidR="00B22748">
        <w:t xml:space="preserve"> </w:t>
      </w:r>
      <w:r>
        <w:t>design</w:t>
      </w:r>
      <w:r w:rsidR="00B22748">
        <w:t xml:space="preserve"> </w:t>
      </w:r>
      <w:r>
        <w:t>effort</w:t>
      </w:r>
      <w:r w:rsidR="00B22748">
        <w:t xml:space="preserve"> </w:t>
      </w:r>
      <w:r>
        <w:t>is</w:t>
      </w:r>
      <w:r w:rsidR="00B22748">
        <w:t xml:space="preserve"> </w:t>
      </w:r>
      <w:r>
        <w:t>needed</w:t>
      </w:r>
      <w:r w:rsidR="00B22748">
        <w:t xml:space="preserve"> </w:t>
      </w:r>
      <w:r>
        <w:t>to</w:t>
      </w:r>
      <w:r w:rsidR="00B22748">
        <w:t xml:space="preserve"> </w:t>
      </w:r>
      <w:r>
        <w:t>explore</w:t>
      </w:r>
      <w:r w:rsidR="00B22748">
        <w:t xml:space="preserve"> </w:t>
      </w:r>
      <w:r>
        <w:t>how</w:t>
      </w:r>
      <w:r w:rsidR="00B22748">
        <w:t xml:space="preserve"> </w:t>
      </w:r>
      <w:r>
        <w:t>to</w:t>
      </w:r>
      <w:r w:rsidR="00B22748">
        <w:t xml:space="preserve"> </w:t>
      </w:r>
      <w:r>
        <w:t>encourage</w:t>
      </w:r>
      <w:r w:rsidR="00B22748">
        <w:t xml:space="preserve"> </w:t>
      </w:r>
      <w:r>
        <w:t>users</w:t>
      </w:r>
      <w:r w:rsidR="00B22748">
        <w:t xml:space="preserve"> </w:t>
      </w:r>
      <w:r>
        <w:t>to</w:t>
      </w:r>
      <w:r w:rsidR="00B22748">
        <w:t xml:space="preserve"> </w:t>
      </w:r>
      <w:r>
        <w:t>continue</w:t>
      </w:r>
      <w:r w:rsidR="00B22748">
        <w:t xml:space="preserve"> </w:t>
      </w:r>
      <w:r>
        <w:t>to</w:t>
      </w:r>
      <w:r w:rsidR="00B22748">
        <w:t xml:space="preserve"> </w:t>
      </w:r>
      <w:r>
        <w:t>use</w:t>
      </w:r>
      <w:r w:rsidR="00B22748">
        <w:t xml:space="preserve"> </w:t>
      </w:r>
      <w:r>
        <w:t>the</w:t>
      </w:r>
      <w:r w:rsidR="00B22748">
        <w:t xml:space="preserve"> </w:t>
      </w:r>
      <w:r>
        <w:t>method</w:t>
      </w:r>
      <w:r w:rsidR="00B22748">
        <w:t xml:space="preserve"> </w:t>
      </w:r>
      <w:r>
        <w:t>enough</w:t>
      </w:r>
      <w:r w:rsidR="00B22748">
        <w:t xml:space="preserve"> </w:t>
      </w:r>
      <w:r>
        <w:t>times</w:t>
      </w:r>
      <w:r w:rsidR="00B22748">
        <w:t xml:space="preserve"> </w:t>
      </w:r>
      <w:r w:rsidR="00A651FD">
        <w:t>to experience its benefits</w:t>
      </w:r>
      <w:r>
        <w:t>.</w:t>
      </w:r>
    </w:p>
    <w:p w14:paraId="47418CB6" w14:textId="5860991B" w:rsidR="00CC660A" w:rsidRDefault="00DD73AC" w:rsidP="007A7BFB">
      <w:pPr>
        <w:pStyle w:val="Head2"/>
      </w:pPr>
      <w:r>
        <w:t>Experiment design l</w:t>
      </w:r>
      <w:r w:rsidR="00CC660A" w:rsidRPr="005B2F9F">
        <w:t>imitation</w:t>
      </w:r>
    </w:p>
    <w:p w14:paraId="52EED091" w14:textId="3F1C692F" w:rsidR="00C86926" w:rsidRPr="005B2F9F" w:rsidRDefault="000A5F83" w:rsidP="00804CA8">
      <w:pPr>
        <w:pStyle w:val="PostHeadPara"/>
        <w:rPr>
          <w:rFonts w:eastAsiaTheme="minorEastAsia"/>
          <w:lang w:eastAsia="zh-CN"/>
        </w:rPr>
      </w:pPr>
      <w:r>
        <w:t>Despite</w:t>
      </w:r>
      <w:r w:rsidR="00B22748">
        <w:t xml:space="preserve"> </w:t>
      </w:r>
      <w:r w:rsidR="006526F9">
        <w:t xml:space="preserve">our </w:t>
      </w:r>
      <w:r>
        <w:t>promising</w:t>
      </w:r>
      <w:r w:rsidR="00B22748">
        <w:t xml:space="preserve"> </w:t>
      </w:r>
      <w:r>
        <w:t>results,</w:t>
      </w:r>
      <w:r w:rsidR="00B22748">
        <w:t xml:space="preserve"> </w:t>
      </w:r>
      <w:r w:rsidR="00372043">
        <w:t>the</w:t>
      </w:r>
      <w:r w:rsidR="00B22748">
        <w:t xml:space="preserve"> </w:t>
      </w:r>
      <w:r w:rsidR="00372043">
        <w:t>experiment</w:t>
      </w:r>
      <w:r w:rsidR="00B22748">
        <w:t xml:space="preserve"> </w:t>
      </w:r>
      <w:r w:rsidR="00372043">
        <w:t>design</w:t>
      </w:r>
      <w:r w:rsidR="00B22748">
        <w:t xml:space="preserve"> </w:t>
      </w:r>
      <w:r w:rsidR="00372043">
        <w:t>had</w:t>
      </w:r>
      <w:r w:rsidR="00B22748">
        <w:t xml:space="preserve"> </w:t>
      </w:r>
      <w:r w:rsidR="00372043">
        <w:t>several</w:t>
      </w:r>
      <w:r w:rsidR="00B22748">
        <w:t xml:space="preserve"> </w:t>
      </w:r>
      <w:r w:rsidR="00372043">
        <w:t>limitations.</w:t>
      </w:r>
      <w:r w:rsidR="00B22748">
        <w:t xml:space="preserve"> </w:t>
      </w:r>
      <w:r w:rsidR="00C12062">
        <w:t>W</w:t>
      </w:r>
      <w:r w:rsidR="002F4BC1">
        <w:t>e</w:t>
      </w:r>
      <w:r w:rsidR="00B22748">
        <w:t xml:space="preserve"> </w:t>
      </w:r>
      <w:r w:rsidR="002F4BC1">
        <w:t>only</w:t>
      </w:r>
      <w:r w:rsidR="00B22748">
        <w:t xml:space="preserve"> </w:t>
      </w:r>
      <w:r w:rsidR="009C1068">
        <w:t>tested</w:t>
      </w:r>
      <w:r w:rsidR="00B22748">
        <w:t xml:space="preserve"> </w:t>
      </w:r>
      <w:r w:rsidR="00B15CE0">
        <w:t>the</w:t>
      </w:r>
      <w:r w:rsidR="00B22748">
        <w:t xml:space="preserve"> </w:t>
      </w:r>
      <w:r w:rsidR="00B15CE0">
        <w:t>effect</w:t>
      </w:r>
      <w:r w:rsidR="00B22748">
        <w:t xml:space="preserve"> </w:t>
      </w:r>
      <w:r w:rsidR="00AF2887">
        <w:t>of</w:t>
      </w:r>
      <w:r w:rsidR="00B22748">
        <w:t xml:space="preserve"> </w:t>
      </w:r>
      <w:r w:rsidR="00463D90">
        <w:t>regulating</w:t>
      </w:r>
      <w:r w:rsidR="00B22748">
        <w:t xml:space="preserve"> </w:t>
      </w:r>
      <w:r w:rsidR="009C1068">
        <w:t>the</w:t>
      </w:r>
      <w:r w:rsidR="00B22748">
        <w:t xml:space="preserve"> </w:t>
      </w:r>
      <w:r w:rsidR="00C441EB">
        <w:t>content</w:t>
      </w:r>
      <w:r w:rsidR="00B22748">
        <w:t xml:space="preserve"> </w:t>
      </w:r>
      <w:r w:rsidR="009C1068">
        <w:t>delivery</w:t>
      </w:r>
      <w:r w:rsidR="00B22748">
        <w:t xml:space="preserve"> </w:t>
      </w:r>
      <w:r w:rsidR="009C1068">
        <w:t>rate</w:t>
      </w:r>
      <w:r w:rsidR="00B22748">
        <w:t xml:space="preserve"> </w:t>
      </w:r>
      <w:r w:rsidR="009C1068">
        <w:t>on</w:t>
      </w:r>
      <w:r w:rsidR="00B22748">
        <w:t xml:space="preserve"> </w:t>
      </w:r>
      <w:r w:rsidR="00B15CE0">
        <w:t>web-technology-related</w:t>
      </w:r>
      <w:r w:rsidR="00B22748">
        <w:t xml:space="preserve"> </w:t>
      </w:r>
      <w:r w:rsidR="00B15CE0">
        <w:t>tasks</w:t>
      </w:r>
      <w:r w:rsidR="00B22748">
        <w:t xml:space="preserve"> </w:t>
      </w:r>
      <w:r w:rsidR="00B15CE0">
        <w:t>for</w:t>
      </w:r>
      <w:r w:rsidR="00B22748">
        <w:t xml:space="preserve"> </w:t>
      </w:r>
      <w:r w:rsidR="00B15CE0">
        <w:t>older</w:t>
      </w:r>
      <w:r w:rsidR="00B22748">
        <w:t xml:space="preserve"> </w:t>
      </w:r>
      <w:r w:rsidR="00B15CE0">
        <w:t>adults.</w:t>
      </w:r>
      <w:r w:rsidR="00B22748">
        <w:t xml:space="preserve"> </w:t>
      </w:r>
      <w:r w:rsidR="001013EB">
        <w:t>It</w:t>
      </w:r>
      <w:r w:rsidR="00B22748">
        <w:t xml:space="preserve"> </w:t>
      </w:r>
      <w:r w:rsidR="001013EB">
        <w:t>is</w:t>
      </w:r>
      <w:r w:rsidR="00B22748">
        <w:t xml:space="preserve"> </w:t>
      </w:r>
      <w:r w:rsidR="001013EB">
        <w:t>unknown</w:t>
      </w:r>
      <w:r w:rsidR="00B22748">
        <w:t xml:space="preserve"> </w:t>
      </w:r>
      <w:r w:rsidR="001013EB">
        <w:t>how</w:t>
      </w:r>
      <w:r w:rsidR="00B22748">
        <w:t xml:space="preserve"> </w:t>
      </w:r>
      <w:r w:rsidR="001013EB">
        <w:t>well</w:t>
      </w:r>
      <w:r w:rsidR="00B22748">
        <w:t xml:space="preserve"> </w:t>
      </w:r>
      <w:r w:rsidR="001013EB">
        <w:t>this</w:t>
      </w:r>
      <w:r w:rsidR="00B22748">
        <w:t xml:space="preserve"> </w:t>
      </w:r>
      <w:r w:rsidR="001013EB">
        <w:t>effect</w:t>
      </w:r>
      <w:r w:rsidR="00B22748">
        <w:t xml:space="preserve"> </w:t>
      </w:r>
      <w:r w:rsidR="001013EB">
        <w:t>might</w:t>
      </w:r>
      <w:r w:rsidR="00B22748">
        <w:t xml:space="preserve"> </w:t>
      </w:r>
      <w:r w:rsidR="001013EB">
        <w:t>apply</w:t>
      </w:r>
      <w:r w:rsidR="00B22748">
        <w:t xml:space="preserve"> </w:t>
      </w:r>
      <w:r w:rsidR="001013EB">
        <w:t>to</w:t>
      </w:r>
      <w:r w:rsidR="00B22748">
        <w:t xml:space="preserve"> </w:t>
      </w:r>
      <w:r w:rsidR="001013EB">
        <w:t>other</w:t>
      </w:r>
      <w:r w:rsidR="00B22748">
        <w:t xml:space="preserve"> </w:t>
      </w:r>
      <w:r w:rsidR="001013EB">
        <w:t>types</w:t>
      </w:r>
      <w:r w:rsidR="00B22748">
        <w:t xml:space="preserve"> </w:t>
      </w:r>
      <w:r w:rsidR="001013EB">
        <w:t>of</w:t>
      </w:r>
      <w:r w:rsidR="00B22748">
        <w:t xml:space="preserve"> </w:t>
      </w:r>
      <w:r w:rsidR="00E3222F">
        <w:t>tasks</w:t>
      </w:r>
      <w:r w:rsidR="00196EEC">
        <w:t>.</w:t>
      </w:r>
      <w:r w:rsidR="00B22748">
        <w:t xml:space="preserve"> </w:t>
      </w:r>
      <w:r w:rsidR="00574755">
        <w:t>Also</w:t>
      </w:r>
      <w:r w:rsidR="00325DC0">
        <w:t>,</w:t>
      </w:r>
      <w:r w:rsidR="00B22748">
        <w:t xml:space="preserve"> </w:t>
      </w:r>
      <w:r w:rsidR="00325DC0">
        <w:t>our</w:t>
      </w:r>
      <w:r w:rsidR="00B22748">
        <w:t xml:space="preserve"> </w:t>
      </w:r>
      <w:r w:rsidR="00325DC0">
        <w:t>recruitment</w:t>
      </w:r>
      <w:r w:rsidR="00B22748">
        <w:t xml:space="preserve"> </w:t>
      </w:r>
      <w:r w:rsidR="00325DC0">
        <w:t>process</w:t>
      </w:r>
      <w:r w:rsidR="00B22748">
        <w:t xml:space="preserve"> </w:t>
      </w:r>
      <w:r w:rsidR="00B04AE3">
        <w:rPr>
          <w:rFonts w:eastAsiaTheme="minorEastAsia"/>
          <w:lang w:eastAsia="zh-CN"/>
        </w:rPr>
        <w:t>focused</w:t>
      </w:r>
      <w:r w:rsidR="00B22748">
        <w:rPr>
          <w:rFonts w:eastAsiaTheme="minorEastAsia"/>
          <w:lang w:eastAsia="zh-CN"/>
        </w:rPr>
        <w:t xml:space="preserve"> </w:t>
      </w:r>
      <w:r w:rsidR="00B04AE3">
        <w:rPr>
          <w:rFonts w:eastAsiaTheme="minorEastAsia"/>
          <w:lang w:eastAsia="zh-CN"/>
        </w:rPr>
        <w:t>on</w:t>
      </w:r>
      <w:r w:rsidR="00B22748">
        <w:rPr>
          <w:rFonts w:eastAsiaTheme="minorEastAsia"/>
          <w:lang w:eastAsia="zh-CN"/>
        </w:rPr>
        <w:t xml:space="preserve"> </w:t>
      </w:r>
      <w:r w:rsidR="002049E5">
        <w:rPr>
          <w:rFonts w:eastAsiaTheme="minorEastAsia"/>
          <w:lang w:eastAsia="zh-CN"/>
        </w:rPr>
        <w:t>older</w:t>
      </w:r>
      <w:r w:rsidR="00B22748">
        <w:rPr>
          <w:rFonts w:eastAsiaTheme="minorEastAsia"/>
          <w:lang w:eastAsia="zh-CN"/>
        </w:rPr>
        <w:t xml:space="preserve"> </w:t>
      </w:r>
      <w:r w:rsidR="002049E5">
        <w:rPr>
          <w:rFonts w:eastAsiaTheme="minorEastAsia"/>
          <w:lang w:eastAsia="zh-CN"/>
        </w:rPr>
        <w:t>adults</w:t>
      </w:r>
      <w:r w:rsidR="00B22748">
        <w:rPr>
          <w:rFonts w:eastAsiaTheme="minorEastAsia"/>
          <w:lang w:eastAsia="zh-CN"/>
        </w:rPr>
        <w:t xml:space="preserve"> </w:t>
      </w:r>
      <w:r w:rsidR="002049E5">
        <w:rPr>
          <w:rFonts w:eastAsiaTheme="minorEastAsia"/>
          <w:lang w:eastAsia="zh-CN"/>
        </w:rPr>
        <w:t>who</w:t>
      </w:r>
      <w:r w:rsidR="00B22748">
        <w:rPr>
          <w:rFonts w:eastAsiaTheme="minorEastAsia"/>
          <w:lang w:eastAsia="zh-CN"/>
        </w:rPr>
        <w:t xml:space="preserve"> </w:t>
      </w:r>
      <w:r w:rsidR="002049E5">
        <w:rPr>
          <w:rFonts w:eastAsiaTheme="minorEastAsia"/>
          <w:lang w:eastAsia="zh-CN"/>
        </w:rPr>
        <w:t>possess</w:t>
      </w:r>
      <w:r w:rsidR="00B22748">
        <w:rPr>
          <w:rFonts w:eastAsiaTheme="minorEastAsia"/>
          <w:lang w:eastAsia="zh-CN"/>
        </w:rPr>
        <w:t xml:space="preserve"> </w:t>
      </w:r>
      <w:r w:rsidR="002049E5">
        <w:rPr>
          <w:rFonts w:eastAsiaTheme="minorEastAsia"/>
          <w:lang w:eastAsia="zh-CN"/>
        </w:rPr>
        <w:t>a</w:t>
      </w:r>
      <w:r w:rsidR="00B22748">
        <w:rPr>
          <w:rFonts w:eastAsiaTheme="minorEastAsia"/>
          <w:lang w:eastAsia="zh-CN"/>
        </w:rPr>
        <w:t xml:space="preserve"> </w:t>
      </w:r>
      <w:r w:rsidR="002049E5">
        <w:rPr>
          <w:rFonts w:eastAsiaTheme="minorEastAsia"/>
          <w:lang w:eastAsia="zh-CN"/>
        </w:rPr>
        <w:t>computer</w:t>
      </w:r>
      <w:r w:rsidR="00DB0C3C">
        <w:rPr>
          <w:rFonts w:eastAsiaTheme="minorEastAsia"/>
          <w:lang w:eastAsia="zh-CN"/>
        </w:rPr>
        <w:t>,</w:t>
      </w:r>
      <w:r w:rsidR="00B22748">
        <w:rPr>
          <w:rFonts w:eastAsiaTheme="minorEastAsia"/>
          <w:lang w:eastAsia="zh-CN"/>
        </w:rPr>
        <w:t xml:space="preserve"> </w:t>
      </w:r>
      <w:r w:rsidR="00B04AE3">
        <w:rPr>
          <w:rFonts w:eastAsiaTheme="minorEastAsia"/>
          <w:lang w:eastAsia="zh-CN"/>
        </w:rPr>
        <w:t>and</w:t>
      </w:r>
      <w:r w:rsidR="00B22748">
        <w:rPr>
          <w:rFonts w:eastAsiaTheme="minorEastAsia"/>
          <w:lang w:eastAsia="zh-CN"/>
        </w:rPr>
        <w:t xml:space="preserve"> </w:t>
      </w:r>
      <w:r w:rsidR="00B04AE3">
        <w:rPr>
          <w:rFonts w:eastAsiaTheme="minorEastAsia"/>
          <w:lang w:eastAsia="zh-CN"/>
        </w:rPr>
        <w:t>therefore</w:t>
      </w:r>
      <w:r w:rsidR="00B22748">
        <w:rPr>
          <w:rFonts w:eastAsiaTheme="minorEastAsia"/>
          <w:lang w:eastAsia="zh-CN"/>
        </w:rPr>
        <w:t xml:space="preserve"> </w:t>
      </w:r>
      <w:r w:rsidR="00B04AE3">
        <w:rPr>
          <w:rFonts w:eastAsiaTheme="minorEastAsia"/>
          <w:lang w:eastAsia="zh-CN"/>
        </w:rPr>
        <w:t>the</w:t>
      </w:r>
      <w:r w:rsidR="00B22748">
        <w:rPr>
          <w:rFonts w:eastAsiaTheme="minorEastAsia"/>
          <w:lang w:eastAsia="zh-CN"/>
        </w:rPr>
        <w:t xml:space="preserve"> </w:t>
      </w:r>
      <w:r w:rsidR="00B04AE3">
        <w:rPr>
          <w:rFonts w:eastAsiaTheme="minorEastAsia"/>
          <w:lang w:eastAsia="zh-CN"/>
        </w:rPr>
        <w:t>results</w:t>
      </w:r>
      <w:r w:rsidR="00B22748">
        <w:rPr>
          <w:rFonts w:eastAsiaTheme="minorEastAsia"/>
          <w:lang w:eastAsia="zh-CN"/>
        </w:rPr>
        <w:t xml:space="preserve"> </w:t>
      </w:r>
      <w:r w:rsidR="00B04AE3">
        <w:rPr>
          <w:rFonts w:eastAsiaTheme="minorEastAsia"/>
          <w:lang w:eastAsia="zh-CN"/>
        </w:rPr>
        <w:t>might</w:t>
      </w:r>
      <w:r w:rsidR="00B22748">
        <w:rPr>
          <w:rFonts w:eastAsiaTheme="minorEastAsia"/>
          <w:lang w:eastAsia="zh-CN"/>
        </w:rPr>
        <w:t xml:space="preserve"> </w:t>
      </w:r>
      <w:r w:rsidR="00B04AE3">
        <w:rPr>
          <w:rFonts w:eastAsiaTheme="minorEastAsia"/>
          <w:lang w:eastAsia="zh-CN"/>
        </w:rPr>
        <w:t>be</w:t>
      </w:r>
      <w:r w:rsidR="00B22748">
        <w:rPr>
          <w:rFonts w:eastAsiaTheme="minorEastAsia"/>
          <w:lang w:eastAsia="zh-CN"/>
        </w:rPr>
        <w:t xml:space="preserve"> </w:t>
      </w:r>
      <w:r w:rsidR="00B04AE3">
        <w:rPr>
          <w:rFonts w:eastAsiaTheme="minorEastAsia"/>
          <w:lang w:eastAsia="zh-CN"/>
        </w:rPr>
        <w:t>biased</w:t>
      </w:r>
      <w:r w:rsidR="00B22748">
        <w:rPr>
          <w:rFonts w:eastAsiaTheme="minorEastAsia"/>
          <w:lang w:eastAsia="zh-CN"/>
        </w:rPr>
        <w:t xml:space="preserve"> </w:t>
      </w:r>
      <w:r w:rsidR="00B04AE3">
        <w:rPr>
          <w:rFonts w:eastAsiaTheme="minorEastAsia"/>
          <w:lang w:eastAsia="zh-CN"/>
        </w:rPr>
        <w:t>towards</w:t>
      </w:r>
      <w:r w:rsidR="00B22748">
        <w:rPr>
          <w:rFonts w:eastAsiaTheme="minorEastAsia"/>
          <w:lang w:eastAsia="zh-CN"/>
        </w:rPr>
        <w:t xml:space="preserve"> </w:t>
      </w:r>
      <w:r w:rsidR="00B04AE3">
        <w:rPr>
          <w:rFonts w:eastAsiaTheme="minorEastAsia"/>
          <w:lang w:eastAsia="zh-CN"/>
        </w:rPr>
        <w:t>users</w:t>
      </w:r>
      <w:r w:rsidR="00B22748">
        <w:rPr>
          <w:rFonts w:eastAsiaTheme="minorEastAsia"/>
          <w:lang w:eastAsia="zh-CN"/>
        </w:rPr>
        <w:t xml:space="preserve"> </w:t>
      </w:r>
      <w:r w:rsidR="00B04AE3">
        <w:rPr>
          <w:rFonts w:eastAsiaTheme="minorEastAsia"/>
          <w:lang w:eastAsia="zh-CN"/>
        </w:rPr>
        <w:t>who</w:t>
      </w:r>
      <w:r w:rsidR="00B22748">
        <w:rPr>
          <w:rFonts w:eastAsiaTheme="minorEastAsia"/>
          <w:lang w:eastAsia="zh-CN"/>
        </w:rPr>
        <w:t xml:space="preserve"> </w:t>
      </w:r>
      <w:r w:rsidR="00B04AE3">
        <w:rPr>
          <w:rFonts w:eastAsiaTheme="minorEastAsia"/>
          <w:lang w:eastAsia="zh-CN"/>
        </w:rPr>
        <w:t>have</w:t>
      </w:r>
      <w:r w:rsidR="00B22748">
        <w:rPr>
          <w:rFonts w:eastAsiaTheme="minorEastAsia"/>
          <w:lang w:eastAsia="zh-CN"/>
        </w:rPr>
        <w:t xml:space="preserve"> </w:t>
      </w:r>
      <w:r w:rsidR="00B04AE3">
        <w:rPr>
          <w:rFonts w:eastAsiaTheme="minorEastAsia"/>
          <w:lang w:eastAsia="zh-CN"/>
        </w:rPr>
        <w:t>a</w:t>
      </w:r>
      <w:r w:rsidR="00B22748">
        <w:rPr>
          <w:rFonts w:eastAsiaTheme="minorEastAsia"/>
          <w:lang w:eastAsia="zh-CN"/>
        </w:rPr>
        <w:t xml:space="preserve"> </w:t>
      </w:r>
      <w:r w:rsidR="00B04AE3">
        <w:rPr>
          <w:rFonts w:eastAsiaTheme="minorEastAsia"/>
          <w:lang w:eastAsia="zh-CN"/>
        </w:rPr>
        <w:t>particular</w:t>
      </w:r>
      <w:r w:rsidR="00B22748">
        <w:rPr>
          <w:rFonts w:eastAsiaTheme="minorEastAsia"/>
          <w:lang w:eastAsia="zh-CN"/>
        </w:rPr>
        <w:t xml:space="preserve"> </w:t>
      </w:r>
      <w:r w:rsidR="00B04AE3">
        <w:rPr>
          <w:rFonts w:eastAsiaTheme="minorEastAsia"/>
          <w:lang w:eastAsia="zh-CN"/>
        </w:rPr>
        <w:t>level</w:t>
      </w:r>
      <w:r w:rsidR="00B22748">
        <w:rPr>
          <w:rFonts w:eastAsiaTheme="minorEastAsia"/>
          <w:lang w:eastAsia="zh-CN"/>
        </w:rPr>
        <w:t xml:space="preserve"> </w:t>
      </w:r>
      <w:r w:rsidR="00B04AE3">
        <w:rPr>
          <w:rFonts w:eastAsiaTheme="minorEastAsia"/>
          <w:lang w:eastAsia="zh-CN"/>
        </w:rPr>
        <w:t>of</w:t>
      </w:r>
      <w:r w:rsidR="00B22748">
        <w:rPr>
          <w:rFonts w:eastAsiaTheme="minorEastAsia"/>
          <w:lang w:eastAsia="zh-CN"/>
        </w:rPr>
        <w:t xml:space="preserve"> </w:t>
      </w:r>
      <w:r w:rsidR="00B04AE3">
        <w:rPr>
          <w:rFonts w:eastAsiaTheme="minorEastAsia"/>
          <w:lang w:eastAsia="zh-CN"/>
        </w:rPr>
        <w:t>familiarity</w:t>
      </w:r>
      <w:r w:rsidR="00B22748">
        <w:rPr>
          <w:rFonts w:eastAsiaTheme="minorEastAsia"/>
          <w:lang w:eastAsia="zh-CN"/>
        </w:rPr>
        <w:t xml:space="preserve"> </w:t>
      </w:r>
      <w:r w:rsidR="00B04AE3">
        <w:rPr>
          <w:rFonts w:eastAsiaTheme="minorEastAsia"/>
          <w:lang w:eastAsia="zh-CN"/>
        </w:rPr>
        <w:t>and</w:t>
      </w:r>
      <w:r w:rsidR="00B22748">
        <w:rPr>
          <w:rFonts w:eastAsiaTheme="minorEastAsia"/>
          <w:lang w:eastAsia="zh-CN"/>
        </w:rPr>
        <w:t xml:space="preserve"> </w:t>
      </w:r>
      <w:r w:rsidR="00B04AE3">
        <w:rPr>
          <w:rFonts w:eastAsiaTheme="minorEastAsia"/>
          <w:lang w:eastAsia="zh-CN"/>
        </w:rPr>
        <w:t>knowledge</w:t>
      </w:r>
      <w:r w:rsidR="00B22748">
        <w:rPr>
          <w:rFonts w:eastAsiaTheme="minorEastAsia"/>
          <w:lang w:eastAsia="zh-CN"/>
        </w:rPr>
        <w:t xml:space="preserve"> </w:t>
      </w:r>
      <w:r w:rsidR="00B04AE3">
        <w:rPr>
          <w:rFonts w:eastAsiaTheme="minorEastAsia"/>
          <w:lang w:eastAsia="zh-CN"/>
        </w:rPr>
        <w:t>with</w:t>
      </w:r>
      <w:r w:rsidR="00B22748">
        <w:rPr>
          <w:rFonts w:eastAsiaTheme="minorEastAsia"/>
          <w:lang w:eastAsia="zh-CN"/>
        </w:rPr>
        <w:t xml:space="preserve"> </w:t>
      </w:r>
      <w:r w:rsidR="00B04AE3">
        <w:rPr>
          <w:rFonts w:eastAsiaTheme="minorEastAsia"/>
          <w:lang w:eastAsia="zh-CN"/>
        </w:rPr>
        <w:t>technology</w:t>
      </w:r>
      <w:r w:rsidR="003C7834">
        <w:rPr>
          <w:rFonts w:eastAsiaTheme="minorEastAsia"/>
          <w:lang w:eastAsia="zh-CN"/>
        </w:rPr>
        <w:t>.</w:t>
      </w:r>
      <w:r w:rsidR="00B22748">
        <w:rPr>
          <w:rFonts w:eastAsiaTheme="minorEastAsia"/>
          <w:lang w:eastAsia="zh-CN"/>
        </w:rPr>
        <w:t xml:space="preserve"> </w:t>
      </w:r>
    </w:p>
    <w:p w14:paraId="1DB87A08" w14:textId="25E90DF9" w:rsidR="004C16E2" w:rsidRDefault="004C16E2" w:rsidP="004C16E2">
      <w:pPr>
        <w:pStyle w:val="Head1"/>
        <w:ind w:left="432" w:hanging="432"/>
      </w:pPr>
      <w:r>
        <w:t>Conclusion</w:t>
      </w:r>
    </w:p>
    <w:p w14:paraId="483BD7CC" w14:textId="77777777" w:rsidR="00583E04" w:rsidRDefault="00963CDF" w:rsidP="00583E04">
      <w:pPr>
        <w:pStyle w:val="ParaContinue"/>
      </w:pPr>
      <w:r>
        <w:t>In</w:t>
      </w:r>
      <w:r w:rsidR="00B22748">
        <w:t xml:space="preserve"> </w:t>
      </w:r>
      <w:r>
        <w:t>this</w:t>
      </w:r>
      <w:r w:rsidR="00B22748">
        <w:t xml:space="preserve"> </w:t>
      </w:r>
      <w:r>
        <w:t>paper,</w:t>
      </w:r>
      <w:r w:rsidR="00B22748">
        <w:t xml:space="preserve"> </w:t>
      </w:r>
      <w:r>
        <w:t>we</w:t>
      </w:r>
      <w:r w:rsidR="00B22748">
        <w:t xml:space="preserve"> </w:t>
      </w:r>
      <w:r w:rsidR="00AF2887">
        <w:t>examined</w:t>
      </w:r>
      <w:r w:rsidR="00B22748">
        <w:t xml:space="preserve"> </w:t>
      </w:r>
      <w:r>
        <w:t>the</w:t>
      </w:r>
      <w:r w:rsidR="00B22748">
        <w:t xml:space="preserve"> </w:t>
      </w:r>
      <w:r>
        <w:t>effect</w:t>
      </w:r>
      <w:r w:rsidR="00B22748">
        <w:t xml:space="preserve"> </w:t>
      </w:r>
      <w:r>
        <w:t>of</w:t>
      </w:r>
      <w:r w:rsidR="00B22748">
        <w:t xml:space="preserve"> </w:t>
      </w:r>
      <w:r w:rsidR="00463D90">
        <w:rPr>
          <w:rFonts w:eastAsiaTheme="minorEastAsia"/>
          <w:lang w:eastAsia="zh-CN"/>
        </w:rPr>
        <w:t>regulating</w:t>
      </w:r>
      <w:r w:rsidR="00B22748">
        <w:rPr>
          <w:rFonts w:eastAsiaTheme="minorEastAsia"/>
          <w:lang w:eastAsia="zh-CN"/>
        </w:rPr>
        <w:t xml:space="preserve"> </w:t>
      </w:r>
      <w:r w:rsidR="0011125D">
        <w:rPr>
          <w:rFonts w:eastAsiaTheme="minorEastAsia"/>
          <w:lang w:eastAsia="zh-CN"/>
        </w:rPr>
        <w:t>the</w:t>
      </w:r>
      <w:r w:rsidR="00B22748">
        <w:rPr>
          <w:rFonts w:eastAsiaTheme="minorEastAsia"/>
          <w:lang w:eastAsia="zh-CN"/>
        </w:rPr>
        <w:t xml:space="preserve"> </w:t>
      </w:r>
      <w:r w:rsidR="00C441EB">
        <w:rPr>
          <w:rFonts w:eastAsiaTheme="minorEastAsia"/>
          <w:lang w:eastAsia="zh-CN"/>
        </w:rPr>
        <w:t>content</w:t>
      </w:r>
      <w:r w:rsidR="00B22748">
        <w:rPr>
          <w:rFonts w:eastAsiaTheme="minorEastAsia"/>
          <w:lang w:eastAsia="zh-CN"/>
        </w:rPr>
        <w:t xml:space="preserve"> </w:t>
      </w:r>
      <w:r w:rsidR="0011125D">
        <w:rPr>
          <w:rFonts w:eastAsiaTheme="minorEastAsia"/>
          <w:lang w:eastAsia="zh-CN"/>
        </w:rPr>
        <w:t>delivery</w:t>
      </w:r>
      <w:r w:rsidR="00B22748">
        <w:rPr>
          <w:rFonts w:eastAsiaTheme="minorEastAsia"/>
          <w:lang w:eastAsia="zh-CN"/>
        </w:rPr>
        <w:t xml:space="preserve"> </w:t>
      </w:r>
      <w:r w:rsidR="0011125D">
        <w:rPr>
          <w:rFonts w:eastAsiaTheme="minorEastAsia"/>
          <w:lang w:eastAsia="zh-CN"/>
        </w:rPr>
        <w:t>rate</w:t>
      </w:r>
      <w:r w:rsidR="00B22748">
        <w:rPr>
          <w:rFonts w:eastAsiaTheme="minorEastAsia"/>
          <w:lang w:eastAsia="zh-CN"/>
        </w:rPr>
        <w:t xml:space="preserve"> </w:t>
      </w:r>
      <w:r w:rsidR="0011125D">
        <w:rPr>
          <w:rFonts w:eastAsiaTheme="minorEastAsia"/>
          <w:lang w:eastAsia="zh-CN"/>
        </w:rPr>
        <w:t>in</w:t>
      </w:r>
      <w:r w:rsidR="00B22748">
        <w:rPr>
          <w:rFonts w:eastAsiaTheme="minorEastAsia"/>
          <w:lang w:eastAsia="zh-CN"/>
        </w:rPr>
        <w:t xml:space="preserve"> </w:t>
      </w:r>
      <w:r w:rsidR="0011125D">
        <w:rPr>
          <w:rFonts w:eastAsiaTheme="minorEastAsia"/>
          <w:lang w:eastAsia="zh-CN"/>
        </w:rPr>
        <w:t>instructional</w:t>
      </w:r>
      <w:r w:rsidR="00B22748">
        <w:rPr>
          <w:rFonts w:eastAsiaTheme="minorEastAsia"/>
          <w:lang w:eastAsia="zh-CN"/>
        </w:rPr>
        <w:t xml:space="preserve"> </w:t>
      </w:r>
      <w:r w:rsidR="0011125D">
        <w:rPr>
          <w:rFonts w:eastAsiaTheme="minorEastAsia"/>
          <w:lang w:eastAsia="zh-CN"/>
        </w:rPr>
        <w:t>videos</w:t>
      </w:r>
      <w:r w:rsidR="00B22748">
        <w:rPr>
          <w:rFonts w:eastAsiaTheme="minorEastAsia"/>
          <w:lang w:eastAsia="zh-CN"/>
        </w:rPr>
        <w:t xml:space="preserve"> </w:t>
      </w:r>
      <w:r w:rsidR="0011125D">
        <w:rPr>
          <w:rFonts w:eastAsiaTheme="minorEastAsia"/>
          <w:lang w:eastAsia="zh-CN"/>
        </w:rPr>
        <w:t>on</w:t>
      </w:r>
      <w:r w:rsidR="00B22748">
        <w:rPr>
          <w:rFonts w:eastAsiaTheme="minorEastAsia"/>
          <w:lang w:eastAsia="zh-CN"/>
        </w:rPr>
        <w:t xml:space="preserve"> </w:t>
      </w:r>
      <w:r w:rsidR="0011125D">
        <w:rPr>
          <w:rFonts w:eastAsiaTheme="minorEastAsia"/>
          <w:lang w:eastAsia="zh-CN"/>
        </w:rPr>
        <w:t>older</w:t>
      </w:r>
      <w:r w:rsidR="00B22748">
        <w:rPr>
          <w:rFonts w:eastAsiaTheme="minorEastAsia"/>
          <w:lang w:eastAsia="zh-CN"/>
        </w:rPr>
        <w:t xml:space="preserve"> </w:t>
      </w:r>
      <w:r w:rsidR="0011125D">
        <w:rPr>
          <w:rFonts w:eastAsiaTheme="minorEastAsia"/>
          <w:lang w:eastAsia="zh-CN"/>
        </w:rPr>
        <w:t>adults’</w:t>
      </w:r>
      <w:r w:rsidR="00B22748">
        <w:rPr>
          <w:rFonts w:eastAsiaTheme="minorEastAsia"/>
          <w:lang w:eastAsia="zh-CN"/>
        </w:rPr>
        <w:t xml:space="preserve"> </w:t>
      </w:r>
      <w:r w:rsidR="0011125D">
        <w:rPr>
          <w:rFonts w:eastAsiaTheme="minorEastAsia"/>
          <w:lang w:eastAsia="zh-CN"/>
        </w:rPr>
        <w:t>task</w:t>
      </w:r>
      <w:r w:rsidR="00B22748">
        <w:rPr>
          <w:rFonts w:eastAsiaTheme="minorEastAsia"/>
          <w:lang w:eastAsia="zh-CN"/>
        </w:rPr>
        <w:t xml:space="preserve"> </w:t>
      </w:r>
      <w:r w:rsidR="0011125D">
        <w:rPr>
          <w:rFonts w:eastAsiaTheme="minorEastAsia"/>
          <w:lang w:eastAsia="zh-CN"/>
        </w:rPr>
        <w:t>performanc</w:t>
      </w:r>
      <w:r w:rsidR="00E03061">
        <w:rPr>
          <w:rFonts w:eastAsiaTheme="minorEastAsia"/>
          <w:lang w:eastAsia="zh-CN"/>
        </w:rPr>
        <w:t>e</w:t>
      </w:r>
      <w:r w:rsidR="002E0FC3">
        <w:rPr>
          <w:rFonts w:eastAsiaTheme="minorEastAsia"/>
          <w:lang w:eastAsia="zh-CN"/>
        </w:rPr>
        <w:t>.</w:t>
      </w:r>
      <w:r w:rsidR="00B22748">
        <w:rPr>
          <w:rFonts w:eastAsiaTheme="minorEastAsia"/>
          <w:lang w:eastAsia="zh-CN"/>
        </w:rPr>
        <w:t xml:space="preserve"> </w:t>
      </w:r>
      <w:r w:rsidR="00AF2887">
        <w:rPr>
          <w:rFonts w:eastAsiaTheme="minorEastAsia"/>
          <w:lang w:eastAsia="zh-CN"/>
        </w:rPr>
        <w:t>We</w:t>
      </w:r>
      <w:r w:rsidR="00B22748">
        <w:rPr>
          <w:rFonts w:eastAsiaTheme="minorEastAsia"/>
          <w:lang w:eastAsia="zh-CN"/>
        </w:rPr>
        <w:t xml:space="preserve"> </w:t>
      </w:r>
      <w:r w:rsidR="00AF2887">
        <w:rPr>
          <w:rFonts w:eastAsiaTheme="minorEastAsia"/>
          <w:lang w:eastAsia="zh-CN"/>
        </w:rPr>
        <w:t>explored</w:t>
      </w:r>
      <w:r w:rsidR="00B22748">
        <w:rPr>
          <w:rFonts w:eastAsiaTheme="minorEastAsia"/>
          <w:lang w:eastAsia="zh-CN"/>
        </w:rPr>
        <w:t xml:space="preserve"> </w:t>
      </w:r>
      <w:r w:rsidR="00AF2887">
        <w:rPr>
          <w:rFonts w:eastAsiaTheme="minorEastAsia"/>
          <w:lang w:eastAsia="zh-CN"/>
        </w:rPr>
        <w:t>automatically</w:t>
      </w:r>
      <w:r w:rsidR="00B22748">
        <w:rPr>
          <w:rFonts w:eastAsiaTheme="minorEastAsia"/>
          <w:lang w:eastAsia="zh-CN"/>
        </w:rPr>
        <w:t xml:space="preserve"> </w:t>
      </w:r>
      <w:r w:rsidR="00AF2887">
        <w:rPr>
          <w:rFonts w:eastAsiaTheme="minorEastAsia"/>
          <w:lang w:eastAsia="zh-CN"/>
        </w:rPr>
        <w:t>pausing</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instructional</w:t>
      </w:r>
      <w:r w:rsidR="00B22748">
        <w:rPr>
          <w:rFonts w:eastAsiaTheme="minorEastAsia"/>
          <w:lang w:eastAsia="zh-CN"/>
        </w:rPr>
        <w:t xml:space="preserve"> </w:t>
      </w:r>
      <w:r w:rsidR="00AF2887">
        <w:rPr>
          <w:rFonts w:eastAsiaTheme="minorEastAsia"/>
          <w:lang w:eastAsia="zh-CN"/>
        </w:rPr>
        <w:t>videos</w:t>
      </w:r>
      <w:r w:rsidR="00B22748">
        <w:rPr>
          <w:rFonts w:eastAsiaTheme="minorEastAsia"/>
          <w:lang w:eastAsia="zh-CN"/>
        </w:rPr>
        <w:t xml:space="preserve"> </w:t>
      </w:r>
      <w:r w:rsidR="00AF2887">
        <w:rPr>
          <w:rFonts w:eastAsiaTheme="minorEastAsia"/>
          <w:lang w:eastAsia="zh-CN"/>
        </w:rPr>
        <w:t>and</w:t>
      </w:r>
      <w:r w:rsidR="00B22748">
        <w:rPr>
          <w:rFonts w:eastAsiaTheme="minorEastAsia"/>
          <w:lang w:eastAsia="zh-CN"/>
        </w:rPr>
        <w:t xml:space="preserve"> </w:t>
      </w:r>
      <w:r w:rsidR="00AF2887">
        <w:rPr>
          <w:rFonts w:eastAsiaTheme="minorEastAsia"/>
          <w:lang w:eastAsia="zh-CN"/>
        </w:rPr>
        <w:t>uniformly</w:t>
      </w:r>
      <w:r w:rsidR="00B22748">
        <w:rPr>
          <w:rFonts w:eastAsiaTheme="minorEastAsia"/>
          <w:lang w:eastAsia="zh-CN"/>
        </w:rPr>
        <w:t xml:space="preserve"> </w:t>
      </w:r>
      <w:r w:rsidR="00AF2887">
        <w:rPr>
          <w:rFonts w:eastAsiaTheme="minorEastAsia"/>
          <w:lang w:eastAsia="zh-CN"/>
        </w:rPr>
        <w:t>slowing</w:t>
      </w:r>
      <w:r w:rsidR="00B22748">
        <w:rPr>
          <w:rFonts w:eastAsiaTheme="minorEastAsia"/>
          <w:lang w:eastAsia="zh-CN"/>
        </w:rPr>
        <w:t xml:space="preserve"> </w:t>
      </w:r>
      <w:r w:rsidR="00AF2887">
        <w:rPr>
          <w:rFonts w:eastAsiaTheme="minorEastAsia"/>
          <w:lang w:eastAsia="zh-CN"/>
        </w:rPr>
        <w:t>down</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instructional</w:t>
      </w:r>
      <w:r w:rsidR="00B22748">
        <w:rPr>
          <w:rFonts w:eastAsiaTheme="minorEastAsia"/>
          <w:lang w:eastAsia="zh-CN"/>
        </w:rPr>
        <w:t xml:space="preserve"> </w:t>
      </w:r>
      <w:r w:rsidR="00AF2887">
        <w:rPr>
          <w:rFonts w:eastAsiaTheme="minorEastAsia"/>
          <w:lang w:eastAsia="zh-CN"/>
        </w:rPr>
        <w:t>videos.</w:t>
      </w:r>
      <w:r w:rsidR="00B22748">
        <w:rPr>
          <w:rFonts w:eastAsiaTheme="minorEastAsia"/>
          <w:lang w:eastAsia="zh-CN"/>
        </w:rPr>
        <w:t xml:space="preserve"> </w:t>
      </w:r>
      <w:r w:rsidR="00AF2887">
        <w:rPr>
          <w:rFonts w:eastAsiaTheme="minorEastAsia"/>
          <w:lang w:eastAsia="zh-CN"/>
        </w:rPr>
        <w:t>We</w:t>
      </w:r>
      <w:r w:rsidR="00B22748">
        <w:rPr>
          <w:rFonts w:eastAsiaTheme="minorEastAsia"/>
          <w:lang w:eastAsia="zh-CN"/>
        </w:rPr>
        <w:t xml:space="preserve"> </w:t>
      </w:r>
      <w:r w:rsidR="00F870A0">
        <w:rPr>
          <w:rFonts w:eastAsiaTheme="minorEastAsia"/>
          <w:lang w:eastAsia="zh-CN"/>
        </w:rPr>
        <w:t>investigated whether</w:t>
      </w:r>
      <w:r w:rsidR="00B22748">
        <w:rPr>
          <w:rFonts w:eastAsiaTheme="minorEastAsia"/>
          <w:lang w:eastAsia="zh-CN"/>
        </w:rPr>
        <w:t xml:space="preserve"> </w:t>
      </w:r>
      <w:r w:rsidR="00463D90">
        <w:rPr>
          <w:rFonts w:eastAsiaTheme="minorEastAsia"/>
          <w:lang w:eastAsia="zh-CN"/>
        </w:rPr>
        <w:t>regulating</w:t>
      </w:r>
      <w:r w:rsidR="00B22748">
        <w:rPr>
          <w:rFonts w:eastAsiaTheme="minorEastAsia"/>
          <w:lang w:eastAsia="zh-CN"/>
        </w:rPr>
        <w:t xml:space="preserve"> </w:t>
      </w:r>
      <w:r w:rsidR="00FD3467">
        <w:rPr>
          <w:rFonts w:eastAsiaTheme="minorEastAsia"/>
          <w:lang w:eastAsia="zh-CN"/>
        </w:rPr>
        <w:t>the</w:t>
      </w:r>
      <w:r w:rsidR="00B22748">
        <w:rPr>
          <w:rFonts w:eastAsiaTheme="minorEastAsia"/>
          <w:lang w:eastAsia="zh-CN"/>
        </w:rPr>
        <w:t xml:space="preserve"> </w:t>
      </w:r>
      <w:r w:rsidR="00C441EB">
        <w:rPr>
          <w:rFonts w:eastAsiaTheme="minorEastAsia"/>
          <w:lang w:eastAsia="zh-CN"/>
        </w:rPr>
        <w:t>content</w:t>
      </w:r>
      <w:r w:rsidR="00B22748">
        <w:rPr>
          <w:rFonts w:eastAsiaTheme="minorEastAsia"/>
          <w:lang w:eastAsia="zh-CN"/>
        </w:rPr>
        <w:t xml:space="preserve"> </w:t>
      </w:r>
      <w:r w:rsidR="00FD3467">
        <w:rPr>
          <w:rFonts w:eastAsiaTheme="minorEastAsia"/>
          <w:lang w:eastAsia="zh-CN"/>
        </w:rPr>
        <w:t>delivery</w:t>
      </w:r>
      <w:r w:rsidR="00B22748">
        <w:rPr>
          <w:rFonts w:eastAsiaTheme="minorEastAsia"/>
          <w:lang w:eastAsia="zh-CN"/>
        </w:rPr>
        <w:t xml:space="preserve"> </w:t>
      </w:r>
      <w:r w:rsidR="00AF2887">
        <w:rPr>
          <w:rFonts w:eastAsiaTheme="minorEastAsia"/>
          <w:lang w:eastAsia="zh-CN"/>
        </w:rPr>
        <w:t>rate</w:t>
      </w:r>
      <w:r w:rsidR="00B22748">
        <w:rPr>
          <w:rFonts w:eastAsiaTheme="minorEastAsia"/>
          <w:lang w:eastAsia="zh-CN"/>
        </w:rPr>
        <w:t xml:space="preserve"> </w:t>
      </w:r>
      <w:r w:rsidR="00F870A0">
        <w:rPr>
          <w:rFonts w:eastAsiaTheme="minorEastAsia"/>
          <w:lang w:eastAsia="zh-CN"/>
        </w:rPr>
        <w:t xml:space="preserve">is </w:t>
      </w:r>
      <w:r w:rsidR="00FD3467">
        <w:rPr>
          <w:rFonts w:eastAsiaTheme="minorEastAsia"/>
          <w:lang w:eastAsia="zh-CN"/>
        </w:rPr>
        <w:t>beneficial</w:t>
      </w:r>
      <w:r w:rsidR="00B22748">
        <w:rPr>
          <w:rFonts w:eastAsiaTheme="minorEastAsia"/>
          <w:lang w:eastAsia="zh-CN"/>
        </w:rPr>
        <w:t xml:space="preserve"> </w:t>
      </w:r>
      <w:r w:rsidR="00FD3467">
        <w:rPr>
          <w:rFonts w:eastAsiaTheme="minorEastAsia"/>
          <w:lang w:eastAsia="zh-CN"/>
        </w:rPr>
        <w:t>to</w:t>
      </w:r>
      <w:r w:rsidR="00B22748">
        <w:rPr>
          <w:rFonts w:eastAsiaTheme="minorEastAsia"/>
          <w:lang w:eastAsia="zh-CN"/>
        </w:rPr>
        <w:t xml:space="preserve"> </w:t>
      </w:r>
      <w:r w:rsidR="00FD3467">
        <w:rPr>
          <w:rFonts w:eastAsiaTheme="minorEastAsia"/>
          <w:lang w:eastAsia="zh-CN"/>
        </w:rPr>
        <w:t>olde</w:t>
      </w:r>
      <w:r w:rsidR="00244841">
        <w:rPr>
          <w:rFonts w:eastAsiaTheme="minorEastAsia"/>
          <w:lang w:eastAsia="zh-CN"/>
        </w:rPr>
        <w:t>r</w:t>
      </w:r>
      <w:r w:rsidR="00B22748">
        <w:rPr>
          <w:rFonts w:eastAsiaTheme="minorEastAsia"/>
          <w:lang w:eastAsia="zh-CN"/>
        </w:rPr>
        <w:t xml:space="preserve"> </w:t>
      </w:r>
      <w:r w:rsidR="00E64599">
        <w:rPr>
          <w:rFonts w:eastAsiaTheme="minorEastAsia"/>
          <w:lang w:eastAsia="zh-CN"/>
        </w:rPr>
        <w:t>adults</w:t>
      </w:r>
      <w:r w:rsidR="00B22748">
        <w:rPr>
          <w:rFonts w:eastAsiaTheme="minorEastAsia"/>
          <w:lang w:eastAsia="zh-CN"/>
        </w:rPr>
        <w:t xml:space="preserve"> </w:t>
      </w:r>
      <w:r w:rsidR="009E44D3">
        <w:rPr>
          <w:rFonts w:eastAsiaTheme="minorEastAsia"/>
          <w:lang w:eastAsia="zh-CN"/>
        </w:rPr>
        <w:t xml:space="preserve">and </w:t>
      </w:r>
      <w:r w:rsidR="00F870A0">
        <w:rPr>
          <w:rFonts w:eastAsiaTheme="minorEastAsia"/>
          <w:lang w:eastAsia="zh-CN"/>
        </w:rPr>
        <w:t>whether</w:t>
      </w:r>
      <w:r w:rsidR="00B22748">
        <w:rPr>
          <w:rFonts w:eastAsiaTheme="minorEastAsia"/>
          <w:lang w:eastAsia="zh-CN"/>
        </w:rPr>
        <w:t xml:space="preserve"> </w:t>
      </w:r>
      <w:r w:rsidR="00AF2887">
        <w:rPr>
          <w:rFonts w:eastAsiaTheme="minorEastAsia"/>
          <w:lang w:eastAsia="zh-CN"/>
        </w:rPr>
        <w:t>automatically</w:t>
      </w:r>
      <w:r w:rsidR="00B22748">
        <w:rPr>
          <w:rFonts w:eastAsiaTheme="minorEastAsia"/>
          <w:lang w:eastAsia="zh-CN"/>
        </w:rPr>
        <w:t xml:space="preserve"> </w:t>
      </w:r>
      <w:r w:rsidR="00AF2887">
        <w:rPr>
          <w:rFonts w:eastAsiaTheme="minorEastAsia"/>
          <w:lang w:eastAsia="zh-CN"/>
        </w:rPr>
        <w:t>pausing</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video</w:t>
      </w:r>
      <w:r w:rsidR="00B22748">
        <w:rPr>
          <w:rFonts w:eastAsiaTheme="minorEastAsia"/>
          <w:lang w:eastAsia="zh-CN"/>
        </w:rPr>
        <w:t xml:space="preserve"> </w:t>
      </w:r>
      <w:r w:rsidR="00F870A0">
        <w:rPr>
          <w:rFonts w:eastAsiaTheme="minorEastAsia"/>
          <w:lang w:eastAsia="zh-CN"/>
        </w:rPr>
        <w:t>or</w:t>
      </w:r>
      <w:r w:rsidR="00B22748">
        <w:rPr>
          <w:rFonts w:eastAsiaTheme="minorEastAsia"/>
          <w:lang w:eastAsia="zh-CN"/>
        </w:rPr>
        <w:t xml:space="preserve"> </w:t>
      </w:r>
      <w:r w:rsidR="00AF2887">
        <w:rPr>
          <w:rFonts w:eastAsiaTheme="minorEastAsia"/>
          <w:lang w:eastAsia="zh-CN"/>
        </w:rPr>
        <w:t>slowing</w:t>
      </w:r>
      <w:r w:rsidR="00B22748">
        <w:rPr>
          <w:rFonts w:eastAsiaTheme="minorEastAsia"/>
          <w:lang w:eastAsia="zh-CN"/>
        </w:rPr>
        <w:t xml:space="preserve"> </w:t>
      </w:r>
      <w:r w:rsidR="00AF2887">
        <w:rPr>
          <w:rFonts w:eastAsiaTheme="minorEastAsia"/>
          <w:lang w:eastAsia="zh-CN"/>
        </w:rPr>
        <w:t>it</w:t>
      </w:r>
      <w:r w:rsidR="00B22748">
        <w:rPr>
          <w:rFonts w:eastAsiaTheme="minorEastAsia"/>
          <w:lang w:eastAsia="zh-CN"/>
        </w:rPr>
        <w:t xml:space="preserve"> </w:t>
      </w:r>
      <w:r w:rsidR="00FD3467">
        <w:rPr>
          <w:rFonts w:eastAsiaTheme="minorEastAsia"/>
          <w:lang w:eastAsia="zh-CN"/>
        </w:rPr>
        <w:t>down</w:t>
      </w:r>
      <w:r w:rsidR="00F870A0">
        <w:rPr>
          <w:rFonts w:eastAsiaTheme="minorEastAsia"/>
          <w:lang w:eastAsia="zh-CN"/>
        </w:rPr>
        <w:t xml:space="preserve"> is the more effective method for doing so.</w:t>
      </w:r>
      <w:r w:rsidR="00F870A0" w:rsidDel="00F870A0">
        <w:rPr>
          <w:rFonts w:eastAsiaTheme="minorEastAsia"/>
          <w:lang w:eastAsia="zh-CN"/>
        </w:rPr>
        <w:t xml:space="preserve"> </w:t>
      </w:r>
      <w:r w:rsidR="00B22748">
        <w:rPr>
          <w:rFonts w:eastAsiaTheme="minorEastAsia"/>
          <w:lang w:eastAsia="zh-CN"/>
        </w:rPr>
        <w:t xml:space="preserve"> </w:t>
      </w:r>
      <w:r w:rsidR="002A2293">
        <w:rPr>
          <w:rFonts w:eastAsiaTheme="minorEastAsia"/>
          <w:lang w:eastAsia="zh-CN"/>
        </w:rPr>
        <w:t>The</w:t>
      </w:r>
      <w:r w:rsidR="00B22748">
        <w:rPr>
          <w:rFonts w:eastAsiaTheme="minorEastAsia"/>
          <w:lang w:eastAsia="zh-CN"/>
        </w:rPr>
        <w:t xml:space="preserve"> </w:t>
      </w:r>
      <w:r w:rsidR="002A2293">
        <w:rPr>
          <w:rFonts w:eastAsiaTheme="minorEastAsia"/>
          <w:lang w:eastAsia="zh-CN"/>
        </w:rPr>
        <w:t>results</w:t>
      </w:r>
      <w:r w:rsidR="00B22748">
        <w:rPr>
          <w:rFonts w:eastAsiaTheme="minorEastAsia"/>
          <w:lang w:eastAsia="zh-CN"/>
        </w:rPr>
        <w:t xml:space="preserve"> </w:t>
      </w:r>
      <w:r w:rsidR="002A2293">
        <w:rPr>
          <w:rFonts w:eastAsiaTheme="minorEastAsia"/>
          <w:lang w:eastAsia="zh-CN"/>
        </w:rPr>
        <w:t>indicated</w:t>
      </w:r>
      <w:r w:rsidR="00B22748">
        <w:rPr>
          <w:rFonts w:eastAsiaTheme="minorEastAsia"/>
          <w:lang w:eastAsia="zh-CN"/>
        </w:rPr>
        <w:t xml:space="preserve"> </w:t>
      </w:r>
      <w:r w:rsidR="002A2293">
        <w:rPr>
          <w:rFonts w:eastAsiaTheme="minorEastAsia"/>
          <w:lang w:eastAsia="zh-CN"/>
        </w:rPr>
        <w:t>that</w:t>
      </w:r>
      <w:r w:rsidR="00B22748">
        <w:rPr>
          <w:rFonts w:eastAsiaTheme="minorEastAsia"/>
          <w:lang w:eastAsia="zh-CN"/>
        </w:rPr>
        <w:t xml:space="preserve"> </w:t>
      </w:r>
      <w:r w:rsidR="00C11F0B">
        <w:rPr>
          <w:rFonts w:eastAsiaTheme="minorEastAsia"/>
          <w:lang w:eastAsia="zh-CN"/>
        </w:rPr>
        <w:t>participants</w:t>
      </w:r>
      <w:r w:rsidR="00B22748">
        <w:rPr>
          <w:rFonts w:eastAsiaTheme="minorEastAsia"/>
          <w:lang w:eastAsia="zh-CN"/>
        </w:rPr>
        <w:t xml:space="preserve"> </w:t>
      </w:r>
      <w:r w:rsidR="00C11F0B">
        <w:rPr>
          <w:rFonts w:eastAsiaTheme="minorEastAsia"/>
          <w:lang w:eastAsia="zh-CN"/>
        </w:rPr>
        <w:t>prefer</w:t>
      </w:r>
      <w:r w:rsidR="00B22748">
        <w:rPr>
          <w:rFonts w:eastAsiaTheme="minorEastAsia"/>
          <w:lang w:eastAsia="zh-CN"/>
        </w:rPr>
        <w:t xml:space="preserve"> </w:t>
      </w:r>
      <w:r w:rsidR="00C11F0B">
        <w:rPr>
          <w:rFonts w:eastAsiaTheme="minorEastAsia"/>
          <w:lang w:eastAsia="zh-CN"/>
        </w:rPr>
        <w:t>auto-pausing</w:t>
      </w:r>
      <w:r w:rsidR="00B22748">
        <w:rPr>
          <w:rFonts w:eastAsiaTheme="minorEastAsia"/>
          <w:lang w:eastAsia="zh-CN"/>
        </w:rPr>
        <w:t xml:space="preserve"> </w:t>
      </w:r>
      <w:r w:rsidR="00C11F0B">
        <w:rPr>
          <w:rFonts w:eastAsiaTheme="minorEastAsia"/>
          <w:lang w:eastAsia="zh-CN"/>
        </w:rPr>
        <w:t>over</w:t>
      </w:r>
      <w:r w:rsidR="00B22748">
        <w:rPr>
          <w:rFonts w:eastAsiaTheme="minorEastAsia"/>
          <w:lang w:eastAsia="zh-CN"/>
        </w:rPr>
        <w:t xml:space="preserve"> </w:t>
      </w:r>
      <w:r w:rsidR="00C11F0B">
        <w:rPr>
          <w:rFonts w:eastAsiaTheme="minorEastAsia"/>
          <w:lang w:eastAsia="zh-CN"/>
        </w:rPr>
        <w:t>watching</w:t>
      </w:r>
      <w:r w:rsidR="00B22748">
        <w:rPr>
          <w:rFonts w:eastAsiaTheme="minorEastAsia"/>
          <w:lang w:eastAsia="zh-CN"/>
        </w:rPr>
        <w:t xml:space="preserve"> </w:t>
      </w:r>
      <w:r w:rsidR="00C11F0B">
        <w:rPr>
          <w:rFonts w:eastAsiaTheme="minorEastAsia"/>
          <w:lang w:eastAsia="zh-CN"/>
        </w:rPr>
        <w:t>the</w:t>
      </w:r>
      <w:r w:rsidR="00B22748">
        <w:rPr>
          <w:rFonts w:eastAsiaTheme="minorEastAsia"/>
          <w:lang w:eastAsia="zh-CN"/>
        </w:rPr>
        <w:t xml:space="preserve"> </w:t>
      </w:r>
      <w:r w:rsidR="00C11F0B">
        <w:rPr>
          <w:rFonts w:eastAsiaTheme="minorEastAsia"/>
          <w:lang w:eastAsia="zh-CN"/>
        </w:rPr>
        <w:t>video</w:t>
      </w:r>
      <w:r w:rsidR="00B22748">
        <w:rPr>
          <w:rFonts w:eastAsiaTheme="minorEastAsia"/>
          <w:lang w:eastAsia="zh-CN"/>
        </w:rPr>
        <w:t xml:space="preserve"> </w:t>
      </w:r>
      <w:r w:rsidR="00C11F0B">
        <w:rPr>
          <w:rFonts w:eastAsiaTheme="minorEastAsia"/>
          <w:lang w:eastAsia="zh-CN"/>
        </w:rPr>
        <w:t>at</w:t>
      </w:r>
      <w:r w:rsidR="00B22748">
        <w:rPr>
          <w:rFonts w:eastAsiaTheme="minorEastAsia"/>
          <w:lang w:eastAsia="zh-CN"/>
        </w:rPr>
        <w:t xml:space="preserve"> </w:t>
      </w:r>
      <w:r w:rsidR="00C11F0B">
        <w:rPr>
          <w:rFonts w:eastAsiaTheme="minorEastAsia"/>
          <w:lang w:eastAsia="zh-CN"/>
        </w:rPr>
        <w:t>a</w:t>
      </w:r>
      <w:r w:rsidR="00B22748">
        <w:rPr>
          <w:rFonts w:eastAsiaTheme="minorEastAsia"/>
          <w:lang w:eastAsia="zh-CN"/>
        </w:rPr>
        <w:t xml:space="preserve"> </w:t>
      </w:r>
      <w:r w:rsidR="00C11F0B">
        <w:rPr>
          <w:rFonts w:eastAsiaTheme="minorEastAsia"/>
          <w:lang w:eastAsia="zh-CN"/>
        </w:rPr>
        <w:t>normal</w:t>
      </w:r>
      <w:r w:rsidR="00B22748">
        <w:rPr>
          <w:rFonts w:eastAsiaTheme="minorEastAsia"/>
          <w:lang w:eastAsia="zh-CN"/>
        </w:rPr>
        <w:t xml:space="preserve"> </w:t>
      </w:r>
      <w:r w:rsidR="00C11F0B">
        <w:rPr>
          <w:rFonts w:eastAsiaTheme="minorEastAsia"/>
          <w:lang w:eastAsia="zh-CN"/>
        </w:rPr>
        <w:t>rate</w:t>
      </w:r>
      <w:r w:rsidR="00B22748">
        <w:rPr>
          <w:rFonts w:eastAsiaTheme="minorEastAsia"/>
          <w:lang w:eastAsia="zh-CN"/>
        </w:rPr>
        <w:t xml:space="preserve"> </w:t>
      </w:r>
      <w:r w:rsidR="00C11F0B">
        <w:rPr>
          <w:rFonts w:eastAsiaTheme="minorEastAsia"/>
          <w:lang w:eastAsia="zh-CN"/>
        </w:rPr>
        <w:t>and</w:t>
      </w:r>
      <w:r w:rsidR="00B22748">
        <w:rPr>
          <w:rFonts w:eastAsiaTheme="minorEastAsia"/>
          <w:lang w:eastAsia="zh-CN"/>
        </w:rPr>
        <w:t xml:space="preserve"> </w:t>
      </w:r>
      <w:r w:rsidR="00C11F0B">
        <w:rPr>
          <w:rFonts w:eastAsiaTheme="minorEastAsia"/>
          <w:lang w:eastAsia="zh-CN"/>
        </w:rPr>
        <w:t>that</w:t>
      </w:r>
      <w:r w:rsidR="00B22748">
        <w:rPr>
          <w:rFonts w:eastAsiaTheme="minorEastAsia"/>
          <w:lang w:eastAsia="zh-CN"/>
        </w:rPr>
        <w:t xml:space="preserve"> </w:t>
      </w:r>
      <w:r w:rsidR="00352187">
        <w:rPr>
          <w:rFonts w:eastAsiaTheme="minorEastAsia"/>
          <w:lang w:eastAsia="zh-CN"/>
        </w:rPr>
        <w:t>automatically</w:t>
      </w:r>
      <w:r w:rsidR="00B22748">
        <w:rPr>
          <w:rFonts w:eastAsiaTheme="minorEastAsia"/>
          <w:lang w:eastAsia="zh-CN"/>
        </w:rPr>
        <w:t xml:space="preserve"> </w:t>
      </w:r>
      <w:r w:rsidR="00352187">
        <w:rPr>
          <w:rFonts w:eastAsiaTheme="minorEastAsia"/>
          <w:lang w:eastAsia="zh-CN"/>
        </w:rPr>
        <w:t>pausing</w:t>
      </w:r>
      <w:r w:rsidR="00B22748">
        <w:rPr>
          <w:rFonts w:eastAsiaTheme="minorEastAsia"/>
          <w:lang w:eastAsia="zh-CN"/>
        </w:rPr>
        <w:t xml:space="preserve"> </w:t>
      </w:r>
      <w:r w:rsidR="00352187">
        <w:rPr>
          <w:rFonts w:eastAsiaTheme="minorEastAsia"/>
          <w:lang w:eastAsia="zh-CN"/>
        </w:rPr>
        <w:t>the</w:t>
      </w:r>
      <w:r w:rsidR="00B22748">
        <w:rPr>
          <w:rFonts w:eastAsiaTheme="minorEastAsia"/>
          <w:lang w:eastAsia="zh-CN"/>
        </w:rPr>
        <w:t xml:space="preserve"> </w:t>
      </w:r>
      <w:r w:rsidR="002A2293">
        <w:rPr>
          <w:rFonts w:eastAsiaTheme="minorEastAsia"/>
          <w:lang w:eastAsia="zh-CN"/>
        </w:rPr>
        <w:t>instructional</w:t>
      </w:r>
      <w:r w:rsidR="00B22748">
        <w:rPr>
          <w:rFonts w:eastAsiaTheme="minorEastAsia"/>
          <w:lang w:eastAsia="zh-CN"/>
        </w:rPr>
        <w:t xml:space="preserve"> </w:t>
      </w:r>
      <w:r w:rsidR="002A2293">
        <w:rPr>
          <w:rFonts w:eastAsiaTheme="minorEastAsia"/>
          <w:lang w:eastAsia="zh-CN"/>
        </w:rPr>
        <w:t>videos</w:t>
      </w:r>
      <w:r w:rsidR="00B22748">
        <w:rPr>
          <w:rFonts w:eastAsiaTheme="minorEastAsia"/>
          <w:lang w:eastAsia="zh-CN"/>
        </w:rPr>
        <w:t xml:space="preserve"> </w:t>
      </w:r>
      <w:r w:rsidR="005A5E5B">
        <w:rPr>
          <w:rFonts w:eastAsiaTheme="minorEastAsia"/>
          <w:lang w:eastAsia="zh-CN"/>
        </w:rPr>
        <w:t>helped</w:t>
      </w:r>
      <w:r w:rsidR="00B22748">
        <w:rPr>
          <w:rFonts w:eastAsiaTheme="minorEastAsia"/>
          <w:lang w:eastAsia="zh-CN"/>
        </w:rPr>
        <w:t xml:space="preserve"> </w:t>
      </w:r>
      <w:r w:rsidR="005A5E5B">
        <w:rPr>
          <w:rFonts w:eastAsiaTheme="minorEastAsia"/>
          <w:lang w:eastAsia="zh-CN"/>
        </w:rPr>
        <w:t>participants</w:t>
      </w:r>
      <w:r w:rsidR="00B22748">
        <w:rPr>
          <w:rFonts w:eastAsiaTheme="minorEastAsia"/>
          <w:lang w:eastAsia="zh-CN"/>
        </w:rPr>
        <w:t xml:space="preserve"> </w:t>
      </w:r>
      <w:r w:rsidR="00AF2887">
        <w:rPr>
          <w:rFonts w:eastAsiaTheme="minorEastAsia"/>
          <w:lang w:eastAsia="zh-CN"/>
        </w:rPr>
        <w:t>complete</w:t>
      </w:r>
      <w:r w:rsidR="00B22748">
        <w:rPr>
          <w:rFonts w:eastAsiaTheme="minorEastAsia"/>
          <w:lang w:eastAsia="zh-CN"/>
        </w:rPr>
        <w:t xml:space="preserve"> </w:t>
      </w:r>
      <w:r w:rsidR="00AF2887">
        <w:rPr>
          <w:rFonts w:eastAsiaTheme="minorEastAsia"/>
          <w:lang w:eastAsia="zh-CN"/>
        </w:rPr>
        <w:t>tasks</w:t>
      </w:r>
      <w:r w:rsidR="00B22748">
        <w:rPr>
          <w:rFonts w:eastAsiaTheme="minorEastAsia"/>
          <w:lang w:eastAsia="zh-CN"/>
        </w:rPr>
        <w:t xml:space="preserve"> </w:t>
      </w:r>
      <w:r w:rsidR="00AF2887">
        <w:rPr>
          <w:rFonts w:eastAsiaTheme="minorEastAsia"/>
          <w:lang w:eastAsia="zh-CN"/>
        </w:rPr>
        <w:t>faster</w:t>
      </w:r>
      <w:r w:rsidR="00B22748">
        <w:rPr>
          <w:rFonts w:eastAsiaTheme="minorEastAsia"/>
          <w:lang w:eastAsia="zh-CN"/>
        </w:rPr>
        <w:t xml:space="preserve"> </w:t>
      </w:r>
      <w:r w:rsidR="00AF2887">
        <w:rPr>
          <w:rFonts w:eastAsiaTheme="minorEastAsia"/>
          <w:lang w:eastAsia="zh-CN"/>
        </w:rPr>
        <w:t>than</w:t>
      </w:r>
      <w:r w:rsidR="00B22748">
        <w:rPr>
          <w:rFonts w:eastAsiaTheme="minorEastAsia"/>
          <w:lang w:eastAsia="zh-CN"/>
        </w:rPr>
        <w:t xml:space="preserve"> </w:t>
      </w:r>
      <w:r w:rsidR="00AF2887">
        <w:rPr>
          <w:rFonts w:eastAsiaTheme="minorEastAsia"/>
          <w:lang w:eastAsia="zh-CN"/>
        </w:rPr>
        <w:t>when</w:t>
      </w:r>
      <w:r w:rsidR="00B22748">
        <w:rPr>
          <w:rFonts w:eastAsiaTheme="minorEastAsia"/>
          <w:lang w:eastAsia="zh-CN"/>
        </w:rPr>
        <w:t xml:space="preserve"> </w:t>
      </w:r>
      <w:r w:rsidR="00AF2887">
        <w:rPr>
          <w:rFonts w:eastAsiaTheme="minorEastAsia"/>
          <w:lang w:eastAsia="zh-CN"/>
        </w:rPr>
        <w:t>they</w:t>
      </w:r>
      <w:r w:rsidR="00B22748">
        <w:rPr>
          <w:rFonts w:eastAsiaTheme="minorEastAsia"/>
          <w:lang w:eastAsia="zh-CN"/>
        </w:rPr>
        <w:t xml:space="preserve"> </w:t>
      </w:r>
      <w:r w:rsidR="00AF2887">
        <w:rPr>
          <w:rFonts w:eastAsiaTheme="minorEastAsia"/>
          <w:lang w:eastAsia="zh-CN"/>
        </w:rPr>
        <w:t>watch</w:t>
      </w:r>
      <w:r w:rsidR="00B22748">
        <w:rPr>
          <w:rFonts w:eastAsiaTheme="minorEastAsia"/>
          <w:lang w:eastAsia="zh-CN"/>
        </w:rPr>
        <w:t xml:space="preserve"> </w:t>
      </w:r>
      <w:r w:rsidR="00AF2887">
        <w:rPr>
          <w:rFonts w:eastAsiaTheme="minorEastAsia"/>
          <w:lang w:eastAsia="zh-CN"/>
        </w:rPr>
        <w:t>the</w:t>
      </w:r>
      <w:r w:rsidR="00B22748">
        <w:rPr>
          <w:rFonts w:eastAsiaTheme="minorEastAsia"/>
          <w:lang w:eastAsia="zh-CN"/>
        </w:rPr>
        <w:t xml:space="preserve"> </w:t>
      </w:r>
      <w:r w:rsidR="00AF2887">
        <w:rPr>
          <w:rFonts w:eastAsiaTheme="minorEastAsia"/>
          <w:lang w:eastAsia="zh-CN"/>
        </w:rPr>
        <w:t>video</w:t>
      </w:r>
      <w:r w:rsidR="00B22748">
        <w:rPr>
          <w:rFonts w:eastAsiaTheme="minorEastAsia"/>
          <w:lang w:eastAsia="zh-CN"/>
        </w:rPr>
        <w:t xml:space="preserve"> </w:t>
      </w:r>
      <w:r w:rsidR="00AF2887">
        <w:rPr>
          <w:rFonts w:eastAsiaTheme="minorEastAsia"/>
          <w:lang w:eastAsia="zh-CN"/>
        </w:rPr>
        <w:t>at</w:t>
      </w:r>
      <w:r w:rsidR="00B22748">
        <w:rPr>
          <w:rFonts w:eastAsiaTheme="minorEastAsia"/>
          <w:lang w:eastAsia="zh-CN"/>
        </w:rPr>
        <w:t xml:space="preserve"> </w:t>
      </w:r>
      <w:r w:rsidR="00AF2887">
        <w:rPr>
          <w:rFonts w:eastAsiaTheme="minorEastAsia"/>
          <w:lang w:eastAsia="zh-CN"/>
        </w:rPr>
        <w:t>a</w:t>
      </w:r>
      <w:r w:rsidR="00B22748">
        <w:rPr>
          <w:rFonts w:eastAsiaTheme="minorEastAsia"/>
          <w:lang w:eastAsia="zh-CN"/>
        </w:rPr>
        <w:t xml:space="preserve"> </w:t>
      </w:r>
      <w:r w:rsidR="00AF2887">
        <w:rPr>
          <w:rFonts w:eastAsiaTheme="minorEastAsia"/>
          <w:lang w:eastAsia="zh-CN"/>
        </w:rPr>
        <w:t>normal</w:t>
      </w:r>
      <w:r w:rsidR="00B22748">
        <w:rPr>
          <w:rFonts w:eastAsiaTheme="minorEastAsia"/>
          <w:lang w:eastAsia="zh-CN"/>
        </w:rPr>
        <w:t xml:space="preserve"> </w:t>
      </w:r>
      <w:r w:rsidR="00AF2887">
        <w:rPr>
          <w:rFonts w:eastAsiaTheme="minorEastAsia"/>
          <w:lang w:eastAsia="zh-CN"/>
        </w:rPr>
        <w:t>or</w:t>
      </w:r>
      <w:r w:rsidR="00B22748">
        <w:rPr>
          <w:rFonts w:eastAsiaTheme="minorEastAsia"/>
          <w:lang w:eastAsia="zh-CN"/>
        </w:rPr>
        <w:t xml:space="preserve"> </w:t>
      </w:r>
      <w:r w:rsidR="00055AC7">
        <w:rPr>
          <w:rFonts w:eastAsiaTheme="minorEastAsia"/>
          <w:lang w:eastAsia="zh-CN"/>
        </w:rPr>
        <w:t>uniformly</w:t>
      </w:r>
      <w:r w:rsidR="00B22748">
        <w:rPr>
          <w:rFonts w:eastAsiaTheme="minorEastAsia"/>
          <w:lang w:eastAsia="zh-CN"/>
        </w:rPr>
        <w:t xml:space="preserve"> </w:t>
      </w:r>
      <w:r w:rsidR="00AF2887">
        <w:rPr>
          <w:rFonts w:eastAsiaTheme="minorEastAsia"/>
          <w:lang w:eastAsia="zh-CN"/>
        </w:rPr>
        <w:t>slowed</w:t>
      </w:r>
      <w:r w:rsidR="00055AC7">
        <w:rPr>
          <w:rFonts w:eastAsiaTheme="minorEastAsia"/>
          <w:lang w:eastAsia="zh-CN"/>
        </w:rPr>
        <w:t>-</w:t>
      </w:r>
      <w:r w:rsidR="00AF2887">
        <w:rPr>
          <w:rFonts w:eastAsiaTheme="minorEastAsia"/>
          <w:lang w:eastAsia="zh-CN"/>
        </w:rPr>
        <w:t>down</w:t>
      </w:r>
      <w:r w:rsidR="00B22748">
        <w:rPr>
          <w:rFonts w:eastAsiaTheme="minorEastAsia"/>
          <w:lang w:eastAsia="zh-CN"/>
        </w:rPr>
        <w:t xml:space="preserve"> </w:t>
      </w:r>
      <w:r w:rsidR="00AF2887">
        <w:rPr>
          <w:rFonts w:eastAsiaTheme="minorEastAsia"/>
          <w:lang w:eastAsia="zh-CN"/>
        </w:rPr>
        <w:t>rate</w:t>
      </w:r>
      <w:r w:rsidR="002E0FC3">
        <w:rPr>
          <w:rFonts w:eastAsiaTheme="minorEastAsia"/>
          <w:lang w:eastAsia="zh-CN"/>
        </w:rPr>
        <w:t>.</w:t>
      </w:r>
      <w:r w:rsidR="00B22748">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auto-pausing</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for</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first</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paused</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video</w:t>
      </w:r>
      <w:r w:rsidR="00B22748">
        <w:rPr>
          <w:rFonts w:eastAsiaTheme="minorEastAsia"/>
          <w:lang w:eastAsia="zh-CN"/>
        </w:rPr>
        <w:t xml:space="preserve"> </w:t>
      </w:r>
      <w:r w:rsidR="005A5E5B" w:rsidRPr="005A5E5B">
        <w:rPr>
          <w:rFonts w:eastAsiaTheme="minorEastAsia"/>
          <w:lang w:eastAsia="zh-CN"/>
        </w:rPr>
        <w:t>manually</w:t>
      </w:r>
      <w:r w:rsidR="00B22748">
        <w:rPr>
          <w:rFonts w:eastAsiaTheme="minorEastAsia"/>
          <w:lang w:eastAsia="zh-CN"/>
        </w:rPr>
        <w:t xml:space="preserve"> </w:t>
      </w:r>
      <w:r w:rsidR="005A5E5B" w:rsidRPr="005A5E5B">
        <w:rPr>
          <w:rFonts w:eastAsiaTheme="minorEastAsia"/>
          <w:lang w:eastAsia="zh-CN"/>
        </w:rPr>
        <w:t>fewer</w:t>
      </w:r>
      <w:r w:rsidR="00B22748">
        <w:rPr>
          <w:rFonts w:eastAsiaTheme="minorEastAsia"/>
          <w:lang w:eastAsia="zh-CN"/>
        </w:rPr>
        <w:t xml:space="preserve"> </w:t>
      </w:r>
      <w:r w:rsidR="005A5E5B" w:rsidRPr="005A5E5B">
        <w:rPr>
          <w:rFonts w:eastAsiaTheme="minorEastAsia"/>
          <w:lang w:eastAsia="zh-CN"/>
        </w:rPr>
        <w:t>times</w:t>
      </w:r>
      <w:r w:rsidR="00B22748">
        <w:rPr>
          <w:rFonts w:eastAsiaTheme="minorEastAsia"/>
          <w:lang w:eastAsia="zh-CN"/>
        </w:rPr>
        <w:t xml:space="preserve"> </w:t>
      </w:r>
      <w:r w:rsidR="005A5E5B" w:rsidRPr="005A5E5B">
        <w:rPr>
          <w:rFonts w:eastAsiaTheme="minorEastAsia"/>
          <w:lang w:eastAsia="zh-CN"/>
        </w:rPr>
        <w:t>and</w:t>
      </w:r>
      <w:r w:rsidR="00B22748">
        <w:rPr>
          <w:rFonts w:eastAsiaTheme="minorEastAsia"/>
          <w:lang w:eastAsia="zh-CN"/>
        </w:rPr>
        <w:t xml:space="preserve"> </w:t>
      </w:r>
      <w:r w:rsidR="005A5E5B" w:rsidRPr="005A5E5B">
        <w:rPr>
          <w:rFonts w:eastAsiaTheme="minorEastAsia"/>
          <w:lang w:eastAsia="zh-CN"/>
        </w:rPr>
        <w:t>replayed</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video</w:t>
      </w:r>
      <w:r w:rsidR="00B22748">
        <w:rPr>
          <w:rFonts w:eastAsiaTheme="minorEastAsia"/>
          <w:lang w:eastAsia="zh-CN"/>
        </w:rPr>
        <w:t xml:space="preserve"> </w:t>
      </w:r>
      <w:r w:rsidR="005A5E5B" w:rsidRPr="005A5E5B">
        <w:rPr>
          <w:rFonts w:eastAsiaTheme="minorEastAsia"/>
          <w:lang w:eastAsia="zh-CN"/>
        </w:rPr>
        <w:t>less</w:t>
      </w:r>
      <w:r w:rsidR="00B22748">
        <w:rPr>
          <w:rFonts w:eastAsiaTheme="minorEastAsia"/>
          <w:lang w:eastAsia="zh-CN"/>
        </w:rPr>
        <w:t xml:space="preserve"> </w:t>
      </w:r>
      <w:r w:rsidR="009E44D3">
        <w:rPr>
          <w:rFonts w:eastAsiaTheme="minorEastAsia"/>
          <w:lang w:eastAsia="zh-CN"/>
        </w:rPr>
        <w:t xml:space="preserve">than </w:t>
      </w:r>
      <w:r w:rsidR="009E44D3" w:rsidRPr="005A5E5B">
        <w:rPr>
          <w:rFonts w:eastAsiaTheme="minorEastAsia"/>
          <w:lang w:eastAsia="zh-CN"/>
        </w:rPr>
        <w:t>with</w:t>
      </w:r>
      <w:r w:rsidR="009E44D3">
        <w:rPr>
          <w:rFonts w:eastAsiaTheme="minorEastAsia"/>
          <w:lang w:eastAsia="zh-CN"/>
        </w:rPr>
        <w:t xml:space="preserve"> </w:t>
      </w:r>
      <w:r w:rsidR="009E44D3" w:rsidRPr="005A5E5B">
        <w:rPr>
          <w:rFonts w:eastAsiaTheme="minorEastAsia"/>
          <w:lang w:eastAsia="zh-CN"/>
        </w:rPr>
        <w:t>normal</w:t>
      </w:r>
      <w:r w:rsidR="009E44D3">
        <w:rPr>
          <w:rFonts w:eastAsiaTheme="minorEastAsia"/>
          <w:lang w:eastAsia="zh-CN"/>
        </w:rPr>
        <w:t xml:space="preserve"> </w:t>
      </w:r>
      <w:r w:rsidR="009E44D3" w:rsidRPr="005A5E5B">
        <w:rPr>
          <w:rFonts w:eastAsiaTheme="minorEastAsia"/>
          <w:lang w:eastAsia="zh-CN"/>
        </w:rPr>
        <w:t>playback</w:t>
      </w:r>
      <w:r w:rsidR="005A5E5B" w:rsidRPr="005A5E5B">
        <w:rPr>
          <w:rFonts w:eastAsiaTheme="minorEastAsia"/>
          <w:lang w:eastAsia="zh-CN"/>
        </w:rPr>
        <w:t>.</w:t>
      </w:r>
      <w:r w:rsidR="00B22748">
        <w:rPr>
          <w:rFonts w:eastAsiaTheme="minorEastAsia"/>
          <w:lang w:eastAsia="zh-CN"/>
        </w:rPr>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for</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second</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also</w:t>
      </w:r>
      <w:r w:rsidR="00B22748">
        <w:rPr>
          <w:rFonts w:eastAsiaTheme="minorEastAsia"/>
          <w:lang w:eastAsia="zh-CN"/>
        </w:rPr>
        <w:t xml:space="preserve"> </w:t>
      </w:r>
      <w:r w:rsidR="005A5E5B" w:rsidRPr="005A5E5B">
        <w:rPr>
          <w:rFonts w:eastAsiaTheme="minorEastAsia"/>
          <w:lang w:eastAsia="zh-CN"/>
        </w:rPr>
        <w:t>needed</w:t>
      </w:r>
      <w:r w:rsidR="00B22748">
        <w:rPr>
          <w:rFonts w:eastAsiaTheme="minorEastAsia"/>
          <w:lang w:eastAsia="zh-CN"/>
        </w:rPr>
        <w:t xml:space="preserve"> </w:t>
      </w:r>
      <w:r w:rsidR="005A5E5B" w:rsidRPr="005A5E5B">
        <w:rPr>
          <w:rFonts w:eastAsiaTheme="minorEastAsia"/>
          <w:lang w:eastAsia="zh-CN"/>
        </w:rPr>
        <w:t>to</w:t>
      </w:r>
      <w:r w:rsidR="00B22748">
        <w:rPr>
          <w:rFonts w:eastAsiaTheme="minorEastAsia"/>
          <w:lang w:eastAsia="zh-CN"/>
        </w:rPr>
        <w:t xml:space="preserve"> </w:t>
      </w:r>
      <w:r w:rsidR="005A5E5B" w:rsidRPr="005A5E5B">
        <w:rPr>
          <w:rFonts w:eastAsiaTheme="minorEastAsia"/>
          <w:lang w:eastAsia="zh-CN"/>
        </w:rPr>
        <w:t>replay</w:t>
      </w:r>
      <w:r w:rsidR="00B22748">
        <w:rPr>
          <w:rFonts w:eastAsiaTheme="minorEastAsia"/>
          <w:lang w:eastAsia="zh-CN"/>
        </w:rPr>
        <w:t xml:space="preserve"> </w:t>
      </w:r>
      <w:r w:rsidR="005A5E5B" w:rsidRPr="005A5E5B">
        <w:rPr>
          <w:rFonts w:eastAsiaTheme="minorEastAsia"/>
          <w:lang w:eastAsia="zh-CN"/>
        </w:rPr>
        <w:t>less</w:t>
      </w:r>
      <w:r w:rsidR="00B22748">
        <w:rPr>
          <w:rFonts w:eastAsiaTheme="minorEastAsia"/>
          <w:lang w:eastAsia="zh-CN"/>
        </w:rPr>
        <w:t xml:space="preserve"> </w:t>
      </w:r>
      <w:r w:rsidR="005A5E5B" w:rsidRPr="005A5E5B">
        <w:rPr>
          <w:rFonts w:eastAsiaTheme="minorEastAsia"/>
          <w:lang w:eastAsia="zh-CN"/>
        </w:rPr>
        <w:t>of</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content</w:t>
      </w:r>
      <w:r w:rsidR="00B22748">
        <w:rPr>
          <w:rFonts w:eastAsiaTheme="minorEastAsia"/>
          <w:lang w:eastAsia="zh-CN"/>
        </w:rPr>
        <w:t xml:space="preserve"> </w:t>
      </w:r>
      <w:r w:rsidR="005A5E5B" w:rsidRPr="005A5E5B">
        <w:rPr>
          <w:rFonts w:eastAsiaTheme="minorEastAsia"/>
          <w:lang w:eastAsia="zh-CN"/>
        </w:rPr>
        <w:t>than</w:t>
      </w:r>
      <w:r w:rsidR="00B22748">
        <w:rPr>
          <w:rFonts w:eastAsiaTheme="minorEastAsia"/>
          <w:lang w:eastAsia="zh-CN"/>
        </w:rPr>
        <w:t xml:space="preserve"> </w:t>
      </w:r>
      <w:r w:rsidR="005A5E5B" w:rsidRPr="005A5E5B">
        <w:rPr>
          <w:rFonts w:eastAsiaTheme="minorEastAsia"/>
          <w:lang w:eastAsia="zh-CN"/>
        </w:rPr>
        <w:t>when</w:t>
      </w:r>
      <w:r w:rsidR="00B22748">
        <w:rPr>
          <w:rFonts w:eastAsiaTheme="minorEastAsia"/>
          <w:lang w:eastAsia="zh-CN"/>
        </w:rPr>
        <w:t xml:space="preserve"> </w:t>
      </w:r>
      <w:r w:rsidR="005A5E5B" w:rsidRPr="005A5E5B">
        <w:rPr>
          <w:rFonts w:eastAsiaTheme="minorEastAsia"/>
          <w:lang w:eastAsia="zh-CN"/>
        </w:rPr>
        <w:t>they</w:t>
      </w:r>
      <w:r w:rsidR="00B22748">
        <w:rPr>
          <w:rFonts w:eastAsiaTheme="minorEastAsia"/>
          <w:lang w:eastAsia="zh-CN"/>
        </w:rPr>
        <w:t xml:space="preserve"> </w:t>
      </w:r>
      <w:r w:rsidR="005A5E5B" w:rsidRPr="005A5E5B">
        <w:rPr>
          <w:rFonts w:eastAsiaTheme="minorEastAsia"/>
          <w:lang w:eastAsia="zh-CN"/>
        </w:rPr>
        <w:t>watched</w:t>
      </w:r>
      <w:r w:rsidR="00B22748">
        <w:rPr>
          <w:rFonts w:eastAsiaTheme="minorEastAsia"/>
          <w:lang w:eastAsia="zh-CN"/>
        </w:rPr>
        <w:t xml:space="preserve"> </w:t>
      </w:r>
      <w:r w:rsidR="005A5E5B" w:rsidRPr="005A5E5B">
        <w:rPr>
          <w:rFonts w:eastAsiaTheme="minorEastAsia"/>
          <w:lang w:eastAsia="zh-CN"/>
        </w:rPr>
        <w:t>it</w:t>
      </w:r>
      <w:r w:rsidR="00B22748">
        <w:rPr>
          <w:rFonts w:eastAsiaTheme="minorEastAsia"/>
          <w:lang w:eastAsia="zh-CN"/>
        </w:rPr>
        <w:t xml:space="preserve"> </w:t>
      </w:r>
      <w:r w:rsidR="005A5E5B" w:rsidRPr="005A5E5B">
        <w:rPr>
          <w:rFonts w:eastAsiaTheme="minorEastAsia"/>
          <w:lang w:eastAsia="zh-CN"/>
        </w:rPr>
        <w:t>at</w:t>
      </w:r>
      <w:r w:rsidR="00B22748">
        <w:rPr>
          <w:rFonts w:eastAsiaTheme="minorEastAsia"/>
          <w:lang w:eastAsia="zh-CN"/>
        </w:rPr>
        <w:t xml:space="preserve"> </w:t>
      </w:r>
      <w:r w:rsidR="005A5E5B" w:rsidRPr="005A5E5B">
        <w:rPr>
          <w:rFonts w:eastAsiaTheme="minorEastAsia"/>
          <w:lang w:eastAsia="zh-CN"/>
        </w:rPr>
        <w:t>normal</w:t>
      </w:r>
      <w:r w:rsidR="00B22748">
        <w:rPr>
          <w:rFonts w:eastAsiaTheme="minorEastAsia"/>
          <w:lang w:eastAsia="zh-CN"/>
        </w:rPr>
        <w:t xml:space="preserve"> </w:t>
      </w:r>
      <w:r w:rsidR="005A5E5B" w:rsidRPr="005A5E5B">
        <w:rPr>
          <w:rFonts w:eastAsiaTheme="minorEastAsia"/>
          <w:lang w:eastAsia="zh-CN"/>
        </w:rPr>
        <w:t>speed.</w:t>
      </w:r>
      <w:r w:rsidR="00B22748">
        <w:rPr>
          <w:rFonts w:eastAsiaTheme="minorEastAsia"/>
          <w:lang w:eastAsia="zh-CN"/>
        </w:rPr>
        <w:t xml:space="preserve"> </w:t>
      </w:r>
      <w:r w:rsidR="005A5E5B" w:rsidRPr="005A5E5B">
        <w:rPr>
          <w:rFonts w:eastAsiaTheme="minorEastAsia"/>
          <w:lang w:eastAsia="zh-CN"/>
        </w:rPr>
        <w:t>By</w:t>
      </w:r>
      <w:r w:rsidR="00B22748">
        <w:rPr>
          <w:rFonts w:eastAsiaTheme="minorEastAsia"/>
          <w:lang w:eastAsia="zh-CN"/>
        </w:rPr>
        <w:t xml:space="preserve"> </w:t>
      </w:r>
      <w:r w:rsidR="005A5E5B" w:rsidRPr="005A5E5B">
        <w:rPr>
          <w:rFonts w:eastAsiaTheme="minorEastAsia"/>
          <w:lang w:eastAsia="zh-CN"/>
        </w:rPr>
        <w:t>their</w:t>
      </w:r>
      <w:r w:rsidR="00B22748">
        <w:rPr>
          <w:rFonts w:eastAsiaTheme="minorEastAsia"/>
          <w:lang w:eastAsia="zh-CN"/>
        </w:rPr>
        <w:t xml:space="preserve"> </w:t>
      </w:r>
      <w:r w:rsidR="005A5E5B" w:rsidRPr="005A5E5B">
        <w:rPr>
          <w:rFonts w:eastAsiaTheme="minorEastAsia"/>
          <w:lang w:eastAsia="zh-CN"/>
        </w:rPr>
        <w:t>third</w:t>
      </w:r>
      <w:r w:rsidR="00B22748">
        <w:rPr>
          <w:rFonts w:eastAsiaTheme="minorEastAsia"/>
          <w:lang w:eastAsia="zh-CN"/>
        </w:rPr>
        <w:t xml:space="preserve"> </w:t>
      </w:r>
      <w:r w:rsidR="005A5E5B" w:rsidRPr="005A5E5B">
        <w:rPr>
          <w:rFonts w:eastAsiaTheme="minorEastAsia"/>
          <w:lang w:eastAsia="zh-CN"/>
        </w:rPr>
        <w:t>time</w:t>
      </w:r>
      <w:r w:rsidR="00B22748">
        <w:rPr>
          <w:rFonts w:eastAsiaTheme="minorEastAsia"/>
          <w:lang w:eastAsia="zh-CN"/>
        </w:rPr>
        <w:t xml:space="preserve"> </w:t>
      </w:r>
      <w:r w:rsidR="005A5E5B" w:rsidRPr="005A5E5B">
        <w:rPr>
          <w:rFonts w:eastAsiaTheme="minorEastAsia"/>
          <w:lang w:eastAsia="zh-CN"/>
        </w:rPr>
        <w:t>using</w:t>
      </w:r>
      <w:r w:rsidR="00B22748">
        <w:rPr>
          <w:rFonts w:eastAsiaTheme="minorEastAsia"/>
          <w:lang w:eastAsia="zh-CN"/>
        </w:rPr>
        <w:t xml:space="preserve"> </w:t>
      </w:r>
      <w:r w:rsidR="005A5E5B" w:rsidRPr="005A5E5B">
        <w:rPr>
          <w:rFonts w:eastAsiaTheme="minorEastAsia"/>
          <w:lang w:eastAsia="zh-CN"/>
        </w:rPr>
        <w:t>the</w:t>
      </w:r>
      <w:r w:rsidR="00B22748">
        <w:rPr>
          <w:rFonts w:eastAsiaTheme="minorEastAsia"/>
          <w:lang w:eastAsia="zh-CN"/>
        </w:rPr>
        <w:t xml:space="preserve"> </w:t>
      </w:r>
      <w:r w:rsidR="005A5E5B" w:rsidRPr="005A5E5B">
        <w:rPr>
          <w:rFonts w:eastAsiaTheme="minorEastAsia"/>
          <w:lang w:eastAsia="zh-CN"/>
        </w:rPr>
        <w:t>method,</w:t>
      </w:r>
      <w:r w:rsidR="00B22748">
        <w:rPr>
          <w:rFonts w:eastAsiaTheme="minorEastAsia"/>
          <w:lang w:eastAsia="zh-CN"/>
        </w:rPr>
        <w:t xml:space="preserve"> </w:t>
      </w:r>
      <w:r w:rsidR="005A5E5B" w:rsidRPr="005A5E5B">
        <w:rPr>
          <w:rFonts w:eastAsiaTheme="minorEastAsia"/>
          <w:lang w:eastAsia="zh-CN"/>
        </w:rPr>
        <w:t>participants</w:t>
      </w:r>
      <w:r w:rsidR="00B22748">
        <w:rPr>
          <w:rFonts w:eastAsiaTheme="minorEastAsia"/>
          <w:lang w:eastAsia="zh-CN"/>
        </w:rPr>
        <w:t xml:space="preserve"> </w:t>
      </w:r>
      <w:r w:rsidR="005A5E5B" w:rsidRPr="005A5E5B">
        <w:rPr>
          <w:rFonts w:eastAsiaTheme="minorEastAsia"/>
          <w:lang w:eastAsia="zh-CN"/>
        </w:rPr>
        <w:t>completed</w:t>
      </w:r>
      <w:r w:rsidR="00B22748">
        <w:rPr>
          <w:rFonts w:eastAsiaTheme="minorEastAsia"/>
          <w:lang w:eastAsia="zh-CN"/>
        </w:rPr>
        <w:t xml:space="preserve"> </w:t>
      </w:r>
      <w:r w:rsidR="005A5E5B" w:rsidRPr="005A5E5B">
        <w:rPr>
          <w:rFonts w:eastAsiaTheme="minorEastAsia"/>
          <w:lang w:eastAsia="zh-CN"/>
        </w:rPr>
        <w:t>tasks</w:t>
      </w:r>
      <w:r w:rsidR="00B22748">
        <w:rPr>
          <w:rFonts w:eastAsiaTheme="minorEastAsia"/>
          <w:lang w:eastAsia="zh-CN"/>
        </w:rPr>
        <w:t xml:space="preserve"> </w:t>
      </w:r>
      <w:r w:rsidR="005A5E5B" w:rsidRPr="005A5E5B">
        <w:rPr>
          <w:rFonts w:eastAsiaTheme="minorEastAsia"/>
          <w:lang w:eastAsia="zh-CN"/>
        </w:rPr>
        <w:t>faster</w:t>
      </w:r>
      <w:r w:rsidR="00B22748">
        <w:rPr>
          <w:rFonts w:eastAsiaTheme="minorEastAsia"/>
          <w:lang w:eastAsia="zh-CN"/>
        </w:rPr>
        <w:t xml:space="preserve"> </w:t>
      </w:r>
      <w:r w:rsidR="005A5E5B" w:rsidRPr="005A5E5B">
        <w:rPr>
          <w:rFonts w:eastAsiaTheme="minorEastAsia"/>
          <w:lang w:eastAsia="zh-CN"/>
        </w:rPr>
        <w:t>with</w:t>
      </w:r>
      <w:r w:rsidR="00B22748">
        <w:rPr>
          <w:rFonts w:eastAsiaTheme="minorEastAsia"/>
          <w:lang w:eastAsia="zh-CN"/>
        </w:rPr>
        <w:t xml:space="preserve"> </w:t>
      </w:r>
      <w:r w:rsidR="009E44D3">
        <w:rPr>
          <w:rFonts w:eastAsiaTheme="minorEastAsia"/>
          <w:lang w:eastAsia="zh-CN"/>
        </w:rPr>
        <w:t xml:space="preserve">auto-pausing </w:t>
      </w:r>
      <w:r w:rsidR="005A5E5B" w:rsidRPr="005A5E5B">
        <w:rPr>
          <w:rFonts w:eastAsiaTheme="minorEastAsia"/>
          <w:lang w:eastAsia="zh-CN"/>
        </w:rPr>
        <w:t>than</w:t>
      </w:r>
      <w:r w:rsidR="00B22748">
        <w:rPr>
          <w:rFonts w:eastAsiaTheme="minorEastAsia"/>
          <w:lang w:eastAsia="zh-CN"/>
        </w:rPr>
        <w:t xml:space="preserve"> </w:t>
      </w:r>
      <w:r w:rsidR="009E44D3">
        <w:rPr>
          <w:rFonts w:eastAsiaTheme="minorEastAsia"/>
          <w:lang w:eastAsia="zh-CN"/>
        </w:rPr>
        <w:t>in the</w:t>
      </w:r>
      <w:r w:rsidR="00B22748">
        <w:rPr>
          <w:rFonts w:eastAsiaTheme="minorEastAsia"/>
          <w:lang w:eastAsia="zh-CN"/>
        </w:rPr>
        <w:t xml:space="preserve"> </w:t>
      </w:r>
      <w:r w:rsidR="009E44D3">
        <w:rPr>
          <w:rFonts w:eastAsiaTheme="minorEastAsia"/>
          <w:lang w:eastAsia="zh-CN"/>
        </w:rPr>
        <w:t>c</w:t>
      </w:r>
      <w:r w:rsidR="009E44D3" w:rsidRPr="005A5E5B">
        <w:rPr>
          <w:rFonts w:eastAsiaTheme="minorEastAsia"/>
          <w:lang w:eastAsia="zh-CN"/>
        </w:rPr>
        <w:t>ontrol</w:t>
      </w:r>
      <w:r w:rsidR="009E44D3">
        <w:rPr>
          <w:rFonts w:eastAsiaTheme="minorEastAsia"/>
          <w:lang w:eastAsia="zh-CN"/>
        </w:rPr>
        <w:t xml:space="preserve"> </w:t>
      </w:r>
      <w:r w:rsidR="005A5E5B" w:rsidRPr="005A5E5B">
        <w:rPr>
          <w:rFonts w:eastAsiaTheme="minorEastAsia"/>
          <w:lang w:eastAsia="zh-CN"/>
        </w:rPr>
        <w:t>condition.</w:t>
      </w:r>
      <w:r w:rsidR="00B22748">
        <w:rPr>
          <w:rFonts w:eastAsiaTheme="minorEastAsia"/>
          <w:lang w:eastAsia="zh-CN"/>
        </w:rPr>
        <w:t xml:space="preserve"> </w:t>
      </w:r>
      <w:r w:rsidR="005A5E5B">
        <w:rPr>
          <w:rFonts w:eastAsiaTheme="minorEastAsia"/>
          <w:lang w:eastAsia="zh-CN"/>
        </w:rPr>
        <w:t>Overall,</w:t>
      </w:r>
      <w:r w:rsidR="00B22748">
        <w:rPr>
          <w:rFonts w:eastAsiaTheme="minorEastAsia"/>
          <w:lang w:eastAsia="zh-CN"/>
        </w:rPr>
        <w:t xml:space="preserve"> </w:t>
      </w:r>
      <w:r w:rsidR="005A5E5B">
        <w:rPr>
          <w:rFonts w:eastAsiaTheme="minorEastAsia"/>
          <w:lang w:eastAsia="zh-CN"/>
        </w:rPr>
        <w:t>auto-pausing</w:t>
      </w:r>
      <w:r w:rsidR="00B22748">
        <w:rPr>
          <w:rFonts w:eastAsiaTheme="minorEastAsia"/>
          <w:lang w:eastAsia="zh-CN"/>
        </w:rPr>
        <w:t xml:space="preserve"> </w:t>
      </w:r>
      <w:r w:rsidR="005A5E5B">
        <w:rPr>
          <w:rFonts w:eastAsiaTheme="minorEastAsia"/>
          <w:lang w:eastAsia="zh-CN"/>
        </w:rPr>
        <w:t>can</w:t>
      </w:r>
      <w:r w:rsidR="00B22748">
        <w:rPr>
          <w:rFonts w:eastAsiaTheme="minorEastAsia"/>
          <w:lang w:eastAsia="zh-CN"/>
        </w:rPr>
        <w:t xml:space="preserve"> </w:t>
      </w:r>
      <w:r w:rsidR="005A5E5B">
        <w:rPr>
          <w:rFonts w:eastAsiaTheme="minorEastAsia"/>
          <w:lang w:eastAsia="zh-CN"/>
        </w:rPr>
        <w:t>help</w:t>
      </w:r>
      <w:r w:rsidR="00B22748">
        <w:rPr>
          <w:rFonts w:eastAsiaTheme="minorEastAsia"/>
          <w:lang w:eastAsia="zh-CN"/>
        </w:rPr>
        <w:t xml:space="preserve"> </w:t>
      </w:r>
      <w:r w:rsidR="005A5E5B">
        <w:rPr>
          <w:rFonts w:eastAsiaTheme="minorEastAsia"/>
          <w:lang w:eastAsia="zh-CN"/>
        </w:rPr>
        <w:t>older</w:t>
      </w:r>
      <w:r w:rsidR="00B22748">
        <w:rPr>
          <w:rFonts w:eastAsiaTheme="minorEastAsia"/>
          <w:lang w:eastAsia="zh-CN"/>
        </w:rPr>
        <w:t xml:space="preserve"> </w:t>
      </w:r>
      <w:r w:rsidR="005B0A79">
        <w:rPr>
          <w:rFonts w:eastAsiaTheme="minorEastAsia"/>
          <w:lang w:eastAsia="zh-CN"/>
        </w:rPr>
        <w:t>adults</w:t>
      </w:r>
      <w:r w:rsidR="00B22748">
        <w:rPr>
          <w:rFonts w:eastAsiaTheme="minorEastAsia"/>
          <w:lang w:eastAsia="zh-CN"/>
        </w:rPr>
        <w:t xml:space="preserve"> </w:t>
      </w:r>
      <w:r w:rsidR="005B0A79">
        <w:rPr>
          <w:rFonts w:eastAsiaTheme="minorEastAsia"/>
          <w:lang w:eastAsia="zh-CN"/>
        </w:rPr>
        <w:t>follow</w:t>
      </w:r>
      <w:r w:rsidR="00B22748">
        <w:rPr>
          <w:rFonts w:eastAsiaTheme="minorEastAsia"/>
          <w:lang w:eastAsia="zh-CN"/>
        </w:rPr>
        <w:t xml:space="preserve"> </w:t>
      </w:r>
      <w:r w:rsidR="005A5E5B">
        <w:rPr>
          <w:rFonts w:eastAsiaTheme="minorEastAsia"/>
          <w:lang w:eastAsia="zh-CN"/>
        </w:rPr>
        <w:t>and</w:t>
      </w:r>
      <w:r w:rsidR="00B22748">
        <w:rPr>
          <w:rFonts w:eastAsiaTheme="minorEastAsia"/>
          <w:lang w:eastAsia="zh-CN"/>
        </w:rPr>
        <w:t xml:space="preserve"> </w:t>
      </w:r>
      <w:r w:rsidR="005A5E5B">
        <w:rPr>
          <w:rFonts w:eastAsiaTheme="minorEastAsia"/>
          <w:lang w:eastAsia="zh-CN"/>
        </w:rPr>
        <w:t>use</w:t>
      </w:r>
      <w:r w:rsidR="00B22748">
        <w:rPr>
          <w:rFonts w:eastAsiaTheme="minorEastAsia"/>
          <w:lang w:eastAsia="zh-CN"/>
        </w:rPr>
        <w:t xml:space="preserve"> </w:t>
      </w:r>
      <w:r w:rsidR="005A5E5B">
        <w:rPr>
          <w:rFonts w:eastAsiaTheme="minorEastAsia"/>
          <w:lang w:eastAsia="zh-CN"/>
        </w:rPr>
        <w:t>instructional</w:t>
      </w:r>
      <w:r w:rsidR="00B22748">
        <w:rPr>
          <w:rFonts w:eastAsiaTheme="minorEastAsia"/>
          <w:lang w:eastAsia="zh-CN"/>
        </w:rPr>
        <w:t xml:space="preserve"> </w:t>
      </w:r>
      <w:r w:rsidR="005A5E5B">
        <w:rPr>
          <w:rFonts w:eastAsiaTheme="minorEastAsia"/>
          <w:lang w:eastAsia="zh-CN"/>
        </w:rPr>
        <w:t>videos</w:t>
      </w:r>
      <w:r w:rsidR="00B22748">
        <w:rPr>
          <w:rFonts w:eastAsiaTheme="minorEastAsia"/>
          <w:lang w:eastAsia="zh-CN"/>
        </w:rPr>
        <w:t xml:space="preserve"> </w:t>
      </w:r>
      <w:r w:rsidR="005A5E5B">
        <w:rPr>
          <w:rFonts w:eastAsiaTheme="minorEastAsia"/>
          <w:lang w:eastAsia="zh-CN"/>
        </w:rPr>
        <w:t>to</w:t>
      </w:r>
      <w:r w:rsidR="00B22748">
        <w:rPr>
          <w:rFonts w:eastAsiaTheme="minorEastAsia"/>
          <w:lang w:eastAsia="zh-CN"/>
        </w:rPr>
        <w:t xml:space="preserve"> </w:t>
      </w:r>
      <w:r w:rsidR="005A5E5B">
        <w:rPr>
          <w:rFonts w:eastAsiaTheme="minorEastAsia"/>
          <w:lang w:eastAsia="zh-CN"/>
        </w:rPr>
        <w:t>complete</w:t>
      </w:r>
      <w:r w:rsidR="00B22748">
        <w:rPr>
          <w:rFonts w:eastAsiaTheme="minorEastAsia"/>
          <w:lang w:eastAsia="zh-CN"/>
        </w:rPr>
        <w:t xml:space="preserve"> </w:t>
      </w:r>
      <w:r w:rsidR="005A5E5B">
        <w:rPr>
          <w:rFonts w:eastAsiaTheme="minorEastAsia"/>
          <w:lang w:eastAsia="zh-CN"/>
        </w:rPr>
        <w:t>their</w:t>
      </w:r>
      <w:r w:rsidR="00B22748">
        <w:rPr>
          <w:rFonts w:eastAsiaTheme="minorEastAsia"/>
          <w:lang w:eastAsia="zh-CN"/>
        </w:rPr>
        <w:t xml:space="preserve"> </w:t>
      </w:r>
      <w:r w:rsidR="005A5E5B">
        <w:rPr>
          <w:rFonts w:eastAsiaTheme="minorEastAsia"/>
          <w:lang w:eastAsia="zh-CN"/>
        </w:rPr>
        <w:t>tasks,</w:t>
      </w:r>
      <w:r w:rsidR="00B22748">
        <w:rPr>
          <w:rFonts w:eastAsiaTheme="minorEastAsia"/>
          <w:lang w:eastAsia="zh-CN"/>
        </w:rPr>
        <w:t xml:space="preserve"> </w:t>
      </w:r>
      <w:r w:rsidR="005A5E5B">
        <w:rPr>
          <w:rFonts w:eastAsiaTheme="minorEastAsia"/>
          <w:lang w:eastAsia="zh-CN"/>
        </w:rPr>
        <w:t>and</w:t>
      </w:r>
      <w:r w:rsidR="00B22748">
        <w:rPr>
          <w:rFonts w:eastAsiaTheme="minorEastAsia"/>
          <w:lang w:eastAsia="zh-CN"/>
        </w:rPr>
        <w:t xml:space="preserve"> </w:t>
      </w:r>
      <w:r w:rsidR="005A5E5B">
        <w:rPr>
          <w:rFonts w:eastAsiaTheme="minorEastAsia"/>
          <w:lang w:eastAsia="zh-CN"/>
        </w:rPr>
        <w:t>users</w:t>
      </w:r>
      <w:r w:rsidR="00B22748">
        <w:rPr>
          <w:rFonts w:eastAsiaTheme="minorEastAsia"/>
          <w:lang w:eastAsia="zh-CN"/>
        </w:rPr>
        <w:t xml:space="preserve"> </w:t>
      </w:r>
      <w:r w:rsidR="005A5E5B">
        <w:rPr>
          <w:rFonts w:eastAsiaTheme="minorEastAsia"/>
          <w:lang w:eastAsia="zh-CN"/>
        </w:rPr>
        <w:t>can</w:t>
      </w:r>
      <w:r w:rsidR="00B22748">
        <w:rPr>
          <w:rFonts w:eastAsiaTheme="minorEastAsia"/>
          <w:lang w:eastAsia="zh-CN"/>
        </w:rPr>
        <w:t xml:space="preserve"> </w:t>
      </w:r>
      <w:r w:rsidR="005A5E5B">
        <w:rPr>
          <w:rFonts w:eastAsiaTheme="minorEastAsia"/>
          <w:lang w:eastAsia="zh-CN"/>
        </w:rPr>
        <w:t>become</w:t>
      </w:r>
      <w:r w:rsidR="00B22748">
        <w:rPr>
          <w:rFonts w:eastAsiaTheme="minorEastAsia"/>
          <w:lang w:eastAsia="zh-CN"/>
        </w:rPr>
        <w:t xml:space="preserve"> </w:t>
      </w:r>
      <w:r w:rsidR="005A5E5B">
        <w:rPr>
          <w:rFonts w:eastAsiaTheme="minorEastAsia"/>
          <w:lang w:eastAsia="zh-CN"/>
        </w:rPr>
        <w:t>proficient</w:t>
      </w:r>
      <w:r w:rsidR="00B22748">
        <w:rPr>
          <w:rFonts w:eastAsiaTheme="minorEastAsia"/>
          <w:lang w:eastAsia="zh-CN"/>
        </w:rPr>
        <w:t xml:space="preserve"> </w:t>
      </w:r>
      <w:r w:rsidR="005A5E5B">
        <w:rPr>
          <w:rFonts w:eastAsiaTheme="minorEastAsia"/>
          <w:lang w:eastAsia="zh-CN"/>
        </w:rPr>
        <w:t>with</w:t>
      </w:r>
      <w:r w:rsidR="00B22748">
        <w:rPr>
          <w:rFonts w:eastAsiaTheme="minorEastAsia"/>
          <w:lang w:eastAsia="zh-CN"/>
        </w:rPr>
        <w:t xml:space="preserve"> </w:t>
      </w:r>
      <w:r w:rsidR="005A5E5B">
        <w:rPr>
          <w:rFonts w:eastAsiaTheme="minorEastAsia"/>
          <w:lang w:eastAsia="zh-CN"/>
        </w:rPr>
        <w:t>the</w:t>
      </w:r>
      <w:r w:rsidR="00B22748">
        <w:rPr>
          <w:rFonts w:eastAsiaTheme="minorEastAsia"/>
          <w:lang w:eastAsia="zh-CN"/>
        </w:rPr>
        <w:t xml:space="preserve"> </w:t>
      </w:r>
      <w:r w:rsidR="005A5E5B">
        <w:rPr>
          <w:rFonts w:eastAsiaTheme="minorEastAsia"/>
          <w:lang w:eastAsia="zh-CN"/>
        </w:rPr>
        <w:t>method</w:t>
      </w:r>
      <w:r w:rsidR="00B22748">
        <w:rPr>
          <w:rFonts w:eastAsiaTheme="minorEastAsia"/>
          <w:lang w:eastAsia="zh-CN"/>
        </w:rPr>
        <w:t xml:space="preserve"> </w:t>
      </w:r>
      <w:r w:rsidR="005A5E5B">
        <w:rPr>
          <w:rFonts w:eastAsiaTheme="minorEastAsia"/>
          <w:lang w:eastAsia="zh-CN"/>
        </w:rPr>
        <w:t>after</w:t>
      </w:r>
      <w:r w:rsidR="00B22748">
        <w:rPr>
          <w:rFonts w:eastAsiaTheme="minorEastAsia"/>
          <w:lang w:eastAsia="zh-CN"/>
        </w:rPr>
        <w:t xml:space="preserve"> </w:t>
      </w:r>
      <w:r w:rsidR="005A5E5B">
        <w:rPr>
          <w:rFonts w:eastAsiaTheme="minorEastAsia"/>
          <w:lang w:eastAsia="zh-CN"/>
        </w:rPr>
        <w:t>using</w:t>
      </w:r>
      <w:r w:rsidR="00B22748">
        <w:rPr>
          <w:rFonts w:eastAsiaTheme="minorEastAsia"/>
          <w:lang w:eastAsia="zh-CN"/>
        </w:rPr>
        <w:t xml:space="preserve"> </w:t>
      </w:r>
      <w:r w:rsidR="005A5E5B">
        <w:rPr>
          <w:rFonts w:eastAsiaTheme="minorEastAsia"/>
          <w:lang w:eastAsia="zh-CN"/>
        </w:rPr>
        <w:t>it</w:t>
      </w:r>
      <w:r w:rsidR="00B22748">
        <w:rPr>
          <w:rFonts w:eastAsiaTheme="minorEastAsia"/>
          <w:lang w:eastAsia="zh-CN"/>
        </w:rPr>
        <w:t xml:space="preserve"> </w:t>
      </w:r>
      <w:r w:rsidR="005A5E5B">
        <w:rPr>
          <w:rFonts w:eastAsiaTheme="minorEastAsia"/>
          <w:lang w:eastAsia="zh-CN"/>
        </w:rPr>
        <w:t>three</w:t>
      </w:r>
      <w:r w:rsidR="00B22748">
        <w:rPr>
          <w:rFonts w:eastAsiaTheme="minorEastAsia"/>
          <w:lang w:eastAsia="zh-CN"/>
        </w:rPr>
        <w:t xml:space="preserve"> </w:t>
      </w:r>
      <w:r w:rsidR="005A5E5B">
        <w:rPr>
          <w:rFonts w:eastAsiaTheme="minorEastAsia"/>
          <w:lang w:eastAsia="zh-CN"/>
        </w:rPr>
        <w:t>times.</w:t>
      </w:r>
      <w:r w:rsidR="00583E04" w:rsidRPr="00583E04">
        <w:t xml:space="preserve"> </w:t>
      </w:r>
    </w:p>
    <w:p w14:paraId="0836F208" w14:textId="0149C14E" w:rsidR="000E6F58" w:rsidRPr="00262102" w:rsidRDefault="00583E04" w:rsidP="00262102">
      <w:pPr>
        <w:pStyle w:val="ParaContinue"/>
      </w:pPr>
      <w:r w:rsidRPr="008B6926">
        <w:t>As</w:t>
      </w:r>
      <w:r w:rsidRPr="008B6926">
        <w:rPr>
          <w:rFonts w:hint="eastAsia"/>
        </w:rPr>
        <w:t xml:space="preserve"> </w:t>
      </w:r>
      <w:r>
        <w:t>videos</w:t>
      </w:r>
      <w:r>
        <w:rPr>
          <w:rFonts w:hint="eastAsia"/>
        </w:rPr>
        <w:t xml:space="preserve"> </w:t>
      </w:r>
      <w:r>
        <w:t>are increasingly</w:t>
      </w:r>
      <w:r>
        <w:rPr>
          <w:rFonts w:hint="eastAsia"/>
        </w:rPr>
        <w:t xml:space="preserve"> </w:t>
      </w:r>
      <w:r>
        <w:t>becoming an</w:t>
      </w:r>
      <w:r>
        <w:rPr>
          <w:rFonts w:hint="eastAsia"/>
        </w:rPr>
        <w:t xml:space="preserve"> </w:t>
      </w:r>
      <w:r>
        <w:t>important source of information that</w:t>
      </w:r>
      <w:r w:rsidRPr="008B6926">
        <w:rPr>
          <w:rFonts w:hint="eastAsia"/>
        </w:rPr>
        <w:t xml:space="preserve"> </w:t>
      </w:r>
      <w:r>
        <w:t>older</w:t>
      </w:r>
      <w:r>
        <w:rPr>
          <w:rFonts w:hint="eastAsia"/>
        </w:rPr>
        <w:t xml:space="preserve"> </w:t>
      </w:r>
      <w:r>
        <w:t>adults could rely on to complete their tasks</w:t>
      </w:r>
      <w:r w:rsidRPr="008B6926">
        <w:rPr>
          <w:rFonts w:hint="eastAsia"/>
        </w:rPr>
        <w:t xml:space="preserve"> </w:t>
      </w:r>
      <w:r>
        <w:t>independently</w:t>
      </w:r>
      <w:r w:rsidRPr="008B6926">
        <w:rPr>
          <w:rFonts w:hint="eastAsia"/>
        </w:rPr>
        <w:t xml:space="preserve">, </w:t>
      </w:r>
      <w:r>
        <w:t>especially</w:t>
      </w:r>
      <w:r w:rsidRPr="008B6926">
        <w:rPr>
          <w:rFonts w:hint="eastAsia"/>
        </w:rPr>
        <w:t xml:space="preserve"> </w:t>
      </w:r>
      <w:r>
        <w:t>in countries like the</w:t>
      </w:r>
      <w:r>
        <w:rPr>
          <w:rFonts w:hint="eastAsia"/>
        </w:rPr>
        <w:t xml:space="preserve"> </w:t>
      </w:r>
      <w:r>
        <w:t>United</w:t>
      </w:r>
      <w:r>
        <w:rPr>
          <w:rFonts w:hint="eastAsia"/>
        </w:rPr>
        <w:t xml:space="preserve"> </w:t>
      </w:r>
      <w:r>
        <w:t xml:space="preserve">States where 26% of the older adults </w:t>
      </w:r>
      <w:r>
        <w:lastRenderedPageBreak/>
        <w:t xml:space="preserve">live alone </w:t>
      </w:r>
      <w:r>
        <w:fldChar w:fldCharType="begin" w:fldLock="1"/>
      </w:r>
      <w:r>
        <w:instrText>ADDIN CSL_CITATION {"citationItems":[{"id":"ITEM-1","itemData":{"URL":"https://www.apa.org/monitor/2016/05/numbers","accessed":{"date-parts":[["2021","8","31"]]},"id":"ITEM-1","issued":{"date-parts":[["0"]]},"title":"By the numbers: May 2016","type":"webpage"},"uris":["http://www.mendeley.com/documents/?uuid=107c58df-fbd6-363c-a900-5ee7eea5e143"]}],"mendeley":{"formattedCitation":"[37]","plainTextFormattedCitation":"[37]","previouslyFormattedCitation":"[37]"},"properties":{"noteIndex":0},"schema":"https://github.com/citation-style-language/schema/raw/master/csl-citation.json"}</w:instrText>
      </w:r>
      <w:r>
        <w:fldChar w:fldCharType="separate"/>
      </w:r>
      <w:r w:rsidRPr="000E4512">
        <w:t>[37]</w:t>
      </w:r>
      <w:r>
        <w:fldChar w:fldCharType="end"/>
      </w:r>
      <w:r w:rsidRPr="008B6926">
        <w:rPr>
          <w:rFonts w:hint="eastAsia"/>
        </w:rPr>
        <w:t xml:space="preserve">, </w:t>
      </w:r>
      <w:r w:rsidRPr="008B6926">
        <w:t>creating</w:t>
      </w:r>
      <w:r w:rsidRPr="008B6926">
        <w:rPr>
          <w:rFonts w:hint="eastAsia"/>
        </w:rPr>
        <w:t xml:space="preserve"> </w:t>
      </w:r>
      <w:r w:rsidRPr="008B6926">
        <w:t>tools</w:t>
      </w:r>
      <w:r w:rsidRPr="008B6926">
        <w:rPr>
          <w:rFonts w:hint="eastAsia"/>
        </w:rPr>
        <w:t xml:space="preserve"> </w:t>
      </w:r>
      <w:r w:rsidRPr="008B6926">
        <w:t>to</w:t>
      </w:r>
      <w:r w:rsidRPr="008B6926">
        <w:rPr>
          <w:rFonts w:hint="eastAsia"/>
        </w:rPr>
        <w:t xml:space="preserve"> </w:t>
      </w:r>
      <w:r w:rsidRPr="008B6926">
        <w:t>relieve</w:t>
      </w:r>
      <w:r w:rsidRPr="008B6926">
        <w:rPr>
          <w:rFonts w:hint="eastAsia"/>
        </w:rPr>
        <w:t xml:space="preserve"> </w:t>
      </w:r>
      <w:r w:rsidRPr="008B6926">
        <w:t>older</w:t>
      </w:r>
      <w:r w:rsidRPr="008B6926">
        <w:rPr>
          <w:rFonts w:hint="eastAsia"/>
        </w:rPr>
        <w:t xml:space="preserve"> </w:t>
      </w:r>
      <w:r w:rsidRPr="008B6926">
        <w:t>adults</w:t>
      </w:r>
      <w:r w:rsidRPr="008B6926">
        <w:rPr>
          <w:rFonts w:hint="eastAsia"/>
        </w:rPr>
        <w:t xml:space="preserve"> </w:t>
      </w:r>
      <w:r w:rsidRPr="008B6926">
        <w:t>of</w:t>
      </w:r>
      <w:r w:rsidRPr="008B6926">
        <w:rPr>
          <w:rFonts w:hint="eastAsia"/>
        </w:rPr>
        <w:t xml:space="preserve"> </w:t>
      </w:r>
      <w:r w:rsidRPr="008B6926">
        <w:t>the</w:t>
      </w:r>
      <w:r w:rsidRPr="008B6926">
        <w:rPr>
          <w:rFonts w:hint="eastAsia"/>
        </w:rPr>
        <w:t xml:space="preserve"> </w:t>
      </w:r>
      <w:r w:rsidRPr="008B6926">
        <w:t>trouble</w:t>
      </w:r>
      <w:r w:rsidRPr="008B6926">
        <w:rPr>
          <w:rFonts w:hint="eastAsia"/>
        </w:rPr>
        <w:t xml:space="preserve"> </w:t>
      </w:r>
      <w:r w:rsidRPr="008B6926">
        <w:t>of</w:t>
      </w:r>
      <w:r w:rsidRPr="008B6926">
        <w:rPr>
          <w:rFonts w:hint="eastAsia"/>
        </w:rPr>
        <w:t xml:space="preserve"> </w:t>
      </w:r>
      <w:r w:rsidRPr="008B6926">
        <w:t>painstakingly</w:t>
      </w:r>
      <w:r w:rsidRPr="008B6926">
        <w:rPr>
          <w:rFonts w:hint="eastAsia"/>
        </w:rPr>
        <w:t xml:space="preserve"> </w:t>
      </w:r>
      <w:r w:rsidRPr="008B6926">
        <w:t>scrubbing</w:t>
      </w:r>
      <w:r w:rsidRPr="008B6926">
        <w:rPr>
          <w:rFonts w:hint="eastAsia"/>
        </w:rPr>
        <w:t xml:space="preserve"> </w:t>
      </w:r>
      <w:r w:rsidRPr="008B6926">
        <w:t>on</w:t>
      </w:r>
      <w:r w:rsidRPr="008B6926">
        <w:rPr>
          <w:rFonts w:hint="eastAsia"/>
        </w:rPr>
        <w:t xml:space="preserve"> </w:t>
      </w:r>
      <w:r w:rsidRPr="008B6926">
        <w:t>and</w:t>
      </w:r>
      <w:r w:rsidRPr="008B6926">
        <w:rPr>
          <w:rFonts w:hint="eastAsia"/>
        </w:rPr>
        <w:t xml:space="preserve"> </w:t>
      </w:r>
      <w:r w:rsidRPr="008B6926">
        <w:t>rewatching</w:t>
      </w:r>
      <w:r w:rsidRPr="008B6926">
        <w:rPr>
          <w:rFonts w:hint="eastAsia"/>
        </w:rPr>
        <w:t xml:space="preserve"> </w:t>
      </w:r>
      <w:r w:rsidRPr="008B6926">
        <w:t>a</w:t>
      </w:r>
      <w:r>
        <w:t>n</w:t>
      </w:r>
      <w:r w:rsidRPr="008B6926">
        <w:rPr>
          <w:rFonts w:hint="eastAsia"/>
        </w:rPr>
        <w:t xml:space="preserve"> </w:t>
      </w:r>
      <w:r w:rsidRPr="008B6926">
        <w:t>instructional</w:t>
      </w:r>
      <w:r w:rsidRPr="008B6926">
        <w:rPr>
          <w:rFonts w:hint="eastAsia"/>
        </w:rPr>
        <w:t xml:space="preserve"> </w:t>
      </w:r>
      <w:r w:rsidRPr="008B6926">
        <w:t>video</w:t>
      </w:r>
      <w:r w:rsidRPr="008B6926">
        <w:rPr>
          <w:rFonts w:hint="eastAsia"/>
        </w:rPr>
        <w:t xml:space="preserve"> </w:t>
      </w:r>
      <w:r w:rsidRPr="008B6926">
        <w:t>is</w:t>
      </w:r>
      <w:r w:rsidRPr="008B6926">
        <w:rPr>
          <w:rFonts w:hint="eastAsia"/>
        </w:rPr>
        <w:t xml:space="preserve"> </w:t>
      </w:r>
      <w:r w:rsidRPr="008B6926">
        <w:t>of</w:t>
      </w:r>
      <w:r w:rsidRPr="008B6926">
        <w:rPr>
          <w:rFonts w:hint="eastAsia"/>
        </w:rPr>
        <w:t xml:space="preserve"> </w:t>
      </w:r>
      <w:r w:rsidRPr="008B6926">
        <w:t>great</w:t>
      </w:r>
      <w:r w:rsidRPr="008B6926">
        <w:rPr>
          <w:rFonts w:hint="eastAsia"/>
        </w:rPr>
        <w:t xml:space="preserve"> </w:t>
      </w:r>
      <w:r w:rsidRPr="008B6926">
        <w:t>social</w:t>
      </w:r>
      <w:r w:rsidRPr="008B6926">
        <w:rPr>
          <w:rFonts w:hint="eastAsia"/>
        </w:rPr>
        <w:t xml:space="preserve"> </w:t>
      </w:r>
      <w:r w:rsidRPr="008B6926">
        <w:t>value</w:t>
      </w:r>
      <w:r w:rsidRPr="008B6926">
        <w:rPr>
          <w:rFonts w:hint="eastAsia"/>
        </w:rPr>
        <w:t xml:space="preserve">. </w:t>
      </w:r>
      <w:r w:rsidRPr="008B6926">
        <w:t>With</w:t>
      </w:r>
      <w:r w:rsidRPr="008B6926">
        <w:rPr>
          <w:rFonts w:hint="eastAsia"/>
        </w:rPr>
        <w:t xml:space="preserve"> </w:t>
      </w:r>
      <w:r w:rsidRPr="008B6926">
        <w:t>the</w:t>
      </w:r>
      <w:r w:rsidRPr="008B6926">
        <w:rPr>
          <w:rFonts w:hint="eastAsia"/>
        </w:rPr>
        <w:t xml:space="preserve"> </w:t>
      </w:r>
      <w:r w:rsidRPr="008B6926">
        <w:t>auto</w:t>
      </w:r>
      <w:r w:rsidRPr="008B6926">
        <w:rPr>
          <w:rFonts w:hint="eastAsia"/>
        </w:rPr>
        <w:t>-</w:t>
      </w:r>
      <w:r w:rsidRPr="008B6926">
        <w:t>pausing</w:t>
      </w:r>
      <w:r w:rsidRPr="008B6926">
        <w:rPr>
          <w:rFonts w:hint="eastAsia"/>
        </w:rPr>
        <w:t xml:space="preserve"> </w:t>
      </w:r>
      <w:r w:rsidRPr="008B6926">
        <w:t>method</w:t>
      </w:r>
      <w:r w:rsidRPr="008B6926">
        <w:rPr>
          <w:rFonts w:hint="eastAsia"/>
        </w:rPr>
        <w:t xml:space="preserve">, </w:t>
      </w:r>
      <w:r w:rsidRPr="008B6926">
        <w:t>older</w:t>
      </w:r>
      <w:r w:rsidRPr="008B6926">
        <w:rPr>
          <w:rFonts w:hint="eastAsia"/>
        </w:rPr>
        <w:t xml:space="preserve"> </w:t>
      </w:r>
      <w:r w:rsidRPr="008B6926">
        <w:t>adults</w:t>
      </w:r>
      <w:r w:rsidRPr="008B6926">
        <w:rPr>
          <w:rFonts w:hint="eastAsia"/>
        </w:rPr>
        <w:t xml:space="preserve"> </w:t>
      </w:r>
      <w:r w:rsidRPr="008B6926">
        <w:t>would</w:t>
      </w:r>
      <w:r w:rsidRPr="008B6926">
        <w:rPr>
          <w:rFonts w:hint="eastAsia"/>
        </w:rPr>
        <w:t xml:space="preserve"> </w:t>
      </w:r>
      <w:r w:rsidRPr="008B6926">
        <w:t>be</w:t>
      </w:r>
      <w:r w:rsidRPr="008B6926">
        <w:rPr>
          <w:rFonts w:hint="eastAsia"/>
        </w:rPr>
        <w:t xml:space="preserve"> </w:t>
      </w:r>
      <w:r w:rsidRPr="008B6926">
        <w:t>able</w:t>
      </w:r>
      <w:r w:rsidRPr="008B6926">
        <w:rPr>
          <w:rFonts w:hint="eastAsia"/>
        </w:rPr>
        <w:t xml:space="preserve"> </w:t>
      </w:r>
      <w:r w:rsidRPr="008B6926">
        <w:t>to</w:t>
      </w:r>
      <w:r w:rsidRPr="008B6926">
        <w:rPr>
          <w:rFonts w:hint="eastAsia"/>
        </w:rPr>
        <w:t xml:space="preserve"> </w:t>
      </w:r>
      <w:r w:rsidRPr="008B6926">
        <w:t>complete</w:t>
      </w:r>
      <w:r w:rsidRPr="008B6926">
        <w:rPr>
          <w:rFonts w:hint="eastAsia"/>
        </w:rPr>
        <w:t xml:space="preserve"> </w:t>
      </w:r>
      <w:r w:rsidRPr="008B6926">
        <w:t>their</w:t>
      </w:r>
      <w:r w:rsidRPr="008B6926">
        <w:rPr>
          <w:rFonts w:hint="eastAsia"/>
        </w:rPr>
        <w:t xml:space="preserve"> </w:t>
      </w:r>
      <w:r w:rsidRPr="008B6926">
        <w:t>tasks</w:t>
      </w:r>
      <w:r w:rsidRPr="008B6926">
        <w:rPr>
          <w:rFonts w:hint="eastAsia"/>
        </w:rPr>
        <w:t xml:space="preserve"> </w:t>
      </w:r>
      <w:r w:rsidRPr="008B6926">
        <w:t>at</w:t>
      </w:r>
      <w:r w:rsidRPr="008B6926">
        <w:rPr>
          <w:rFonts w:hint="eastAsia"/>
        </w:rPr>
        <w:t xml:space="preserve"> </w:t>
      </w:r>
      <w:r w:rsidRPr="008B6926">
        <w:t>hand</w:t>
      </w:r>
      <w:r w:rsidRPr="008B6926">
        <w:rPr>
          <w:rFonts w:hint="eastAsia"/>
        </w:rPr>
        <w:t xml:space="preserve"> </w:t>
      </w:r>
      <w:r w:rsidRPr="008B6926">
        <w:t>faster</w:t>
      </w:r>
      <w:r w:rsidRPr="008B6926">
        <w:rPr>
          <w:rFonts w:hint="eastAsia"/>
        </w:rPr>
        <w:t xml:space="preserve"> </w:t>
      </w:r>
      <w:r w:rsidRPr="008B6926">
        <w:t>and</w:t>
      </w:r>
      <w:r w:rsidRPr="008B6926">
        <w:rPr>
          <w:rFonts w:hint="eastAsia"/>
        </w:rPr>
        <w:t xml:space="preserve"> </w:t>
      </w:r>
      <w:r w:rsidRPr="008B6926">
        <w:t>have</w:t>
      </w:r>
      <w:r w:rsidRPr="008B6926">
        <w:rPr>
          <w:rFonts w:hint="eastAsia"/>
        </w:rPr>
        <w:t xml:space="preserve"> </w:t>
      </w:r>
      <w:r w:rsidRPr="008B6926">
        <w:t>more</w:t>
      </w:r>
      <w:r w:rsidRPr="008B6926">
        <w:rPr>
          <w:rFonts w:hint="eastAsia"/>
        </w:rPr>
        <w:t xml:space="preserve"> </w:t>
      </w:r>
      <w:r w:rsidRPr="008B6926">
        <w:t>time</w:t>
      </w:r>
      <w:r w:rsidRPr="008B6926">
        <w:rPr>
          <w:rFonts w:hint="eastAsia"/>
        </w:rPr>
        <w:t xml:space="preserve"> </w:t>
      </w:r>
      <w:r w:rsidRPr="008B6926">
        <w:t>to</w:t>
      </w:r>
      <w:r w:rsidRPr="008B6926">
        <w:rPr>
          <w:rFonts w:hint="eastAsia"/>
        </w:rPr>
        <w:t xml:space="preserve"> </w:t>
      </w:r>
      <w:r w:rsidRPr="008B6926">
        <w:t>focus</w:t>
      </w:r>
      <w:r w:rsidRPr="008B6926">
        <w:rPr>
          <w:rFonts w:hint="eastAsia"/>
        </w:rPr>
        <w:t xml:space="preserve"> </w:t>
      </w:r>
      <w:r w:rsidRPr="008B6926">
        <w:t>on</w:t>
      </w:r>
      <w:r w:rsidRPr="008B6926">
        <w:rPr>
          <w:rFonts w:hint="eastAsia"/>
        </w:rPr>
        <w:t xml:space="preserve"> </w:t>
      </w:r>
      <w:r w:rsidRPr="008B6926">
        <w:t>other</w:t>
      </w:r>
      <w:r w:rsidRPr="008B6926">
        <w:rPr>
          <w:rFonts w:hint="eastAsia"/>
        </w:rPr>
        <w:t xml:space="preserve"> </w:t>
      </w:r>
      <w:r w:rsidRPr="008B6926">
        <w:t>aspects</w:t>
      </w:r>
      <w:r w:rsidRPr="008B6926">
        <w:rPr>
          <w:rFonts w:hint="eastAsia"/>
        </w:rPr>
        <w:t xml:space="preserve"> </w:t>
      </w:r>
      <w:r w:rsidRPr="008B6926">
        <w:t>of</w:t>
      </w:r>
      <w:r w:rsidRPr="008B6926">
        <w:rPr>
          <w:rFonts w:hint="eastAsia"/>
        </w:rPr>
        <w:t xml:space="preserve"> </w:t>
      </w:r>
      <w:r w:rsidRPr="008B6926">
        <w:t>their</w:t>
      </w:r>
      <w:r w:rsidRPr="008B6926">
        <w:rPr>
          <w:rFonts w:hint="eastAsia"/>
        </w:rPr>
        <w:t xml:space="preserve"> </w:t>
      </w:r>
      <w:r w:rsidRPr="008B6926">
        <w:t>lives</w:t>
      </w:r>
      <w:r w:rsidRPr="008B6926">
        <w:rPr>
          <w:rFonts w:hint="eastAsia"/>
        </w:rPr>
        <w:t xml:space="preserve">.  </w:t>
      </w:r>
      <w:r>
        <w:t>Additionally, it is</w:t>
      </w:r>
      <w:r w:rsidRPr="008B6926">
        <w:rPr>
          <w:rFonts w:hint="eastAsia"/>
        </w:rPr>
        <w:t xml:space="preserve"> </w:t>
      </w:r>
      <w:r>
        <w:t>worth</w:t>
      </w:r>
      <w:r w:rsidRPr="008B6926">
        <w:rPr>
          <w:rFonts w:hint="eastAsia"/>
        </w:rPr>
        <w:t xml:space="preserve"> </w:t>
      </w:r>
      <w:r>
        <w:t>noting</w:t>
      </w:r>
      <w:r w:rsidRPr="008B6926">
        <w:rPr>
          <w:rFonts w:hint="eastAsia"/>
        </w:rPr>
        <w:t xml:space="preserve"> </w:t>
      </w:r>
      <w:r>
        <w:t>that</w:t>
      </w:r>
      <w:r w:rsidRPr="008B6926">
        <w:rPr>
          <w:rFonts w:hint="eastAsia"/>
        </w:rPr>
        <w:t xml:space="preserve"> </w:t>
      </w:r>
      <w:r>
        <w:t>the</w:t>
      </w:r>
      <w:r w:rsidRPr="008B6926">
        <w:rPr>
          <w:rFonts w:hint="eastAsia"/>
        </w:rPr>
        <w:t xml:space="preserve"> </w:t>
      </w:r>
      <w:r>
        <w:t>auto</w:t>
      </w:r>
      <w:r w:rsidRPr="008B6926">
        <w:rPr>
          <w:rFonts w:hint="eastAsia"/>
        </w:rPr>
        <w:t>-</w:t>
      </w:r>
      <w:r>
        <w:t>pausing</w:t>
      </w:r>
      <w:r w:rsidRPr="008B6926">
        <w:rPr>
          <w:rFonts w:hint="eastAsia"/>
        </w:rPr>
        <w:t xml:space="preserve"> </w:t>
      </w:r>
      <w:r>
        <w:t>method could</w:t>
      </w:r>
      <w:r w:rsidRPr="008B6926">
        <w:rPr>
          <w:rFonts w:hint="eastAsia"/>
        </w:rPr>
        <w:t xml:space="preserve"> </w:t>
      </w:r>
      <w:r>
        <w:t>be implemented with little</w:t>
      </w:r>
      <w:r w:rsidRPr="008B6926">
        <w:rPr>
          <w:rFonts w:hint="eastAsia"/>
        </w:rPr>
        <w:t xml:space="preserve"> </w:t>
      </w:r>
      <w:r>
        <w:t>cost,</w:t>
      </w:r>
      <w:r w:rsidRPr="008B6926">
        <w:rPr>
          <w:rFonts w:hint="eastAsia"/>
        </w:rPr>
        <w:t xml:space="preserve"> </w:t>
      </w:r>
      <w:r>
        <w:t>and</w:t>
      </w:r>
      <w:r w:rsidRPr="008B6926">
        <w:rPr>
          <w:rFonts w:hint="eastAsia"/>
        </w:rPr>
        <w:t xml:space="preserve"> </w:t>
      </w:r>
      <w:r>
        <w:t>it</w:t>
      </w:r>
      <w:r w:rsidRPr="008B6926">
        <w:rPr>
          <w:rFonts w:hint="eastAsia"/>
        </w:rPr>
        <w:t xml:space="preserve"> </w:t>
      </w:r>
      <w:r>
        <w:t>requires</w:t>
      </w:r>
      <w:r w:rsidRPr="008B6926">
        <w:rPr>
          <w:rFonts w:hint="eastAsia"/>
        </w:rPr>
        <w:t xml:space="preserve"> </w:t>
      </w:r>
      <w:r>
        <w:t>no</w:t>
      </w:r>
      <w:r w:rsidRPr="008B6926">
        <w:rPr>
          <w:rFonts w:hint="eastAsia"/>
        </w:rPr>
        <w:t xml:space="preserve"> </w:t>
      </w:r>
      <w:r w:rsidRPr="008B6926">
        <w:t>software</w:t>
      </w:r>
      <w:r w:rsidRPr="008B6926">
        <w:rPr>
          <w:rFonts w:hint="eastAsia"/>
        </w:rPr>
        <w:t xml:space="preserve"> </w:t>
      </w:r>
      <w:r>
        <w:t>compatibility</w:t>
      </w:r>
      <w:r w:rsidRPr="008B6926">
        <w:rPr>
          <w:rFonts w:hint="eastAsia"/>
        </w:rPr>
        <w:t xml:space="preserve"> </w:t>
      </w:r>
      <w:r w:rsidRPr="008B6926">
        <w:t>with</w:t>
      </w:r>
      <w:r w:rsidRPr="008B6926">
        <w:rPr>
          <w:rFonts w:hint="eastAsia"/>
        </w:rPr>
        <w:t xml:space="preserve"> </w:t>
      </w:r>
      <w:r w:rsidRPr="008B6926">
        <w:t>the</w:t>
      </w:r>
      <w:r w:rsidRPr="008B6926">
        <w:rPr>
          <w:rFonts w:hint="eastAsia"/>
        </w:rPr>
        <w:t xml:space="preserve"> </w:t>
      </w:r>
      <w:r w:rsidRPr="008B6926">
        <w:t>video</w:t>
      </w:r>
      <w:r w:rsidRPr="008B6926">
        <w:rPr>
          <w:rFonts w:hint="eastAsia"/>
        </w:rPr>
        <w:t xml:space="preserve">. </w:t>
      </w:r>
      <w:r w:rsidRPr="008B6926">
        <w:t>Finally</w:t>
      </w:r>
      <w:r w:rsidRPr="008B6926">
        <w:rPr>
          <w:rFonts w:hint="eastAsia"/>
        </w:rPr>
        <w:t xml:space="preserve">, </w:t>
      </w:r>
      <w:r>
        <w:t>the</w:t>
      </w:r>
      <w:r w:rsidRPr="008B6926">
        <w:rPr>
          <w:rFonts w:hint="eastAsia"/>
        </w:rPr>
        <w:t xml:space="preserve"> </w:t>
      </w:r>
      <w:r>
        <w:t>auto</w:t>
      </w:r>
      <w:r w:rsidRPr="008B6926">
        <w:rPr>
          <w:rFonts w:hint="eastAsia"/>
        </w:rPr>
        <w:t>-</w:t>
      </w:r>
      <w:r>
        <w:t>pausing</w:t>
      </w:r>
      <w:r w:rsidRPr="008B6926">
        <w:rPr>
          <w:rFonts w:hint="eastAsia"/>
        </w:rPr>
        <w:t xml:space="preserve"> </w:t>
      </w:r>
      <w:r>
        <w:t>method</w:t>
      </w:r>
      <w:r w:rsidRPr="008B6926">
        <w:rPr>
          <w:rFonts w:hint="eastAsia"/>
        </w:rPr>
        <w:t xml:space="preserve"> </w:t>
      </w:r>
      <w:r>
        <w:t>is</w:t>
      </w:r>
      <w:r w:rsidRPr="008B6926">
        <w:rPr>
          <w:rFonts w:hint="eastAsia"/>
        </w:rPr>
        <w:t xml:space="preserve"> </w:t>
      </w:r>
      <w:r>
        <w:t>easy</w:t>
      </w:r>
      <w:r w:rsidRPr="008B6926">
        <w:rPr>
          <w:rFonts w:hint="eastAsia"/>
        </w:rPr>
        <w:t xml:space="preserve"> </w:t>
      </w:r>
      <w:r>
        <w:t>to</w:t>
      </w:r>
      <w:r w:rsidRPr="008B6926">
        <w:rPr>
          <w:rFonts w:hint="eastAsia"/>
        </w:rPr>
        <w:t xml:space="preserve"> </w:t>
      </w:r>
      <w:r>
        <w:t>learn</w:t>
      </w:r>
      <w:r w:rsidRPr="008B6926">
        <w:rPr>
          <w:rFonts w:hint="eastAsia"/>
        </w:rPr>
        <w:t xml:space="preserve"> </w:t>
      </w:r>
      <w:r>
        <w:t>as</w:t>
      </w:r>
      <w:r w:rsidRPr="008B6926">
        <w:rPr>
          <w:rFonts w:hint="eastAsia"/>
        </w:rPr>
        <w:t xml:space="preserve"> </w:t>
      </w:r>
      <w:r>
        <w:t>we have</w:t>
      </w:r>
      <w:r w:rsidRPr="008B6926">
        <w:rPr>
          <w:rFonts w:hint="eastAsia"/>
        </w:rPr>
        <w:t xml:space="preserve"> </w:t>
      </w:r>
      <w:r w:rsidRPr="008B6926">
        <w:t>show</w:t>
      </w:r>
      <w:r>
        <w:t>n</w:t>
      </w:r>
      <w:r w:rsidRPr="008B6926">
        <w:rPr>
          <w:rFonts w:hint="eastAsia"/>
        </w:rPr>
        <w:t xml:space="preserve"> </w:t>
      </w:r>
      <w:r w:rsidRPr="008B6926">
        <w:t>that</w:t>
      </w:r>
      <w:r w:rsidRPr="008B6926">
        <w:rPr>
          <w:rFonts w:hint="eastAsia"/>
        </w:rPr>
        <w:t xml:space="preserve"> </w:t>
      </w:r>
      <w:r w:rsidRPr="008B6926">
        <w:t>in</w:t>
      </w:r>
      <w:r w:rsidRPr="008B6926">
        <w:rPr>
          <w:rFonts w:hint="eastAsia"/>
        </w:rPr>
        <w:t xml:space="preserve"> </w:t>
      </w:r>
      <w:r w:rsidRPr="008B6926">
        <w:t>our</w:t>
      </w:r>
      <w:r w:rsidRPr="008B6926">
        <w:rPr>
          <w:rFonts w:hint="eastAsia"/>
        </w:rPr>
        <w:t xml:space="preserve"> </w:t>
      </w:r>
      <w:r w:rsidRPr="008B6926">
        <w:t>study</w:t>
      </w:r>
      <w:r w:rsidRPr="008B6926">
        <w:rPr>
          <w:rFonts w:hint="eastAsia"/>
        </w:rPr>
        <w:t xml:space="preserve"> </w:t>
      </w:r>
      <w:r w:rsidRPr="008B6926">
        <w:t>the</w:t>
      </w:r>
      <w:r w:rsidRPr="008B6926">
        <w:rPr>
          <w:rFonts w:hint="eastAsia"/>
        </w:rPr>
        <w:t xml:space="preserve"> </w:t>
      </w:r>
      <w:r w:rsidRPr="008B6926">
        <w:t>participants</w:t>
      </w:r>
      <w:r w:rsidRPr="008B6926">
        <w:rPr>
          <w:rFonts w:hint="eastAsia"/>
        </w:rPr>
        <w:t xml:space="preserve"> </w:t>
      </w:r>
      <w:r w:rsidRPr="008B6926">
        <w:t>became</w:t>
      </w:r>
      <w:r w:rsidRPr="008B6926">
        <w:rPr>
          <w:rFonts w:hint="eastAsia"/>
        </w:rPr>
        <w:t xml:space="preserve"> </w:t>
      </w:r>
      <w:r w:rsidRPr="008B6926">
        <w:t>proficient</w:t>
      </w:r>
      <w:r w:rsidRPr="008B6926">
        <w:rPr>
          <w:rFonts w:hint="eastAsia"/>
        </w:rPr>
        <w:t xml:space="preserve"> </w:t>
      </w:r>
      <w:r w:rsidRPr="008B6926">
        <w:t>after</w:t>
      </w:r>
      <w:r w:rsidRPr="008B6926">
        <w:rPr>
          <w:rFonts w:hint="eastAsia"/>
        </w:rPr>
        <w:t xml:space="preserve"> </w:t>
      </w:r>
      <w:r w:rsidRPr="008B6926">
        <w:t>three</w:t>
      </w:r>
      <w:r w:rsidRPr="008B6926">
        <w:rPr>
          <w:rFonts w:hint="eastAsia"/>
        </w:rPr>
        <w:t xml:space="preserve"> </w:t>
      </w:r>
      <w:r w:rsidRPr="008B6926">
        <w:t>trials</w:t>
      </w:r>
      <w:r w:rsidRPr="008B6926">
        <w:rPr>
          <w:rFonts w:hint="eastAsia"/>
        </w:rPr>
        <w:t xml:space="preserve">. </w:t>
      </w:r>
    </w:p>
    <w:p w14:paraId="70D812AA" w14:textId="77777777" w:rsidR="005B434B" w:rsidRDefault="005B434B" w:rsidP="005B434B">
      <w:pPr>
        <w:pStyle w:val="ReferenceHead"/>
      </w:pPr>
      <w:r>
        <w:t>REFERENCES</w:t>
      </w:r>
    </w:p>
    <w:p w14:paraId="2D5F5641" w14:textId="35C81BD9" w:rsidR="00BA6A85" w:rsidRPr="00BA6A85" w:rsidRDefault="00DF1F52"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fldChar w:fldCharType="begin" w:fldLock="1"/>
      </w:r>
      <w:r>
        <w:instrText xml:space="preserve">ADDIN Mendeley Bibliography CSL_BIBLIOGRAPHY </w:instrText>
      </w:r>
      <w:r>
        <w:fldChar w:fldCharType="separate"/>
      </w:r>
      <w:r w:rsidR="00BA6A85" w:rsidRPr="00BA6A85">
        <w:rPr>
          <w:rFonts w:ascii="Linux Biolinum O" w:hAnsi="Linux Biolinum O" w:cs="Linux Biolinum O"/>
          <w:noProof/>
          <w:sz w:val="18"/>
          <w:szCs w:val="24"/>
        </w:rPr>
        <w:t>1.</w:t>
      </w:r>
      <w:r w:rsidR="00BA6A85" w:rsidRPr="00BA6A85">
        <w:rPr>
          <w:rFonts w:ascii="Linux Biolinum O" w:hAnsi="Linux Biolinum O" w:cs="Linux Biolinum O"/>
          <w:noProof/>
          <w:sz w:val="18"/>
          <w:szCs w:val="24"/>
        </w:rPr>
        <w:tab/>
        <w:t xml:space="preserve">Yvonne Barnard, Mike D. Bradley, Frances Hodgson, and Ashley D. Lloyd. 2013. Learning to use new technologies by older adults: Perceived difficulties, experimentation behaviour and usability. </w:t>
      </w:r>
      <w:r w:rsidR="00BA6A85" w:rsidRPr="00BA6A85">
        <w:rPr>
          <w:rFonts w:ascii="Linux Biolinum O" w:hAnsi="Linux Biolinum O" w:cs="Linux Biolinum O"/>
          <w:i/>
          <w:iCs/>
          <w:noProof/>
          <w:sz w:val="18"/>
          <w:szCs w:val="24"/>
        </w:rPr>
        <w:t>Computers in Human Behavior</w:t>
      </w:r>
      <w:r w:rsidR="00BA6A85" w:rsidRPr="00BA6A85">
        <w:rPr>
          <w:rFonts w:ascii="Linux Biolinum O" w:hAnsi="Linux Biolinum O" w:cs="Linux Biolinum O"/>
          <w:noProof/>
          <w:sz w:val="18"/>
          <w:szCs w:val="24"/>
        </w:rPr>
        <w:t xml:space="preserve"> 29, 4: 1715–1724. https://doi.org/10.1016/j.chb.2013.02.006</w:t>
      </w:r>
    </w:p>
    <w:p w14:paraId="3D7CC4CD"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w:t>
      </w:r>
      <w:r w:rsidRPr="00BA6A85">
        <w:rPr>
          <w:rFonts w:ascii="Linux Biolinum O" w:hAnsi="Linux Biolinum O" w:cs="Linux Biolinum O"/>
          <w:noProof/>
          <w:sz w:val="18"/>
          <w:szCs w:val="24"/>
        </w:rPr>
        <w:tab/>
        <w:t xml:space="preserve">M. Bergman. 1971. Hearing and aging: Implications of recent Research findings. </w:t>
      </w:r>
      <w:r w:rsidRPr="00BA6A85">
        <w:rPr>
          <w:rFonts w:ascii="Linux Biolinum O" w:hAnsi="Linux Biolinum O" w:cs="Linux Biolinum O"/>
          <w:i/>
          <w:iCs/>
          <w:noProof/>
          <w:sz w:val="18"/>
          <w:szCs w:val="24"/>
        </w:rPr>
        <w:t>International Journal of Audiology</w:t>
      </w:r>
      <w:r w:rsidRPr="00BA6A85">
        <w:rPr>
          <w:rFonts w:ascii="Linux Biolinum O" w:hAnsi="Linux Biolinum O" w:cs="Linux Biolinum O"/>
          <w:noProof/>
          <w:sz w:val="18"/>
          <w:szCs w:val="24"/>
        </w:rPr>
        <w:t xml:space="preserve"> 10, 3: 164–171. https://doi.org/10.3109/00206097109072554</w:t>
      </w:r>
    </w:p>
    <w:p w14:paraId="7696B992"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w:t>
      </w:r>
      <w:r w:rsidRPr="00BA6A85">
        <w:rPr>
          <w:rFonts w:ascii="Linux Biolinum O" w:hAnsi="Linux Biolinum O" w:cs="Linux Biolinum O"/>
          <w:noProof/>
          <w:sz w:val="18"/>
          <w:szCs w:val="24"/>
        </w:rPr>
        <w:tab/>
        <w:t xml:space="preserve">C. Bruder, H. Wandke, and L. Blessing. 2006. Improving mobile phone instruction manuals for seniors. </w:t>
      </w:r>
      <w:r w:rsidRPr="00BA6A85">
        <w:rPr>
          <w:rFonts w:ascii="Linux Biolinum O" w:hAnsi="Linux Biolinum O" w:cs="Linux Biolinum O"/>
          <w:i/>
          <w:iCs/>
          <w:noProof/>
          <w:sz w:val="18"/>
          <w:szCs w:val="24"/>
        </w:rPr>
        <w:t>Gerontechnology</w:t>
      </w:r>
      <w:r w:rsidRPr="00BA6A85">
        <w:rPr>
          <w:rFonts w:ascii="Linux Biolinum O" w:hAnsi="Linux Biolinum O" w:cs="Linux Biolinum O"/>
          <w:noProof/>
          <w:sz w:val="18"/>
          <w:szCs w:val="24"/>
        </w:rPr>
        <w:t xml:space="preserve"> 5, 1. https://doi.org/10.4017/gt.2006.05.01.006.00</w:t>
      </w:r>
    </w:p>
    <w:p w14:paraId="0F5A12B9"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4.</w:t>
      </w:r>
      <w:r w:rsidRPr="00BA6A85">
        <w:rPr>
          <w:rFonts w:ascii="Linux Biolinum O" w:hAnsi="Linux Biolinum O" w:cs="Linux Biolinum O"/>
          <w:noProof/>
          <w:sz w:val="18"/>
          <w:szCs w:val="24"/>
        </w:rPr>
        <w:tab/>
        <w:t xml:space="preserve">C. Caleako and A. Lazzaroni. 1957. SPEECH INTELLIGIBILITY IN RELATION TO THE SPEED OF THE MESSAGE. </w:t>
      </w:r>
      <w:r w:rsidRPr="00BA6A85">
        <w:rPr>
          <w:rFonts w:ascii="Linux Biolinum O" w:hAnsi="Linux Biolinum O" w:cs="Linux Biolinum O"/>
          <w:i/>
          <w:iCs/>
          <w:noProof/>
          <w:sz w:val="18"/>
          <w:szCs w:val="24"/>
        </w:rPr>
        <w:t>The Laryngoscope</w:t>
      </w:r>
      <w:r w:rsidRPr="00BA6A85">
        <w:rPr>
          <w:rFonts w:ascii="Linux Biolinum O" w:hAnsi="Linux Biolinum O" w:cs="Linux Biolinum O"/>
          <w:noProof/>
          <w:sz w:val="18"/>
          <w:szCs w:val="24"/>
        </w:rPr>
        <w:t xml:space="preserve"> 67, 5: 410???419. https://doi.org/10.1288/00005537-195705000-00003</w:t>
      </w:r>
    </w:p>
    <w:p w14:paraId="0D8D0047"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5.</w:t>
      </w:r>
      <w:r w:rsidRPr="00BA6A85">
        <w:rPr>
          <w:rFonts w:ascii="Linux Biolinum O" w:hAnsi="Linux Biolinum O" w:cs="Linux Biolinum O"/>
          <w:noProof/>
          <w:sz w:val="18"/>
          <w:szCs w:val="24"/>
        </w:rPr>
        <w:tab/>
        <w:t xml:space="preserve">Ruth Colvin Clark and Richard E. Mayer. 2012. Applying the Multimedia Principle: Use Words and Graphics Rather Than Words Alone. </w:t>
      </w:r>
      <w:r w:rsidRPr="00BA6A85">
        <w:rPr>
          <w:rFonts w:ascii="Linux Biolinum O" w:hAnsi="Linux Biolinum O" w:cs="Linux Biolinum O"/>
          <w:i/>
          <w:iCs/>
          <w:noProof/>
          <w:sz w:val="18"/>
          <w:szCs w:val="24"/>
        </w:rPr>
        <w:t>e-Learning and the Science of Instruction</w:t>
      </w:r>
      <w:r w:rsidRPr="00BA6A85">
        <w:rPr>
          <w:rFonts w:ascii="Linux Biolinum O" w:hAnsi="Linux Biolinum O" w:cs="Linux Biolinum O"/>
          <w:noProof/>
          <w:sz w:val="18"/>
          <w:szCs w:val="24"/>
        </w:rPr>
        <w:t>: 66–89. https://doi.org/10.1002/9781118255971.CH4</w:t>
      </w:r>
    </w:p>
    <w:p w14:paraId="755058B0"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6.</w:t>
      </w:r>
      <w:r w:rsidRPr="00BA6A85">
        <w:rPr>
          <w:rFonts w:ascii="Linux Biolinum O" w:hAnsi="Linux Biolinum O" w:cs="Linux Biolinum O"/>
          <w:noProof/>
          <w:sz w:val="18"/>
          <w:szCs w:val="24"/>
        </w:rPr>
        <w:tab/>
        <w:t xml:space="preserve">Gillian Cohen. 1987. Review article: Speech comprehension in the elderly: The effects of cognitive changes. </w:t>
      </w:r>
      <w:r w:rsidRPr="00BA6A85">
        <w:rPr>
          <w:rFonts w:ascii="Linux Biolinum O" w:hAnsi="Linux Biolinum O" w:cs="Linux Biolinum O"/>
          <w:i/>
          <w:iCs/>
          <w:noProof/>
          <w:sz w:val="18"/>
          <w:szCs w:val="24"/>
        </w:rPr>
        <w:t>British Journal of Audiology</w:t>
      </w:r>
      <w:r w:rsidRPr="00BA6A85">
        <w:rPr>
          <w:rFonts w:ascii="Linux Biolinum O" w:hAnsi="Linux Biolinum O" w:cs="Linux Biolinum O"/>
          <w:noProof/>
          <w:sz w:val="18"/>
          <w:szCs w:val="24"/>
        </w:rPr>
        <w:t xml:space="preserve"> 21, 3: 221–226. https://doi.org/10.3109/03005368709076408</w:t>
      </w:r>
    </w:p>
    <w:p w14:paraId="2667614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7.</w:t>
      </w:r>
      <w:r w:rsidRPr="00BA6A85">
        <w:rPr>
          <w:rFonts w:ascii="Linux Biolinum O" w:hAnsi="Linux Biolinum O" w:cs="Linux Biolinum O"/>
          <w:noProof/>
          <w:sz w:val="18"/>
          <w:szCs w:val="24"/>
        </w:rPr>
        <w:tab/>
        <w:t xml:space="preserve">Sara J. Czaja, Neil Charness, Arthur D. Fisk, Christopher Hertzog, Sankaran N. Nair, Wendy A. Rogers, and Joseph Sharit. 2006. Factors predicting the use of technology: Findings from the Center for Research and Education on Aging and Technology Enhancement (CREATE). </w:t>
      </w:r>
      <w:r w:rsidRPr="00BA6A85">
        <w:rPr>
          <w:rFonts w:ascii="Linux Biolinum O" w:hAnsi="Linux Biolinum O" w:cs="Linux Biolinum O"/>
          <w:i/>
          <w:iCs/>
          <w:noProof/>
          <w:sz w:val="18"/>
          <w:szCs w:val="24"/>
        </w:rPr>
        <w:t>Psychology and Aging</w:t>
      </w:r>
      <w:r w:rsidRPr="00BA6A85">
        <w:rPr>
          <w:rFonts w:ascii="Linux Biolinum O" w:hAnsi="Linux Biolinum O" w:cs="Linux Biolinum O"/>
          <w:noProof/>
          <w:sz w:val="18"/>
          <w:szCs w:val="24"/>
        </w:rPr>
        <w:t xml:space="preserve"> 21, 2: 333–352. https://doi.org/10.1037/0882-7974.21.2.333</w:t>
      </w:r>
    </w:p>
    <w:p w14:paraId="670BDF0C"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8.</w:t>
      </w:r>
      <w:r w:rsidRPr="00BA6A85">
        <w:rPr>
          <w:rFonts w:ascii="Linux Biolinum O" w:hAnsi="Linux Biolinum O" w:cs="Linux Biolinum O"/>
          <w:noProof/>
          <w:sz w:val="18"/>
          <w:szCs w:val="24"/>
        </w:rPr>
        <w:tab/>
        <w:t xml:space="preserve">Sara J. Czaja and Joseph Sharit. 1998. Age differences in attitudes toward computers. </w:t>
      </w:r>
      <w:r w:rsidRPr="00BA6A85">
        <w:rPr>
          <w:rFonts w:ascii="Linux Biolinum O" w:hAnsi="Linux Biolinum O" w:cs="Linux Biolinum O"/>
          <w:i/>
          <w:iCs/>
          <w:noProof/>
          <w:sz w:val="18"/>
          <w:szCs w:val="24"/>
        </w:rPr>
        <w:t>Journals of Gerontology - Series B Psychological Sciences and Social Sciences</w:t>
      </w:r>
      <w:r w:rsidRPr="00BA6A85">
        <w:rPr>
          <w:rFonts w:ascii="Linux Biolinum O" w:hAnsi="Linux Biolinum O" w:cs="Linux Biolinum O"/>
          <w:noProof/>
          <w:sz w:val="18"/>
          <w:szCs w:val="24"/>
        </w:rPr>
        <w:t xml:space="preserve"> 53, 5: 329–340. https://doi.org/10.1093/geronb/53B.5.P329</w:t>
      </w:r>
    </w:p>
    <w:p w14:paraId="4D78ABAC"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9.</w:t>
      </w:r>
      <w:r w:rsidRPr="00BA6A85">
        <w:rPr>
          <w:rFonts w:ascii="Linux Biolinum O" w:hAnsi="Linux Biolinum O" w:cs="Linux Biolinum O"/>
          <w:noProof/>
          <w:sz w:val="18"/>
          <w:szCs w:val="24"/>
        </w:rPr>
        <w:tab/>
        <w:t>Ching-Ting Jamie Hsieh Dyi-Yih Michael Lin. 2012. The role of multimedia in training the elderly to acquire operational skills of a digital camera. 58.</w:t>
      </w:r>
    </w:p>
    <w:p w14:paraId="295EB6E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10.</w:t>
      </w:r>
      <w:r w:rsidRPr="00BA6A85">
        <w:rPr>
          <w:rFonts w:ascii="Linux Biolinum O" w:hAnsi="Linux Biolinum O" w:cs="Linux Biolinum O"/>
          <w:noProof/>
          <w:sz w:val="18"/>
          <w:szCs w:val="24"/>
        </w:rPr>
        <w:tab/>
        <w:t xml:space="preserve">Deena Ebaid and Sheila G. Crewther. 2019. Visual information processing in young and older adults. </w:t>
      </w:r>
      <w:r w:rsidRPr="00BA6A85">
        <w:rPr>
          <w:rFonts w:ascii="Linux Biolinum O" w:hAnsi="Linux Biolinum O" w:cs="Linux Biolinum O"/>
          <w:i/>
          <w:iCs/>
          <w:noProof/>
          <w:sz w:val="18"/>
          <w:szCs w:val="24"/>
        </w:rPr>
        <w:t>Frontiers in Aging Neuroscience</w:t>
      </w:r>
      <w:r w:rsidRPr="00BA6A85">
        <w:rPr>
          <w:rFonts w:ascii="Linux Biolinum O" w:hAnsi="Linux Biolinum O" w:cs="Linux Biolinum O"/>
          <w:noProof/>
          <w:sz w:val="18"/>
          <w:szCs w:val="24"/>
        </w:rPr>
        <w:t xml:space="preserve"> 11, MAY: 1–12. https://doi.org/10.3389/fnagi.2019.00116</w:t>
      </w:r>
    </w:p>
    <w:p w14:paraId="319CB34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11.</w:t>
      </w:r>
      <w:r w:rsidRPr="00BA6A85">
        <w:rPr>
          <w:rFonts w:ascii="Linux Biolinum O" w:hAnsi="Linux Biolinum O" w:cs="Linux Biolinum O"/>
          <w:noProof/>
          <w:sz w:val="18"/>
          <w:szCs w:val="24"/>
        </w:rPr>
        <w:tab/>
        <w:t xml:space="preserve">Beno Ît Encelle, Magali Ollagnier Beldame, and Yannick Prié. 2013. Towards the usage of pauses in audio-described videos. </w:t>
      </w:r>
      <w:r w:rsidRPr="00BA6A85">
        <w:rPr>
          <w:rFonts w:ascii="Linux Biolinum O" w:hAnsi="Linux Biolinum O" w:cs="Linux Biolinum O"/>
          <w:i/>
          <w:iCs/>
          <w:noProof/>
          <w:sz w:val="18"/>
          <w:szCs w:val="24"/>
        </w:rPr>
        <w:t>W4A 2013 - International Cross-Disciplinary Conference on Web Accessibility</w:t>
      </w:r>
      <w:r w:rsidRPr="00BA6A85">
        <w:rPr>
          <w:rFonts w:ascii="Linux Biolinum O" w:hAnsi="Linux Biolinum O" w:cs="Linux Biolinum O"/>
          <w:noProof/>
          <w:sz w:val="18"/>
          <w:szCs w:val="24"/>
        </w:rPr>
        <w:t>: 0–3. https://doi.org/10.1145/2461121.2461130</w:t>
      </w:r>
    </w:p>
    <w:p w14:paraId="6397B849"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12.</w:t>
      </w:r>
      <w:r w:rsidRPr="00BA6A85">
        <w:rPr>
          <w:rFonts w:ascii="Linux Biolinum O" w:hAnsi="Linux Biolinum O" w:cs="Linux Biolinum O"/>
          <w:noProof/>
          <w:sz w:val="18"/>
          <w:szCs w:val="24"/>
        </w:rPr>
        <w:tab/>
        <w:t xml:space="preserve">Cara Bailey Fausset, Linda Harley, Sarah Farmer, and Brad Fain. 2013. Older Adults’ Perceptions and Use of Technology: A Novel Approach. </w:t>
      </w:r>
      <w:r w:rsidRPr="00BA6A85">
        <w:rPr>
          <w:rFonts w:ascii="Linux Biolinum O" w:hAnsi="Linux Biolinum O" w:cs="Linux Biolinum O"/>
          <w:i/>
          <w:iCs/>
          <w:noProof/>
          <w:sz w:val="18"/>
          <w:szCs w:val="24"/>
        </w:rPr>
        <w:t>Lecture Notes in Computer Science (including subseries Lecture Notes in Artificial Intelligence and Lecture Notes in Bioinformatics)</w:t>
      </w:r>
      <w:r w:rsidRPr="00BA6A85">
        <w:rPr>
          <w:rFonts w:ascii="Linux Biolinum O" w:hAnsi="Linux Biolinum O" w:cs="Linux Biolinum O"/>
          <w:noProof/>
          <w:sz w:val="18"/>
          <w:szCs w:val="24"/>
        </w:rPr>
        <w:t xml:space="preserve"> 8010 LNCS, PART 2: 51–58. https://doi.org/10.1007/978-3-642-39191-0_6</w:t>
      </w:r>
    </w:p>
    <w:p w14:paraId="4E85B983"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13.</w:t>
      </w:r>
      <w:r w:rsidRPr="00BA6A85">
        <w:rPr>
          <w:rFonts w:ascii="Linux Biolinum O" w:hAnsi="Linux Biolinum O" w:cs="Linux Biolinum O"/>
          <w:noProof/>
          <w:sz w:val="18"/>
          <w:szCs w:val="24"/>
        </w:rPr>
        <w:tab/>
        <w:t xml:space="preserve">Pascal W.M. Van Gerven, Fred Paas, and Huib K. Tabbers. 2006. Cognitive aging and computer-based instructional design: Where do we go from here? </w:t>
      </w:r>
      <w:r w:rsidRPr="00BA6A85">
        <w:rPr>
          <w:rFonts w:ascii="Linux Biolinum O" w:hAnsi="Linux Biolinum O" w:cs="Linux Biolinum O"/>
          <w:i/>
          <w:iCs/>
          <w:noProof/>
          <w:sz w:val="18"/>
          <w:szCs w:val="24"/>
        </w:rPr>
        <w:t>Educational Psychology Review</w:t>
      </w:r>
      <w:r w:rsidRPr="00BA6A85">
        <w:rPr>
          <w:rFonts w:ascii="Linux Biolinum O" w:hAnsi="Linux Biolinum O" w:cs="Linux Biolinum O"/>
          <w:noProof/>
          <w:sz w:val="18"/>
          <w:szCs w:val="24"/>
        </w:rPr>
        <w:t xml:space="preserve"> 18, 2: 141–157. https://doi.org/10.1007/s10648-006-9005-4</w:t>
      </w:r>
    </w:p>
    <w:p w14:paraId="7B2AAD2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14.</w:t>
      </w:r>
      <w:r w:rsidRPr="00BA6A85">
        <w:rPr>
          <w:rFonts w:ascii="Linux Biolinum O" w:hAnsi="Linux Biolinum O" w:cs="Linux Biolinum O"/>
          <w:noProof/>
          <w:sz w:val="18"/>
          <w:szCs w:val="24"/>
        </w:rPr>
        <w:tab/>
        <w:t xml:space="preserve">Denise Gramss and Doreen Struve. 2009. Instructional videos for supporting older adults who use interactive systems. </w:t>
      </w:r>
      <w:r w:rsidRPr="00BA6A85">
        <w:rPr>
          <w:rFonts w:ascii="Linux Biolinum O" w:hAnsi="Linux Biolinum O" w:cs="Linux Biolinum O"/>
          <w:i/>
          <w:iCs/>
          <w:noProof/>
          <w:sz w:val="18"/>
          <w:szCs w:val="24"/>
        </w:rPr>
        <w:t>Educational Gerontology</w:t>
      </w:r>
      <w:r w:rsidRPr="00BA6A85">
        <w:rPr>
          <w:rFonts w:ascii="Linux Biolinum O" w:hAnsi="Linux Biolinum O" w:cs="Linux Biolinum O"/>
          <w:noProof/>
          <w:sz w:val="18"/>
          <w:szCs w:val="24"/>
        </w:rPr>
        <w:t xml:space="preserve"> 35, 2: 164–176. https://doi.org/10.1080/03601270802421434</w:t>
      </w:r>
    </w:p>
    <w:p w14:paraId="2F40C353"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15.</w:t>
      </w:r>
      <w:r w:rsidRPr="00BA6A85">
        <w:rPr>
          <w:rFonts w:ascii="Linux Biolinum O" w:hAnsi="Linux Biolinum O" w:cs="Linux Biolinum O"/>
          <w:noProof/>
          <w:sz w:val="18"/>
          <w:szCs w:val="24"/>
        </w:rPr>
        <w:tab/>
        <w:t xml:space="preserve">Carol A. Holland and Janet Fletcher. 2000. The effect of slowing speech rate at natural boundaries on older adults’ memory for auditorially presented stories. </w:t>
      </w:r>
      <w:r w:rsidRPr="00BA6A85">
        <w:rPr>
          <w:rFonts w:ascii="Linux Biolinum O" w:hAnsi="Linux Biolinum O" w:cs="Linux Biolinum O"/>
          <w:i/>
          <w:iCs/>
          <w:noProof/>
          <w:sz w:val="18"/>
          <w:szCs w:val="24"/>
        </w:rPr>
        <w:t>Australian Journal of Psychology</w:t>
      </w:r>
      <w:r w:rsidRPr="00BA6A85">
        <w:rPr>
          <w:rFonts w:ascii="Linux Biolinum O" w:hAnsi="Linux Biolinum O" w:cs="Linux Biolinum O"/>
          <w:noProof/>
          <w:sz w:val="18"/>
          <w:szCs w:val="24"/>
        </w:rPr>
        <w:t xml:space="preserve"> 52, 3: 149–154. https://doi.org/10.1080/00049530008255382</w:t>
      </w:r>
    </w:p>
    <w:p w14:paraId="62921633"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16.</w:t>
      </w:r>
      <w:r w:rsidRPr="00BA6A85">
        <w:rPr>
          <w:rFonts w:ascii="Linux Biolinum O" w:hAnsi="Linux Biolinum O" w:cs="Linux Biolinum O"/>
          <w:noProof/>
          <w:sz w:val="18"/>
          <w:szCs w:val="24"/>
        </w:rPr>
        <w:tab/>
        <w:t xml:space="preserve">Kerrie Laguna and Renée L. Babcock. 1997. Computer anxiety in young and older adults: </w:t>
      </w:r>
      <w:r w:rsidRPr="00BA6A85">
        <w:rPr>
          <w:rFonts w:ascii="Linux Biolinum O" w:hAnsi="Linux Biolinum O" w:cs="Linux Biolinum O"/>
          <w:noProof/>
          <w:sz w:val="18"/>
          <w:szCs w:val="24"/>
        </w:rPr>
        <w:lastRenderedPageBreak/>
        <w:t xml:space="preserve">Implications for human-computer interactions in older populations. </w:t>
      </w:r>
      <w:r w:rsidRPr="00BA6A85">
        <w:rPr>
          <w:rFonts w:ascii="Linux Biolinum O" w:hAnsi="Linux Biolinum O" w:cs="Linux Biolinum O"/>
          <w:i/>
          <w:iCs/>
          <w:noProof/>
          <w:sz w:val="18"/>
          <w:szCs w:val="24"/>
        </w:rPr>
        <w:t>Computers in Human Behavior</w:t>
      </w:r>
      <w:r w:rsidRPr="00BA6A85">
        <w:rPr>
          <w:rFonts w:ascii="Linux Biolinum O" w:hAnsi="Linux Biolinum O" w:cs="Linux Biolinum O"/>
          <w:noProof/>
          <w:sz w:val="18"/>
          <w:szCs w:val="24"/>
        </w:rPr>
        <w:t xml:space="preserve"> 13, 3: 317–326. https://doi.org/10.1016/S0747-5632(97)00012-5</w:t>
      </w:r>
    </w:p>
    <w:p w14:paraId="196A9492"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17.</w:t>
      </w:r>
      <w:r w:rsidRPr="00BA6A85">
        <w:rPr>
          <w:rFonts w:ascii="Linux Biolinum O" w:hAnsi="Linux Biolinum O" w:cs="Linux Biolinum O"/>
          <w:noProof/>
          <w:sz w:val="18"/>
          <w:szCs w:val="24"/>
        </w:rPr>
        <w:tab/>
        <w:t xml:space="preserve">Rock Leung, Charlotte Tang, Shathel Haddad, Joanna McGrenere, Peter Graf, and Vilia Ingriany. 2012. How older adults learn to use mobile devices: Survey and field investigations. </w:t>
      </w:r>
      <w:r w:rsidRPr="00BA6A85">
        <w:rPr>
          <w:rFonts w:ascii="Linux Biolinum O" w:hAnsi="Linux Biolinum O" w:cs="Linux Biolinum O"/>
          <w:i/>
          <w:iCs/>
          <w:noProof/>
          <w:sz w:val="18"/>
          <w:szCs w:val="24"/>
        </w:rPr>
        <w:t>ACM Transactions on Accessible Computing</w:t>
      </w:r>
      <w:r w:rsidRPr="00BA6A85">
        <w:rPr>
          <w:rFonts w:ascii="Linux Biolinum O" w:hAnsi="Linux Biolinum O" w:cs="Linux Biolinum O"/>
          <w:noProof/>
          <w:sz w:val="18"/>
          <w:szCs w:val="24"/>
        </w:rPr>
        <w:t xml:space="preserve"> 4, 3. https://doi.org/10.1145/2399193.2399195</w:t>
      </w:r>
    </w:p>
    <w:p w14:paraId="28D26A0D"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18.</w:t>
      </w:r>
      <w:r w:rsidRPr="00BA6A85">
        <w:rPr>
          <w:rFonts w:ascii="Linux Biolinum O" w:hAnsi="Linux Biolinum O" w:cs="Linux Biolinum O"/>
          <w:noProof/>
          <w:sz w:val="18"/>
          <w:szCs w:val="24"/>
        </w:rPr>
        <w:tab/>
        <w:t xml:space="preserve">F H Marcellini Mollenkopf L Spazzafumo I Ruoppila, Fiorella Marcellini, Heidrun Mollenkopf, Liana Spazzafumo, and Isto Ruoppila. 2000. </w:t>
      </w:r>
      <w:r w:rsidRPr="00BA6A85">
        <w:rPr>
          <w:rFonts w:ascii="Linux Biolinum O" w:hAnsi="Linux Biolinum O" w:cs="Linux Biolinum O"/>
          <w:i/>
          <w:iCs/>
          <w:noProof/>
          <w:sz w:val="18"/>
          <w:szCs w:val="24"/>
        </w:rPr>
        <w:t>Acceptance and use of technological solutions by the elderly in the outdoor environment: findings from a European survey</w:t>
      </w:r>
      <w:r w:rsidRPr="00BA6A85">
        <w:rPr>
          <w:rFonts w:ascii="Linux Biolinum O" w:hAnsi="Linux Biolinum O" w:cs="Linux Biolinum O"/>
          <w:noProof/>
          <w:sz w:val="18"/>
          <w:szCs w:val="24"/>
        </w:rPr>
        <w:t xml:space="preserve">. </w:t>
      </w:r>
    </w:p>
    <w:p w14:paraId="2B3B335D"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19.</w:t>
      </w:r>
      <w:r w:rsidRPr="00BA6A85">
        <w:rPr>
          <w:rFonts w:ascii="Linux Biolinum O" w:hAnsi="Linux Biolinum O" w:cs="Linux Biolinum O"/>
          <w:noProof/>
          <w:sz w:val="18"/>
          <w:szCs w:val="24"/>
        </w:rPr>
        <w:tab/>
        <w:t xml:space="preserve">Richard E. Mayer. 2014. Cognitive theory of multimedia learning. </w:t>
      </w:r>
      <w:r w:rsidRPr="00BA6A85">
        <w:rPr>
          <w:rFonts w:ascii="Linux Biolinum O" w:hAnsi="Linux Biolinum O" w:cs="Linux Biolinum O"/>
          <w:i/>
          <w:iCs/>
          <w:noProof/>
          <w:sz w:val="18"/>
          <w:szCs w:val="24"/>
        </w:rPr>
        <w:t>The Cambridge Handbook of Multimedia Learning, Second Edition</w:t>
      </w:r>
      <w:r w:rsidRPr="00BA6A85">
        <w:rPr>
          <w:rFonts w:ascii="Linux Biolinum O" w:hAnsi="Linux Biolinum O" w:cs="Linux Biolinum O"/>
          <w:noProof/>
          <w:sz w:val="18"/>
          <w:szCs w:val="24"/>
        </w:rPr>
        <w:t>: 43–71. https://doi.org/10.1017/CBO9781139547369.005</w:t>
      </w:r>
    </w:p>
    <w:p w14:paraId="192E4AE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20.</w:t>
      </w:r>
      <w:r w:rsidRPr="00BA6A85">
        <w:rPr>
          <w:rFonts w:ascii="Linux Biolinum O" w:hAnsi="Linux Biolinum O" w:cs="Linux Biolinum O"/>
          <w:noProof/>
          <w:sz w:val="18"/>
          <w:szCs w:val="24"/>
        </w:rPr>
        <w:tab/>
        <w:t xml:space="preserve">Scott D. Moffat, Alan B. Zonderman, and Susan M. Resnick. 2001. Age differences in spatial memory in a virtual environment navigation task. </w:t>
      </w:r>
      <w:r w:rsidRPr="00BA6A85">
        <w:rPr>
          <w:rFonts w:ascii="Linux Biolinum O" w:hAnsi="Linux Biolinum O" w:cs="Linux Biolinum O"/>
          <w:i/>
          <w:iCs/>
          <w:noProof/>
          <w:sz w:val="18"/>
          <w:szCs w:val="24"/>
        </w:rPr>
        <w:t>Neurobiology of Aging</w:t>
      </w:r>
      <w:r w:rsidRPr="00BA6A85">
        <w:rPr>
          <w:rFonts w:ascii="Linux Biolinum O" w:hAnsi="Linux Biolinum O" w:cs="Linux Biolinum O"/>
          <w:noProof/>
          <w:sz w:val="18"/>
          <w:szCs w:val="24"/>
        </w:rPr>
        <w:t xml:space="preserve"> 22, 5: 787–796. https://doi.org/10.1016/S0197-4580(01)00251-2</w:t>
      </w:r>
    </w:p>
    <w:p w14:paraId="1FFD65A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21.</w:t>
      </w:r>
      <w:r w:rsidRPr="00BA6A85">
        <w:rPr>
          <w:rFonts w:ascii="Linux Biolinum O" w:hAnsi="Linux Biolinum O" w:cs="Linux Biolinum O"/>
          <w:noProof/>
          <w:sz w:val="18"/>
          <w:szCs w:val="24"/>
        </w:rPr>
        <w:tab/>
        <w:t xml:space="preserve">Amy L. Mykityshyn, Arthur D. Fisk, and Wendy A. Rogers. 2002. Learning to use a home medical device: Mediating age-related differences with training. </w:t>
      </w:r>
      <w:r w:rsidRPr="00BA6A85">
        <w:rPr>
          <w:rFonts w:ascii="Linux Biolinum O" w:hAnsi="Linux Biolinum O" w:cs="Linux Biolinum O"/>
          <w:i/>
          <w:iCs/>
          <w:noProof/>
          <w:sz w:val="18"/>
          <w:szCs w:val="24"/>
        </w:rPr>
        <w:t>Human Factors</w:t>
      </w:r>
      <w:r w:rsidRPr="00BA6A85">
        <w:rPr>
          <w:rFonts w:ascii="Linux Biolinum O" w:hAnsi="Linux Biolinum O" w:cs="Linux Biolinum O"/>
          <w:noProof/>
          <w:sz w:val="18"/>
          <w:szCs w:val="24"/>
        </w:rPr>
        <w:t xml:space="preserve"> 44, 3: 354–364. https://doi.org/10.1518/0018720024497727</w:t>
      </w:r>
    </w:p>
    <w:p w14:paraId="57308AC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22.</w:t>
      </w:r>
      <w:r w:rsidRPr="00BA6A85">
        <w:rPr>
          <w:rFonts w:ascii="Linux Biolinum O" w:hAnsi="Linux Biolinum O" w:cs="Linux Biolinum O"/>
          <w:noProof/>
          <w:sz w:val="18"/>
          <w:szCs w:val="24"/>
        </w:rPr>
        <w:tab/>
        <w:t xml:space="preserve">Sankaran N. Nair, Chin Chin Lee, and Sara J. Czaja. 2005. Older adults and attitutdes towards computers: Have they changed with recent advances in technology? </w:t>
      </w:r>
      <w:r w:rsidRPr="00BA6A85">
        <w:rPr>
          <w:rFonts w:ascii="Linux Biolinum O" w:hAnsi="Linux Biolinum O" w:cs="Linux Biolinum O"/>
          <w:i/>
          <w:iCs/>
          <w:noProof/>
          <w:sz w:val="18"/>
          <w:szCs w:val="24"/>
        </w:rPr>
        <w:t>Proceedings of the Human Factors and Ergonomics Society</w:t>
      </w:r>
      <w:r w:rsidRPr="00BA6A85">
        <w:rPr>
          <w:rFonts w:ascii="Linux Biolinum O" w:hAnsi="Linux Biolinum O" w:cs="Linux Biolinum O"/>
          <w:noProof/>
          <w:sz w:val="18"/>
          <w:szCs w:val="24"/>
        </w:rPr>
        <w:t>: 154–157. https://doi.org/10.1177/154193120504900201</w:t>
      </w:r>
    </w:p>
    <w:p w14:paraId="7C49FF50"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23.</w:t>
      </w:r>
      <w:r w:rsidRPr="00BA6A85">
        <w:rPr>
          <w:rFonts w:ascii="Linux Biolinum O" w:hAnsi="Linux Biolinum O" w:cs="Linux Biolinum O"/>
          <w:noProof/>
          <w:sz w:val="18"/>
          <w:szCs w:val="24"/>
        </w:rPr>
        <w:tab/>
        <w:t xml:space="preserve">Amy Ogan, Vincent Aleven, and Christopher Jones. 2008. Pause, predict, and ponder: Use of narrative videos to improve cultural discussion and learning. </w:t>
      </w:r>
      <w:r w:rsidRPr="00BA6A85">
        <w:rPr>
          <w:rFonts w:ascii="Linux Biolinum O" w:hAnsi="Linux Biolinum O" w:cs="Linux Biolinum O"/>
          <w:i/>
          <w:iCs/>
          <w:noProof/>
          <w:sz w:val="18"/>
          <w:szCs w:val="24"/>
        </w:rPr>
        <w:t>Conference on Human Factors in Computing Systems - Proceedings</w:t>
      </w:r>
      <w:r w:rsidRPr="00BA6A85">
        <w:rPr>
          <w:rFonts w:ascii="Linux Biolinum O" w:hAnsi="Linux Biolinum O" w:cs="Linux Biolinum O"/>
          <w:noProof/>
          <w:sz w:val="18"/>
          <w:szCs w:val="24"/>
        </w:rPr>
        <w:t>: 155–162. https://doi.org/10.1145/1357054.1357081</w:t>
      </w:r>
    </w:p>
    <w:p w14:paraId="3DD4914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24.</w:t>
      </w:r>
      <w:r w:rsidRPr="00BA6A85">
        <w:rPr>
          <w:rFonts w:ascii="Linux Biolinum O" w:hAnsi="Linux Biolinum O" w:cs="Linux Biolinum O"/>
          <w:noProof/>
          <w:sz w:val="18"/>
          <w:szCs w:val="24"/>
        </w:rPr>
        <w:tab/>
        <w:t xml:space="preserve">Katherine E. Olson, Marita A. O’Brien, Wendy A. Rogers, and Neil Charness. 2011. Diffusion of technology: Frequency of use for younger and older adults. </w:t>
      </w:r>
      <w:r w:rsidRPr="00BA6A85">
        <w:rPr>
          <w:rFonts w:ascii="Linux Biolinum O" w:hAnsi="Linux Biolinum O" w:cs="Linux Biolinum O"/>
          <w:i/>
          <w:iCs/>
          <w:noProof/>
          <w:sz w:val="18"/>
          <w:szCs w:val="24"/>
        </w:rPr>
        <w:t>Ageing International</w:t>
      </w:r>
      <w:r w:rsidRPr="00BA6A85">
        <w:rPr>
          <w:rFonts w:ascii="Linux Biolinum O" w:hAnsi="Linux Biolinum O" w:cs="Linux Biolinum O"/>
          <w:noProof/>
          <w:sz w:val="18"/>
          <w:szCs w:val="24"/>
        </w:rPr>
        <w:t xml:space="preserve"> 36, 1: 123–145. https://doi.org/10.1007/s12126-010-9077-9</w:t>
      </w:r>
    </w:p>
    <w:p w14:paraId="1ED63C5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25.</w:t>
      </w:r>
      <w:r w:rsidRPr="00BA6A85">
        <w:rPr>
          <w:rFonts w:ascii="Linux Biolinum O" w:hAnsi="Linux Biolinum O" w:cs="Linux Biolinum O"/>
          <w:noProof/>
          <w:sz w:val="18"/>
          <w:szCs w:val="24"/>
        </w:rPr>
        <w:tab/>
        <w:t xml:space="preserve">Richard Pak, Wendy A. Rogers, and Arthur D. Fisk. 2006. Spatial ability subfactors and their influences on a computer-based information search task. </w:t>
      </w:r>
      <w:r w:rsidRPr="00BA6A85">
        <w:rPr>
          <w:rFonts w:ascii="Linux Biolinum O" w:hAnsi="Linux Biolinum O" w:cs="Linux Biolinum O"/>
          <w:i/>
          <w:iCs/>
          <w:noProof/>
          <w:sz w:val="18"/>
          <w:szCs w:val="24"/>
        </w:rPr>
        <w:t>Human Factors</w:t>
      </w:r>
      <w:r w:rsidRPr="00BA6A85">
        <w:rPr>
          <w:rFonts w:ascii="Linux Biolinum O" w:hAnsi="Linux Biolinum O" w:cs="Linux Biolinum O"/>
          <w:noProof/>
          <w:sz w:val="18"/>
          <w:szCs w:val="24"/>
        </w:rPr>
        <w:t xml:space="preserve"> 48, 1: 154–165. https://doi.org/10.1518/001872006776412180</w:t>
      </w:r>
    </w:p>
    <w:p w14:paraId="1BD4BC01"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26.</w:t>
      </w:r>
      <w:r w:rsidRPr="00BA6A85">
        <w:rPr>
          <w:rFonts w:ascii="Linux Biolinum O" w:hAnsi="Linux Biolinum O" w:cs="Linux Biolinum O"/>
          <w:noProof/>
          <w:sz w:val="18"/>
          <w:szCs w:val="24"/>
        </w:rPr>
        <w:tab/>
        <w:t>Suporn Pongnumkul, Mira Dontcheva, Wilmot Li, Jue Wang, Lubomir Bourdev, Shai Avidan, and Michael F. Cohen. 2011. Pause-and-play. 135. https://doi.org/10.1145/2047196.2047213</w:t>
      </w:r>
    </w:p>
    <w:p w14:paraId="4B3D3E44"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27.</w:t>
      </w:r>
      <w:r w:rsidRPr="00BA6A85">
        <w:rPr>
          <w:rFonts w:ascii="Linux Biolinum O" w:hAnsi="Linux Biolinum O" w:cs="Linux Biolinum O"/>
          <w:noProof/>
          <w:sz w:val="18"/>
          <w:szCs w:val="24"/>
        </w:rPr>
        <w:tab/>
        <w:t xml:space="preserve">Edmundo A Sierra, Arthur D Fisk, and Wendy A Rogers. </w:t>
      </w:r>
      <w:r w:rsidRPr="00BA6A85">
        <w:rPr>
          <w:rFonts w:ascii="Linux Biolinum O" w:hAnsi="Linux Biolinum O" w:cs="Linux Biolinum O"/>
          <w:i/>
          <w:iCs/>
          <w:noProof/>
          <w:sz w:val="18"/>
          <w:szCs w:val="24"/>
        </w:rPr>
        <w:t>MATCHING INSTRUCTIONAL MEDIA WITH INSTRUCTIONAL DEMANDS</w:t>
      </w:r>
      <w:r w:rsidRPr="00BA6A85">
        <w:rPr>
          <w:rFonts w:ascii="Linux Biolinum O" w:hAnsi="Linux Biolinum O" w:cs="Linux Biolinum O"/>
          <w:noProof/>
          <w:sz w:val="18"/>
          <w:szCs w:val="24"/>
        </w:rPr>
        <w:t xml:space="preserve">. </w:t>
      </w:r>
    </w:p>
    <w:p w14:paraId="078A909F"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28.</w:t>
      </w:r>
      <w:r w:rsidRPr="00BA6A85">
        <w:rPr>
          <w:rFonts w:ascii="Linux Biolinum O" w:hAnsi="Linux Biolinum O" w:cs="Linux Biolinum O"/>
          <w:noProof/>
          <w:sz w:val="18"/>
          <w:szCs w:val="24"/>
        </w:rPr>
        <w:tab/>
        <w:t xml:space="preserve">Jeff A. Small, Elaine S. Andersen, and Daniel Kempler. 1997. Effects of working memory capacity on understanding rate-altered speech. </w:t>
      </w:r>
      <w:r w:rsidRPr="00BA6A85">
        <w:rPr>
          <w:rFonts w:ascii="Linux Biolinum O" w:hAnsi="Linux Biolinum O" w:cs="Linux Biolinum O"/>
          <w:i/>
          <w:iCs/>
          <w:noProof/>
          <w:sz w:val="18"/>
          <w:szCs w:val="24"/>
        </w:rPr>
        <w:t>Aging, Neuropsychology, and Cognition</w:t>
      </w:r>
      <w:r w:rsidRPr="00BA6A85">
        <w:rPr>
          <w:rFonts w:ascii="Linux Biolinum O" w:hAnsi="Linux Biolinum O" w:cs="Linux Biolinum O"/>
          <w:noProof/>
          <w:sz w:val="18"/>
          <w:szCs w:val="24"/>
        </w:rPr>
        <w:t xml:space="preserve"> 4, 2: 126–139. https://doi.org/10.1080/13825589708256641</w:t>
      </w:r>
    </w:p>
    <w:p w14:paraId="69DAD609"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29.</w:t>
      </w:r>
      <w:r w:rsidRPr="00BA6A85">
        <w:rPr>
          <w:rFonts w:ascii="Linux Biolinum O" w:hAnsi="Linux Biolinum O" w:cs="Linux Biolinum O"/>
          <w:noProof/>
          <w:sz w:val="18"/>
          <w:szCs w:val="24"/>
        </w:rPr>
        <w:tab/>
        <w:t xml:space="preserve">M. Tacken, F. Marcellini, H. Mollenkopf, I. Ruoppila, and Z. Széman. 2005. Use and acceptance of new technology by older people. Findings of the international MOBILATE survey: ‘Enhancing mobility in later life.’ </w:t>
      </w:r>
      <w:r w:rsidRPr="00BA6A85">
        <w:rPr>
          <w:rFonts w:ascii="Linux Biolinum O" w:hAnsi="Linux Biolinum O" w:cs="Linux Biolinum O"/>
          <w:i/>
          <w:iCs/>
          <w:noProof/>
          <w:sz w:val="18"/>
          <w:szCs w:val="24"/>
        </w:rPr>
        <w:t>Gerontechnology</w:t>
      </w:r>
      <w:r w:rsidRPr="00BA6A85">
        <w:rPr>
          <w:rFonts w:ascii="Linux Biolinum O" w:hAnsi="Linux Biolinum O" w:cs="Linux Biolinum O"/>
          <w:noProof/>
          <w:sz w:val="18"/>
          <w:szCs w:val="24"/>
        </w:rPr>
        <w:t xml:space="preserve"> 3, 3. https://doi.org/10.4017/gt.2005.03.03.002.00</w:t>
      </w:r>
    </w:p>
    <w:p w14:paraId="0B5212E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30.</w:t>
      </w:r>
      <w:r w:rsidRPr="00BA6A85">
        <w:rPr>
          <w:rFonts w:ascii="Linux Biolinum O" w:hAnsi="Linux Biolinum O" w:cs="Linux Biolinum O"/>
          <w:noProof/>
          <w:sz w:val="18"/>
          <w:szCs w:val="24"/>
        </w:rPr>
        <w:tab/>
        <w:t xml:space="preserve">N. Tubi and A. Calev. 1989. Verbal and visuospatial recall by younger and older subjects: use of matched tasks. </w:t>
      </w:r>
      <w:r w:rsidRPr="00BA6A85">
        <w:rPr>
          <w:rFonts w:ascii="Linux Biolinum O" w:hAnsi="Linux Biolinum O" w:cs="Linux Biolinum O"/>
          <w:i/>
          <w:iCs/>
          <w:noProof/>
          <w:sz w:val="18"/>
          <w:szCs w:val="24"/>
        </w:rPr>
        <w:t>Psychology and aging</w:t>
      </w:r>
      <w:r w:rsidRPr="00BA6A85">
        <w:rPr>
          <w:rFonts w:ascii="Linux Biolinum O" w:hAnsi="Linux Biolinum O" w:cs="Linux Biolinum O"/>
          <w:noProof/>
          <w:sz w:val="18"/>
          <w:szCs w:val="24"/>
        </w:rPr>
        <w:t xml:space="preserve"> 4, 4: 493–495. https://doi.org/10.1037/0882-7974.4.4.493</w:t>
      </w:r>
    </w:p>
    <w:p w14:paraId="66ABF684"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31.</w:t>
      </w:r>
      <w:r w:rsidRPr="00BA6A85">
        <w:rPr>
          <w:rFonts w:ascii="Linux Biolinum O" w:hAnsi="Linux Biolinum O" w:cs="Linux Biolinum O"/>
          <w:noProof/>
          <w:sz w:val="18"/>
          <w:szCs w:val="24"/>
        </w:rPr>
        <w:tab/>
        <w:t>What They Watch Online | Pew Research Center. Retrieved October 23, 2020 from https://www.pewresearch.org/internet/2007/07/25/what-they-watch-online/</w:t>
      </w:r>
    </w:p>
    <w:p w14:paraId="6E1D148B"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32.</w:t>
      </w:r>
      <w:r w:rsidRPr="00BA6A85">
        <w:rPr>
          <w:rFonts w:ascii="Linux Biolinum O" w:hAnsi="Linux Biolinum O" w:cs="Linux Biolinum O"/>
          <w:noProof/>
          <w:sz w:val="18"/>
          <w:szCs w:val="24"/>
        </w:rPr>
        <w:tab/>
        <w:t xml:space="preserve">1997_-_Theodore_Bashore_-_TheDeclineofCognitiveProcessingSpeedinOldAge[retrieved_2021-02-18].pdf. </w:t>
      </w:r>
    </w:p>
    <w:p w14:paraId="6CAA1C98"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33.</w:t>
      </w:r>
      <w:r w:rsidRPr="00BA6A85">
        <w:rPr>
          <w:rFonts w:ascii="Linux Biolinum O" w:hAnsi="Linux Biolinum O" w:cs="Linux Biolinum O"/>
          <w:noProof/>
          <w:sz w:val="18"/>
          <w:szCs w:val="24"/>
        </w:rPr>
        <w:tab/>
        <w:t>The National Center for Voice and Speech - Tutorials. Retrieved April 23, 2021 from http://www.ncvs.org/ncvs/tutorials/voiceprod/tutorial/quality.html</w:t>
      </w:r>
    </w:p>
    <w:p w14:paraId="5517D60C"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34.</w:t>
      </w:r>
      <w:r w:rsidRPr="00BA6A85">
        <w:rPr>
          <w:rFonts w:ascii="Linux Biolinum O" w:hAnsi="Linux Biolinum O" w:cs="Linux Biolinum O"/>
          <w:noProof/>
          <w:sz w:val="18"/>
          <w:szCs w:val="24"/>
        </w:rPr>
        <w:tab/>
        <w:t xml:space="preserve">Social foundations of thought and action: A social cognitive theory. - PsycNET. </w:t>
      </w:r>
    </w:p>
    <w:p w14:paraId="0E7B7AAE"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35.</w:t>
      </w:r>
      <w:r w:rsidRPr="00BA6A85">
        <w:rPr>
          <w:rFonts w:ascii="Linux Biolinum O" w:hAnsi="Linux Biolinum O" w:cs="Linux Biolinum O"/>
          <w:noProof/>
          <w:sz w:val="18"/>
          <w:szCs w:val="24"/>
        </w:rPr>
        <w:tab/>
        <w:t>What Noises Cause Hearing Loss? | NCEH | CDC. Retrieved June 12, 2021 from https://www.cdc.gov/nceh/hearing_loss/what_noises_cause_hearing_loss.html</w:t>
      </w:r>
    </w:p>
    <w:p w14:paraId="321E2367"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szCs w:val="24"/>
        </w:rPr>
      </w:pPr>
      <w:r w:rsidRPr="00BA6A85">
        <w:rPr>
          <w:rFonts w:ascii="Linux Biolinum O" w:hAnsi="Linux Biolinum O" w:cs="Linux Biolinum O"/>
          <w:noProof/>
          <w:sz w:val="18"/>
          <w:szCs w:val="24"/>
        </w:rPr>
        <w:t>36.</w:t>
      </w:r>
      <w:r w:rsidRPr="00BA6A85">
        <w:rPr>
          <w:rFonts w:ascii="Linux Biolinum O" w:hAnsi="Linux Biolinum O" w:cs="Linux Biolinum O"/>
          <w:noProof/>
          <w:sz w:val="18"/>
          <w:szCs w:val="24"/>
        </w:rPr>
        <w:tab/>
        <w:t>Pauses can make or break a conversation -- ScienceDaily. Retrieved June 5, 2021 from https://www.sciencedaily.com/releases/2015/09/150930110555.htm</w:t>
      </w:r>
    </w:p>
    <w:p w14:paraId="4940F71E" w14:textId="77777777" w:rsidR="00BA6A85" w:rsidRPr="00BA6A85" w:rsidRDefault="00BA6A85" w:rsidP="00BA6A85">
      <w:pPr>
        <w:widowControl w:val="0"/>
        <w:autoSpaceDE w:val="0"/>
        <w:autoSpaceDN w:val="0"/>
        <w:adjustRightInd w:val="0"/>
        <w:spacing w:after="0" w:line="240" w:lineRule="auto"/>
        <w:ind w:left="640" w:hanging="640"/>
        <w:rPr>
          <w:rFonts w:ascii="Linux Biolinum O" w:hAnsi="Linux Biolinum O" w:cs="Linux Biolinum O"/>
          <w:noProof/>
          <w:sz w:val="18"/>
        </w:rPr>
      </w:pPr>
      <w:r w:rsidRPr="00BA6A85">
        <w:rPr>
          <w:rFonts w:ascii="Linux Biolinum O" w:hAnsi="Linux Biolinum O" w:cs="Linux Biolinum O"/>
          <w:noProof/>
          <w:sz w:val="18"/>
          <w:szCs w:val="24"/>
        </w:rPr>
        <w:t>37.</w:t>
      </w:r>
      <w:r w:rsidRPr="00BA6A85">
        <w:rPr>
          <w:rFonts w:ascii="Linux Biolinum O" w:hAnsi="Linux Biolinum O" w:cs="Linux Biolinum O"/>
          <w:noProof/>
          <w:sz w:val="18"/>
          <w:szCs w:val="24"/>
        </w:rPr>
        <w:tab/>
        <w:t>By the numbers: May 2016. Retrieved August 31, 2021 from https://www.apa.org/monitor/2016/05/numbers</w:t>
      </w:r>
    </w:p>
    <w:p w14:paraId="70D812EA" w14:textId="04C40DA2" w:rsidR="005B434B" w:rsidRPr="00B1638F" w:rsidRDefault="00DF1F52" w:rsidP="00B83086">
      <w:pPr>
        <w:pStyle w:val="AppendixH2"/>
        <w:spacing w:before="0" w:after="0" w:line="240" w:lineRule="auto"/>
      </w:pPr>
      <w:r>
        <w:fldChar w:fldCharType="end"/>
      </w:r>
      <w:bookmarkStart w:id="29" w:name="sbmn"/>
      <w:bookmarkEnd w:id="29"/>
    </w:p>
    <w:sectPr w:rsidR="005B434B" w:rsidRPr="00B1638F" w:rsidSect="00C00D2D">
      <w:headerReference w:type="even" r:id="rId27"/>
      <w:headerReference w:type="default" r:id="rId28"/>
      <w:footerReference w:type="even" r:id="rId29"/>
      <w:footerReference w:type="default" r:id="rId30"/>
      <w:headerReference w:type="first" r:id="rId31"/>
      <w:footerReference w:type="first" r:id="rId32"/>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Khai Truong" w:date="2021-09-08T15:16:00Z" w:initials="KT">
    <w:p w14:paraId="52FE740C" w14:textId="77777777" w:rsidR="00766DA2" w:rsidRDefault="00766DA2">
      <w:pPr>
        <w:pStyle w:val="ab"/>
      </w:pPr>
      <w:r>
        <w:rPr>
          <w:rStyle w:val="aa"/>
        </w:rPr>
        <w:annotationRef/>
      </w:r>
      <w:r>
        <w:t>Where as the slowing method was implemented similar to the literature, you came up with your own method here (or at least I think you did?)</w:t>
      </w:r>
    </w:p>
    <w:p w14:paraId="2DD0F431" w14:textId="77777777" w:rsidR="00766DA2" w:rsidRDefault="00766DA2">
      <w:pPr>
        <w:pStyle w:val="ab"/>
      </w:pPr>
    </w:p>
    <w:p w14:paraId="3BA597E7" w14:textId="0BF55227" w:rsidR="00766DA2" w:rsidRDefault="00766DA2">
      <w:pPr>
        <w:pStyle w:val="ab"/>
      </w:pPr>
      <w:r>
        <w:t xml:space="preserve">In the previous section, you say: “we achieved this rate using a uniform adjustment factor as done in prior works </w:t>
      </w:r>
      <w:r>
        <w:fldChar w:fldCharType="begin" w:fldLock="1"/>
      </w:r>
      <w:r>
        <w:instrText>ADDIN CSL_CITATION {"citationItems":[{"id":"ITEM-1","itemData":{"DOI":"10.1288/00005537-195705000-00003","ISSN":"0023-852X","PMID":"13429911","author":[{"dropping-particle":"","family":"Caleako","given":"C.","non-dropping-particle":"","parse-names":false,"suffix":""},{"dropping-particle":"","family":"Lazzaroni","given":"A.","non-dropping-particle":"","parse-names":false,"suffix":""}],"container-title":"The Laryngoscope","id":"ITEM-1","issue":"5","issued":{"date-parts":[["1957","5","1"]]},"page":"410???419","publisher":"Wiley","title":"SPEECH INTELLIGIBILITY IN RELATION TO THE SPEED OF THE MESSAGE","type":"article-journal","volume":"67"},"uris":["http://www.mendeley.com/documents/?uuid=f9c9dc3e-42e9-3ec5-98b4-afaf620982b3"]},{"id":"ITEM-2","itemData":{"DOI":"10.3109/03005368709076408","ISSN":"03005364","PMID":"3304489","author":[{"dropping-particle":"","family":"Cohen","given":"Gillian","non-dropping-particle":"","parse-names":false,"suffix":""}],"container-title":"British Journal of Audiology","id":"ITEM-2","issue":"3","issued":{"date-parts":[["1987"]]},"page":"221-226","title":"Review article: Speech comprehension in the elderly: The effects of cognitive changes","type":"article-journal","volume":"21"},"uris":["http://www.mendeley.com/documents/?uuid=28c9cdd2-625b-48f6-af38-f400607b1a7d"]}],"mendeley":{"formattedCitation":"[4,6]","plainTextFormattedCitation":"[4,6]","previouslyFormattedCitation":"[4,6]"},"properties":{"noteIndex":0},"schema":"https://github.com/citation-style-language/schema/raw/master/csl-citation.json"}</w:instrText>
      </w:r>
      <w:r>
        <w:fldChar w:fldCharType="separate"/>
      </w:r>
      <w:r w:rsidRPr="008420A0">
        <w:rPr>
          <w:noProof/>
        </w:rPr>
        <w:t>[4,6]</w:t>
      </w:r>
      <w:r>
        <w:fldChar w:fldCharType="end"/>
      </w:r>
      <w:r>
        <w:t xml:space="preserve">. “ An obvious issue for reviewers will be a) is your auto-pause different from the literature? If yes, how so, if no, how is it similar, or what is it similar to. b) WHY is it different (when it is different). Can you add text (track changes so I can see them) to address these two points (a &amp; </w:t>
      </w:r>
      <w:proofErr w:type="gramStart"/>
      <w:r>
        <w:t>b).</w:t>
      </w:r>
      <w:proofErr w:type="gramEnd"/>
    </w:p>
  </w:comment>
  <w:comment w:id="8" w:author="陆铖" w:date="2021-09-09T11:15:00Z" w:initials="陆铖">
    <w:p w14:paraId="7FBB6C29" w14:textId="57C36AEE" w:rsidR="0034286F" w:rsidRDefault="0034286F">
      <w:pPr>
        <w:pStyle w:val="ab"/>
      </w:pPr>
      <w:r>
        <w:rPr>
          <w:rStyle w:val="aa"/>
        </w:rPr>
        <w:annotationRef/>
      </w:r>
      <w:r>
        <w:rPr>
          <w:rFonts w:hint="eastAsia"/>
        </w:rPr>
        <w:t>A</w:t>
      </w:r>
      <w:r>
        <w:t xml:space="preserve">lt text: </w:t>
      </w:r>
      <w:r w:rsidRPr="0034286F">
        <w:t>A figures shows the web-based study interface for the study. The web interface is composed of a text component describing the task and ta video component playing the instructional video.</w:t>
      </w:r>
    </w:p>
  </w:comment>
  <w:comment w:id="10" w:author="陆铖" w:date="2021-09-09T11:16:00Z" w:initials="陆铖">
    <w:p w14:paraId="58C570B4" w14:textId="46183C8B" w:rsidR="00786A50" w:rsidRDefault="00786A50">
      <w:pPr>
        <w:pStyle w:val="ab"/>
      </w:pPr>
      <w:r>
        <w:rPr>
          <w:rStyle w:val="aa"/>
        </w:rPr>
        <w:annotationRef/>
      </w:r>
      <w:r>
        <w:rPr>
          <w:rFonts w:hint="eastAsia"/>
        </w:rPr>
        <w:t>A</w:t>
      </w:r>
      <w:r>
        <w:t xml:space="preserve"> table providing the details of each instructional video. The details include the length, the number of auto-pauses inserted, the average speech rate, and the auto-pause time points for each instructional video. </w:t>
      </w:r>
    </w:p>
  </w:comment>
  <w:comment w:id="12" w:author="陆铖" w:date="2021-09-09T11:17:00Z" w:initials="陆铖">
    <w:p w14:paraId="2AD769DA" w14:textId="08650B01" w:rsidR="00786A50" w:rsidRDefault="00786A50">
      <w:pPr>
        <w:pStyle w:val="ab"/>
      </w:pPr>
      <w:r>
        <w:rPr>
          <w:rStyle w:val="aa"/>
        </w:rPr>
        <w:annotationRef/>
      </w:r>
      <w:r>
        <w:rPr>
          <w:rFonts w:hint="eastAsia"/>
        </w:rPr>
        <w:t>A</w:t>
      </w:r>
      <w:r>
        <w:t xml:space="preserve"> table detailing the three-by-three Graeco Latin square design for Study 1. In the table, three </w:t>
      </w:r>
      <w:r w:rsidR="002A2661">
        <w:t>test</w:t>
      </w:r>
      <w:r>
        <w:t xml:space="preserve"> conditions and three task scenarios are counterbalanced. </w:t>
      </w:r>
    </w:p>
  </w:comment>
  <w:comment w:id="14" w:author="陆铖" w:date="2021-09-09T11:20:00Z" w:initials="陆铖">
    <w:p w14:paraId="79D0802A" w14:textId="23B12F4D" w:rsidR="00786A50" w:rsidRDefault="00786A50">
      <w:pPr>
        <w:pStyle w:val="ab"/>
      </w:pPr>
      <w:r>
        <w:rPr>
          <w:rStyle w:val="aa"/>
        </w:rPr>
        <w:annotationRef/>
      </w:r>
      <w:r>
        <w:rPr>
          <w:rFonts w:hint="eastAsia"/>
        </w:rPr>
        <w:t>A</w:t>
      </w:r>
      <w:r>
        <w:t xml:space="preserve"> table summarizing </w:t>
      </w:r>
      <w:r w:rsidR="002A2661">
        <w:t xml:space="preserve">the completion time, the number of pauses, the satisfaction ratings for each of the three conditions: control, auto-pausing and slowing. </w:t>
      </w:r>
    </w:p>
  </w:comment>
  <w:comment w:id="16" w:author="陆铖" w:date="2021-09-09T11:25:00Z" w:initials="陆铖">
    <w:p w14:paraId="35733214" w14:textId="5BE1607A" w:rsidR="002A2661" w:rsidRDefault="002A2661">
      <w:pPr>
        <w:pStyle w:val="ab"/>
      </w:pPr>
      <w:r>
        <w:rPr>
          <w:rStyle w:val="aa"/>
        </w:rPr>
        <w:annotationRef/>
      </w:r>
      <w:r>
        <w:rPr>
          <w:rFonts w:hint="eastAsia"/>
        </w:rPr>
        <w:t>A</w:t>
      </w:r>
      <w:r>
        <w:t xml:space="preserve"> table summarizing the results of comparison among the three test conditions: control, auto-pausing, and slowing</w:t>
      </w:r>
      <w:r w:rsidR="00E51649">
        <w:t xml:space="preserve">. The variables for comparison include the completion time, the number of manual </w:t>
      </w:r>
      <w:proofErr w:type="gramStart"/>
      <w:r w:rsidR="00E51649">
        <w:t>pause</w:t>
      </w:r>
      <w:proofErr w:type="gramEnd"/>
      <w:r w:rsidR="00E51649">
        <w:t xml:space="preserve">, and the satisfaction rating. </w:t>
      </w:r>
    </w:p>
  </w:comment>
  <w:comment w:id="18" w:author="陆铖" w:date="2021-09-09T11:26:00Z" w:initials="陆铖">
    <w:p w14:paraId="443B7160" w14:textId="4A5F8B23" w:rsidR="002A2661" w:rsidRDefault="002A2661">
      <w:pPr>
        <w:pStyle w:val="ab"/>
      </w:pPr>
      <w:r>
        <w:rPr>
          <w:rStyle w:val="aa"/>
        </w:rPr>
        <w:annotationRef/>
      </w:r>
      <w:r>
        <w:rPr>
          <w:rFonts w:hint="eastAsia"/>
        </w:rPr>
        <w:t>A</w:t>
      </w:r>
      <w:r>
        <w:t xml:space="preserve"> table summarizing the results of comparison among the three test conditions: control, auto-pausing and slowing. The results are from participants who were faster than average with each condition. </w:t>
      </w:r>
    </w:p>
  </w:comment>
  <w:comment w:id="21" w:author="陆铖" w:date="2021-09-09T11:28:00Z" w:initials="陆铖">
    <w:p w14:paraId="4E69893E" w14:textId="5B08336A" w:rsidR="002A2661" w:rsidRDefault="002A2661">
      <w:pPr>
        <w:pStyle w:val="ab"/>
      </w:pPr>
      <w:r>
        <w:rPr>
          <w:rStyle w:val="aa"/>
        </w:rPr>
        <w:annotationRef/>
      </w:r>
      <w:r>
        <w:rPr>
          <w:rFonts w:hint="eastAsia"/>
        </w:rPr>
        <w:t>A</w:t>
      </w:r>
      <w:r>
        <w:t xml:space="preserve"> table providing the details for each instructional video used in the study. The details include the length, the number of auto-pause inserted, the average speech rate, and the auto-pause time points. </w:t>
      </w:r>
    </w:p>
  </w:comment>
  <w:comment w:id="23" w:author="陆铖" w:date="2021-09-09T11:30:00Z" w:initials="陆铖">
    <w:p w14:paraId="64A93ED9" w14:textId="6C757E4A" w:rsidR="002A2661" w:rsidRDefault="002A2661">
      <w:pPr>
        <w:pStyle w:val="ab"/>
      </w:pPr>
      <w:r>
        <w:rPr>
          <w:rStyle w:val="aa"/>
        </w:rPr>
        <w:annotationRef/>
      </w:r>
      <w:r>
        <w:rPr>
          <w:rFonts w:hint="eastAsia"/>
        </w:rPr>
        <w:t>A</w:t>
      </w:r>
      <w:r>
        <w:t xml:space="preserve"> table showing the counterbalancing of two test conditions (control and auto-pausing) and six task scenarios. Each of the 12 participants got a </w:t>
      </w:r>
      <w:r w:rsidR="00E51649">
        <w:t xml:space="preserve">unique ordering of the test condition and the scenario </w:t>
      </w:r>
    </w:p>
  </w:comment>
  <w:comment w:id="25" w:author="陆铖" w:date="2021-09-09T11:31:00Z" w:initials="陆铖">
    <w:p w14:paraId="56EA402F" w14:textId="2AA8106A" w:rsidR="002A2661" w:rsidRDefault="002A2661">
      <w:pPr>
        <w:pStyle w:val="ab"/>
      </w:pPr>
      <w:r>
        <w:rPr>
          <w:rStyle w:val="aa"/>
        </w:rPr>
        <w:annotationRef/>
      </w:r>
      <w:r>
        <w:rPr>
          <w:rFonts w:hint="eastAsia"/>
        </w:rPr>
        <w:t>A</w:t>
      </w:r>
      <w:r>
        <w:t xml:space="preserve"> table summarizing the results of comparison among the two test conditions: control and auto-pausing.  </w:t>
      </w:r>
      <w:r w:rsidR="00E51649">
        <w:t xml:space="preserve">Variables for comparison include the completion time, the number of manual pauses, the number of replays, the replay time and the satisfaction rating. </w:t>
      </w:r>
    </w:p>
  </w:comment>
  <w:comment w:id="28" w:author="陆铖" w:date="2021-09-09T11:35:00Z" w:initials="陆铖">
    <w:p w14:paraId="703F0348" w14:textId="77D69E80" w:rsidR="00E51649" w:rsidRDefault="00E51649">
      <w:pPr>
        <w:pStyle w:val="ab"/>
      </w:pPr>
      <w:r>
        <w:rPr>
          <w:rStyle w:val="aa"/>
        </w:rPr>
        <w:annotationRef/>
      </w:r>
      <w:r>
        <w:rPr>
          <w:rFonts w:hint="eastAsia"/>
        </w:rPr>
        <w:t>A</w:t>
      </w:r>
      <w:r>
        <w:t xml:space="preserve"> table summarizing the results of comparison among two conditions for each of the three trials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A597E7" w15:done="0"/>
  <w15:commentEx w15:paraId="7FBB6C29" w15:done="0"/>
  <w15:commentEx w15:paraId="58C570B4" w15:done="0"/>
  <w15:commentEx w15:paraId="2AD769DA" w15:done="0"/>
  <w15:commentEx w15:paraId="79D0802A" w15:done="0"/>
  <w15:commentEx w15:paraId="35733214" w15:done="0"/>
  <w15:commentEx w15:paraId="443B7160" w15:done="0"/>
  <w15:commentEx w15:paraId="4E69893E" w15:done="0"/>
  <w15:commentEx w15:paraId="64A93ED9" w15:done="0"/>
  <w15:commentEx w15:paraId="56EA402F" w15:done="0"/>
  <w15:commentEx w15:paraId="703F03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3526B" w16cex:dateUtc="2021-09-08T1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A597E7" w16cid:durableId="24E3526B"/>
  <w16cid:commentId w16cid:paraId="7FBB6C29" w16cid:durableId="24E46B41"/>
  <w16cid:commentId w16cid:paraId="58C570B4" w16cid:durableId="24E46B70"/>
  <w16cid:commentId w16cid:paraId="2AD769DA" w16cid:durableId="24E46BCF"/>
  <w16cid:commentId w16cid:paraId="79D0802A" w16cid:durableId="24E46C96"/>
  <w16cid:commentId w16cid:paraId="35733214" w16cid:durableId="24E46D8E"/>
  <w16cid:commentId w16cid:paraId="443B7160" w16cid:durableId="24E46DE7"/>
  <w16cid:commentId w16cid:paraId="4E69893E" w16cid:durableId="24E46E71"/>
  <w16cid:commentId w16cid:paraId="64A93ED9" w16cid:durableId="24E46EB8"/>
  <w16cid:commentId w16cid:paraId="56EA402F" w16cid:durableId="24E46F00"/>
  <w16cid:commentId w16cid:paraId="703F0348" w16cid:durableId="24E470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CBECA" w14:textId="77777777" w:rsidR="00DE6641" w:rsidRDefault="00DE6641" w:rsidP="005B434B">
      <w:pPr>
        <w:spacing w:after="0" w:line="240" w:lineRule="auto"/>
      </w:pPr>
      <w:r>
        <w:separator/>
      </w:r>
    </w:p>
  </w:endnote>
  <w:endnote w:type="continuationSeparator" w:id="0">
    <w:p w14:paraId="7B375A84" w14:textId="77777777" w:rsidR="00DE6641" w:rsidRDefault="00DE6641" w:rsidP="005B434B">
      <w:pPr>
        <w:spacing w:after="0" w:line="240" w:lineRule="auto"/>
      </w:pPr>
      <w:r>
        <w:continuationSeparator/>
      </w:r>
    </w:p>
  </w:endnote>
  <w:endnote w:type="continuationNotice" w:id="1">
    <w:p w14:paraId="130C5F74" w14:textId="77777777" w:rsidR="00DE6641" w:rsidRDefault="00DE66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nux Biolinum O">
    <w:altName w:val="Arial"/>
    <w:charset w:val="00"/>
    <w:family w:val="auto"/>
    <w:pitch w:val="variable"/>
    <w:sig w:usb0="E0000AFF" w:usb1="5000E5FB" w:usb2="00000020" w:usb3="00000000" w:csb0="000001B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Linux Libertine O">
    <w:altName w:val="Arial"/>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A8722" w14:textId="77777777" w:rsidR="00766DA2" w:rsidRDefault="00766D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B" w14:textId="5F76E4F2" w:rsidR="00766DA2" w:rsidRDefault="00766DA2" w:rsidP="00C00D2D">
    <w:pPr>
      <w:pStyle w:val="a7"/>
      <w:jc w:val="center"/>
    </w:pPr>
    <w:r>
      <w:fldChar w:fldCharType="begin"/>
    </w:r>
    <w:r>
      <w:instrText xml:space="preserve"> PAGE   \* MERGEFORMAT </w:instrText>
    </w:r>
    <w:r>
      <w:fldChar w:fldCharType="separate"/>
    </w:r>
    <w:r>
      <w:rPr>
        <w:noProof/>
      </w:rPr>
      <w:t>10</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812FC" w14:textId="77777777" w:rsidR="00766DA2" w:rsidRDefault="00766DA2">
    <w:pPr>
      <w:pStyle w:val="a7"/>
    </w:pPr>
  </w:p>
  <w:p w14:paraId="70D812FD" w14:textId="77777777" w:rsidR="00766DA2" w:rsidRDefault="00766DA2">
    <w:pPr>
      <w:pStyle w:val="a7"/>
    </w:pPr>
  </w:p>
  <w:p w14:paraId="70D812FE" w14:textId="77777777" w:rsidR="00766DA2" w:rsidRDefault="00766DA2">
    <w:pPr>
      <w:pStyle w:val="a7"/>
    </w:pPr>
  </w:p>
  <w:p w14:paraId="70D812FF" w14:textId="77777777" w:rsidR="00766DA2" w:rsidRDefault="00766DA2">
    <w:pPr>
      <w:pStyle w:val="a7"/>
    </w:pPr>
  </w:p>
  <w:p w14:paraId="70D81300" w14:textId="77777777" w:rsidR="00766DA2" w:rsidRDefault="00766DA2">
    <w:pPr>
      <w:pStyle w:val="a7"/>
    </w:pPr>
  </w:p>
  <w:p w14:paraId="70D81301" w14:textId="77777777" w:rsidR="00766DA2" w:rsidRDefault="00766DA2">
    <w:pPr>
      <w:pStyle w:val="a7"/>
    </w:pPr>
  </w:p>
  <w:p w14:paraId="70D81302" w14:textId="77777777" w:rsidR="00766DA2" w:rsidRDefault="00766DA2">
    <w:pPr>
      <w:pStyle w:val="a7"/>
    </w:pPr>
  </w:p>
  <w:p w14:paraId="70D81303" w14:textId="77777777" w:rsidR="00766DA2" w:rsidRDefault="00766DA2">
    <w:pPr>
      <w:pStyle w:val="a7"/>
    </w:pPr>
  </w:p>
  <w:p w14:paraId="70D81304" w14:textId="77777777" w:rsidR="00766DA2" w:rsidRDefault="00766DA2">
    <w:pPr>
      <w:pStyle w:val="a7"/>
    </w:pPr>
  </w:p>
  <w:p w14:paraId="70D81305" w14:textId="77777777" w:rsidR="00766DA2" w:rsidRDefault="00766DA2">
    <w:pPr>
      <w:pStyle w:val="a7"/>
    </w:pPr>
  </w:p>
  <w:p w14:paraId="70D81306" w14:textId="77777777" w:rsidR="00766DA2" w:rsidRDefault="00766DA2">
    <w:pPr>
      <w:pStyle w:val="a7"/>
    </w:pPr>
  </w:p>
  <w:p w14:paraId="70D81307" w14:textId="77777777" w:rsidR="00766DA2" w:rsidRDefault="00766DA2">
    <w:pPr>
      <w:pStyle w:val="a7"/>
    </w:pPr>
  </w:p>
  <w:p w14:paraId="70D81308" w14:textId="77777777" w:rsidR="00766DA2" w:rsidRDefault="00766DA2">
    <w:pPr>
      <w:pStyle w:val="a7"/>
    </w:pPr>
  </w:p>
  <w:p w14:paraId="70D81309" w14:textId="77777777" w:rsidR="00766DA2" w:rsidRDefault="00766DA2">
    <w:pPr>
      <w:pStyle w:val="a7"/>
    </w:pPr>
  </w:p>
  <w:p w14:paraId="70D8130A" w14:textId="77777777" w:rsidR="00766DA2" w:rsidRDefault="00766DA2">
    <w:pPr>
      <w:pStyle w:val="a7"/>
    </w:pPr>
  </w:p>
  <w:p w14:paraId="70D8130B" w14:textId="77777777" w:rsidR="00766DA2" w:rsidRDefault="00766DA2">
    <w:pPr>
      <w:pStyle w:val="a7"/>
    </w:pPr>
  </w:p>
  <w:p w14:paraId="70D8130C" w14:textId="77777777" w:rsidR="00766DA2" w:rsidRDefault="00766D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57BAF0" w14:textId="77777777" w:rsidR="00DE6641" w:rsidRDefault="00DE6641" w:rsidP="005B434B">
      <w:pPr>
        <w:spacing w:after="0" w:line="240" w:lineRule="auto"/>
      </w:pPr>
      <w:r>
        <w:separator/>
      </w:r>
    </w:p>
  </w:footnote>
  <w:footnote w:type="continuationSeparator" w:id="0">
    <w:p w14:paraId="3A45A048" w14:textId="77777777" w:rsidR="00DE6641" w:rsidRDefault="00DE6641" w:rsidP="005B434B">
      <w:pPr>
        <w:spacing w:after="0" w:line="240" w:lineRule="auto"/>
      </w:pPr>
      <w:r>
        <w:continuationSeparator/>
      </w:r>
    </w:p>
  </w:footnote>
  <w:footnote w:type="continuationNotice" w:id="1">
    <w:p w14:paraId="7B644F36" w14:textId="77777777" w:rsidR="00DE6641" w:rsidRDefault="00DE66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74E04" w14:textId="77777777" w:rsidR="00766DA2" w:rsidRDefault="00766DA2">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D5229" w14:textId="77777777" w:rsidR="00766DA2" w:rsidRDefault="00766DA2">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A6DF2" w14:textId="77777777" w:rsidR="00766DA2" w:rsidRDefault="00766DA2">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376C3"/>
    <w:multiLevelType w:val="multilevel"/>
    <w:tmpl w:val="B7FE21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lowerLetter"/>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BD108E1"/>
    <w:multiLevelType w:val="hybridMultilevel"/>
    <w:tmpl w:val="D0F273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46D"/>
    <w:multiLevelType w:val="hybridMultilevel"/>
    <w:tmpl w:val="741E4120"/>
    <w:lvl w:ilvl="0" w:tplc="989E764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CE54F0"/>
    <w:multiLevelType w:val="hybridMultilevel"/>
    <w:tmpl w:val="D8D4CD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9204D"/>
    <w:multiLevelType w:val="hybridMultilevel"/>
    <w:tmpl w:val="9488A1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43581"/>
    <w:multiLevelType w:val="hybridMultilevel"/>
    <w:tmpl w:val="FFA88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6F44B0"/>
    <w:multiLevelType w:val="hybridMultilevel"/>
    <w:tmpl w:val="F20A1B20"/>
    <w:lvl w:ilvl="0" w:tplc="457AB2A4">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902465"/>
    <w:multiLevelType w:val="hybridMultilevel"/>
    <w:tmpl w:val="BF06B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713AB8"/>
    <w:multiLevelType w:val="hybridMultilevel"/>
    <w:tmpl w:val="048A62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662F61"/>
    <w:multiLevelType w:val="singleLevel"/>
    <w:tmpl w:val="40090019"/>
    <w:lvl w:ilvl="0">
      <w:start w:val="1"/>
      <w:numFmt w:val="decimal"/>
      <w:pStyle w:val="a"/>
      <w:lvlText w:val="%1."/>
      <w:lvlJc w:val="left"/>
      <w:pPr>
        <w:ind w:left="480" w:hanging="240"/>
      </w:pPr>
      <w:rPr>
        <w:rFonts w:hint="default"/>
      </w:rPr>
    </w:lvl>
  </w:abstractNum>
  <w:abstractNum w:abstractNumId="10" w15:restartNumberingAfterBreak="0">
    <w:nsid w:val="36756063"/>
    <w:multiLevelType w:val="multilevel"/>
    <w:tmpl w:val="C4D4ACC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7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6A33E6A"/>
    <w:multiLevelType w:val="hybridMultilevel"/>
    <w:tmpl w:val="09BA8E60"/>
    <w:lvl w:ilvl="0" w:tplc="05A870F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397EAD"/>
    <w:multiLevelType w:val="hybridMultilevel"/>
    <w:tmpl w:val="96C44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835A35"/>
    <w:multiLevelType w:val="hybridMultilevel"/>
    <w:tmpl w:val="6C0C83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9D69A3"/>
    <w:multiLevelType w:val="hybridMultilevel"/>
    <w:tmpl w:val="025CFB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F342B2"/>
    <w:multiLevelType w:val="hybridMultilevel"/>
    <w:tmpl w:val="DDE2BD8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7" w15:restartNumberingAfterBreak="0">
    <w:nsid w:val="63BB36D0"/>
    <w:multiLevelType w:val="hybridMultilevel"/>
    <w:tmpl w:val="541067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0F11913"/>
    <w:multiLevelType w:val="hybridMultilevel"/>
    <w:tmpl w:val="20D6F3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A0561"/>
    <w:multiLevelType w:val="hybridMultilevel"/>
    <w:tmpl w:val="DD26BF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3E3FF4"/>
    <w:multiLevelType w:val="hybridMultilevel"/>
    <w:tmpl w:val="FB9C5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442F84"/>
    <w:multiLevelType w:val="hybridMultilevel"/>
    <w:tmpl w:val="1F5684DC"/>
    <w:lvl w:ilvl="0" w:tplc="DA404784">
      <w:start w:val="1"/>
      <w:numFmt w:val="upperLetter"/>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F70DA9"/>
    <w:multiLevelType w:val="hybridMultilevel"/>
    <w:tmpl w:val="701C4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30C96"/>
    <w:multiLevelType w:val="hybridMultilevel"/>
    <w:tmpl w:val="EB6408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54487C"/>
    <w:multiLevelType w:val="hybridMultilevel"/>
    <w:tmpl w:val="396A17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9"/>
  </w:num>
  <w:num w:numId="4">
    <w:abstractNumId w:val="10"/>
  </w:num>
  <w:num w:numId="5">
    <w:abstractNumId w:val="19"/>
  </w:num>
  <w:num w:numId="6">
    <w:abstractNumId w:val="5"/>
  </w:num>
  <w:num w:numId="7">
    <w:abstractNumId w:val="1"/>
  </w:num>
  <w:num w:numId="8">
    <w:abstractNumId w:val="4"/>
  </w:num>
  <w:num w:numId="9">
    <w:abstractNumId w:val="17"/>
  </w:num>
  <w:num w:numId="10">
    <w:abstractNumId w:val="20"/>
  </w:num>
  <w:num w:numId="11">
    <w:abstractNumId w:val="25"/>
  </w:num>
  <w:num w:numId="12">
    <w:abstractNumId w:val="22"/>
  </w:num>
  <w:num w:numId="13">
    <w:abstractNumId w:val="11"/>
  </w:num>
  <w:num w:numId="14">
    <w:abstractNumId w:val="2"/>
  </w:num>
  <w:num w:numId="15">
    <w:abstractNumId w:val="13"/>
  </w:num>
  <w:num w:numId="16">
    <w:abstractNumId w:val="10"/>
  </w:num>
  <w:num w:numId="17">
    <w:abstractNumId w:val="15"/>
  </w:num>
  <w:num w:numId="18">
    <w:abstractNumId w:val="10"/>
  </w:num>
  <w:num w:numId="19">
    <w:abstractNumId w:val="8"/>
  </w:num>
  <w:num w:numId="20">
    <w:abstractNumId w:val="12"/>
  </w:num>
  <w:num w:numId="21">
    <w:abstractNumId w:val="14"/>
  </w:num>
  <w:num w:numId="22">
    <w:abstractNumId w:val="10"/>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4"/>
  </w:num>
  <w:num w:numId="25">
    <w:abstractNumId w:val="6"/>
  </w:num>
  <w:num w:numId="26">
    <w:abstractNumId w:val="3"/>
  </w:num>
  <w:num w:numId="27">
    <w:abstractNumId w:val="7"/>
  </w:num>
  <w:num w:numId="28">
    <w:abstractNumId w:val="23"/>
  </w:num>
  <w:num w:numId="29">
    <w:abstractNumId w:val="10"/>
  </w:num>
  <w:num w:numId="30">
    <w:abstractNumId w:val="21"/>
  </w:num>
  <w:num w:numId="31">
    <w:abstractNumId w:val="10"/>
  </w:num>
  <w:num w:numId="32">
    <w:abstractNumId w:val="10"/>
  </w:num>
  <w:num w:numId="33">
    <w:abstractNumId w:val="10"/>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陆铖">
    <w15:presenceInfo w15:providerId="Windows Live" w15:userId="3aa406f68f5e5191"/>
  </w15:person>
  <w15:person w15:author="Khai Truong">
    <w15:presenceInfo w15:providerId="None" w15:userId="Khai Tru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wNDO3NLU0MTc0NrdQ0lEKTi0uzszPAykwNakFAEPXPv4tAAAA"/>
  </w:docVars>
  <w:rsids>
    <w:rsidRoot w:val="005B434B"/>
    <w:rsid w:val="000000AF"/>
    <w:rsid w:val="00000293"/>
    <w:rsid w:val="00000318"/>
    <w:rsid w:val="00000640"/>
    <w:rsid w:val="0000073C"/>
    <w:rsid w:val="0000104F"/>
    <w:rsid w:val="0000106B"/>
    <w:rsid w:val="000018FC"/>
    <w:rsid w:val="00002091"/>
    <w:rsid w:val="000020B1"/>
    <w:rsid w:val="0000267C"/>
    <w:rsid w:val="000026AD"/>
    <w:rsid w:val="00002BDF"/>
    <w:rsid w:val="00003104"/>
    <w:rsid w:val="00003933"/>
    <w:rsid w:val="00003D88"/>
    <w:rsid w:val="00003FBA"/>
    <w:rsid w:val="00004006"/>
    <w:rsid w:val="00004735"/>
    <w:rsid w:val="00004CF6"/>
    <w:rsid w:val="00005691"/>
    <w:rsid w:val="00005FED"/>
    <w:rsid w:val="000061CF"/>
    <w:rsid w:val="00006C30"/>
    <w:rsid w:val="00006C44"/>
    <w:rsid w:val="00006EAE"/>
    <w:rsid w:val="00010274"/>
    <w:rsid w:val="00010821"/>
    <w:rsid w:val="0001091C"/>
    <w:rsid w:val="0001095A"/>
    <w:rsid w:val="00010D14"/>
    <w:rsid w:val="00010D94"/>
    <w:rsid w:val="00010DF4"/>
    <w:rsid w:val="00010F05"/>
    <w:rsid w:val="00010FA8"/>
    <w:rsid w:val="0001120E"/>
    <w:rsid w:val="00011487"/>
    <w:rsid w:val="00012006"/>
    <w:rsid w:val="000121B0"/>
    <w:rsid w:val="00012743"/>
    <w:rsid w:val="000127B4"/>
    <w:rsid w:val="00012985"/>
    <w:rsid w:val="00012B5F"/>
    <w:rsid w:val="00012EF6"/>
    <w:rsid w:val="00012F39"/>
    <w:rsid w:val="000131CB"/>
    <w:rsid w:val="00013371"/>
    <w:rsid w:val="00013FAA"/>
    <w:rsid w:val="000140B0"/>
    <w:rsid w:val="00014492"/>
    <w:rsid w:val="0001462D"/>
    <w:rsid w:val="000147B9"/>
    <w:rsid w:val="00014820"/>
    <w:rsid w:val="00014A8C"/>
    <w:rsid w:val="00014CAD"/>
    <w:rsid w:val="000154C1"/>
    <w:rsid w:val="00015F30"/>
    <w:rsid w:val="000163B7"/>
    <w:rsid w:val="0001645F"/>
    <w:rsid w:val="0001713F"/>
    <w:rsid w:val="00017506"/>
    <w:rsid w:val="000178B5"/>
    <w:rsid w:val="00017F27"/>
    <w:rsid w:val="00017FC7"/>
    <w:rsid w:val="00020021"/>
    <w:rsid w:val="00020599"/>
    <w:rsid w:val="00020CCD"/>
    <w:rsid w:val="00020F9C"/>
    <w:rsid w:val="00021149"/>
    <w:rsid w:val="00021B39"/>
    <w:rsid w:val="0002264A"/>
    <w:rsid w:val="0002275A"/>
    <w:rsid w:val="00022CE3"/>
    <w:rsid w:val="00022DA7"/>
    <w:rsid w:val="0002366B"/>
    <w:rsid w:val="00023720"/>
    <w:rsid w:val="00023F56"/>
    <w:rsid w:val="000240DA"/>
    <w:rsid w:val="00024371"/>
    <w:rsid w:val="00024F01"/>
    <w:rsid w:val="000251D0"/>
    <w:rsid w:val="00025EA7"/>
    <w:rsid w:val="00026637"/>
    <w:rsid w:val="0002699A"/>
    <w:rsid w:val="0002746E"/>
    <w:rsid w:val="00027CA9"/>
    <w:rsid w:val="00030929"/>
    <w:rsid w:val="00030983"/>
    <w:rsid w:val="00030D3E"/>
    <w:rsid w:val="00030DBA"/>
    <w:rsid w:val="00030E8C"/>
    <w:rsid w:val="00031081"/>
    <w:rsid w:val="0003113C"/>
    <w:rsid w:val="0003120B"/>
    <w:rsid w:val="000317A0"/>
    <w:rsid w:val="00031861"/>
    <w:rsid w:val="00031CA8"/>
    <w:rsid w:val="00032194"/>
    <w:rsid w:val="00032494"/>
    <w:rsid w:val="00032519"/>
    <w:rsid w:val="000325A4"/>
    <w:rsid w:val="00032BAA"/>
    <w:rsid w:val="000330CE"/>
    <w:rsid w:val="00033910"/>
    <w:rsid w:val="00033F12"/>
    <w:rsid w:val="00034220"/>
    <w:rsid w:val="00034559"/>
    <w:rsid w:val="00034AA6"/>
    <w:rsid w:val="00034E5F"/>
    <w:rsid w:val="00035044"/>
    <w:rsid w:val="0003671D"/>
    <w:rsid w:val="000367E6"/>
    <w:rsid w:val="00036848"/>
    <w:rsid w:val="00036B03"/>
    <w:rsid w:val="00036C03"/>
    <w:rsid w:val="0003703A"/>
    <w:rsid w:val="00037245"/>
    <w:rsid w:val="0003729E"/>
    <w:rsid w:val="00037724"/>
    <w:rsid w:val="00040E43"/>
    <w:rsid w:val="0004120D"/>
    <w:rsid w:val="000415C9"/>
    <w:rsid w:val="0004200D"/>
    <w:rsid w:val="00042484"/>
    <w:rsid w:val="000425DF"/>
    <w:rsid w:val="00042DA6"/>
    <w:rsid w:val="00042DC3"/>
    <w:rsid w:val="000431DA"/>
    <w:rsid w:val="00043730"/>
    <w:rsid w:val="00043B72"/>
    <w:rsid w:val="00043E0E"/>
    <w:rsid w:val="000440EE"/>
    <w:rsid w:val="0004452A"/>
    <w:rsid w:val="00044E3C"/>
    <w:rsid w:val="00045265"/>
    <w:rsid w:val="000455EB"/>
    <w:rsid w:val="00045C5A"/>
    <w:rsid w:val="00046107"/>
    <w:rsid w:val="00046585"/>
    <w:rsid w:val="00046717"/>
    <w:rsid w:val="00046DF6"/>
    <w:rsid w:val="00047069"/>
    <w:rsid w:val="00050230"/>
    <w:rsid w:val="00051491"/>
    <w:rsid w:val="00051852"/>
    <w:rsid w:val="00051E29"/>
    <w:rsid w:val="0005222C"/>
    <w:rsid w:val="00052F5F"/>
    <w:rsid w:val="00052F97"/>
    <w:rsid w:val="000535D6"/>
    <w:rsid w:val="00053FB6"/>
    <w:rsid w:val="000543E1"/>
    <w:rsid w:val="00054E0A"/>
    <w:rsid w:val="00055236"/>
    <w:rsid w:val="000553C3"/>
    <w:rsid w:val="00055AC7"/>
    <w:rsid w:val="00056125"/>
    <w:rsid w:val="00056B4F"/>
    <w:rsid w:val="00056B82"/>
    <w:rsid w:val="00057007"/>
    <w:rsid w:val="00057BE1"/>
    <w:rsid w:val="00060C43"/>
    <w:rsid w:val="00060F4C"/>
    <w:rsid w:val="00060F7F"/>
    <w:rsid w:val="00061BF6"/>
    <w:rsid w:val="00061F58"/>
    <w:rsid w:val="00061FA9"/>
    <w:rsid w:val="000621A2"/>
    <w:rsid w:val="000626B0"/>
    <w:rsid w:val="000628F2"/>
    <w:rsid w:val="00062EC8"/>
    <w:rsid w:val="00063323"/>
    <w:rsid w:val="00064632"/>
    <w:rsid w:val="00064B96"/>
    <w:rsid w:val="00065531"/>
    <w:rsid w:val="00065825"/>
    <w:rsid w:val="00065867"/>
    <w:rsid w:val="00065888"/>
    <w:rsid w:val="00065BE7"/>
    <w:rsid w:val="00066AFD"/>
    <w:rsid w:val="0006766C"/>
    <w:rsid w:val="00067DEB"/>
    <w:rsid w:val="00067DF0"/>
    <w:rsid w:val="000701EF"/>
    <w:rsid w:val="000709B7"/>
    <w:rsid w:val="00070DEF"/>
    <w:rsid w:val="00070F03"/>
    <w:rsid w:val="00070F77"/>
    <w:rsid w:val="00071009"/>
    <w:rsid w:val="000710DF"/>
    <w:rsid w:val="00071270"/>
    <w:rsid w:val="00071B8E"/>
    <w:rsid w:val="00073160"/>
    <w:rsid w:val="00073587"/>
    <w:rsid w:val="00074280"/>
    <w:rsid w:val="000745CA"/>
    <w:rsid w:val="00074667"/>
    <w:rsid w:val="000764BE"/>
    <w:rsid w:val="00076BB9"/>
    <w:rsid w:val="000771EF"/>
    <w:rsid w:val="000771F8"/>
    <w:rsid w:val="00077300"/>
    <w:rsid w:val="00077C45"/>
    <w:rsid w:val="000804F9"/>
    <w:rsid w:val="0008086A"/>
    <w:rsid w:val="00080C59"/>
    <w:rsid w:val="00080C98"/>
    <w:rsid w:val="00081031"/>
    <w:rsid w:val="0008141C"/>
    <w:rsid w:val="000817FD"/>
    <w:rsid w:val="00081D1F"/>
    <w:rsid w:val="000823C5"/>
    <w:rsid w:val="00082773"/>
    <w:rsid w:val="00082D0A"/>
    <w:rsid w:val="00082F59"/>
    <w:rsid w:val="00083081"/>
    <w:rsid w:val="0008358E"/>
    <w:rsid w:val="00083677"/>
    <w:rsid w:val="0008391F"/>
    <w:rsid w:val="00083B4A"/>
    <w:rsid w:val="00083C2C"/>
    <w:rsid w:val="00083CF3"/>
    <w:rsid w:val="00083F4A"/>
    <w:rsid w:val="00084246"/>
    <w:rsid w:val="000843F5"/>
    <w:rsid w:val="0008453F"/>
    <w:rsid w:val="0008455D"/>
    <w:rsid w:val="00084713"/>
    <w:rsid w:val="00084DAD"/>
    <w:rsid w:val="00085085"/>
    <w:rsid w:val="000853CE"/>
    <w:rsid w:val="00085918"/>
    <w:rsid w:val="00086244"/>
    <w:rsid w:val="0008630F"/>
    <w:rsid w:val="00086C19"/>
    <w:rsid w:val="00087822"/>
    <w:rsid w:val="00087FA4"/>
    <w:rsid w:val="00087FB3"/>
    <w:rsid w:val="00090D23"/>
    <w:rsid w:val="00090FB3"/>
    <w:rsid w:val="00091FE3"/>
    <w:rsid w:val="00091FEB"/>
    <w:rsid w:val="000923E0"/>
    <w:rsid w:val="0009272D"/>
    <w:rsid w:val="0009314B"/>
    <w:rsid w:val="000936A6"/>
    <w:rsid w:val="000942B5"/>
    <w:rsid w:val="00094311"/>
    <w:rsid w:val="000947F9"/>
    <w:rsid w:val="00094E48"/>
    <w:rsid w:val="00095026"/>
    <w:rsid w:val="000954C1"/>
    <w:rsid w:val="00095730"/>
    <w:rsid w:val="00095C55"/>
    <w:rsid w:val="0009663F"/>
    <w:rsid w:val="00096672"/>
    <w:rsid w:val="0009699C"/>
    <w:rsid w:val="00096CFB"/>
    <w:rsid w:val="00097859"/>
    <w:rsid w:val="00097CCA"/>
    <w:rsid w:val="00097D25"/>
    <w:rsid w:val="000A0009"/>
    <w:rsid w:val="000A0265"/>
    <w:rsid w:val="000A0627"/>
    <w:rsid w:val="000A0A7D"/>
    <w:rsid w:val="000A0B00"/>
    <w:rsid w:val="000A0B2C"/>
    <w:rsid w:val="000A2290"/>
    <w:rsid w:val="000A2647"/>
    <w:rsid w:val="000A27A0"/>
    <w:rsid w:val="000A2841"/>
    <w:rsid w:val="000A34C9"/>
    <w:rsid w:val="000A38A5"/>
    <w:rsid w:val="000A3E9A"/>
    <w:rsid w:val="000A41BF"/>
    <w:rsid w:val="000A4662"/>
    <w:rsid w:val="000A500E"/>
    <w:rsid w:val="000A5136"/>
    <w:rsid w:val="000A516E"/>
    <w:rsid w:val="000A539B"/>
    <w:rsid w:val="000A53A2"/>
    <w:rsid w:val="000A5F83"/>
    <w:rsid w:val="000A5FEA"/>
    <w:rsid w:val="000A61D5"/>
    <w:rsid w:val="000A6292"/>
    <w:rsid w:val="000A6C50"/>
    <w:rsid w:val="000A742D"/>
    <w:rsid w:val="000A7CCE"/>
    <w:rsid w:val="000A7D00"/>
    <w:rsid w:val="000A7E85"/>
    <w:rsid w:val="000B0AC9"/>
    <w:rsid w:val="000B0DC1"/>
    <w:rsid w:val="000B14B1"/>
    <w:rsid w:val="000B16BE"/>
    <w:rsid w:val="000B1AAB"/>
    <w:rsid w:val="000B1B09"/>
    <w:rsid w:val="000B2298"/>
    <w:rsid w:val="000B2B1D"/>
    <w:rsid w:val="000B3020"/>
    <w:rsid w:val="000B30AD"/>
    <w:rsid w:val="000B3365"/>
    <w:rsid w:val="000B37F0"/>
    <w:rsid w:val="000B38BA"/>
    <w:rsid w:val="000B3DC1"/>
    <w:rsid w:val="000B3F73"/>
    <w:rsid w:val="000B3FF4"/>
    <w:rsid w:val="000B423E"/>
    <w:rsid w:val="000B43B9"/>
    <w:rsid w:val="000B45F2"/>
    <w:rsid w:val="000B46D8"/>
    <w:rsid w:val="000B493D"/>
    <w:rsid w:val="000B4BA4"/>
    <w:rsid w:val="000B50AD"/>
    <w:rsid w:val="000B50C0"/>
    <w:rsid w:val="000B53BF"/>
    <w:rsid w:val="000B53F3"/>
    <w:rsid w:val="000B56D1"/>
    <w:rsid w:val="000B5780"/>
    <w:rsid w:val="000B59CF"/>
    <w:rsid w:val="000B5AA3"/>
    <w:rsid w:val="000B6996"/>
    <w:rsid w:val="000B6B20"/>
    <w:rsid w:val="000B7193"/>
    <w:rsid w:val="000B7301"/>
    <w:rsid w:val="000B7314"/>
    <w:rsid w:val="000B74A3"/>
    <w:rsid w:val="000B7670"/>
    <w:rsid w:val="000B77C7"/>
    <w:rsid w:val="000C0E5A"/>
    <w:rsid w:val="000C0F6F"/>
    <w:rsid w:val="000C0FC4"/>
    <w:rsid w:val="000C1299"/>
    <w:rsid w:val="000C1761"/>
    <w:rsid w:val="000C1A4A"/>
    <w:rsid w:val="000C1D9D"/>
    <w:rsid w:val="000C2061"/>
    <w:rsid w:val="000C269C"/>
    <w:rsid w:val="000C2826"/>
    <w:rsid w:val="000C3339"/>
    <w:rsid w:val="000C3575"/>
    <w:rsid w:val="000C3B44"/>
    <w:rsid w:val="000C44CF"/>
    <w:rsid w:val="000C48CD"/>
    <w:rsid w:val="000C4DED"/>
    <w:rsid w:val="000C56AA"/>
    <w:rsid w:val="000C56E0"/>
    <w:rsid w:val="000C6663"/>
    <w:rsid w:val="000C705A"/>
    <w:rsid w:val="000C7123"/>
    <w:rsid w:val="000C7542"/>
    <w:rsid w:val="000C78A1"/>
    <w:rsid w:val="000C79F4"/>
    <w:rsid w:val="000C7C41"/>
    <w:rsid w:val="000C7E40"/>
    <w:rsid w:val="000C7E7C"/>
    <w:rsid w:val="000D0300"/>
    <w:rsid w:val="000D0447"/>
    <w:rsid w:val="000D0D97"/>
    <w:rsid w:val="000D0F06"/>
    <w:rsid w:val="000D0F6E"/>
    <w:rsid w:val="000D11A5"/>
    <w:rsid w:val="000D128A"/>
    <w:rsid w:val="000D14AF"/>
    <w:rsid w:val="000D177B"/>
    <w:rsid w:val="000D245E"/>
    <w:rsid w:val="000D2683"/>
    <w:rsid w:val="000D27EE"/>
    <w:rsid w:val="000D2D0D"/>
    <w:rsid w:val="000D31A6"/>
    <w:rsid w:val="000D31C2"/>
    <w:rsid w:val="000D32B1"/>
    <w:rsid w:val="000D3F7A"/>
    <w:rsid w:val="000D4FCD"/>
    <w:rsid w:val="000D565B"/>
    <w:rsid w:val="000D593A"/>
    <w:rsid w:val="000D5D50"/>
    <w:rsid w:val="000D5F57"/>
    <w:rsid w:val="000D64AA"/>
    <w:rsid w:val="000D6541"/>
    <w:rsid w:val="000D6999"/>
    <w:rsid w:val="000D7029"/>
    <w:rsid w:val="000D78AC"/>
    <w:rsid w:val="000D7F29"/>
    <w:rsid w:val="000E058C"/>
    <w:rsid w:val="000E062D"/>
    <w:rsid w:val="000E0832"/>
    <w:rsid w:val="000E09B6"/>
    <w:rsid w:val="000E0DB8"/>
    <w:rsid w:val="000E11A0"/>
    <w:rsid w:val="000E20C8"/>
    <w:rsid w:val="000E2127"/>
    <w:rsid w:val="000E216D"/>
    <w:rsid w:val="000E2E13"/>
    <w:rsid w:val="000E2EBF"/>
    <w:rsid w:val="000E2F9F"/>
    <w:rsid w:val="000E3109"/>
    <w:rsid w:val="000E3248"/>
    <w:rsid w:val="000E3336"/>
    <w:rsid w:val="000E388A"/>
    <w:rsid w:val="000E3A7C"/>
    <w:rsid w:val="000E3BD1"/>
    <w:rsid w:val="000E3D11"/>
    <w:rsid w:val="000E3E00"/>
    <w:rsid w:val="000E4512"/>
    <w:rsid w:val="000E472B"/>
    <w:rsid w:val="000E4B59"/>
    <w:rsid w:val="000E50CD"/>
    <w:rsid w:val="000E50F1"/>
    <w:rsid w:val="000E56EC"/>
    <w:rsid w:val="000E57EE"/>
    <w:rsid w:val="000E68D6"/>
    <w:rsid w:val="000E6DF7"/>
    <w:rsid w:val="000E6F58"/>
    <w:rsid w:val="000E7163"/>
    <w:rsid w:val="000E73C3"/>
    <w:rsid w:val="000E7562"/>
    <w:rsid w:val="000E7605"/>
    <w:rsid w:val="000E7933"/>
    <w:rsid w:val="000E7ABD"/>
    <w:rsid w:val="000E7FBE"/>
    <w:rsid w:val="000F00AA"/>
    <w:rsid w:val="000F0273"/>
    <w:rsid w:val="000F0360"/>
    <w:rsid w:val="000F0502"/>
    <w:rsid w:val="000F063F"/>
    <w:rsid w:val="000F126D"/>
    <w:rsid w:val="000F16CD"/>
    <w:rsid w:val="000F1F39"/>
    <w:rsid w:val="000F1F3F"/>
    <w:rsid w:val="000F1F61"/>
    <w:rsid w:val="000F21BC"/>
    <w:rsid w:val="000F2979"/>
    <w:rsid w:val="000F2ED0"/>
    <w:rsid w:val="000F31FE"/>
    <w:rsid w:val="000F3232"/>
    <w:rsid w:val="000F3399"/>
    <w:rsid w:val="000F417F"/>
    <w:rsid w:val="000F4219"/>
    <w:rsid w:val="000F44E1"/>
    <w:rsid w:val="000F4BA2"/>
    <w:rsid w:val="000F4E3C"/>
    <w:rsid w:val="000F50C8"/>
    <w:rsid w:val="000F51A8"/>
    <w:rsid w:val="000F51F6"/>
    <w:rsid w:val="000F5660"/>
    <w:rsid w:val="000F57FD"/>
    <w:rsid w:val="000F66E2"/>
    <w:rsid w:val="000F66F7"/>
    <w:rsid w:val="000F6B98"/>
    <w:rsid w:val="000F6BD6"/>
    <w:rsid w:val="000F6FC8"/>
    <w:rsid w:val="000F74A5"/>
    <w:rsid w:val="000F7543"/>
    <w:rsid w:val="0010002C"/>
    <w:rsid w:val="00100743"/>
    <w:rsid w:val="00100D93"/>
    <w:rsid w:val="00100FD1"/>
    <w:rsid w:val="001013EB"/>
    <w:rsid w:val="001019F7"/>
    <w:rsid w:val="00101A11"/>
    <w:rsid w:val="00101A52"/>
    <w:rsid w:val="00102727"/>
    <w:rsid w:val="001028EB"/>
    <w:rsid w:val="00102A9B"/>
    <w:rsid w:val="00102AC5"/>
    <w:rsid w:val="00103149"/>
    <w:rsid w:val="00103E71"/>
    <w:rsid w:val="00104685"/>
    <w:rsid w:val="00104C62"/>
    <w:rsid w:val="0010547B"/>
    <w:rsid w:val="00105B2C"/>
    <w:rsid w:val="00105B57"/>
    <w:rsid w:val="00105C4E"/>
    <w:rsid w:val="00105F2D"/>
    <w:rsid w:val="001060E5"/>
    <w:rsid w:val="00106741"/>
    <w:rsid w:val="001067D2"/>
    <w:rsid w:val="00106A68"/>
    <w:rsid w:val="00106C0B"/>
    <w:rsid w:val="00106C9B"/>
    <w:rsid w:val="00106F0D"/>
    <w:rsid w:val="00107D58"/>
    <w:rsid w:val="00107F18"/>
    <w:rsid w:val="0011085E"/>
    <w:rsid w:val="00110B76"/>
    <w:rsid w:val="00111003"/>
    <w:rsid w:val="0011125D"/>
    <w:rsid w:val="00113961"/>
    <w:rsid w:val="00113AD9"/>
    <w:rsid w:val="00113D34"/>
    <w:rsid w:val="00113F02"/>
    <w:rsid w:val="001142BA"/>
    <w:rsid w:val="001146B2"/>
    <w:rsid w:val="001148A7"/>
    <w:rsid w:val="00114AEF"/>
    <w:rsid w:val="00114AF4"/>
    <w:rsid w:val="00115033"/>
    <w:rsid w:val="00115D1C"/>
    <w:rsid w:val="00115D2B"/>
    <w:rsid w:val="00115F4F"/>
    <w:rsid w:val="001166BA"/>
    <w:rsid w:val="00116B10"/>
    <w:rsid w:val="00117204"/>
    <w:rsid w:val="00117C64"/>
    <w:rsid w:val="00117D2A"/>
    <w:rsid w:val="00117DE6"/>
    <w:rsid w:val="00117E32"/>
    <w:rsid w:val="00120541"/>
    <w:rsid w:val="00120579"/>
    <w:rsid w:val="00120636"/>
    <w:rsid w:val="00120D78"/>
    <w:rsid w:val="00120FB0"/>
    <w:rsid w:val="00121F38"/>
    <w:rsid w:val="001220F0"/>
    <w:rsid w:val="00122A48"/>
    <w:rsid w:val="00122C5C"/>
    <w:rsid w:val="00123EEA"/>
    <w:rsid w:val="001242A9"/>
    <w:rsid w:val="001245F6"/>
    <w:rsid w:val="00124C21"/>
    <w:rsid w:val="00124F68"/>
    <w:rsid w:val="0012504C"/>
    <w:rsid w:val="001259D0"/>
    <w:rsid w:val="00125C66"/>
    <w:rsid w:val="00126124"/>
    <w:rsid w:val="00126225"/>
    <w:rsid w:val="001262F2"/>
    <w:rsid w:val="00126334"/>
    <w:rsid w:val="00126445"/>
    <w:rsid w:val="0012644F"/>
    <w:rsid w:val="00126450"/>
    <w:rsid w:val="001265EF"/>
    <w:rsid w:val="001270C3"/>
    <w:rsid w:val="001274A3"/>
    <w:rsid w:val="00127934"/>
    <w:rsid w:val="00127948"/>
    <w:rsid w:val="00127CA1"/>
    <w:rsid w:val="00127FCE"/>
    <w:rsid w:val="00130234"/>
    <w:rsid w:val="0013036D"/>
    <w:rsid w:val="00130566"/>
    <w:rsid w:val="00130717"/>
    <w:rsid w:val="00130CA6"/>
    <w:rsid w:val="00131139"/>
    <w:rsid w:val="001313B9"/>
    <w:rsid w:val="00131A98"/>
    <w:rsid w:val="00131BAD"/>
    <w:rsid w:val="00131D86"/>
    <w:rsid w:val="0013212B"/>
    <w:rsid w:val="0013250F"/>
    <w:rsid w:val="00132906"/>
    <w:rsid w:val="00132ABA"/>
    <w:rsid w:val="00132F34"/>
    <w:rsid w:val="00133F13"/>
    <w:rsid w:val="00133F59"/>
    <w:rsid w:val="001348C7"/>
    <w:rsid w:val="00134967"/>
    <w:rsid w:val="001353C3"/>
    <w:rsid w:val="001356A9"/>
    <w:rsid w:val="00135771"/>
    <w:rsid w:val="001357BA"/>
    <w:rsid w:val="00135D3E"/>
    <w:rsid w:val="0013666C"/>
    <w:rsid w:val="00136DF6"/>
    <w:rsid w:val="00137634"/>
    <w:rsid w:val="00137820"/>
    <w:rsid w:val="0013785E"/>
    <w:rsid w:val="00137A01"/>
    <w:rsid w:val="00137C59"/>
    <w:rsid w:val="00137D92"/>
    <w:rsid w:val="00140A89"/>
    <w:rsid w:val="00140B41"/>
    <w:rsid w:val="00141267"/>
    <w:rsid w:val="00141979"/>
    <w:rsid w:val="001424C4"/>
    <w:rsid w:val="00142624"/>
    <w:rsid w:val="001428B8"/>
    <w:rsid w:val="00142CF3"/>
    <w:rsid w:val="00142DED"/>
    <w:rsid w:val="00142F5A"/>
    <w:rsid w:val="00143B7A"/>
    <w:rsid w:val="00144D0C"/>
    <w:rsid w:val="00144F5C"/>
    <w:rsid w:val="00145153"/>
    <w:rsid w:val="001457F2"/>
    <w:rsid w:val="00145C24"/>
    <w:rsid w:val="00146316"/>
    <w:rsid w:val="00146670"/>
    <w:rsid w:val="00146AE2"/>
    <w:rsid w:val="00146AE4"/>
    <w:rsid w:val="00146C81"/>
    <w:rsid w:val="00146F0F"/>
    <w:rsid w:val="00147314"/>
    <w:rsid w:val="00147489"/>
    <w:rsid w:val="00147636"/>
    <w:rsid w:val="00147B38"/>
    <w:rsid w:val="00147DF2"/>
    <w:rsid w:val="00147DFE"/>
    <w:rsid w:val="00150396"/>
    <w:rsid w:val="00150AAF"/>
    <w:rsid w:val="001526AD"/>
    <w:rsid w:val="001528AB"/>
    <w:rsid w:val="00152C95"/>
    <w:rsid w:val="00152D1E"/>
    <w:rsid w:val="00152E08"/>
    <w:rsid w:val="001536A9"/>
    <w:rsid w:val="00153B37"/>
    <w:rsid w:val="00153DBC"/>
    <w:rsid w:val="00153F32"/>
    <w:rsid w:val="00154CED"/>
    <w:rsid w:val="00154D5A"/>
    <w:rsid w:val="00155020"/>
    <w:rsid w:val="001551B0"/>
    <w:rsid w:val="0015545C"/>
    <w:rsid w:val="00155549"/>
    <w:rsid w:val="001555BD"/>
    <w:rsid w:val="00155E64"/>
    <w:rsid w:val="0015677C"/>
    <w:rsid w:val="00156B6C"/>
    <w:rsid w:val="00156DDF"/>
    <w:rsid w:val="00156F46"/>
    <w:rsid w:val="001573FB"/>
    <w:rsid w:val="0015746B"/>
    <w:rsid w:val="001575A0"/>
    <w:rsid w:val="00157883"/>
    <w:rsid w:val="0015789F"/>
    <w:rsid w:val="00157F63"/>
    <w:rsid w:val="001607B2"/>
    <w:rsid w:val="001614BA"/>
    <w:rsid w:val="00161B92"/>
    <w:rsid w:val="00161C7E"/>
    <w:rsid w:val="00161CDD"/>
    <w:rsid w:val="00161FDE"/>
    <w:rsid w:val="001625AB"/>
    <w:rsid w:val="001628FA"/>
    <w:rsid w:val="001631B4"/>
    <w:rsid w:val="001635DE"/>
    <w:rsid w:val="0016389E"/>
    <w:rsid w:val="00163AE0"/>
    <w:rsid w:val="00163BA5"/>
    <w:rsid w:val="00163DDF"/>
    <w:rsid w:val="00163F75"/>
    <w:rsid w:val="0016423B"/>
    <w:rsid w:val="00164610"/>
    <w:rsid w:val="00164E14"/>
    <w:rsid w:val="00164EB6"/>
    <w:rsid w:val="0016509C"/>
    <w:rsid w:val="0016531F"/>
    <w:rsid w:val="00165350"/>
    <w:rsid w:val="001657D6"/>
    <w:rsid w:val="0016598C"/>
    <w:rsid w:val="001659E6"/>
    <w:rsid w:val="00166273"/>
    <w:rsid w:val="001663CB"/>
    <w:rsid w:val="00166449"/>
    <w:rsid w:val="00166712"/>
    <w:rsid w:val="00166B76"/>
    <w:rsid w:val="00167BC2"/>
    <w:rsid w:val="00167BF4"/>
    <w:rsid w:val="001700EF"/>
    <w:rsid w:val="00170455"/>
    <w:rsid w:val="00170E22"/>
    <w:rsid w:val="00171135"/>
    <w:rsid w:val="0017183B"/>
    <w:rsid w:val="00171E5E"/>
    <w:rsid w:val="00172107"/>
    <w:rsid w:val="00172585"/>
    <w:rsid w:val="0017300D"/>
    <w:rsid w:val="001734B3"/>
    <w:rsid w:val="001735A9"/>
    <w:rsid w:val="001736B3"/>
    <w:rsid w:val="001737AE"/>
    <w:rsid w:val="00173850"/>
    <w:rsid w:val="001740D0"/>
    <w:rsid w:val="00174BD3"/>
    <w:rsid w:val="001751BA"/>
    <w:rsid w:val="001754DD"/>
    <w:rsid w:val="00176254"/>
    <w:rsid w:val="0017643C"/>
    <w:rsid w:val="00176B33"/>
    <w:rsid w:val="00177609"/>
    <w:rsid w:val="0017764F"/>
    <w:rsid w:val="001777E9"/>
    <w:rsid w:val="00180C21"/>
    <w:rsid w:val="001817B5"/>
    <w:rsid w:val="001819BF"/>
    <w:rsid w:val="00182078"/>
    <w:rsid w:val="00182139"/>
    <w:rsid w:val="00182789"/>
    <w:rsid w:val="00182BE3"/>
    <w:rsid w:val="00182C0D"/>
    <w:rsid w:val="001832E9"/>
    <w:rsid w:val="00183361"/>
    <w:rsid w:val="00183604"/>
    <w:rsid w:val="00183B42"/>
    <w:rsid w:val="00184403"/>
    <w:rsid w:val="00184462"/>
    <w:rsid w:val="001847F4"/>
    <w:rsid w:val="00184A35"/>
    <w:rsid w:val="00185428"/>
    <w:rsid w:val="0018630D"/>
    <w:rsid w:val="00186526"/>
    <w:rsid w:val="001867C0"/>
    <w:rsid w:val="0018718B"/>
    <w:rsid w:val="00187D79"/>
    <w:rsid w:val="001902EF"/>
    <w:rsid w:val="00190BC5"/>
    <w:rsid w:val="001917DE"/>
    <w:rsid w:val="001918CF"/>
    <w:rsid w:val="001922FD"/>
    <w:rsid w:val="0019247C"/>
    <w:rsid w:val="00193D85"/>
    <w:rsid w:val="00193DC2"/>
    <w:rsid w:val="0019464B"/>
    <w:rsid w:val="00194C55"/>
    <w:rsid w:val="0019518B"/>
    <w:rsid w:val="00195482"/>
    <w:rsid w:val="00195569"/>
    <w:rsid w:val="00195B0B"/>
    <w:rsid w:val="00196256"/>
    <w:rsid w:val="0019656C"/>
    <w:rsid w:val="00196EEC"/>
    <w:rsid w:val="00197B64"/>
    <w:rsid w:val="00197E01"/>
    <w:rsid w:val="00197FD0"/>
    <w:rsid w:val="001A00D8"/>
    <w:rsid w:val="001A0A80"/>
    <w:rsid w:val="001A11AA"/>
    <w:rsid w:val="001A1625"/>
    <w:rsid w:val="001A17A4"/>
    <w:rsid w:val="001A18C0"/>
    <w:rsid w:val="001A19CB"/>
    <w:rsid w:val="001A1A63"/>
    <w:rsid w:val="001A1FDE"/>
    <w:rsid w:val="001A2442"/>
    <w:rsid w:val="001A33AC"/>
    <w:rsid w:val="001A3548"/>
    <w:rsid w:val="001A3A70"/>
    <w:rsid w:val="001A47EB"/>
    <w:rsid w:val="001A4939"/>
    <w:rsid w:val="001A4A2A"/>
    <w:rsid w:val="001A4C33"/>
    <w:rsid w:val="001A4FAB"/>
    <w:rsid w:val="001A5073"/>
    <w:rsid w:val="001A5878"/>
    <w:rsid w:val="001A60E5"/>
    <w:rsid w:val="001A6232"/>
    <w:rsid w:val="001A6CE8"/>
    <w:rsid w:val="001A6F8E"/>
    <w:rsid w:val="001A7283"/>
    <w:rsid w:val="001A7C03"/>
    <w:rsid w:val="001A7C54"/>
    <w:rsid w:val="001A7CA7"/>
    <w:rsid w:val="001A7CC1"/>
    <w:rsid w:val="001A7F22"/>
    <w:rsid w:val="001B03A1"/>
    <w:rsid w:val="001B0663"/>
    <w:rsid w:val="001B0A93"/>
    <w:rsid w:val="001B0B5E"/>
    <w:rsid w:val="001B0B70"/>
    <w:rsid w:val="001B15E0"/>
    <w:rsid w:val="001B1A02"/>
    <w:rsid w:val="001B1A23"/>
    <w:rsid w:val="001B1ABA"/>
    <w:rsid w:val="001B1EA6"/>
    <w:rsid w:val="001B2015"/>
    <w:rsid w:val="001B270B"/>
    <w:rsid w:val="001B2982"/>
    <w:rsid w:val="001B2A84"/>
    <w:rsid w:val="001B2A96"/>
    <w:rsid w:val="001B2E13"/>
    <w:rsid w:val="001B2EC5"/>
    <w:rsid w:val="001B3545"/>
    <w:rsid w:val="001B3558"/>
    <w:rsid w:val="001B36A7"/>
    <w:rsid w:val="001B3810"/>
    <w:rsid w:val="001B4024"/>
    <w:rsid w:val="001B4465"/>
    <w:rsid w:val="001B5180"/>
    <w:rsid w:val="001B5AA7"/>
    <w:rsid w:val="001B5D20"/>
    <w:rsid w:val="001B633D"/>
    <w:rsid w:val="001B65DA"/>
    <w:rsid w:val="001B6716"/>
    <w:rsid w:val="001B6FB4"/>
    <w:rsid w:val="001B748A"/>
    <w:rsid w:val="001C00D0"/>
    <w:rsid w:val="001C0410"/>
    <w:rsid w:val="001C0B28"/>
    <w:rsid w:val="001C0D12"/>
    <w:rsid w:val="001C129F"/>
    <w:rsid w:val="001C1422"/>
    <w:rsid w:val="001C1476"/>
    <w:rsid w:val="001C1CF8"/>
    <w:rsid w:val="001C20A9"/>
    <w:rsid w:val="001C2563"/>
    <w:rsid w:val="001C26AF"/>
    <w:rsid w:val="001C2BFE"/>
    <w:rsid w:val="001C371A"/>
    <w:rsid w:val="001C39BD"/>
    <w:rsid w:val="001C3BA1"/>
    <w:rsid w:val="001C3DC7"/>
    <w:rsid w:val="001C3DD5"/>
    <w:rsid w:val="001C41A8"/>
    <w:rsid w:val="001C46D7"/>
    <w:rsid w:val="001C4D60"/>
    <w:rsid w:val="001C6787"/>
    <w:rsid w:val="001C6BA5"/>
    <w:rsid w:val="001C6BEB"/>
    <w:rsid w:val="001C6FC6"/>
    <w:rsid w:val="001C714B"/>
    <w:rsid w:val="001C725C"/>
    <w:rsid w:val="001D0D3B"/>
    <w:rsid w:val="001D101D"/>
    <w:rsid w:val="001D207A"/>
    <w:rsid w:val="001D23B9"/>
    <w:rsid w:val="001D23F7"/>
    <w:rsid w:val="001D2678"/>
    <w:rsid w:val="001D2726"/>
    <w:rsid w:val="001D2852"/>
    <w:rsid w:val="001D28A4"/>
    <w:rsid w:val="001D2CDD"/>
    <w:rsid w:val="001D2F55"/>
    <w:rsid w:val="001D370A"/>
    <w:rsid w:val="001D3A15"/>
    <w:rsid w:val="001D3D7B"/>
    <w:rsid w:val="001D3EA1"/>
    <w:rsid w:val="001D42D0"/>
    <w:rsid w:val="001D4739"/>
    <w:rsid w:val="001D4B71"/>
    <w:rsid w:val="001D4BDB"/>
    <w:rsid w:val="001D4F33"/>
    <w:rsid w:val="001D5348"/>
    <w:rsid w:val="001D56FA"/>
    <w:rsid w:val="001D5DA5"/>
    <w:rsid w:val="001D5DFE"/>
    <w:rsid w:val="001D66D2"/>
    <w:rsid w:val="001D6726"/>
    <w:rsid w:val="001D7337"/>
    <w:rsid w:val="001D7661"/>
    <w:rsid w:val="001D78A3"/>
    <w:rsid w:val="001D7B42"/>
    <w:rsid w:val="001D7C10"/>
    <w:rsid w:val="001E01E5"/>
    <w:rsid w:val="001E0393"/>
    <w:rsid w:val="001E0645"/>
    <w:rsid w:val="001E07F9"/>
    <w:rsid w:val="001E0954"/>
    <w:rsid w:val="001E0D53"/>
    <w:rsid w:val="001E1037"/>
    <w:rsid w:val="001E110F"/>
    <w:rsid w:val="001E1372"/>
    <w:rsid w:val="001E1488"/>
    <w:rsid w:val="001E158E"/>
    <w:rsid w:val="001E197A"/>
    <w:rsid w:val="001E2ABC"/>
    <w:rsid w:val="001E31D3"/>
    <w:rsid w:val="001E32E4"/>
    <w:rsid w:val="001E32FD"/>
    <w:rsid w:val="001E4268"/>
    <w:rsid w:val="001E4A07"/>
    <w:rsid w:val="001E4A67"/>
    <w:rsid w:val="001E4B9F"/>
    <w:rsid w:val="001E4F23"/>
    <w:rsid w:val="001E50B6"/>
    <w:rsid w:val="001E525B"/>
    <w:rsid w:val="001E6C32"/>
    <w:rsid w:val="001E727E"/>
    <w:rsid w:val="001E7819"/>
    <w:rsid w:val="001E7DA4"/>
    <w:rsid w:val="001F036B"/>
    <w:rsid w:val="001F06F2"/>
    <w:rsid w:val="001F0B7D"/>
    <w:rsid w:val="001F12DA"/>
    <w:rsid w:val="001F1654"/>
    <w:rsid w:val="001F16EC"/>
    <w:rsid w:val="001F1B19"/>
    <w:rsid w:val="001F1E90"/>
    <w:rsid w:val="001F202B"/>
    <w:rsid w:val="001F256D"/>
    <w:rsid w:val="001F25AE"/>
    <w:rsid w:val="001F26F5"/>
    <w:rsid w:val="001F2707"/>
    <w:rsid w:val="001F2762"/>
    <w:rsid w:val="001F2C69"/>
    <w:rsid w:val="001F39C5"/>
    <w:rsid w:val="001F3FDD"/>
    <w:rsid w:val="001F3FEA"/>
    <w:rsid w:val="001F4537"/>
    <w:rsid w:val="001F50C9"/>
    <w:rsid w:val="001F5B2F"/>
    <w:rsid w:val="001F69D3"/>
    <w:rsid w:val="001F6D78"/>
    <w:rsid w:val="001F6F03"/>
    <w:rsid w:val="001F6FC1"/>
    <w:rsid w:val="001F7355"/>
    <w:rsid w:val="001F75BB"/>
    <w:rsid w:val="001F7AA3"/>
    <w:rsid w:val="002001E4"/>
    <w:rsid w:val="00200507"/>
    <w:rsid w:val="00200CDE"/>
    <w:rsid w:val="002014EB"/>
    <w:rsid w:val="0020181B"/>
    <w:rsid w:val="00201A6A"/>
    <w:rsid w:val="00201B33"/>
    <w:rsid w:val="00201C6E"/>
    <w:rsid w:val="0020354A"/>
    <w:rsid w:val="00203662"/>
    <w:rsid w:val="00203818"/>
    <w:rsid w:val="00203849"/>
    <w:rsid w:val="00203B87"/>
    <w:rsid w:val="00203BC4"/>
    <w:rsid w:val="0020437B"/>
    <w:rsid w:val="002047BB"/>
    <w:rsid w:val="002049E5"/>
    <w:rsid w:val="002058B5"/>
    <w:rsid w:val="002058E5"/>
    <w:rsid w:val="002058EE"/>
    <w:rsid w:val="00205E53"/>
    <w:rsid w:val="00206160"/>
    <w:rsid w:val="002063EB"/>
    <w:rsid w:val="00206450"/>
    <w:rsid w:val="00206A60"/>
    <w:rsid w:val="00206D58"/>
    <w:rsid w:val="00206DC9"/>
    <w:rsid w:val="00206E72"/>
    <w:rsid w:val="00207562"/>
    <w:rsid w:val="002077D9"/>
    <w:rsid w:val="00210815"/>
    <w:rsid w:val="00210A2D"/>
    <w:rsid w:val="00210D3F"/>
    <w:rsid w:val="00210F78"/>
    <w:rsid w:val="0021114F"/>
    <w:rsid w:val="00211950"/>
    <w:rsid w:val="00211A53"/>
    <w:rsid w:val="0021228D"/>
    <w:rsid w:val="00212B75"/>
    <w:rsid w:val="00212EED"/>
    <w:rsid w:val="00213333"/>
    <w:rsid w:val="00213C3F"/>
    <w:rsid w:val="00213D3D"/>
    <w:rsid w:val="00213D9E"/>
    <w:rsid w:val="00213FE4"/>
    <w:rsid w:val="0021458D"/>
    <w:rsid w:val="002145B3"/>
    <w:rsid w:val="002153F2"/>
    <w:rsid w:val="00215BD4"/>
    <w:rsid w:val="00215CEC"/>
    <w:rsid w:val="00216396"/>
    <w:rsid w:val="0021677B"/>
    <w:rsid w:val="00217A15"/>
    <w:rsid w:val="00217BD1"/>
    <w:rsid w:val="00217F28"/>
    <w:rsid w:val="00217F9E"/>
    <w:rsid w:val="0022078B"/>
    <w:rsid w:val="00220996"/>
    <w:rsid w:val="00220E35"/>
    <w:rsid w:val="00220EC0"/>
    <w:rsid w:val="00220F72"/>
    <w:rsid w:val="0022111E"/>
    <w:rsid w:val="002214E3"/>
    <w:rsid w:val="00221DB4"/>
    <w:rsid w:val="002228D5"/>
    <w:rsid w:val="00222B19"/>
    <w:rsid w:val="00222F7F"/>
    <w:rsid w:val="0022377C"/>
    <w:rsid w:val="00223AAB"/>
    <w:rsid w:val="00223B90"/>
    <w:rsid w:val="0022411B"/>
    <w:rsid w:val="0022466B"/>
    <w:rsid w:val="002250E2"/>
    <w:rsid w:val="00225194"/>
    <w:rsid w:val="002254D0"/>
    <w:rsid w:val="002259F7"/>
    <w:rsid w:val="00225D58"/>
    <w:rsid w:val="00225FC5"/>
    <w:rsid w:val="002262D8"/>
    <w:rsid w:val="00226458"/>
    <w:rsid w:val="00226864"/>
    <w:rsid w:val="00226892"/>
    <w:rsid w:val="002268AA"/>
    <w:rsid w:val="00226E5A"/>
    <w:rsid w:val="002272C3"/>
    <w:rsid w:val="00227BE2"/>
    <w:rsid w:val="0023048B"/>
    <w:rsid w:val="00230FE2"/>
    <w:rsid w:val="0023156B"/>
    <w:rsid w:val="002315D5"/>
    <w:rsid w:val="00231DBC"/>
    <w:rsid w:val="00231E10"/>
    <w:rsid w:val="00232626"/>
    <w:rsid w:val="00232CB5"/>
    <w:rsid w:val="00233A71"/>
    <w:rsid w:val="00233AD9"/>
    <w:rsid w:val="00234192"/>
    <w:rsid w:val="00235199"/>
    <w:rsid w:val="002355AD"/>
    <w:rsid w:val="002358F5"/>
    <w:rsid w:val="00235D60"/>
    <w:rsid w:val="00236276"/>
    <w:rsid w:val="00237355"/>
    <w:rsid w:val="00240EF2"/>
    <w:rsid w:val="00240FA7"/>
    <w:rsid w:val="00241341"/>
    <w:rsid w:val="002419A3"/>
    <w:rsid w:val="00241A2F"/>
    <w:rsid w:val="002422D2"/>
    <w:rsid w:val="00242C29"/>
    <w:rsid w:val="00242D79"/>
    <w:rsid w:val="00242DC4"/>
    <w:rsid w:val="0024332C"/>
    <w:rsid w:val="0024338B"/>
    <w:rsid w:val="00243693"/>
    <w:rsid w:val="002437AE"/>
    <w:rsid w:val="0024394D"/>
    <w:rsid w:val="002440B7"/>
    <w:rsid w:val="00244582"/>
    <w:rsid w:val="00244841"/>
    <w:rsid w:val="00244EBD"/>
    <w:rsid w:val="00244F50"/>
    <w:rsid w:val="00245B48"/>
    <w:rsid w:val="00245F5F"/>
    <w:rsid w:val="002468ED"/>
    <w:rsid w:val="00246993"/>
    <w:rsid w:val="00246B66"/>
    <w:rsid w:val="00246DEB"/>
    <w:rsid w:val="002473A2"/>
    <w:rsid w:val="0024758C"/>
    <w:rsid w:val="002475CB"/>
    <w:rsid w:val="00247790"/>
    <w:rsid w:val="00247C6C"/>
    <w:rsid w:val="002500F8"/>
    <w:rsid w:val="002504BD"/>
    <w:rsid w:val="002509EF"/>
    <w:rsid w:val="00250ED5"/>
    <w:rsid w:val="002515CF"/>
    <w:rsid w:val="00251B9F"/>
    <w:rsid w:val="00252162"/>
    <w:rsid w:val="00252680"/>
    <w:rsid w:val="002528DD"/>
    <w:rsid w:val="0025296C"/>
    <w:rsid w:val="00252ADA"/>
    <w:rsid w:val="00252BB3"/>
    <w:rsid w:val="00252C4B"/>
    <w:rsid w:val="00252FB5"/>
    <w:rsid w:val="002535BE"/>
    <w:rsid w:val="00253C51"/>
    <w:rsid w:val="00254115"/>
    <w:rsid w:val="0025419A"/>
    <w:rsid w:val="00254765"/>
    <w:rsid w:val="00254ACC"/>
    <w:rsid w:val="00254D3D"/>
    <w:rsid w:val="00255048"/>
    <w:rsid w:val="002558CD"/>
    <w:rsid w:val="00255B81"/>
    <w:rsid w:val="00255FEC"/>
    <w:rsid w:val="002566C9"/>
    <w:rsid w:val="002567C0"/>
    <w:rsid w:val="00256A79"/>
    <w:rsid w:val="00257663"/>
    <w:rsid w:val="00257E85"/>
    <w:rsid w:val="00260046"/>
    <w:rsid w:val="002601C2"/>
    <w:rsid w:val="00260470"/>
    <w:rsid w:val="00260F31"/>
    <w:rsid w:val="002613F9"/>
    <w:rsid w:val="00261791"/>
    <w:rsid w:val="002619D8"/>
    <w:rsid w:val="00261D5E"/>
    <w:rsid w:val="00261FE8"/>
    <w:rsid w:val="0026209F"/>
    <w:rsid w:val="00262102"/>
    <w:rsid w:val="002624CC"/>
    <w:rsid w:val="002628A3"/>
    <w:rsid w:val="00262BEE"/>
    <w:rsid w:val="00262E18"/>
    <w:rsid w:val="00263FCD"/>
    <w:rsid w:val="00264196"/>
    <w:rsid w:val="002641F0"/>
    <w:rsid w:val="0026443F"/>
    <w:rsid w:val="0026465E"/>
    <w:rsid w:val="00264A93"/>
    <w:rsid w:val="00264B8F"/>
    <w:rsid w:val="00265699"/>
    <w:rsid w:val="002658A2"/>
    <w:rsid w:val="0026591D"/>
    <w:rsid w:val="00265CBF"/>
    <w:rsid w:val="00265CDD"/>
    <w:rsid w:val="00265EEB"/>
    <w:rsid w:val="0026720F"/>
    <w:rsid w:val="002704AB"/>
    <w:rsid w:val="002705FF"/>
    <w:rsid w:val="0027093C"/>
    <w:rsid w:val="0027114F"/>
    <w:rsid w:val="00271390"/>
    <w:rsid w:val="00271C5D"/>
    <w:rsid w:val="002722A8"/>
    <w:rsid w:val="0027297E"/>
    <w:rsid w:val="00272D79"/>
    <w:rsid w:val="00272EC9"/>
    <w:rsid w:val="002730E8"/>
    <w:rsid w:val="00273413"/>
    <w:rsid w:val="00273795"/>
    <w:rsid w:val="00273E5E"/>
    <w:rsid w:val="00273EBD"/>
    <w:rsid w:val="00274368"/>
    <w:rsid w:val="00275294"/>
    <w:rsid w:val="00275486"/>
    <w:rsid w:val="00275E7D"/>
    <w:rsid w:val="002763A0"/>
    <w:rsid w:val="002769E5"/>
    <w:rsid w:val="002777A0"/>
    <w:rsid w:val="00277946"/>
    <w:rsid w:val="00277B5B"/>
    <w:rsid w:val="00277C30"/>
    <w:rsid w:val="00280623"/>
    <w:rsid w:val="00280F28"/>
    <w:rsid w:val="002816EA"/>
    <w:rsid w:val="00281CB6"/>
    <w:rsid w:val="00281E7D"/>
    <w:rsid w:val="00281F8D"/>
    <w:rsid w:val="002821F3"/>
    <w:rsid w:val="00282332"/>
    <w:rsid w:val="0028237C"/>
    <w:rsid w:val="002827A4"/>
    <w:rsid w:val="002832A2"/>
    <w:rsid w:val="00283657"/>
    <w:rsid w:val="00283DA3"/>
    <w:rsid w:val="00283DFB"/>
    <w:rsid w:val="00284CDF"/>
    <w:rsid w:val="00286DF9"/>
    <w:rsid w:val="0028704D"/>
    <w:rsid w:val="00287727"/>
    <w:rsid w:val="00287801"/>
    <w:rsid w:val="00287FBA"/>
    <w:rsid w:val="00290356"/>
    <w:rsid w:val="002904FD"/>
    <w:rsid w:val="00290609"/>
    <w:rsid w:val="00290676"/>
    <w:rsid w:val="00290E9C"/>
    <w:rsid w:val="0029123D"/>
    <w:rsid w:val="0029158F"/>
    <w:rsid w:val="0029177D"/>
    <w:rsid w:val="002925A2"/>
    <w:rsid w:val="002929BD"/>
    <w:rsid w:val="00292C1F"/>
    <w:rsid w:val="00292C4C"/>
    <w:rsid w:val="00292CC6"/>
    <w:rsid w:val="00292D62"/>
    <w:rsid w:val="00293328"/>
    <w:rsid w:val="00293E8B"/>
    <w:rsid w:val="00293EBF"/>
    <w:rsid w:val="00294303"/>
    <w:rsid w:val="002943EC"/>
    <w:rsid w:val="00294532"/>
    <w:rsid w:val="00294AAE"/>
    <w:rsid w:val="00295004"/>
    <w:rsid w:val="0029524B"/>
    <w:rsid w:val="0029596D"/>
    <w:rsid w:val="00295DAD"/>
    <w:rsid w:val="00295DD2"/>
    <w:rsid w:val="00295E5D"/>
    <w:rsid w:val="00296257"/>
    <w:rsid w:val="00296468"/>
    <w:rsid w:val="00296E24"/>
    <w:rsid w:val="00296F25"/>
    <w:rsid w:val="00297608"/>
    <w:rsid w:val="0029779E"/>
    <w:rsid w:val="00297B3F"/>
    <w:rsid w:val="00297E88"/>
    <w:rsid w:val="002A003D"/>
    <w:rsid w:val="002A0058"/>
    <w:rsid w:val="002A02FD"/>
    <w:rsid w:val="002A07C1"/>
    <w:rsid w:val="002A0A47"/>
    <w:rsid w:val="002A1E40"/>
    <w:rsid w:val="002A1F3D"/>
    <w:rsid w:val="002A2293"/>
    <w:rsid w:val="002A2661"/>
    <w:rsid w:val="002A2876"/>
    <w:rsid w:val="002A28FB"/>
    <w:rsid w:val="002A2D48"/>
    <w:rsid w:val="002A327F"/>
    <w:rsid w:val="002A33E5"/>
    <w:rsid w:val="002A3CB5"/>
    <w:rsid w:val="002A4002"/>
    <w:rsid w:val="002A406D"/>
    <w:rsid w:val="002A448B"/>
    <w:rsid w:val="002A4E50"/>
    <w:rsid w:val="002A4F6B"/>
    <w:rsid w:val="002A51C1"/>
    <w:rsid w:val="002A523C"/>
    <w:rsid w:val="002A538D"/>
    <w:rsid w:val="002A53C9"/>
    <w:rsid w:val="002A5616"/>
    <w:rsid w:val="002A5736"/>
    <w:rsid w:val="002A5E76"/>
    <w:rsid w:val="002A60ED"/>
    <w:rsid w:val="002A6120"/>
    <w:rsid w:val="002A63D0"/>
    <w:rsid w:val="002A675E"/>
    <w:rsid w:val="002A67B1"/>
    <w:rsid w:val="002A6CE9"/>
    <w:rsid w:val="002A6F1C"/>
    <w:rsid w:val="002A713F"/>
    <w:rsid w:val="002A715F"/>
    <w:rsid w:val="002A72AE"/>
    <w:rsid w:val="002A743F"/>
    <w:rsid w:val="002A7597"/>
    <w:rsid w:val="002A77BC"/>
    <w:rsid w:val="002A799D"/>
    <w:rsid w:val="002B0599"/>
    <w:rsid w:val="002B06BD"/>
    <w:rsid w:val="002B070E"/>
    <w:rsid w:val="002B0ACA"/>
    <w:rsid w:val="002B0EC3"/>
    <w:rsid w:val="002B1259"/>
    <w:rsid w:val="002B1685"/>
    <w:rsid w:val="002B1D79"/>
    <w:rsid w:val="002B1EEB"/>
    <w:rsid w:val="002B21A2"/>
    <w:rsid w:val="002B2C48"/>
    <w:rsid w:val="002B2E95"/>
    <w:rsid w:val="002B33A6"/>
    <w:rsid w:val="002B33CC"/>
    <w:rsid w:val="002B3990"/>
    <w:rsid w:val="002B3C6B"/>
    <w:rsid w:val="002B3EFD"/>
    <w:rsid w:val="002B480C"/>
    <w:rsid w:val="002B49BE"/>
    <w:rsid w:val="002B49FB"/>
    <w:rsid w:val="002B4BEE"/>
    <w:rsid w:val="002B4F9D"/>
    <w:rsid w:val="002B5259"/>
    <w:rsid w:val="002B55FD"/>
    <w:rsid w:val="002B56BD"/>
    <w:rsid w:val="002B5E10"/>
    <w:rsid w:val="002B6044"/>
    <w:rsid w:val="002B606C"/>
    <w:rsid w:val="002B7E76"/>
    <w:rsid w:val="002C062D"/>
    <w:rsid w:val="002C0699"/>
    <w:rsid w:val="002C069D"/>
    <w:rsid w:val="002C0C02"/>
    <w:rsid w:val="002C0EF1"/>
    <w:rsid w:val="002C1242"/>
    <w:rsid w:val="002C16CF"/>
    <w:rsid w:val="002C1EE8"/>
    <w:rsid w:val="002C1F38"/>
    <w:rsid w:val="002C2B74"/>
    <w:rsid w:val="002C37C9"/>
    <w:rsid w:val="002C37CC"/>
    <w:rsid w:val="002C3B86"/>
    <w:rsid w:val="002C44B8"/>
    <w:rsid w:val="002C4AB5"/>
    <w:rsid w:val="002C4BD2"/>
    <w:rsid w:val="002C4FE4"/>
    <w:rsid w:val="002C54FD"/>
    <w:rsid w:val="002C559E"/>
    <w:rsid w:val="002C563F"/>
    <w:rsid w:val="002C56E2"/>
    <w:rsid w:val="002C5758"/>
    <w:rsid w:val="002C5855"/>
    <w:rsid w:val="002C587E"/>
    <w:rsid w:val="002C5E87"/>
    <w:rsid w:val="002C6258"/>
    <w:rsid w:val="002C661A"/>
    <w:rsid w:val="002C6992"/>
    <w:rsid w:val="002C7098"/>
    <w:rsid w:val="002C7187"/>
    <w:rsid w:val="002C77EC"/>
    <w:rsid w:val="002C77F3"/>
    <w:rsid w:val="002C7B46"/>
    <w:rsid w:val="002C7F55"/>
    <w:rsid w:val="002D0D5B"/>
    <w:rsid w:val="002D109A"/>
    <w:rsid w:val="002D134F"/>
    <w:rsid w:val="002D180B"/>
    <w:rsid w:val="002D1F69"/>
    <w:rsid w:val="002D22D6"/>
    <w:rsid w:val="002D28BB"/>
    <w:rsid w:val="002D2A5A"/>
    <w:rsid w:val="002D2CC3"/>
    <w:rsid w:val="002D2D39"/>
    <w:rsid w:val="002D2EAB"/>
    <w:rsid w:val="002D39DC"/>
    <w:rsid w:val="002D3A7E"/>
    <w:rsid w:val="002D40C4"/>
    <w:rsid w:val="002D4251"/>
    <w:rsid w:val="002D5399"/>
    <w:rsid w:val="002D5F08"/>
    <w:rsid w:val="002D620F"/>
    <w:rsid w:val="002D6D82"/>
    <w:rsid w:val="002D73A8"/>
    <w:rsid w:val="002D76A9"/>
    <w:rsid w:val="002D7EBF"/>
    <w:rsid w:val="002E08D1"/>
    <w:rsid w:val="002E096C"/>
    <w:rsid w:val="002E099A"/>
    <w:rsid w:val="002E0AA4"/>
    <w:rsid w:val="002E0B26"/>
    <w:rsid w:val="002E0B29"/>
    <w:rsid w:val="002E0EB7"/>
    <w:rsid w:val="002E0ECF"/>
    <w:rsid w:val="002E0FC3"/>
    <w:rsid w:val="002E17AD"/>
    <w:rsid w:val="002E1BC0"/>
    <w:rsid w:val="002E204E"/>
    <w:rsid w:val="002E2439"/>
    <w:rsid w:val="002E27AC"/>
    <w:rsid w:val="002E2C97"/>
    <w:rsid w:val="002E2EEE"/>
    <w:rsid w:val="002E2FD9"/>
    <w:rsid w:val="002E368F"/>
    <w:rsid w:val="002E3DB2"/>
    <w:rsid w:val="002E3F15"/>
    <w:rsid w:val="002E4245"/>
    <w:rsid w:val="002E430F"/>
    <w:rsid w:val="002E498F"/>
    <w:rsid w:val="002E4F2D"/>
    <w:rsid w:val="002E6D50"/>
    <w:rsid w:val="002E70D7"/>
    <w:rsid w:val="002E7BBB"/>
    <w:rsid w:val="002F06F4"/>
    <w:rsid w:val="002F0AA4"/>
    <w:rsid w:val="002F0E4B"/>
    <w:rsid w:val="002F1125"/>
    <w:rsid w:val="002F13E1"/>
    <w:rsid w:val="002F1DD7"/>
    <w:rsid w:val="002F1E01"/>
    <w:rsid w:val="002F1E34"/>
    <w:rsid w:val="002F1E68"/>
    <w:rsid w:val="002F1F66"/>
    <w:rsid w:val="002F3108"/>
    <w:rsid w:val="002F326C"/>
    <w:rsid w:val="002F4082"/>
    <w:rsid w:val="002F4226"/>
    <w:rsid w:val="002F4411"/>
    <w:rsid w:val="002F46F7"/>
    <w:rsid w:val="002F4A47"/>
    <w:rsid w:val="002F4BC1"/>
    <w:rsid w:val="002F4CE2"/>
    <w:rsid w:val="002F50CB"/>
    <w:rsid w:val="002F51F5"/>
    <w:rsid w:val="002F55DF"/>
    <w:rsid w:val="002F57CC"/>
    <w:rsid w:val="002F589F"/>
    <w:rsid w:val="002F58C9"/>
    <w:rsid w:val="002F5A80"/>
    <w:rsid w:val="002F5B40"/>
    <w:rsid w:val="002F5CB4"/>
    <w:rsid w:val="002F61BA"/>
    <w:rsid w:val="002F6E80"/>
    <w:rsid w:val="002F6EC1"/>
    <w:rsid w:val="002F77D5"/>
    <w:rsid w:val="002F7E97"/>
    <w:rsid w:val="00300010"/>
    <w:rsid w:val="00300B48"/>
    <w:rsid w:val="00300C52"/>
    <w:rsid w:val="00300D73"/>
    <w:rsid w:val="00301296"/>
    <w:rsid w:val="00301386"/>
    <w:rsid w:val="003029EF"/>
    <w:rsid w:val="00302A55"/>
    <w:rsid w:val="00302A8A"/>
    <w:rsid w:val="00302CA7"/>
    <w:rsid w:val="00303EE9"/>
    <w:rsid w:val="003042B1"/>
    <w:rsid w:val="003045AC"/>
    <w:rsid w:val="0030465F"/>
    <w:rsid w:val="00304D34"/>
    <w:rsid w:val="00304E9F"/>
    <w:rsid w:val="0030521D"/>
    <w:rsid w:val="0030530D"/>
    <w:rsid w:val="00305A60"/>
    <w:rsid w:val="00305DB0"/>
    <w:rsid w:val="00305E76"/>
    <w:rsid w:val="00306499"/>
    <w:rsid w:val="003064F0"/>
    <w:rsid w:val="00306D3B"/>
    <w:rsid w:val="00306DC0"/>
    <w:rsid w:val="003070EA"/>
    <w:rsid w:val="003076C9"/>
    <w:rsid w:val="003078BE"/>
    <w:rsid w:val="003105F9"/>
    <w:rsid w:val="00310D74"/>
    <w:rsid w:val="0031104A"/>
    <w:rsid w:val="00311197"/>
    <w:rsid w:val="00311C5C"/>
    <w:rsid w:val="003122D3"/>
    <w:rsid w:val="00312CDA"/>
    <w:rsid w:val="00312D26"/>
    <w:rsid w:val="00312D90"/>
    <w:rsid w:val="00312DBF"/>
    <w:rsid w:val="00312EB0"/>
    <w:rsid w:val="00312FC0"/>
    <w:rsid w:val="003132B5"/>
    <w:rsid w:val="0031331E"/>
    <w:rsid w:val="00313603"/>
    <w:rsid w:val="003136CD"/>
    <w:rsid w:val="00313C3F"/>
    <w:rsid w:val="00313DEA"/>
    <w:rsid w:val="00313ED3"/>
    <w:rsid w:val="003141D2"/>
    <w:rsid w:val="00314318"/>
    <w:rsid w:val="00315792"/>
    <w:rsid w:val="00315A3F"/>
    <w:rsid w:val="00315CA3"/>
    <w:rsid w:val="00315F22"/>
    <w:rsid w:val="003163FF"/>
    <w:rsid w:val="00316770"/>
    <w:rsid w:val="003168B5"/>
    <w:rsid w:val="00316A2B"/>
    <w:rsid w:val="003173A9"/>
    <w:rsid w:val="00317AB4"/>
    <w:rsid w:val="00317F05"/>
    <w:rsid w:val="003211E0"/>
    <w:rsid w:val="003216C4"/>
    <w:rsid w:val="00321F30"/>
    <w:rsid w:val="00322645"/>
    <w:rsid w:val="00322838"/>
    <w:rsid w:val="00323269"/>
    <w:rsid w:val="00323465"/>
    <w:rsid w:val="003238E1"/>
    <w:rsid w:val="00323A79"/>
    <w:rsid w:val="00323C10"/>
    <w:rsid w:val="00324970"/>
    <w:rsid w:val="00324D9E"/>
    <w:rsid w:val="0032509D"/>
    <w:rsid w:val="00325393"/>
    <w:rsid w:val="00325D0C"/>
    <w:rsid w:val="00325DC0"/>
    <w:rsid w:val="00325E7C"/>
    <w:rsid w:val="00325FB2"/>
    <w:rsid w:val="00326749"/>
    <w:rsid w:val="0032676D"/>
    <w:rsid w:val="00326D00"/>
    <w:rsid w:val="003272B3"/>
    <w:rsid w:val="003275D9"/>
    <w:rsid w:val="003275F5"/>
    <w:rsid w:val="0032776B"/>
    <w:rsid w:val="00327E09"/>
    <w:rsid w:val="00327FBF"/>
    <w:rsid w:val="003303F3"/>
    <w:rsid w:val="003305B3"/>
    <w:rsid w:val="00330D78"/>
    <w:rsid w:val="00331993"/>
    <w:rsid w:val="003319F7"/>
    <w:rsid w:val="0033312F"/>
    <w:rsid w:val="003331A3"/>
    <w:rsid w:val="0033333E"/>
    <w:rsid w:val="00334249"/>
    <w:rsid w:val="00334256"/>
    <w:rsid w:val="003342B6"/>
    <w:rsid w:val="003343A6"/>
    <w:rsid w:val="003343E0"/>
    <w:rsid w:val="003347DA"/>
    <w:rsid w:val="00334A29"/>
    <w:rsid w:val="00334A5D"/>
    <w:rsid w:val="00334CF2"/>
    <w:rsid w:val="00335238"/>
    <w:rsid w:val="00335B12"/>
    <w:rsid w:val="00335DDD"/>
    <w:rsid w:val="00336205"/>
    <w:rsid w:val="003362D7"/>
    <w:rsid w:val="003364EE"/>
    <w:rsid w:val="003369B5"/>
    <w:rsid w:val="003369BF"/>
    <w:rsid w:val="00336A20"/>
    <w:rsid w:val="00336A8B"/>
    <w:rsid w:val="00336C33"/>
    <w:rsid w:val="00336F8E"/>
    <w:rsid w:val="003373DB"/>
    <w:rsid w:val="003400F3"/>
    <w:rsid w:val="003403D0"/>
    <w:rsid w:val="003405E1"/>
    <w:rsid w:val="00340671"/>
    <w:rsid w:val="00340798"/>
    <w:rsid w:val="00340A1A"/>
    <w:rsid w:val="00341058"/>
    <w:rsid w:val="00341526"/>
    <w:rsid w:val="00341A46"/>
    <w:rsid w:val="00341C9D"/>
    <w:rsid w:val="003427ED"/>
    <w:rsid w:val="0034286F"/>
    <w:rsid w:val="0034306A"/>
    <w:rsid w:val="003439A4"/>
    <w:rsid w:val="00343C4C"/>
    <w:rsid w:val="00343CCE"/>
    <w:rsid w:val="00343DB7"/>
    <w:rsid w:val="00343F1E"/>
    <w:rsid w:val="0034404C"/>
    <w:rsid w:val="00344067"/>
    <w:rsid w:val="003441DD"/>
    <w:rsid w:val="00344389"/>
    <w:rsid w:val="003447B9"/>
    <w:rsid w:val="00344EC6"/>
    <w:rsid w:val="00345592"/>
    <w:rsid w:val="00345623"/>
    <w:rsid w:val="00345719"/>
    <w:rsid w:val="003461D8"/>
    <w:rsid w:val="003464D4"/>
    <w:rsid w:val="003469A5"/>
    <w:rsid w:val="00346F77"/>
    <w:rsid w:val="00347C9F"/>
    <w:rsid w:val="00347EA2"/>
    <w:rsid w:val="00347F04"/>
    <w:rsid w:val="00350103"/>
    <w:rsid w:val="00350B5C"/>
    <w:rsid w:val="00350CAE"/>
    <w:rsid w:val="00350CEA"/>
    <w:rsid w:val="00350F0D"/>
    <w:rsid w:val="003515D6"/>
    <w:rsid w:val="0035172B"/>
    <w:rsid w:val="00351A5F"/>
    <w:rsid w:val="00351B23"/>
    <w:rsid w:val="00351B68"/>
    <w:rsid w:val="00351C94"/>
    <w:rsid w:val="00351CD7"/>
    <w:rsid w:val="003520EB"/>
    <w:rsid w:val="00352187"/>
    <w:rsid w:val="00352355"/>
    <w:rsid w:val="003528F1"/>
    <w:rsid w:val="00352989"/>
    <w:rsid w:val="0035340D"/>
    <w:rsid w:val="00354F86"/>
    <w:rsid w:val="00354F88"/>
    <w:rsid w:val="0035613A"/>
    <w:rsid w:val="003565C3"/>
    <w:rsid w:val="00356C2D"/>
    <w:rsid w:val="00357C2F"/>
    <w:rsid w:val="00357C64"/>
    <w:rsid w:val="00357DDD"/>
    <w:rsid w:val="00357F2E"/>
    <w:rsid w:val="00360767"/>
    <w:rsid w:val="003609AF"/>
    <w:rsid w:val="00360D75"/>
    <w:rsid w:val="00360E46"/>
    <w:rsid w:val="00360E53"/>
    <w:rsid w:val="0036128B"/>
    <w:rsid w:val="00361925"/>
    <w:rsid w:val="00361956"/>
    <w:rsid w:val="00361C87"/>
    <w:rsid w:val="00361DD9"/>
    <w:rsid w:val="00361F78"/>
    <w:rsid w:val="0036262C"/>
    <w:rsid w:val="00362852"/>
    <w:rsid w:val="00363125"/>
    <w:rsid w:val="003633FF"/>
    <w:rsid w:val="00363991"/>
    <w:rsid w:val="00363F60"/>
    <w:rsid w:val="00364597"/>
    <w:rsid w:val="0036467D"/>
    <w:rsid w:val="00364B0A"/>
    <w:rsid w:val="003651F8"/>
    <w:rsid w:val="0036524B"/>
    <w:rsid w:val="003656A7"/>
    <w:rsid w:val="0036591F"/>
    <w:rsid w:val="00365CDB"/>
    <w:rsid w:val="003669FF"/>
    <w:rsid w:val="00366CC7"/>
    <w:rsid w:val="0036738C"/>
    <w:rsid w:val="00367C1A"/>
    <w:rsid w:val="00367D16"/>
    <w:rsid w:val="00372043"/>
    <w:rsid w:val="003734B0"/>
    <w:rsid w:val="003735B0"/>
    <w:rsid w:val="00374810"/>
    <w:rsid w:val="00374C5E"/>
    <w:rsid w:val="0037534D"/>
    <w:rsid w:val="003756DD"/>
    <w:rsid w:val="00376BA0"/>
    <w:rsid w:val="00376C0C"/>
    <w:rsid w:val="003801AA"/>
    <w:rsid w:val="0038031D"/>
    <w:rsid w:val="00381BF8"/>
    <w:rsid w:val="00381C50"/>
    <w:rsid w:val="00381EE4"/>
    <w:rsid w:val="0038226A"/>
    <w:rsid w:val="003822FC"/>
    <w:rsid w:val="00382A88"/>
    <w:rsid w:val="003830FE"/>
    <w:rsid w:val="00383BB8"/>
    <w:rsid w:val="00384110"/>
    <w:rsid w:val="003841F9"/>
    <w:rsid w:val="00384E13"/>
    <w:rsid w:val="00385A6C"/>
    <w:rsid w:val="00385B43"/>
    <w:rsid w:val="00386041"/>
    <w:rsid w:val="00386105"/>
    <w:rsid w:val="00386226"/>
    <w:rsid w:val="00386309"/>
    <w:rsid w:val="003865F9"/>
    <w:rsid w:val="003868E3"/>
    <w:rsid w:val="00386AFB"/>
    <w:rsid w:val="00386BE5"/>
    <w:rsid w:val="00386F99"/>
    <w:rsid w:val="003871E1"/>
    <w:rsid w:val="003877C7"/>
    <w:rsid w:val="003877FB"/>
    <w:rsid w:val="00387B4C"/>
    <w:rsid w:val="00387EC4"/>
    <w:rsid w:val="00390316"/>
    <w:rsid w:val="00390568"/>
    <w:rsid w:val="0039067F"/>
    <w:rsid w:val="00390852"/>
    <w:rsid w:val="00390C38"/>
    <w:rsid w:val="00390E00"/>
    <w:rsid w:val="00390EF1"/>
    <w:rsid w:val="003924E4"/>
    <w:rsid w:val="0039270A"/>
    <w:rsid w:val="00392818"/>
    <w:rsid w:val="00392D1E"/>
    <w:rsid w:val="0039359E"/>
    <w:rsid w:val="0039363B"/>
    <w:rsid w:val="0039383B"/>
    <w:rsid w:val="00394645"/>
    <w:rsid w:val="00395059"/>
    <w:rsid w:val="003952BC"/>
    <w:rsid w:val="0039669D"/>
    <w:rsid w:val="00396817"/>
    <w:rsid w:val="0039696B"/>
    <w:rsid w:val="0039749C"/>
    <w:rsid w:val="0039787F"/>
    <w:rsid w:val="003A0031"/>
    <w:rsid w:val="003A014A"/>
    <w:rsid w:val="003A0EE6"/>
    <w:rsid w:val="003A1545"/>
    <w:rsid w:val="003A1F86"/>
    <w:rsid w:val="003A238C"/>
    <w:rsid w:val="003A246E"/>
    <w:rsid w:val="003A24E1"/>
    <w:rsid w:val="003A253B"/>
    <w:rsid w:val="003A25E6"/>
    <w:rsid w:val="003A2699"/>
    <w:rsid w:val="003A2BC1"/>
    <w:rsid w:val="003A475D"/>
    <w:rsid w:val="003A4E04"/>
    <w:rsid w:val="003A5369"/>
    <w:rsid w:val="003A5454"/>
    <w:rsid w:val="003A608F"/>
    <w:rsid w:val="003A628A"/>
    <w:rsid w:val="003A647B"/>
    <w:rsid w:val="003A6698"/>
    <w:rsid w:val="003A6734"/>
    <w:rsid w:val="003A76C1"/>
    <w:rsid w:val="003A790E"/>
    <w:rsid w:val="003A7B65"/>
    <w:rsid w:val="003B035E"/>
    <w:rsid w:val="003B0490"/>
    <w:rsid w:val="003B082A"/>
    <w:rsid w:val="003B089E"/>
    <w:rsid w:val="003B0B98"/>
    <w:rsid w:val="003B1478"/>
    <w:rsid w:val="003B26F7"/>
    <w:rsid w:val="003B2A02"/>
    <w:rsid w:val="003B2BA9"/>
    <w:rsid w:val="003B3D06"/>
    <w:rsid w:val="003B3D5A"/>
    <w:rsid w:val="003B3F14"/>
    <w:rsid w:val="003B4081"/>
    <w:rsid w:val="003B4179"/>
    <w:rsid w:val="003B488A"/>
    <w:rsid w:val="003B49FC"/>
    <w:rsid w:val="003B5377"/>
    <w:rsid w:val="003B55A8"/>
    <w:rsid w:val="003B55DB"/>
    <w:rsid w:val="003B5EA5"/>
    <w:rsid w:val="003B5EB3"/>
    <w:rsid w:val="003B5F1D"/>
    <w:rsid w:val="003B6EE3"/>
    <w:rsid w:val="003B7C5E"/>
    <w:rsid w:val="003C0021"/>
    <w:rsid w:val="003C0041"/>
    <w:rsid w:val="003C03C8"/>
    <w:rsid w:val="003C0981"/>
    <w:rsid w:val="003C0D76"/>
    <w:rsid w:val="003C0F57"/>
    <w:rsid w:val="003C11EA"/>
    <w:rsid w:val="003C1235"/>
    <w:rsid w:val="003C174A"/>
    <w:rsid w:val="003C1805"/>
    <w:rsid w:val="003C180D"/>
    <w:rsid w:val="003C182B"/>
    <w:rsid w:val="003C1C06"/>
    <w:rsid w:val="003C1EB5"/>
    <w:rsid w:val="003C1F79"/>
    <w:rsid w:val="003C2B7F"/>
    <w:rsid w:val="003C2D60"/>
    <w:rsid w:val="003C2EDB"/>
    <w:rsid w:val="003C32E7"/>
    <w:rsid w:val="003C3806"/>
    <w:rsid w:val="003C4311"/>
    <w:rsid w:val="003C4327"/>
    <w:rsid w:val="003C4348"/>
    <w:rsid w:val="003C4D78"/>
    <w:rsid w:val="003C50C4"/>
    <w:rsid w:val="003C54B9"/>
    <w:rsid w:val="003C5B0E"/>
    <w:rsid w:val="003C5B4B"/>
    <w:rsid w:val="003C689A"/>
    <w:rsid w:val="003C6957"/>
    <w:rsid w:val="003C6ADB"/>
    <w:rsid w:val="003C7694"/>
    <w:rsid w:val="003C7834"/>
    <w:rsid w:val="003C7A83"/>
    <w:rsid w:val="003C7B1D"/>
    <w:rsid w:val="003D0086"/>
    <w:rsid w:val="003D00D9"/>
    <w:rsid w:val="003D0153"/>
    <w:rsid w:val="003D0EF5"/>
    <w:rsid w:val="003D1560"/>
    <w:rsid w:val="003D16BF"/>
    <w:rsid w:val="003D1E02"/>
    <w:rsid w:val="003D2C83"/>
    <w:rsid w:val="003D3A4F"/>
    <w:rsid w:val="003D4108"/>
    <w:rsid w:val="003D43D4"/>
    <w:rsid w:val="003D4471"/>
    <w:rsid w:val="003D4906"/>
    <w:rsid w:val="003D52F1"/>
    <w:rsid w:val="003D5ABD"/>
    <w:rsid w:val="003D5CD1"/>
    <w:rsid w:val="003D60D3"/>
    <w:rsid w:val="003D612C"/>
    <w:rsid w:val="003D61BB"/>
    <w:rsid w:val="003D6A9C"/>
    <w:rsid w:val="003D6D7E"/>
    <w:rsid w:val="003D70B8"/>
    <w:rsid w:val="003D7118"/>
    <w:rsid w:val="003D754E"/>
    <w:rsid w:val="003D7641"/>
    <w:rsid w:val="003D7DD5"/>
    <w:rsid w:val="003E057D"/>
    <w:rsid w:val="003E1AF5"/>
    <w:rsid w:val="003E1C0C"/>
    <w:rsid w:val="003E1D46"/>
    <w:rsid w:val="003E23B9"/>
    <w:rsid w:val="003E316C"/>
    <w:rsid w:val="003E38BA"/>
    <w:rsid w:val="003E3C13"/>
    <w:rsid w:val="003E3D88"/>
    <w:rsid w:val="003E4274"/>
    <w:rsid w:val="003E42CD"/>
    <w:rsid w:val="003E446A"/>
    <w:rsid w:val="003E4B6B"/>
    <w:rsid w:val="003E4BE8"/>
    <w:rsid w:val="003E4DBF"/>
    <w:rsid w:val="003E4E58"/>
    <w:rsid w:val="003E5148"/>
    <w:rsid w:val="003E584E"/>
    <w:rsid w:val="003E58C4"/>
    <w:rsid w:val="003E5E99"/>
    <w:rsid w:val="003E61DA"/>
    <w:rsid w:val="003E6363"/>
    <w:rsid w:val="003E6954"/>
    <w:rsid w:val="003E71FB"/>
    <w:rsid w:val="003F0282"/>
    <w:rsid w:val="003F0D16"/>
    <w:rsid w:val="003F1718"/>
    <w:rsid w:val="003F199F"/>
    <w:rsid w:val="003F1B39"/>
    <w:rsid w:val="003F2202"/>
    <w:rsid w:val="003F253E"/>
    <w:rsid w:val="003F2782"/>
    <w:rsid w:val="003F379E"/>
    <w:rsid w:val="003F3B78"/>
    <w:rsid w:val="003F3E88"/>
    <w:rsid w:val="003F49AA"/>
    <w:rsid w:val="003F4D19"/>
    <w:rsid w:val="003F5CC8"/>
    <w:rsid w:val="003F5D0C"/>
    <w:rsid w:val="003F60B8"/>
    <w:rsid w:val="003F6C1E"/>
    <w:rsid w:val="003F6FF3"/>
    <w:rsid w:val="003F77F2"/>
    <w:rsid w:val="003F7B12"/>
    <w:rsid w:val="003F7DAC"/>
    <w:rsid w:val="003F7EEB"/>
    <w:rsid w:val="00400193"/>
    <w:rsid w:val="00400413"/>
    <w:rsid w:val="00400815"/>
    <w:rsid w:val="0040085E"/>
    <w:rsid w:val="00401336"/>
    <w:rsid w:val="004014BC"/>
    <w:rsid w:val="0040157F"/>
    <w:rsid w:val="00401BD5"/>
    <w:rsid w:val="00402248"/>
    <w:rsid w:val="00402274"/>
    <w:rsid w:val="004022DF"/>
    <w:rsid w:val="00402357"/>
    <w:rsid w:val="00402720"/>
    <w:rsid w:val="00403737"/>
    <w:rsid w:val="00403D11"/>
    <w:rsid w:val="00403F8B"/>
    <w:rsid w:val="00404190"/>
    <w:rsid w:val="0040433E"/>
    <w:rsid w:val="004048DF"/>
    <w:rsid w:val="00404B5E"/>
    <w:rsid w:val="0040524A"/>
    <w:rsid w:val="00405710"/>
    <w:rsid w:val="00405714"/>
    <w:rsid w:val="00405B4C"/>
    <w:rsid w:val="00406387"/>
    <w:rsid w:val="00406AB2"/>
    <w:rsid w:val="00407189"/>
    <w:rsid w:val="0040725F"/>
    <w:rsid w:val="00407C84"/>
    <w:rsid w:val="00407C89"/>
    <w:rsid w:val="00407E86"/>
    <w:rsid w:val="0041016E"/>
    <w:rsid w:val="004104E3"/>
    <w:rsid w:val="00410794"/>
    <w:rsid w:val="00410A9B"/>
    <w:rsid w:val="00410BB7"/>
    <w:rsid w:val="00410D02"/>
    <w:rsid w:val="00410FBC"/>
    <w:rsid w:val="00411480"/>
    <w:rsid w:val="00412742"/>
    <w:rsid w:val="00413663"/>
    <w:rsid w:val="0041391E"/>
    <w:rsid w:val="00414084"/>
    <w:rsid w:val="0041495A"/>
    <w:rsid w:val="00414A63"/>
    <w:rsid w:val="004150A3"/>
    <w:rsid w:val="00415378"/>
    <w:rsid w:val="004153CA"/>
    <w:rsid w:val="0041570F"/>
    <w:rsid w:val="00415867"/>
    <w:rsid w:val="00415E1C"/>
    <w:rsid w:val="0041605E"/>
    <w:rsid w:val="00416B78"/>
    <w:rsid w:val="004170E0"/>
    <w:rsid w:val="0041735D"/>
    <w:rsid w:val="004174FC"/>
    <w:rsid w:val="00420DA2"/>
    <w:rsid w:val="0042148A"/>
    <w:rsid w:val="004218B4"/>
    <w:rsid w:val="00422B63"/>
    <w:rsid w:val="00422EE3"/>
    <w:rsid w:val="004230E6"/>
    <w:rsid w:val="0042371E"/>
    <w:rsid w:val="0042399C"/>
    <w:rsid w:val="00423CCB"/>
    <w:rsid w:val="00424247"/>
    <w:rsid w:val="00425F9D"/>
    <w:rsid w:val="00426159"/>
    <w:rsid w:val="00426E8A"/>
    <w:rsid w:val="004272A3"/>
    <w:rsid w:val="004278A6"/>
    <w:rsid w:val="00427E59"/>
    <w:rsid w:val="00427F25"/>
    <w:rsid w:val="0043007D"/>
    <w:rsid w:val="004303AB"/>
    <w:rsid w:val="00430457"/>
    <w:rsid w:val="0043054D"/>
    <w:rsid w:val="00430578"/>
    <w:rsid w:val="00430826"/>
    <w:rsid w:val="004308B9"/>
    <w:rsid w:val="004308BC"/>
    <w:rsid w:val="004309AC"/>
    <w:rsid w:val="00430AF0"/>
    <w:rsid w:val="00430B05"/>
    <w:rsid w:val="00430EC6"/>
    <w:rsid w:val="00431A36"/>
    <w:rsid w:val="00432277"/>
    <w:rsid w:val="004322FE"/>
    <w:rsid w:val="00432866"/>
    <w:rsid w:val="00432A3E"/>
    <w:rsid w:val="00432B65"/>
    <w:rsid w:val="00433234"/>
    <w:rsid w:val="00433EE7"/>
    <w:rsid w:val="004340EE"/>
    <w:rsid w:val="0043422B"/>
    <w:rsid w:val="004342CB"/>
    <w:rsid w:val="0043439B"/>
    <w:rsid w:val="004349DF"/>
    <w:rsid w:val="0043504C"/>
    <w:rsid w:val="00435987"/>
    <w:rsid w:val="0043632B"/>
    <w:rsid w:val="0043683C"/>
    <w:rsid w:val="0043698F"/>
    <w:rsid w:val="00436ABF"/>
    <w:rsid w:val="00436BCA"/>
    <w:rsid w:val="0043747C"/>
    <w:rsid w:val="004374C1"/>
    <w:rsid w:val="00437648"/>
    <w:rsid w:val="0043771B"/>
    <w:rsid w:val="00437F25"/>
    <w:rsid w:val="00437F29"/>
    <w:rsid w:val="0044090D"/>
    <w:rsid w:val="004409D9"/>
    <w:rsid w:val="00440F73"/>
    <w:rsid w:val="004413D8"/>
    <w:rsid w:val="0044171D"/>
    <w:rsid w:val="00441A56"/>
    <w:rsid w:val="00441FF4"/>
    <w:rsid w:val="004425CD"/>
    <w:rsid w:val="00442998"/>
    <w:rsid w:val="004432B6"/>
    <w:rsid w:val="004435DB"/>
    <w:rsid w:val="004435EE"/>
    <w:rsid w:val="0044366F"/>
    <w:rsid w:val="00443A4D"/>
    <w:rsid w:val="00443C05"/>
    <w:rsid w:val="00444400"/>
    <w:rsid w:val="00444648"/>
    <w:rsid w:val="00444AC8"/>
    <w:rsid w:val="00444E04"/>
    <w:rsid w:val="00445019"/>
    <w:rsid w:val="004452EF"/>
    <w:rsid w:val="00445381"/>
    <w:rsid w:val="0044576F"/>
    <w:rsid w:val="0044586E"/>
    <w:rsid w:val="004466E9"/>
    <w:rsid w:val="00446E8D"/>
    <w:rsid w:val="00447350"/>
    <w:rsid w:val="00447786"/>
    <w:rsid w:val="004477F2"/>
    <w:rsid w:val="00447AC9"/>
    <w:rsid w:val="00447B1B"/>
    <w:rsid w:val="00447D92"/>
    <w:rsid w:val="00447E16"/>
    <w:rsid w:val="00450035"/>
    <w:rsid w:val="004501A1"/>
    <w:rsid w:val="00450486"/>
    <w:rsid w:val="0045063B"/>
    <w:rsid w:val="00450C24"/>
    <w:rsid w:val="00450DC2"/>
    <w:rsid w:val="00450FC1"/>
    <w:rsid w:val="004514D4"/>
    <w:rsid w:val="00451995"/>
    <w:rsid w:val="00451C02"/>
    <w:rsid w:val="00451CB8"/>
    <w:rsid w:val="004521D2"/>
    <w:rsid w:val="004528C8"/>
    <w:rsid w:val="00452C6B"/>
    <w:rsid w:val="00452D83"/>
    <w:rsid w:val="00452E35"/>
    <w:rsid w:val="004533F1"/>
    <w:rsid w:val="004538D3"/>
    <w:rsid w:val="00453A17"/>
    <w:rsid w:val="00453A42"/>
    <w:rsid w:val="00453B69"/>
    <w:rsid w:val="00453FA0"/>
    <w:rsid w:val="00454248"/>
    <w:rsid w:val="00454B3E"/>
    <w:rsid w:val="00454B9F"/>
    <w:rsid w:val="00454D40"/>
    <w:rsid w:val="00454F2E"/>
    <w:rsid w:val="00455342"/>
    <w:rsid w:val="004559A3"/>
    <w:rsid w:val="00456742"/>
    <w:rsid w:val="00457092"/>
    <w:rsid w:val="00457630"/>
    <w:rsid w:val="00457635"/>
    <w:rsid w:val="00457C1D"/>
    <w:rsid w:val="00460165"/>
    <w:rsid w:val="004602E4"/>
    <w:rsid w:val="00460358"/>
    <w:rsid w:val="0046061E"/>
    <w:rsid w:val="00460E93"/>
    <w:rsid w:val="00461141"/>
    <w:rsid w:val="004611CD"/>
    <w:rsid w:val="004612D4"/>
    <w:rsid w:val="00461DE9"/>
    <w:rsid w:val="004626BD"/>
    <w:rsid w:val="0046272E"/>
    <w:rsid w:val="0046353C"/>
    <w:rsid w:val="004638E5"/>
    <w:rsid w:val="004638EE"/>
    <w:rsid w:val="00463D90"/>
    <w:rsid w:val="00464540"/>
    <w:rsid w:val="0046470B"/>
    <w:rsid w:val="0046483D"/>
    <w:rsid w:val="00464A51"/>
    <w:rsid w:val="00464C03"/>
    <w:rsid w:val="00464F71"/>
    <w:rsid w:val="0046531F"/>
    <w:rsid w:val="004657F8"/>
    <w:rsid w:val="0046583B"/>
    <w:rsid w:val="0046594A"/>
    <w:rsid w:val="004665B8"/>
    <w:rsid w:val="004665B9"/>
    <w:rsid w:val="00466AB3"/>
    <w:rsid w:val="00466B03"/>
    <w:rsid w:val="00466BC5"/>
    <w:rsid w:val="00466EEF"/>
    <w:rsid w:val="0046797C"/>
    <w:rsid w:val="00467D70"/>
    <w:rsid w:val="00470160"/>
    <w:rsid w:val="00470313"/>
    <w:rsid w:val="004706FB"/>
    <w:rsid w:val="004708CE"/>
    <w:rsid w:val="00470E56"/>
    <w:rsid w:val="00470EA9"/>
    <w:rsid w:val="00470F70"/>
    <w:rsid w:val="004718ED"/>
    <w:rsid w:val="00471A3F"/>
    <w:rsid w:val="00471F07"/>
    <w:rsid w:val="0047207E"/>
    <w:rsid w:val="0047297D"/>
    <w:rsid w:val="004730B8"/>
    <w:rsid w:val="00473163"/>
    <w:rsid w:val="004732F0"/>
    <w:rsid w:val="00473350"/>
    <w:rsid w:val="004733B0"/>
    <w:rsid w:val="00474171"/>
    <w:rsid w:val="00474455"/>
    <w:rsid w:val="00474870"/>
    <w:rsid w:val="00474CB1"/>
    <w:rsid w:val="004757E1"/>
    <w:rsid w:val="0047592E"/>
    <w:rsid w:val="00475C02"/>
    <w:rsid w:val="00475FC8"/>
    <w:rsid w:val="004767F7"/>
    <w:rsid w:val="00476AC2"/>
    <w:rsid w:val="00476D93"/>
    <w:rsid w:val="0047767F"/>
    <w:rsid w:val="00477A0B"/>
    <w:rsid w:val="00477B6D"/>
    <w:rsid w:val="00477EAE"/>
    <w:rsid w:val="00477EFF"/>
    <w:rsid w:val="00477F83"/>
    <w:rsid w:val="004807AA"/>
    <w:rsid w:val="00480860"/>
    <w:rsid w:val="00480D0A"/>
    <w:rsid w:val="0048161D"/>
    <w:rsid w:val="00481C15"/>
    <w:rsid w:val="00482008"/>
    <w:rsid w:val="004821E8"/>
    <w:rsid w:val="0048321D"/>
    <w:rsid w:val="00483E05"/>
    <w:rsid w:val="00483F2E"/>
    <w:rsid w:val="004843B0"/>
    <w:rsid w:val="00484D4D"/>
    <w:rsid w:val="0048549B"/>
    <w:rsid w:val="00485563"/>
    <w:rsid w:val="004855E8"/>
    <w:rsid w:val="0048579B"/>
    <w:rsid w:val="004857FC"/>
    <w:rsid w:val="00486378"/>
    <w:rsid w:val="004863BF"/>
    <w:rsid w:val="0048768D"/>
    <w:rsid w:val="00487924"/>
    <w:rsid w:val="004879EF"/>
    <w:rsid w:val="00487AE3"/>
    <w:rsid w:val="0049021B"/>
    <w:rsid w:val="0049036E"/>
    <w:rsid w:val="00491141"/>
    <w:rsid w:val="0049114A"/>
    <w:rsid w:val="00491321"/>
    <w:rsid w:val="0049233B"/>
    <w:rsid w:val="004926B7"/>
    <w:rsid w:val="004926CD"/>
    <w:rsid w:val="0049271B"/>
    <w:rsid w:val="0049274E"/>
    <w:rsid w:val="0049279F"/>
    <w:rsid w:val="00492D9F"/>
    <w:rsid w:val="00492EA8"/>
    <w:rsid w:val="0049334D"/>
    <w:rsid w:val="004933EE"/>
    <w:rsid w:val="00493855"/>
    <w:rsid w:val="00493C62"/>
    <w:rsid w:val="00493FA0"/>
    <w:rsid w:val="004941FF"/>
    <w:rsid w:val="0049428C"/>
    <w:rsid w:val="00494506"/>
    <w:rsid w:val="00494DEE"/>
    <w:rsid w:val="004956AF"/>
    <w:rsid w:val="004956E8"/>
    <w:rsid w:val="0049594F"/>
    <w:rsid w:val="0049598F"/>
    <w:rsid w:val="00495BDA"/>
    <w:rsid w:val="00495E62"/>
    <w:rsid w:val="00495F7D"/>
    <w:rsid w:val="00495FA1"/>
    <w:rsid w:val="004967A9"/>
    <w:rsid w:val="00496A8E"/>
    <w:rsid w:val="00496DC2"/>
    <w:rsid w:val="00496F8F"/>
    <w:rsid w:val="00497284"/>
    <w:rsid w:val="004975D1"/>
    <w:rsid w:val="004A00B6"/>
    <w:rsid w:val="004A02BF"/>
    <w:rsid w:val="004A0D64"/>
    <w:rsid w:val="004A12D4"/>
    <w:rsid w:val="004A2062"/>
    <w:rsid w:val="004A23D1"/>
    <w:rsid w:val="004A2813"/>
    <w:rsid w:val="004A38BA"/>
    <w:rsid w:val="004A39FB"/>
    <w:rsid w:val="004A46A6"/>
    <w:rsid w:val="004A52E3"/>
    <w:rsid w:val="004A59A8"/>
    <w:rsid w:val="004A59F7"/>
    <w:rsid w:val="004A5AAD"/>
    <w:rsid w:val="004A5AB6"/>
    <w:rsid w:val="004A5AF7"/>
    <w:rsid w:val="004A6868"/>
    <w:rsid w:val="004A6C30"/>
    <w:rsid w:val="004A6C85"/>
    <w:rsid w:val="004A6E69"/>
    <w:rsid w:val="004A7110"/>
    <w:rsid w:val="004A71AE"/>
    <w:rsid w:val="004A7582"/>
    <w:rsid w:val="004A7CBE"/>
    <w:rsid w:val="004A7D4B"/>
    <w:rsid w:val="004B005F"/>
    <w:rsid w:val="004B06AE"/>
    <w:rsid w:val="004B092B"/>
    <w:rsid w:val="004B100C"/>
    <w:rsid w:val="004B109B"/>
    <w:rsid w:val="004B13DD"/>
    <w:rsid w:val="004B186F"/>
    <w:rsid w:val="004B1D20"/>
    <w:rsid w:val="004B207B"/>
    <w:rsid w:val="004B282D"/>
    <w:rsid w:val="004B2FFF"/>
    <w:rsid w:val="004B307F"/>
    <w:rsid w:val="004B3AB3"/>
    <w:rsid w:val="004B3D02"/>
    <w:rsid w:val="004B4117"/>
    <w:rsid w:val="004B462D"/>
    <w:rsid w:val="004B4664"/>
    <w:rsid w:val="004B4756"/>
    <w:rsid w:val="004B4877"/>
    <w:rsid w:val="004B5249"/>
    <w:rsid w:val="004B5B9C"/>
    <w:rsid w:val="004B5C2A"/>
    <w:rsid w:val="004B70CD"/>
    <w:rsid w:val="004B7B3F"/>
    <w:rsid w:val="004B7D0D"/>
    <w:rsid w:val="004C0089"/>
    <w:rsid w:val="004C12AD"/>
    <w:rsid w:val="004C13DC"/>
    <w:rsid w:val="004C16E2"/>
    <w:rsid w:val="004C19C6"/>
    <w:rsid w:val="004C24BF"/>
    <w:rsid w:val="004C2C5A"/>
    <w:rsid w:val="004C2DC1"/>
    <w:rsid w:val="004C4BEF"/>
    <w:rsid w:val="004C4D7F"/>
    <w:rsid w:val="004C588A"/>
    <w:rsid w:val="004C66A5"/>
    <w:rsid w:val="004C69BC"/>
    <w:rsid w:val="004C70DB"/>
    <w:rsid w:val="004C7320"/>
    <w:rsid w:val="004C742A"/>
    <w:rsid w:val="004C76BE"/>
    <w:rsid w:val="004D056F"/>
    <w:rsid w:val="004D0933"/>
    <w:rsid w:val="004D0D06"/>
    <w:rsid w:val="004D0E4E"/>
    <w:rsid w:val="004D1486"/>
    <w:rsid w:val="004D1A70"/>
    <w:rsid w:val="004D1B80"/>
    <w:rsid w:val="004D1C82"/>
    <w:rsid w:val="004D2089"/>
    <w:rsid w:val="004D23C7"/>
    <w:rsid w:val="004D2801"/>
    <w:rsid w:val="004D2918"/>
    <w:rsid w:val="004D29D2"/>
    <w:rsid w:val="004D3312"/>
    <w:rsid w:val="004D344A"/>
    <w:rsid w:val="004D3CEB"/>
    <w:rsid w:val="004D4443"/>
    <w:rsid w:val="004D4C82"/>
    <w:rsid w:val="004D51F4"/>
    <w:rsid w:val="004D5976"/>
    <w:rsid w:val="004D5A45"/>
    <w:rsid w:val="004D5FFD"/>
    <w:rsid w:val="004E00F0"/>
    <w:rsid w:val="004E0440"/>
    <w:rsid w:val="004E065B"/>
    <w:rsid w:val="004E23E9"/>
    <w:rsid w:val="004E24D5"/>
    <w:rsid w:val="004E2CD5"/>
    <w:rsid w:val="004E382B"/>
    <w:rsid w:val="004E3844"/>
    <w:rsid w:val="004E3970"/>
    <w:rsid w:val="004E4BF7"/>
    <w:rsid w:val="004E4FF9"/>
    <w:rsid w:val="004E51F2"/>
    <w:rsid w:val="004E5AF0"/>
    <w:rsid w:val="004E6077"/>
    <w:rsid w:val="004E6250"/>
    <w:rsid w:val="004E66A7"/>
    <w:rsid w:val="004E68CE"/>
    <w:rsid w:val="004E697B"/>
    <w:rsid w:val="004E6AE7"/>
    <w:rsid w:val="004E6E1E"/>
    <w:rsid w:val="004E6F87"/>
    <w:rsid w:val="004E7287"/>
    <w:rsid w:val="004E7A46"/>
    <w:rsid w:val="004E7D12"/>
    <w:rsid w:val="004E7D34"/>
    <w:rsid w:val="004E7F02"/>
    <w:rsid w:val="004E7F6B"/>
    <w:rsid w:val="004F1762"/>
    <w:rsid w:val="004F17DA"/>
    <w:rsid w:val="004F23C0"/>
    <w:rsid w:val="004F2414"/>
    <w:rsid w:val="004F255B"/>
    <w:rsid w:val="004F2BB8"/>
    <w:rsid w:val="004F2C01"/>
    <w:rsid w:val="004F30B9"/>
    <w:rsid w:val="004F3776"/>
    <w:rsid w:val="004F40D0"/>
    <w:rsid w:val="004F4506"/>
    <w:rsid w:val="004F4A0A"/>
    <w:rsid w:val="004F4B9F"/>
    <w:rsid w:val="004F4E46"/>
    <w:rsid w:val="004F5063"/>
    <w:rsid w:val="004F5263"/>
    <w:rsid w:val="004F53C7"/>
    <w:rsid w:val="004F5B8D"/>
    <w:rsid w:val="004F5D18"/>
    <w:rsid w:val="004F638B"/>
    <w:rsid w:val="004F675F"/>
    <w:rsid w:val="004F67D0"/>
    <w:rsid w:val="004F7632"/>
    <w:rsid w:val="004F77DC"/>
    <w:rsid w:val="004F79A2"/>
    <w:rsid w:val="004F7C4B"/>
    <w:rsid w:val="0050079F"/>
    <w:rsid w:val="00500827"/>
    <w:rsid w:val="00500A92"/>
    <w:rsid w:val="005015E7"/>
    <w:rsid w:val="00501D23"/>
    <w:rsid w:val="00501ED0"/>
    <w:rsid w:val="00502244"/>
    <w:rsid w:val="005023FD"/>
    <w:rsid w:val="00502C98"/>
    <w:rsid w:val="00503A30"/>
    <w:rsid w:val="00503ED7"/>
    <w:rsid w:val="00504323"/>
    <w:rsid w:val="005047B8"/>
    <w:rsid w:val="00504919"/>
    <w:rsid w:val="00504A39"/>
    <w:rsid w:val="0050572D"/>
    <w:rsid w:val="0050686B"/>
    <w:rsid w:val="00506978"/>
    <w:rsid w:val="00506B8A"/>
    <w:rsid w:val="0050702A"/>
    <w:rsid w:val="005078E4"/>
    <w:rsid w:val="005079AC"/>
    <w:rsid w:val="00507A51"/>
    <w:rsid w:val="00510691"/>
    <w:rsid w:val="0051081F"/>
    <w:rsid w:val="00510E57"/>
    <w:rsid w:val="00510F74"/>
    <w:rsid w:val="0051108C"/>
    <w:rsid w:val="005110C9"/>
    <w:rsid w:val="00511AAF"/>
    <w:rsid w:val="00511DB1"/>
    <w:rsid w:val="00512388"/>
    <w:rsid w:val="00512DE3"/>
    <w:rsid w:val="00512E37"/>
    <w:rsid w:val="00513174"/>
    <w:rsid w:val="00513418"/>
    <w:rsid w:val="005135B9"/>
    <w:rsid w:val="005135FE"/>
    <w:rsid w:val="00513778"/>
    <w:rsid w:val="0051379E"/>
    <w:rsid w:val="00513FC0"/>
    <w:rsid w:val="00514395"/>
    <w:rsid w:val="00514648"/>
    <w:rsid w:val="00514AE9"/>
    <w:rsid w:val="00514BF6"/>
    <w:rsid w:val="00514E73"/>
    <w:rsid w:val="00514F0F"/>
    <w:rsid w:val="00515E6C"/>
    <w:rsid w:val="00515E9E"/>
    <w:rsid w:val="0051632C"/>
    <w:rsid w:val="005163B2"/>
    <w:rsid w:val="005177FF"/>
    <w:rsid w:val="00517B40"/>
    <w:rsid w:val="00517D21"/>
    <w:rsid w:val="00520014"/>
    <w:rsid w:val="005215B8"/>
    <w:rsid w:val="00521C99"/>
    <w:rsid w:val="00521DE1"/>
    <w:rsid w:val="005226B2"/>
    <w:rsid w:val="00522E2B"/>
    <w:rsid w:val="0052325D"/>
    <w:rsid w:val="005237CB"/>
    <w:rsid w:val="00523B8C"/>
    <w:rsid w:val="00523F4E"/>
    <w:rsid w:val="00523FDB"/>
    <w:rsid w:val="00524070"/>
    <w:rsid w:val="005240EB"/>
    <w:rsid w:val="00525271"/>
    <w:rsid w:val="00525D7C"/>
    <w:rsid w:val="00525F3D"/>
    <w:rsid w:val="00526058"/>
    <w:rsid w:val="005268B3"/>
    <w:rsid w:val="00526EBB"/>
    <w:rsid w:val="005271B8"/>
    <w:rsid w:val="005272C0"/>
    <w:rsid w:val="00527535"/>
    <w:rsid w:val="005276C8"/>
    <w:rsid w:val="00527CA8"/>
    <w:rsid w:val="00527CB8"/>
    <w:rsid w:val="00527EC0"/>
    <w:rsid w:val="00530A3D"/>
    <w:rsid w:val="00530CD4"/>
    <w:rsid w:val="005314F5"/>
    <w:rsid w:val="00532198"/>
    <w:rsid w:val="005322EE"/>
    <w:rsid w:val="00532556"/>
    <w:rsid w:val="005334FC"/>
    <w:rsid w:val="005335F7"/>
    <w:rsid w:val="00533697"/>
    <w:rsid w:val="005336EC"/>
    <w:rsid w:val="0053400D"/>
    <w:rsid w:val="00534798"/>
    <w:rsid w:val="0053499E"/>
    <w:rsid w:val="0053538F"/>
    <w:rsid w:val="00535449"/>
    <w:rsid w:val="00535603"/>
    <w:rsid w:val="00535BEE"/>
    <w:rsid w:val="00535CF3"/>
    <w:rsid w:val="0053600F"/>
    <w:rsid w:val="0053677D"/>
    <w:rsid w:val="00536A78"/>
    <w:rsid w:val="00537213"/>
    <w:rsid w:val="00537FBC"/>
    <w:rsid w:val="00540886"/>
    <w:rsid w:val="00540AA9"/>
    <w:rsid w:val="00540E51"/>
    <w:rsid w:val="005412E6"/>
    <w:rsid w:val="0054135A"/>
    <w:rsid w:val="005413CD"/>
    <w:rsid w:val="00541A38"/>
    <w:rsid w:val="00541A6F"/>
    <w:rsid w:val="00541E55"/>
    <w:rsid w:val="005421FE"/>
    <w:rsid w:val="005426F7"/>
    <w:rsid w:val="00542827"/>
    <w:rsid w:val="00542B2D"/>
    <w:rsid w:val="00542F73"/>
    <w:rsid w:val="005435A0"/>
    <w:rsid w:val="00543CB6"/>
    <w:rsid w:val="00543DBC"/>
    <w:rsid w:val="00543E66"/>
    <w:rsid w:val="005443D7"/>
    <w:rsid w:val="00544893"/>
    <w:rsid w:val="00544B5A"/>
    <w:rsid w:val="00545359"/>
    <w:rsid w:val="00545499"/>
    <w:rsid w:val="0054582C"/>
    <w:rsid w:val="00545B7D"/>
    <w:rsid w:val="00545D15"/>
    <w:rsid w:val="00545D79"/>
    <w:rsid w:val="00545F52"/>
    <w:rsid w:val="00546420"/>
    <w:rsid w:val="00546476"/>
    <w:rsid w:val="0054681A"/>
    <w:rsid w:val="0054681E"/>
    <w:rsid w:val="00546C6D"/>
    <w:rsid w:val="0054724D"/>
    <w:rsid w:val="00547E57"/>
    <w:rsid w:val="00547F6A"/>
    <w:rsid w:val="00547F6E"/>
    <w:rsid w:val="00550C79"/>
    <w:rsid w:val="00550DE6"/>
    <w:rsid w:val="00550E3A"/>
    <w:rsid w:val="0055254E"/>
    <w:rsid w:val="00552599"/>
    <w:rsid w:val="005525D7"/>
    <w:rsid w:val="00552F41"/>
    <w:rsid w:val="00553313"/>
    <w:rsid w:val="00553886"/>
    <w:rsid w:val="0055466A"/>
    <w:rsid w:val="00554B08"/>
    <w:rsid w:val="00554B61"/>
    <w:rsid w:val="00554DE6"/>
    <w:rsid w:val="005557BB"/>
    <w:rsid w:val="005558B5"/>
    <w:rsid w:val="00555D6F"/>
    <w:rsid w:val="00556415"/>
    <w:rsid w:val="005566F7"/>
    <w:rsid w:val="00556F69"/>
    <w:rsid w:val="0055707C"/>
    <w:rsid w:val="0055759C"/>
    <w:rsid w:val="00557A31"/>
    <w:rsid w:val="00557CE0"/>
    <w:rsid w:val="0056021D"/>
    <w:rsid w:val="0056035F"/>
    <w:rsid w:val="005611F1"/>
    <w:rsid w:val="0056160F"/>
    <w:rsid w:val="0056174E"/>
    <w:rsid w:val="00561776"/>
    <w:rsid w:val="00561AB3"/>
    <w:rsid w:val="00561D89"/>
    <w:rsid w:val="0056207A"/>
    <w:rsid w:val="005620FB"/>
    <w:rsid w:val="005624A4"/>
    <w:rsid w:val="005628DB"/>
    <w:rsid w:val="00562B41"/>
    <w:rsid w:val="00562C44"/>
    <w:rsid w:val="00562EA4"/>
    <w:rsid w:val="005633CE"/>
    <w:rsid w:val="00563413"/>
    <w:rsid w:val="0056364E"/>
    <w:rsid w:val="00563B2F"/>
    <w:rsid w:val="00564446"/>
    <w:rsid w:val="005647C6"/>
    <w:rsid w:val="00564985"/>
    <w:rsid w:val="005654BC"/>
    <w:rsid w:val="00565C38"/>
    <w:rsid w:val="00565F14"/>
    <w:rsid w:val="005669FE"/>
    <w:rsid w:val="00566EFE"/>
    <w:rsid w:val="0056717A"/>
    <w:rsid w:val="00567222"/>
    <w:rsid w:val="00567431"/>
    <w:rsid w:val="005677D3"/>
    <w:rsid w:val="00567C49"/>
    <w:rsid w:val="00567D2A"/>
    <w:rsid w:val="0057012C"/>
    <w:rsid w:val="00570528"/>
    <w:rsid w:val="00570D32"/>
    <w:rsid w:val="00570E92"/>
    <w:rsid w:val="0057133F"/>
    <w:rsid w:val="00571609"/>
    <w:rsid w:val="0057173E"/>
    <w:rsid w:val="00571DC7"/>
    <w:rsid w:val="005725D3"/>
    <w:rsid w:val="0057260C"/>
    <w:rsid w:val="00572A74"/>
    <w:rsid w:val="00572D7A"/>
    <w:rsid w:val="00572E1C"/>
    <w:rsid w:val="00572E73"/>
    <w:rsid w:val="00573924"/>
    <w:rsid w:val="00573BBE"/>
    <w:rsid w:val="00573D90"/>
    <w:rsid w:val="00573F6C"/>
    <w:rsid w:val="00573FB3"/>
    <w:rsid w:val="0057436F"/>
    <w:rsid w:val="00574755"/>
    <w:rsid w:val="00574BFB"/>
    <w:rsid w:val="00574CDD"/>
    <w:rsid w:val="005750F6"/>
    <w:rsid w:val="005760F5"/>
    <w:rsid w:val="005779C8"/>
    <w:rsid w:val="005779E6"/>
    <w:rsid w:val="00580E38"/>
    <w:rsid w:val="00580F83"/>
    <w:rsid w:val="00581325"/>
    <w:rsid w:val="00581D91"/>
    <w:rsid w:val="00581E96"/>
    <w:rsid w:val="00581EFE"/>
    <w:rsid w:val="00582048"/>
    <w:rsid w:val="005822BD"/>
    <w:rsid w:val="005823B1"/>
    <w:rsid w:val="005833B8"/>
    <w:rsid w:val="00583599"/>
    <w:rsid w:val="005837C8"/>
    <w:rsid w:val="00583E04"/>
    <w:rsid w:val="005844AD"/>
    <w:rsid w:val="00585050"/>
    <w:rsid w:val="00585086"/>
    <w:rsid w:val="005850EA"/>
    <w:rsid w:val="00585ED5"/>
    <w:rsid w:val="0058639A"/>
    <w:rsid w:val="005864E5"/>
    <w:rsid w:val="00587519"/>
    <w:rsid w:val="005909C9"/>
    <w:rsid w:val="00590AF8"/>
    <w:rsid w:val="00590F0D"/>
    <w:rsid w:val="00590F4B"/>
    <w:rsid w:val="00591030"/>
    <w:rsid w:val="00591596"/>
    <w:rsid w:val="0059172E"/>
    <w:rsid w:val="00591AB0"/>
    <w:rsid w:val="00591BEB"/>
    <w:rsid w:val="00591F49"/>
    <w:rsid w:val="00591F82"/>
    <w:rsid w:val="00592675"/>
    <w:rsid w:val="005929DA"/>
    <w:rsid w:val="00592CD9"/>
    <w:rsid w:val="005930BC"/>
    <w:rsid w:val="0059336E"/>
    <w:rsid w:val="0059353D"/>
    <w:rsid w:val="00593A7E"/>
    <w:rsid w:val="00593A93"/>
    <w:rsid w:val="00593CA6"/>
    <w:rsid w:val="005943B1"/>
    <w:rsid w:val="0059457D"/>
    <w:rsid w:val="00594DB6"/>
    <w:rsid w:val="00595490"/>
    <w:rsid w:val="00596497"/>
    <w:rsid w:val="00596BA9"/>
    <w:rsid w:val="005975E1"/>
    <w:rsid w:val="005978DA"/>
    <w:rsid w:val="00597BD4"/>
    <w:rsid w:val="005A0938"/>
    <w:rsid w:val="005A0EB2"/>
    <w:rsid w:val="005A163E"/>
    <w:rsid w:val="005A1665"/>
    <w:rsid w:val="005A16CF"/>
    <w:rsid w:val="005A1960"/>
    <w:rsid w:val="005A1B10"/>
    <w:rsid w:val="005A1BD1"/>
    <w:rsid w:val="005A3533"/>
    <w:rsid w:val="005A3DE8"/>
    <w:rsid w:val="005A414B"/>
    <w:rsid w:val="005A45F0"/>
    <w:rsid w:val="005A4BEC"/>
    <w:rsid w:val="005A4F1D"/>
    <w:rsid w:val="005A50CE"/>
    <w:rsid w:val="005A5E5B"/>
    <w:rsid w:val="005A612F"/>
    <w:rsid w:val="005A62BA"/>
    <w:rsid w:val="005A691F"/>
    <w:rsid w:val="005A7628"/>
    <w:rsid w:val="005A7F3A"/>
    <w:rsid w:val="005B023B"/>
    <w:rsid w:val="005B09B2"/>
    <w:rsid w:val="005B0A79"/>
    <w:rsid w:val="005B1960"/>
    <w:rsid w:val="005B22AE"/>
    <w:rsid w:val="005B239F"/>
    <w:rsid w:val="005B23ED"/>
    <w:rsid w:val="005B260E"/>
    <w:rsid w:val="005B2F9F"/>
    <w:rsid w:val="005B31FE"/>
    <w:rsid w:val="005B3508"/>
    <w:rsid w:val="005B415F"/>
    <w:rsid w:val="005B41A7"/>
    <w:rsid w:val="005B434B"/>
    <w:rsid w:val="005B4465"/>
    <w:rsid w:val="005B460B"/>
    <w:rsid w:val="005B4960"/>
    <w:rsid w:val="005B51C3"/>
    <w:rsid w:val="005B5DBC"/>
    <w:rsid w:val="005B6675"/>
    <w:rsid w:val="005B6DE1"/>
    <w:rsid w:val="005B7A77"/>
    <w:rsid w:val="005C00D6"/>
    <w:rsid w:val="005C0522"/>
    <w:rsid w:val="005C0604"/>
    <w:rsid w:val="005C08E2"/>
    <w:rsid w:val="005C0901"/>
    <w:rsid w:val="005C1914"/>
    <w:rsid w:val="005C194C"/>
    <w:rsid w:val="005C1986"/>
    <w:rsid w:val="005C1E44"/>
    <w:rsid w:val="005C2472"/>
    <w:rsid w:val="005C25CF"/>
    <w:rsid w:val="005C263B"/>
    <w:rsid w:val="005C3059"/>
    <w:rsid w:val="005C3721"/>
    <w:rsid w:val="005C3913"/>
    <w:rsid w:val="005C3A4D"/>
    <w:rsid w:val="005C4917"/>
    <w:rsid w:val="005C54C0"/>
    <w:rsid w:val="005C56EE"/>
    <w:rsid w:val="005C5C3B"/>
    <w:rsid w:val="005C5F25"/>
    <w:rsid w:val="005C66C2"/>
    <w:rsid w:val="005C68B9"/>
    <w:rsid w:val="005C709A"/>
    <w:rsid w:val="005D0234"/>
    <w:rsid w:val="005D044C"/>
    <w:rsid w:val="005D11A7"/>
    <w:rsid w:val="005D11E6"/>
    <w:rsid w:val="005D1F78"/>
    <w:rsid w:val="005D2BD6"/>
    <w:rsid w:val="005D319D"/>
    <w:rsid w:val="005D35ED"/>
    <w:rsid w:val="005D3658"/>
    <w:rsid w:val="005D3D2C"/>
    <w:rsid w:val="005D401F"/>
    <w:rsid w:val="005D5542"/>
    <w:rsid w:val="005D5AD4"/>
    <w:rsid w:val="005D6119"/>
    <w:rsid w:val="005D684D"/>
    <w:rsid w:val="005D69DD"/>
    <w:rsid w:val="005D72A7"/>
    <w:rsid w:val="005D7CCB"/>
    <w:rsid w:val="005E037B"/>
    <w:rsid w:val="005E0E8A"/>
    <w:rsid w:val="005E112F"/>
    <w:rsid w:val="005E167A"/>
    <w:rsid w:val="005E16D8"/>
    <w:rsid w:val="005E18B8"/>
    <w:rsid w:val="005E1D67"/>
    <w:rsid w:val="005E1F7B"/>
    <w:rsid w:val="005E2650"/>
    <w:rsid w:val="005E27C4"/>
    <w:rsid w:val="005E2C4F"/>
    <w:rsid w:val="005E2CC4"/>
    <w:rsid w:val="005E3703"/>
    <w:rsid w:val="005E39DF"/>
    <w:rsid w:val="005E3E1E"/>
    <w:rsid w:val="005E432D"/>
    <w:rsid w:val="005E45DE"/>
    <w:rsid w:val="005E52CF"/>
    <w:rsid w:val="005E5556"/>
    <w:rsid w:val="005E55D8"/>
    <w:rsid w:val="005E58D0"/>
    <w:rsid w:val="005E5B9E"/>
    <w:rsid w:val="005E5D12"/>
    <w:rsid w:val="005E63B6"/>
    <w:rsid w:val="005E63D4"/>
    <w:rsid w:val="005E6505"/>
    <w:rsid w:val="005E6EA0"/>
    <w:rsid w:val="005E7069"/>
    <w:rsid w:val="005E719C"/>
    <w:rsid w:val="005E7D5C"/>
    <w:rsid w:val="005F0117"/>
    <w:rsid w:val="005F13FB"/>
    <w:rsid w:val="005F151E"/>
    <w:rsid w:val="005F159C"/>
    <w:rsid w:val="005F177A"/>
    <w:rsid w:val="005F1D9B"/>
    <w:rsid w:val="005F2079"/>
    <w:rsid w:val="005F217D"/>
    <w:rsid w:val="005F2BAE"/>
    <w:rsid w:val="005F3351"/>
    <w:rsid w:val="005F505F"/>
    <w:rsid w:val="005F54EA"/>
    <w:rsid w:val="006003E6"/>
    <w:rsid w:val="006004FD"/>
    <w:rsid w:val="006005EB"/>
    <w:rsid w:val="00601022"/>
    <w:rsid w:val="0060106D"/>
    <w:rsid w:val="00601384"/>
    <w:rsid w:val="00601B3D"/>
    <w:rsid w:val="0060214A"/>
    <w:rsid w:val="00602454"/>
    <w:rsid w:val="00602873"/>
    <w:rsid w:val="00602C06"/>
    <w:rsid w:val="00602E1A"/>
    <w:rsid w:val="0060315A"/>
    <w:rsid w:val="006034F8"/>
    <w:rsid w:val="0060353D"/>
    <w:rsid w:val="00603731"/>
    <w:rsid w:val="00604724"/>
    <w:rsid w:val="006047EC"/>
    <w:rsid w:val="006048D5"/>
    <w:rsid w:val="00604915"/>
    <w:rsid w:val="006054C0"/>
    <w:rsid w:val="00605841"/>
    <w:rsid w:val="00606143"/>
    <w:rsid w:val="006062AB"/>
    <w:rsid w:val="00606A9C"/>
    <w:rsid w:val="00606B1D"/>
    <w:rsid w:val="006071A3"/>
    <w:rsid w:val="006071EE"/>
    <w:rsid w:val="00607409"/>
    <w:rsid w:val="006078BA"/>
    <w:rsid w:val="00607E18"/>
    <w:rsid w:val="00607F2B"/>
    <w:rsid w:val="00610601"/>
    <w:rsid w:val="0061075D"/>
    <w:rsid w:val="00610A33"/>
    <w:rsid w:val="00610F40"/>
    <w:rsid w:val="00611177"/>
    <w:rsid w:val="00611D57"/>
    <w:rsid w:val="00611EA4"/>
    <w:rsid w:val="006123E5"/>
    <w:rsid w:val="0061243D"/>
    <w:rsid w:val="00612746"/>
    <w:rsid w:val="006127FA"/>
    <w:rsid w:val="00612BF6"/>
    <w:rsid w:val="006151D4"/>
    <w:rsid w:val="0061561E"/>
    <w:rsid w:val="0061611E"/>
    <w:rsid w:val="0061651F"/>
    <w:rsid w:val="00616B5C"/>
    <w:rsid w:val="00616EED"/>
    <w:rsid w:val="0061701E"/>
    <w:rsid w:val="00617DDE"/>
    <w:rsid w:val="00617FA3"/>
    <w:rsid w:val="006204D0"/>
    <w:rsid w:val="00620A23"/>
    <w:rsid w:val="006211DC"/>
    <w:rsid w:val="006213AD"/>
    <w:rsid w:val="00621E98"/>
    <w:rsid w:val="006227F3"/>
    <w:rsid w:val="006230B5"/>
    <w:rsid w:val="006231E4"/>
    <w:rsid w:val="006232F4"/>
    <w:rsid w:val="006253FC"/>
    <w:rsid w:val="00625991"/>
    <w:rsid w:val="00625BA3"/>
    <w:rsid w:val="00625D77"/>
    <w:rsid w:val="00626047"/>
    <w:rsid w:val="00626329"/>
    <w:rsid w:val="0062667E"/>
    <w:rsid w:val="00626FB0"/>
    <w:rsid w:val="00627168"/>
    <w:rsid w:val="0062774A"/>
    <w:rsid w:val="00630AD4"/>
    <w:rsid w:val="00630CC5"/>
    <w:rsid w:val="00630DFD"/>
    <w:rsid w:val="00631011"/>
    <w:rsid w:val="006310BD"/>
    <w:rsid w:val="0063152A"/>
    <w:rsid w:val="006318D4"/>
    <w:rsid w:val="006323AA"/>
    <w:rsid w:val="006330C8"/>
    <w:rsid w:val="006331B4"/>
    <w:rsid w:val="006335E2"/>
    <w:rsid w:val="006339C4"/>
    <w:rsid w:val="0063499E"/>
    <w:rsid w:val="0063501D"/>
    <w:rsid w:val="0063533D"/>
    <w:rsid w:val="00635459"/>
    <w:rsid w:val="00636917"/>
    <w:rsid w:val="00637676"/>
    <w:rsid w:val="00637785"/>
    <w:rsid w:val="0063792C"/>
    <w:rsid w:val="006402E3"/>
    <w:rsid w:val="00640632"/>
    <w:rsid w:val="006414E9"/>
    <w:rsid w:val="00641D97"/>
    <w:rsid w:val="00641EFA"/>
    <w:rsid w:val="00642640"/>
    <w:rsid w:val="00643020"/>
    <w:rsid w:val="00643829"/>
    <w:rsid w:val="00643845"/>
    <w:rsid w:val="00643B1D"/>
    <w:rsid w:val="006447FA"/>
    <w:rsid w:val="00644A86"/>
    <w:rsid w:val="00644D95"/>
    <w:rsid w:val="00644F91"/>
    <w:rsid w:val="0064524B"/>
    <w:rsid w:val="0064586C"/>
    <w:rsid w:val="00645910"/>
    <w:rsid w:val="00646282"/>
    <w:rsid w:val="006464F7"/>
    <w:rsid w:val="00647217"/>
    <w:rsid w:val="006476D8"/>
    <w:rsid w:val="0064771D"/>
    <w:rsid w:val="0065021A"/>
    <w:rsid w:val="006507C7"/>
    <w:rsid w:val="006508D2"/>
    <w:rsid w:val="00650A84"/>
    <w:rsid w:val="00650B0A"/>
    <w:rsid w:val="00650F13"/>
    <w:rsid w:val="006510DD"/>
    <w:rsid w:val="006512A8"/>
    <w:rsid w:val="00651648"/>
    <w:rsid w:val="006518B0"/>
    <w:rsid w:val="0065227E"/>
    <w:rsid w:val="006526F9"/>
    <w:rsid w:val="00652A74"/>
    <w:rsid w:val="00652B30"/>
    <w:rsid w:val="00652C9C"/>
    <w:rsid w:val="00652DF5"/>
    <w:rsid w:val="006531D1"/>
    <w:rsid w:val="00653575"/>
    <w:rsid w:val="00653C06"/>
    <w:rsid w:val="00653E41"/>
    <w:rsid w:val="006540DB"/>
    <w:rsid w:val="00654384"/>
    <w:rsid w:val="006547BC"/>
    <w:rsid w:val="00654C4A"/>
    <w:rsid w:val="00654F6C"/>
    <w:rsid w:val="006555A5"/>
    <w:rsid w:val="00655770"/>
    <w:rsid w:val="006557AE"/>
    <w:rsid w:val="00655901"/>
    <w:rsid w:val="00656160"/>
    <w:rsid w:val="0065697B"/>
    <w:rsid w:val="00657816"/>
    <w:rsid w:val="006578C1"/>
    <w:rsid w:val="00657E91"/>
    <w:rsid w:val="00660684"/>
    <w:rsid w:val="006608D6"/>
    <w:rsid w:val="006611ED"/>
    <w:rsid w:val="0066180D"/>
    <w:rsid w:val="00661A5C"/>
    <w:rsid w:val="00661DBD"/>
    <w:rsid w:val="00662936"/>
    <w:rsid w:val="00662B5D"/>
    <w:rsid w:val="00662C01"/>
    <w:rsid w:val="00662CCA"/>
    <w:rsid w:val="006639AE"/>
    <w:rsid w:val="00663C70"/>
    <w:rsid w:val="00663CE9"/>
    <w:rsid w:val="00663FF3"/>
    <w:rsid w:val="006643B2"/>
    <w:rsid w:val="006643BC"/>
    <w:rsid w:val="00664B2D"/>
    <w:rsid w:val="00664D14"/>
    <w:rsid w:val="00666607"/>
    <w:rsid w:val="00666BC4"/>
    <w:rsid w:val="00666D2B"/>
    <w:rsid w:val="00666DDA"/>
    <w:rsid w:val="00667C1B"/>
    <w:rsid w:val="00667E6A"/>
    <w:rsid w:val="00670965"/>
    <w:rsid w:val="00670B3D"/>
    <w:rsid w:val="0067106C"/>
    <w:rsid w:val="00671097"/>
    <w:rsid w:val="0067144C"/>
    <w:rsid w:val="006714C5"/>
    <w:rsid w:val="00671582"/>
    <w:rsid w:val="00671933"/>
    <w:rsid w:val="0067202E"/>
    <w:rsid w:val="006725DE"/>
    <w:rsid w:val="00672723"/>
    <w:rsid w:val="00672801"/>
    <w:rsid w:val="00672C0F"/>
    <w:rsid w:val="00672C17"/>
    <w:rsid w:val="00672F3C"/>
    <w:rsid w:val="006732B1"/>
    <w:rsid w:val="00673329"/>
    <w:rsid w:val="00673478"/>
    <w:rsid w:val="00673844"/>
    <w:rsid w:val="0067391C"/>
    <w:rsid w:val="00673F39"/>
    <w:rsid w:val="00674602"/>
    <w:rsid w:val="006746D9"/>
    <w:rsid w:val="00675365"/>
    <w:rsid w:val="00675714"/>
    <w:rsid w:val="006757E5"/>
    <w:rsid w:val="00675EA6"/>
    <w:rsid w:val="006761D9"/>
    <w:rsid w:val="006764AB"/>
    <w:rsid w:val="00676A0A"/>
    <w:rsid w:val="00677022"/>
    <w:rsid w:val="00680580"/>
    <w:rsid w:val="006805EF"/>
    <w:rsid w:val="00680747"/>
    <w:rsid w:val="00681572"/>
    <w:rsid w:val="00681DBA"/>
    <w:rsid w:val="00681E94"/>
    <w:rsid w:val="0068314D"/>
    <w:rsid w:val="00683A0F"/>
    <w:rsid w:val="00684690"/>
    <w:rsid w:val="0068471A"/>
    <w:rsid w:val="00684BE0"/>
    <w:rsid w:val="00684E21"/>
    <w:rsid w:val="00685058"/>
    <w:rsid w:val="00685736"/>
    <w:rsid w:val="00686D1E"/>
    <w:rsid w:val="006872CD"/>
    <w:rsid w:val="00687411"/>
    <w:rsid w:val="00687EB4"/>
    <w:rsid w:val="00687F83"/>
    <w:rsid w:val="00690219"/>
    <w:rsid w:val="0069079A"/>
    <w:rsid w:val="006907A1"/>
    <w:rsid w:val="006908BD"/>
    <w:rsid w:val="00690983"/>
    <w:rsid w:val="00690F1A"/>
    <w:rsid w:val="00691084"/>
    <w:rsid w:val="006910A2"/>
    <w:rsid w:val="006911FB"/>
    <w:rsid w:val="00691573"/>
    <w:rsid w:val="00691D35"/>
    <w:rsid w:val="00691E26"/>
    <w:rsid w:val="006921C8"/>
    <w:rsid w:val="00692330"/>
    <w:rsid w:val="00693379"/>
    <w:rsid w:val="0069370B"/>
    <w:rsid w:val="006938E4"/>
    <w:rsid w:val="00693BE1"/>
    <w:rsid w:val="00693F1E"/>
    <w:rsid w:val="00693F53"/>
    <w:rsid w:val="00694161"/>
    <w:rsid w:val="00694236"/>
    <w:rsid w:val="00694305"/>
    <w:rsid w:val="00694342"/>
    <w:rsid w:val="006944E6"/>
    <w:rsid w:val="00694790"/>
    <w:rsid w:val="00694FF5"/>
    <w:rsid w:val="006955EB"/>
    <w:rsid w:val="00695BB1"/>
    <w:rsid w:val="00695E8F"/>
    <w:rsid w:val="00696469"/>
    <w:rsid w:val="00696562"/>
    <w:rsid w:val="00696791"/>
    <w:rsid w:val="00696CE4"/>
    <w:rsid w:val="00696DFD"/>
    <w:rsid w:val="00697087"/>
    <w:rsid w:val="006971D6"/>
    <w:rsid w:val="00697C08"/>
    <w:rsid w:val="00697F47"/>
    <w:rsid w:val="006A012C"/>
    <w:rsid w:val="006A05BE"/>
    <w:rsid w:val="006A1489"/>
    <w:rsid w:val="006A152F"/>
    <w:rsid w:val="006A1745"/>
    <w:rsid w:val="006A1C9D"/>
    <w:rsid w:val="006A1DE6"/>
    <w:rsid w:val="006A1F70"/>
    <w:rsid w:val="006A2A29"/>
    <w:rsid w:val="006A305E"/>
    <w:rsid w:val="006A30EE"/>
    <w:rsid w:val="006A34F7"/>
    <w:rsid w:val="006A3AEB"/>
    <w:rsid w:val="006A3BD1"/>
    <w:rsid w:val="006A4464"/>
    <w:rsid w:val="006A4BE6"/>
    <w:rsid w:val="006A4CF3"/>
    <w:rsid w:val="006A584A"/>
    <w:rsid w:val="006A58EC"/>
    <w:rsid w:val="006A60C0"/>
    <w:rsid w:val="006A620E"/>
    <w:rsid w:val="006A637C"/>
    <w:rsid w:val="006A7181"/>
    <w:rsid w:val="006A788E"/>
    <w:rsid w:val="006B01F4"/>
    <w:rsid w:val="006B03C5"/>
    <w:rsid w:val="006B0A67"/>
    <w:rsid w:val="006B11C8"/>
    <w:rsid w:val="006B1EE9"/>
    <w:rsid w:val="006B235D"/>
    <w:rsid w:val="006B243B"/>
    <w:rsid w:val="006B2B76"/>
    <w:rsid w:val="006B36FC"/>
    <w:rsid w:val="006B3DE5"/>
    <w:rsid w:val="006B475B"/>
    <w:rsid w:val="006B47B8"/>
    <w:rsid w:val="006B4C6F"/>
    <w:rsid w:val="006B64CF"/>
    <w:rsid w:val="006B6994"/>
    <w:rsid w:val="006B69C1"/>
    <w:rsid w:val="006B6FFE"/>
    <w:rsid w:val="006B7624"/>
    <w:rsid w:val="006B78B0"/>
    <w:rsid w:val="006B7ACD"/>
    <w:rsid w:val="006C0C7E"/>
    <w:rsid w:val="006C1362"/>
    <w:rsid w:val="006C148E"/>
    <w:rsid w:val="006C16D0"/>
    <w:rsid w:val="006C1B93"/>
    <w:rsid w:val="006C1B94"/>
    <w:rsid w:val="006C1BDB"/>
    <w:rsid w:val="006C1BE2"/>
    <w:rsid w:val="006C1D39"/>
    <w:rsid w:val="006C1E50"/>
    <w:rsid w:val="006C30F5"/>
    <w:rsid w:val="006C31AC"/>
    <w:rsid w:val="006C3497"/>
    <w:rsid w:val="006C3901"/>
    <w:rsid w:val="006C3A61"/>
    <w:rsid w:val="006C3B0D"/>
    <w:rsid w:val="006C3DDF"/>
    <w:rsid w:val="006C3FBE"/>
    <w:rsid w:val="006C4382"/>
    <w:rsid w:val="006C4450"/>
    <w:rsid w:val="006C44E6"/>
    <w:rsid w:val="006C44FE"/>
    <w:rsid w:val="006C464F"/>
    <w:rsid w:val="006C4BC1"/>
    <w:rsid w:val="006C4DF8"/>
    <w:rsid w:val="006C510E"/>
    <w:rsid w:val="006C53CE"/>
    <w:rsid w:val="006C5688"/>
    <w:rsid w:val="006C57D2"/>
    <w:rsid w:val="006C5DE7"/>
    <w:rsid w:val="006C65F7"/>
    <w:rsid w:val="006C6C65"/>
    <w:rsid w:val="006C6D2E"/>
    <w:rsid w:val="006C6D35"/>
    <w:rsid w:val="006C74B3"/>
    <w:rsid w:val="006C77E8"/>
    <w:rsid w:val="006C7831"/>
    <w:rsid w:val="006C7CC5"/>
    <w:rsid w:val="006C7EEB"/>
    <w:rsid w:val="006D047F"/>
    <w:rsid w:val="006D084E"/>
    <w:rsid w:val="006D0CF4"/>
    <w:rsid w:val="006D1223"/>
    <w:rsid w:val="006D16EE"/>
    <w:rsid w:val="006D1889"/>
    <w:rsid w:val="006D1A40"/>
    <w:rsid w:val="006D1C02"/>
    <w:rsid w:val="006D1DBB"/>
    <w:rsid w:val="006D1EC6"/>
    <w:rsid w:val="006D2357"/>
    <w:rsid w:val="006D24EA"/>
    <w:rsid w:val="006D2837"/>
    <w:rsid w:val="006D2A9B"/>
    <w:rsid w:val="006D2B4C"/>
    <w:rsid w:val="006D2BE9"/>
    <w:rsid w:val="006D2C7B"/>
    <w:rsid w:val="006D36AD"/>
    <w:rsid w:val="006D3D24"/>
    <w:rsid w:val="006D3EA0"/>
    <w:rsid w:val="006D4049"/>
    <w:rsid w:val="006D43F9"/>
    <w:rsid w:val="006D4531"/>
    <w:rsid w:val="006D4B32"/>
    <w:rsid w:val="006D50EA"/>
    <w:rsid w:val="006D58B0"/>
    <w:rsid w:val="006D5A42"/>
    <w:rsid w:val="006D5D4F"/>
    <w:rsid w:val="006D60B5"/>
    <w:rsid w:val="006D63D8"/>
    <w:rsid w:val="006D6B52"/>
    <w:rsid w:val="006D7043"/>
    <w:rsid w:val="006D71D4"/>
    <w:rsid w:val="006D7D77"/>
    <w:rsid w:val="006E0034"/>
    <w:rsid w:val="006E0C5C"/>
    <w:rsid w:val="006E0F93"/>
    <w:rsid w:val="006E1109"/>
    <w:rsid w:val="006E1360"/>
    <w:rsid w:val="006E16B9"/>
    <w:rsid w:val="006E17FD"/>
    <w:rsid w:val="006E1DB5"/>
    <w:rsid w:val="006E2520"/>
    <w:rsid w:val="006E2956"/>
    <w:rsid w:val="006E2E58"/>
    <w:rsid w:val="006E311E"/>
    <w:rsid w:val="006E31F9"/>
    <w:rsid w:val="006E37B7"/>
    <w:rsid w:val="006E3D7C"/>
    <w:rsid w:val="006E4080"/>
    <w:rsid w:val="006E440D"/>
    <w:rsid w:val="006E46E2"/>
    <w:rsid w:val="006E4C01"/>
    <w:rsid w:val="006E4C40"/>
    <w:rsid w:val="006E517A"/>
    <w:rsid w:val="006E532D"/>
    <w:rsid w:val="006E5579"/>
    <w:rsid w:val="006E6DCE"/>
    <w:rsid w:val="006E7B38"/>
    <w:rsid w:val="006E7BAD"/>
    <w:rsid w:val="006E7EED"/>
    <w:rsid w:val="006F0282"/>
    <w:rsid w:val="006F0580"/>
    <w:rsid w:val="006F05A9"/>
    <w:rsid w:val="006F0988"/>
    <w:rsid w:val="006F0A15"/>
    <w:rsid w:val="006F0E36"/>
    <w:rsid w:val="006F0F80"/>
    <w:rsid w:val="006F12BA"/>
    <w:rsid w:val="006F1E80"/>
    <w:rsid w:val="006F1FA4"/>
    <w:rsid w:val="006F2307"/>
    <w:rsid w:val="006F25F8"/>
    <w:rsid w:val="006F2BC8"/>
    <w:rsid w:val="006F2D70"/>
    <w:rsid w:val="006F359E"/>
    <w:rsid w:val="006F44DE"/>
    <w:rsid w:val="006F4555"/>
    <w:rsid w:val="006F4891"/>
    <w:rsid w:val="006F5047"/>
    <w:rsid w:val="006F5161"/>
    <w:rsid w:val="006F538B"/>
    <w:rsid w:val="006F53CC"/>
    <w:rsid w:val="006F554E"/>
    <w:rsid w:val="006F5687"/>
    <w:rsid w:val="006F5C3A"/>
    <w:rsid w:val="006F5D8D"/>
    <w:rsid w:val="006F5E99"/>
    <w:rsid w:val="006F61AA"/>
    <w:rsid w:val="006F6BAB"/>
    <w:rsid w:val="006F73F9"/>
    <w:rsid w:val="006F793D"/>
    <w:rsid w:val="0070020E"/>
    <w:rsid w:val="007002A9"/>
    <w:rsid w:val="00700C4A"/>
    <w:rsid w:val="00701A90"/>
    <w:rsid w:val="00701ACA"/>
    <w:rsid w:val="00701EE8"/>
    <w:rsid w:val="00701F58"/>
    <w:rsid w:val="007024ED"/>
    <w:rsid w:val="007032A7"/>
    <w:rsid w:val="00703668"/>
    <w:rsid w:val="007036D1"/>
    <w:rsid w:val="007037BE"/>
    <w:rsid w:val="007039F7"/>
    <w:rsid w:val="00703B19"/>
    <w:rsid w:val="00703C8F"/>
    <w:rsid w:val="00703E67"/>
    <w:rsid w:val="00703E96"/>
    <w:rsid w:val="00704089"/>
    <w:rsid w:val="007040A8"/>
    <w:rsid w:val="00704291"/>
    <w:rsid w:val="00704E82"/>
    <w:rsid w:val="0070537E"/>
    <w:rsid w:val="007064B1"/>
    <w:rsid w:val="007064FE"/>
    <w:rsid w:val="00706578"/>
    <w:rsid w:val="00706793"/>
    <w:rsid w:val="00706844"/>
    <w:rsid w:val="00706B36"/>
    <w:rsid w:val="00706D15"/>
    <w:rsid w:val="0070766D"/>
    <w:rsid w:val="00710634"/>
    <w:rsid w:val="007107D5"/>
    <w:rsid w:val="007111F9"/>
    <w:rsid w:val="00711290"/>
    <w:rsid w:val="00711810"/>
    <w:rsid w:val="00711D24"/>
    <w:rsid w:val="00711E2D"/>
    <w:rsid w:val="007122DD"/>
    <w:rsid w:val="0071277D"/>
    <w:rsid w:val="0071307B"/>
    <w:rsid w:val="00713264"/>
    <w:rsid w:val="007132DE"/>
    <w:rsid w:val="00714373"/>
    <w:rsid w:val="007145DB"/>
    <w:rsid w:val="00714711"/>
    <w:rsid w:val="00714974"/>
    <w:rsid w:val="00714A18"/>
    <w:rsid w:val="00714DAD"/>
    <w:rsid w:val="007154B6"/>
    <w:rsid w:val="00715527"/>
    <w:rsid w:val="00715BC4"/>
    <w:rsid w:val="00716102"/>
    <w:rsid w:val="007167AD"/>
    <w:rsid w:val="00716F22"/>
    <w:rsid w:val="007171ED"/>
    <w:rsid w:val="0071797A"/>
    <w:rsid w:val="00720253"/>
    <w:rsid w:val="007202F3"/>
    <w:rsid w:val="0072046B"/>
    <w:rsid w:val="00720A79"/>
    <w:rsid w:val="00720B97"/>
    <w:rsid w:val="00720C8D"/>
    <w:rsid w:val="00720F9D"/>
    <w:rsid w:val="00721536"/>
    <w:rsid w:val="00721547"/>
    <w:rsid w:val="007219A4"/>
    <w:rsid w:val="00721D48"/>
    <w:rsid w:val="00721DED"/>
    <w:rsid w:val="007223B6"/>
    <w:rsid w:val="007224EB"/>
    <w:rsid w:val="007227E2"/>
    <w:rsid w:val="00723050"/>
    <w:rsid w:val="007233E2"/>
    <w:rsid w:val="007235EC"/>
    <w:rsid w:val="00723648"/>
    <w:rsid w:val="00723F2E"/>
    <w:rsid w:val="00724417"/>
    <w:rsid w:val="007244D7"/>
    <w:rsid w:val="00724664"/>
    <w:rsid w:val="00724A7C"/>
    <w:rsid w:val="00724DF8"/>
    <w:rsid w:val="007256CA"/>
    <w:rsid w:val="00725A6E"/>
    <w:rsid w:val="00725B7F"/>
    <w:rsid w:val="00725D03"/>
    <w:rsid w:val="007267A5"/>
    <w:rsid w:val="00726954"/>
    <w:rsid w:val="00726A0B"/>
    <w:rsid w:val="00726AF8"/>
    <w:rsid w:val="007274DF"/>
    <w:rsid w:val="00727605"/>
    <w:rsid w:val="007277AE"/>
    <w:rsid w:val="00727A62"/>
    <w:rsid w:val="00727A7B"/>
    <w:rsid w:val="00727DA7"/>
    <w:rsid w:val="00730140"/>
    <w:rsid w:val="00730734"/>
    <w:rsid w:val="007307A7"/>
    <w:rsid w:val="00730B5F"/>
    <w:rsid w:val="00730CCF"/>
    <w:rsid w:val="00730D2D"/>
    <w:rsid w:val="00730E97"/>
    <w:rsid w:val="00730EB3"/>
    <w:rsid w:val="007317FB"/>
    <w:rsid w:val="00731850"/>
    <w:rsid w:val="00731F86"/>
    <w:rsid w:val="0073372E"/>
    <w:rsid w:val="00733980"/>
    <w:rsid w:val="00733AA0"/>
    <w:rsid w:val="00734F0F"/>
    <w:rsid w:val="00734F15"/>
    <w:rsid w:val="007352FF"/>
    <w:rsid w:val="007354EB"/>
    <w:rsid w:val="00735571"/>
    <w:rsid w:val="00735661"/>
    <w:rsid w:val="007357A1"/>
    <w:rsid w:val="00735935"/>
    <w:rsid w:val="00735A3C"/>
    <w:rsid w:val="00735B55"/>
    <w:rsid w:val="00735BD9"/>
    <w:rsid w:val="00735E23"/>
    <w:rsid w:val="0073608F"/>
    <w:rsid w:val="00736CE1"/>
    <w:rsid w:val="00736E58"/>
    <w:rsid w:val="00737289"/>
    <w:rsid w:val="007377E9"/>
    <w:rsid w:val="00737EB8"/>
    <w:rsid w:val="00737F1F"/>
    <w:rsid w:val="00740865"/>
    <w:rsid w:val="00740CC9"/>
    <w:rsid w:val="00740E61"/>
    <w:rsid w:val="007412A1"/>
    <w:rsid w:val="007413E4"/>
    <w:rsid w:val="00741F25"/>
    <w:rsid w:val="0074201A"/>
    <w:rsid w:val="007421D6"/>
    <w:rsid w:val="00743343"/>
    <w:rsid w:val="00743408"/>
    <w:rsid w:val="007440D7"/>
    <w:rsid w:val="007441EE"/>
    <w:rsid w:val="00744218"/>
    <w:rsid w:val="0074447B"/>
    <w:rsid w:val="0074456E"/>
    <w:rsid w:val="00744696"/>
    <w:rsid w:val="00744818"/>
    <w:rsid w:val="007448E4"/>
    <w:rsid w:val="0074504C"/>
    <w:rsid w:val="007454E8"/>
    <w:rsid w:val="007456B4"/>
    <w:rsid w:val="007457E6"/>
    <w:rsid w:val="007458A1"/>
    <w:rsid w:val="00745994"/>
    <w:rsid w:val="00745B71"/>
    <w:rsid w:val="00745C9A"/>
    <w:rsid w:val="00746437"/>
    <w:rsid w:val="007467AA"/>
    <w:rsid w:val="00746F4A"/>
    <w:rsid w:val="007472CE"/>
    <w:rsid w:val="0075079A"/>
    <w:rsid w:val="00750820"/>
    <w:rsid w:val="0075090F"/>
    <w:rsid w:val="00750B86"/>
    <w:rsid w:val="00750CDE"/>
    <w:rsid w:val="007515FB"/>
    <w:rsid w:val="00751669"/>
    <w:rsid w:val="0075166F"/>
    <w:rsid w:val="00751A2C"/>
    <w:rsid w:val="00751F6F"/>
    <w:rsid w:val="00752B14"/>
    <w:rsid w:val="00752F2F"/>
    <w:rsid w:val="0075388D"/>
    <w:rsid w:val="00753B69"/>
    <w:rsid w:val="00754752"/>
    <w:rsid w:val="0075497D"/>
    <w:rsid w:val="007549C1"/>
    <w:rsid w:val="00754BC0"/>
    <w:rsid w:val="0075627F"/>
    <w:rsid w:val="00756525"/>
    <w:rsid w:val="0075762A"/>
    <w:rsid w:val="0076055E"/>
    <w:rsid w:val="007607C6"/>
    <w:rsid w:val="007612B6"/>
    <w:rsid w:val="00761C36"/>
    <w:rsid w:val="007620FD"/>
    <w:rsid w:val="00762497"/>
    <w:rsid w:val="007625BF"/>
    <w:rsid w:val="00762A53"/>
    <w:rsid w:val="00762CA4"/>
    <w:rsid w:val="00763427"/>
    <w:rsid w:val="00763DA4"/>
    <w:rsid w:val="0076436A"/>
    <w:rsid w:val="007645B6"/>
    <w:rsid w:val="007646FE"/>
    <w:rsid w:val="00764A8A"/>
    <w:rsid w:val="00765019"/>
    <w:rsid w:val="00765173"/>
    <w:rsid w:val="00765537"/>
    <w:rsid w:val="00765ECA"/>
    <w:rsid w:val="00766DA2"/>
    <w:rsid w:val="00766DDC"/>
    <w:rsid w:val="00767035"/>
    <w:rsid w:val="00767F1F"/>
    <w:rsid w:val="007704CF"/>
    <w:rsid w:val="00770817"/>
    <w:rsid w:val="0077199F"/>
    <w:rsid w:val="0077241C"/>
    <w:rsid w:val="00772BE5"/>
    <w:rsid w:val="00772D37"/>
    <w:rsid w:val="007731E6"/>
    <w:rsid w:val="0077342A"/>
    <w:rsid w:val="00773444"/>
    <w:rsid w:val="00773735"/>
    <w:rsid w:val="00773EA1"/>
    <w:rsid w:val="007743CD"/>
    <w:rsid w:val="007744CA"/>
    <w:rsid w:val="00774612"/>
    <w:rsid w:val="00774673"/>
    <w:rsid w:val="007747CE"/>
    <w:rsid w:val="00774F71"/>
    <w:rsid w:val="0077530C"/>
    <w:rsid w:val="0077549D"/>
    <w:rsid w:val="00775871"/>
    <w:rsid w:val="00775E06"/>
    <w:rsid w:val="00776240"/>
    <w:rsid w:val="00776265"/>
    <w:rsid w:val="00776579"/>
    <w:rsid w:val="00776658"/>
    <w:rsid w:val="00776932"/>
    <w:rsid w:val="00776BDB"/>
    <w:rsid w:val="00776D12"/>
    <w:rsid w:val="0077721C"/>
    <w:rsid w:val="0077745E"/>
    <w:rsid w:val="007776B0"/>
    <w:rsid w:val="007776B6"/>
    <w:rsid w:val="007777A5"/>
    <w:rsid w:val="00777829"/>
    <w:rsid w:val="00777F46"/>
    <w:rsid w:val="007808B2"/>
    <w:rsid w:val="00781B98"/>
    <w:rsid w:val="00781C19"/>
    <w:rsid w:val="00781CA8"/>
    <w:rsid w:val="00781CB8"/>
    <w:rsid w:val="00782096"/>
    <w:rsid w:val="00782332"/>
    <w:rsid w:val="00782636"/>
    <w:rsid w:val="007826A9"/>
    <w:rsid w:val="00782766"/>
    <w:rsid w:val="00782914"/>
    <w:rsid w:val="00782A92"/>
    <w:rsid w:val="00782C3F"/>
    <w:rsid w:val="00782F0F"/>
    <w:rsid w:val="007832E7"/>
    <w:rsid w:val="007839A6"/>
    <w:rsid w:val="00783F39"/>
    <w:rsid w:val="00784CCA"/>
    <w:rsid w:val="00785278"/>
    <w:rsid w:val="00785331"/>
    <w:rsid w:val="0078554B"/>
    <w:rsid w:val="00785A58"/>
    <w:rsid w:val="00785B7D"/>
    <w:rsid w:val="00785DAE"/>
    <w:rsid w:val="00786A50"/>
    <w:rsid w:val="00786EB6"/>
    <w:rsid w:val="00786F3A"/>
    <w:rsid w:val="00787010"/>
    <w:rsid w:val="00787510"/>
    <w:rsid w:val="00790330"/>
    <w:rsid w:val="00791547"/>
    <w:rsid w:val="00791698"/>
    <w:rsid w:val="00791815"/>
    <w:rsid w:val="0079183C"/>
    <w:rsid w:val="0079195E"/>
    <w:rsid w:val="007919DC"/>
    <w:rsid w:val="00792383"/>
    <w:rsid w:val="007929BB"/>
    <w:rsid w:val="00792A1A"/>
    <w:rsid w:val="00792D1C"/>
    <w:rsid w:val="00792F23"/>
    <w:rsid w:val="007931C7"/>
    <w:rsid w:val="007937F3"/>
    <w:rsid w:val="00793A27"/>
    <w:rsid w:val="00793B51"/>
    <w:rsid w:val="007941EF"/>
    <w:rsid w:val="00794449"/>
    <w:rsid w:val="00794641"/>
    <w:rsid w:val="00794945"/>
    <w:rsid w:val="007950D6"/>
    <w:rsid w:val="00795778"/>
    <w:rsid w:val="00795B23"/>
    <w:rsid w:val="00795BBC"/>
    <w:rsid w:val="00795DAC"/>
    <w:rsid w:val="007964BF"/>
    <w:rsid w:val="007965AC"/>
    <w:rsid w:val="00796E8A"/>
    <w:rsid w:val="0079749A"/>
    <w:rsid w:val="007A00F6"/>
    <w:rsid w:val="007A0861"/>
    <w:rsid w:val="007A1C60"/>
    <w:rsid w:val="007A1E96"/>
    <w:rsid w:val="007A211F"/>
    <w:rsid w:val="007A268F"/>
    <w:rsid w:val="007A292D"/>
    <w:rsid w:val="007A34CB"/>
    <w:rsid w:val="007A355A"/>
    <w:rsid w:val="007A37B8"/>
    <w:rsid w:val="007A3B6D"/>
    <w:rsid w:val="007A413B"/>
    <w:rsid w:val="007A417F"/>
    <w:rsid w:val="007A4414"/>
    <w:rsid w:val="007A4421"/>
    <w:rsid w:val="007A4687"/>
    <w:rsid w:val="007A49AB"/>
    <w:rsid w:val="007A4BCA"/>
    <w:rsid w:val="007A4BE6"/>
    <w:rsid w:val="007A4C04"/>
    <w:rsid w:val="007A527F"/>
    <w:rsid w:val="007A5820"/>
    <w:rsid w:val="007A5AC7"/>
    <w:rsid w:val="007A70B8"/>
    <w:rsid w:val="007A7331"/>
    <w:rsid w:val="007A779A"/>
    <w:rsid w:val="007A77D1"/>
    <w:rsid w:val="007A7A51"/>
    <w:rsid w:val="007A7BFB"/>
    <w:rsid w:val="007A7C2D"/>
    <w:rsid w:val="007A7E2C"/>
    <w:rsid w:val="007B05D0"/>
    <w:rsid w:val="007B078B"/>
    <w:rsid w:val="007B08DB"/>
    <w:rsid w:val="007B118A"/>
    <w:rsid w:val="007B11B1"/>
    <w:rsid w:val="007B193F"/>
    <w:rsid w:val="007B1FB2"/>
    <w:rsid w:val="007B2023"/>
    <w:rsid w:val="007B27DF"/>
    <w:rsid w:val="007B2C0E"/>
    <w:rsid w:val="007B2E1A"/>
    <w:rsid w:val="007B3179"/>
    <w:rsid w:val="007B31A6"/>
    <w:rsid w:val="007B31F3"/>
    <w:rsid w:val="007B4A5D"/>
    <w:rsid w:val="007B4BF7"/>
    <w:rsid w:val="007B59CF"/>
    <w:rsid w:val="007B6B62"/>
    <w:rsid w:val="007B74BA"/>
    <w:rsid w:val="007B77ED"/>
    <w:rsid w:val="007B7AEC"/>
    <w:rsid w:val="007C1C1A"/>
    <w:rsid w:val="007C1F30"/>
    <w:rsid w:val="007C1F47"/>
    <w:rsid w:val="007C2558"/>
    <w:rsid w:val="007C27CF"/>
    <w:rsid w:val="007C2B8A"/>
    <w:rsid w:val="007C2F57"/>
    <w:rsid w:val="007C30CF"/>
    <w:rsid w:val="007C33E2"/>
    <w:rsid w:val="007C3694"/>
    <w:rsid w:val="007C3705"/>
    <w:rsid w:val="007C3D77"/>
    <w:rsid w:val="007C411E"/>
    <w:rsid w:val="007C41E0"/>
    <w:rsid w:val="007C4213"/>
    <w:rsid w:val="007C4814"/>
    <w:rsid w:val="007C4C15"/>
    <w:rsid w:val="007C4FA3"/>
    <w:rsid w:val="007C5048"/>
    <w:rsid w:val="007C5409"/>
    <w:rsid w:val="007C56D3"/>
    <w:rsid w:val="007C5754"/>
    <w:rsid w:val="007C64AF"/>
    <w:rsid w:val="007C6E7A"/>
    <w:rsid w:val="007C7295"/>
    <w:rsid w:val="007C738C"/>
    <w:rsid w:val="007C77A3"/>
    <w:rsid w:val="007C7D5E"/>
    <w:rsid w:val="007C7E4B"/>
    <w:rsid w:val="007C7FF4"/>
    <w:rsid w:val="007D0650"/>
    <w:rsid w:val="007D078A"/>
    <w:rsid w:val="007D1ADE"/>
    <w:rsid w:val="007D1C5F"/>
    <w:rsid w:val="007D1FEA"/>
    <w:rsid w:val="007D2084"/>
    <w:rsid w:val="007D2506"/>
    <w:rsid w:val="007D28C8"/>
    <w:rsid w:val="007D2A5E"/>
    <w:rsid w:val="007D2C5A"/>
    <w:rsid w:val="007D2E2D"/>
    <w:rsid w:val="007D3430"/>
    <w:rsid w:val="007D3714"/>
    <w:rsid w:val="007D3EA4"/>
    <w:rsid w:val="007D42E5"/>
    <w:rsid w:val="007D436B"/>
    <w:rsid w:val="007D44ED"/>
    <w:rsid w:val="007D484E"/>
    <w:rsid w:val="007D4B44"/>
    <w:rsid w:val="007D4D64"/>
    <w:rsid w:val="007D57C9"/>
    <w:rsid w:val="007D5DA2"/>
    <w:rsid w:val="007D677E"/>
    <w:rsid w:val="007D6ED7"/>
    <w:rsid w:val="007D7BF7"/>
    <w:rsid w:val="007D7C24"/>
    <w:rsid w:val="007D7D4D"/>
    <w:rsid w:val="007E012B"/>
    <w:rsid w:val="007E0391"/>
    <w:rsid w:val="007E0BFF"/>
    <w:rsid w:val="007E0C4D"/>
    <w:rsid w:val="007E0C76"/>
    <w:rsid w:val="007E0D7C"/>
    <w:rsid w:val="007E0F51"/>
    <w:rsid w:val="007E16A6"/>
    <w:rsid w:val="007E1847"/>
    <w:rsid w:val="007E1D8E"/>
    <w:rsid w:val="007E21EB"/>
    <w:rsid w:val="007E3165"/>
    <w:rsid w:val="007E3464"/>
    <w:rsid w:val="007E3C1F"/>
    <w:rsid w:val="007E3C37"/>
    <w:rsid w:val="007E3F59"/>
    <w:rsid w:val="007E3F6C"/>
    <w:rsid w:val="007E4401"/>
    <w:rsid w:val="007E479A"/>
    <w:rsid w:val="007E4EE7"/>
    <w:rsid w:val="007E5245"/>
    <w:rsid w:val="007E52B1"/>
    <w:rsid w:val="007E53F3"/>
    <w:rsid w:val="007E5710"/>
    <w:rsid w:val="007E574C"/>
    <w:rsid w:val="007E5DC9"/>
    <w:rsid w:val="007E5E4A"/>
    <w:rsid w:val="007E617F"/>
    <w:rsid w:val="007E68F5"/>
    <w:rsid w:val="007E69B4"/>
    <w:rsid w:val="007E6BC9"/>
    <w:rsid w:val="007E6FAA"/>
    <w:rsid w:val="007E7564"/>
    <w:rsid w:val="007E789F"/>
    <w:rsid w:val="007E79A4"/>
    <w:rsid w:val="007E7ECB"/>
    <w:rsid w:val="007E7F63"/>
    <w:rsid w:val="007F0105"/>
    <w:rsid w:val="007F0515"/>
    <w:rsid w:val="007F0B9B"/>
    <w:rsid w:val="007F0D9A"/>
    <w:rsid w:val="007F1B35"/>
    <w:rsid w:val="007F3166"/>
    <w:rsid w:val="007F3E0A"/>
    <w:rsid w:val="007F4122"/>
    <w:rsid w:val="007F45BA"/>
    <w:rsid w:val="007F490C"/>
    <w:rsid w:val="007F4CDC"/>
    <w:rsid w:val="007F4D56"/>
    <w:rsid w:val="007F4EB8"/>
    <w:rsid w:val="007F5613"/>
    <w:rsid w:val="007F5980"/>
    <w:rsid w:val="007F603F"/>
    <w:rsid w:val="007F6433"/>
    <w:rsid w:val="007F6D1E"/>
    <w:rsid w:val="007F6F45"/>
    <w:rsid w:val="007F7279"/>
    <w:rsid w:val="007F7B63"/>
    <w:rsid w:val="007F7C7D"/>
    <w:rsid w:val="00800175"/>
    <w:rsid w:val="00800265"/>
    <w:rsid w:val="0080157C"/>
    <w:rsid w:val="00801E8A"/>
    <w:rsid w:val="0080211C"/>
    <w:rsid w:val="008023B8"/>
    <w:rsid w:val="008023DC"/>
    <w:rsid w:val="008028B9"/>
    <w:rsid w:val="00802AAB"/>
    <w:rsid w:val="00802FF4"/>
    <w:rsid w:val="008030C5"/>
    <w:rsid w:val="00803446"/>
    <w:rsid w:val="008038B4"/>
    <w:rsid w:val="00803ED8"/>
    <w:rsid w:val="008040D1"/>
    <w:rsid w:val="0080463E"/>
    <w:rsid w:val="00804991"/>
    <w:rsid w:val="00804CA8"/>
    <w:rsid w:val="00804CEF"/>
    <w:rsid w:val="00804DA4"/>
    <w:rsid w:val="008056B2"/>
    <w:rsid w:val="00805E61"/>
    <w:rsid w:val="008060DC"/>
    <w:rsid w:val="008065D2"/>
    <w:rsid w:val="00806C55"/>
    <w:rsid w:val="00806DB9"/>
    <w:rsid w:val="00806E0A"/>
    <w:rsid w:val="00806FF9"/>
    <w:rsid w:val="008078C7"/>
    <w:rsid w:val="00807DE5"/>
    <w:rsid w:val="008102F2"/>
    <w:rsid w:val="00810369"/>
    <w:rsid w:val="008104A1"/>
    <w:rsid w:val="00810E7C"/>
    <w:rsid w:val="00810F81"/>
    <w:rsid w:val="00811396"/>
    <w:rsid w:val="0081145B"/>
    <w:rsid w:val="00811DC3"/>
    <w:rsid w:val="00811E20"/>
    <w:rsid w:val="00812111"/>
    <w:rsid w:val="00812A50"/>
    <w:rsid w:val="00812BDE"/>
    <w:rsid w:val="00812C51"/>
    <w:rsid w:val="00812DAE"/>
    <w:rsid w:val="00814138"/>
    <w:rsid w:val="0081437E"/>
    <w:rsid w:val="00814693"/>
    <w:rsid w:val="00814755"/>
    <w:rsid w:val="0081477F"/>
    <w:rsid w:val="00814B78"/>
    <w:rsid w:val="00815179"/>
    <w:rsid w:val="008153D1"/>
    <w:rsid w:val="008153D5"/>
    <w:rsid w:val="00815686"/>
    <w:rsid w:val="00815DFD"/>
    <w:rsid w:val="00815E7E"/>
    <w:rsid w:val="00817796"/>
    <w:rsid w:val="00817847"/>
    <w:rsid w:val="00817950"/>
    <w:rsid w:val="00817A7B"/>
    <w:rsid w:val="00817B93"/>
    <w:rsid w:val="00820231"/>
    <w:rsid w:val="00820566"/>
    <w:rsid w:val="00820865"/>
    <w:rsid w:val="00820F73"/>
    <w:rsid w:val="00820FE4"/>
    <w:rsid w:val="00821270"/>
    <w:rsid w:val="00821533"/>
    <w:rsid w:val="008217CC"/>
    <w:rsid w:val="008221EB"/>
    <w:rsid w:val="008223C2"/>
    <w:rsid w:val="00822E01"/>
    <w:rsid w:val="0082356D"/>
    <w:rsid w:val="00823BA5"/>
    <w:rsid w:val="00823D50"/>
    <w:rsid w:val="00824130"/>
    <w:rsid w:val="0082424C"/>
    <w:rsid w:val="008243C9"/>
    <w:rsid w:val="008245FA"/>
    <w:rsid w:val="00824DDD"/>
    <w:rsid w:val="00825378"/>
    <w:rsid w:val="0082550C"/>
    <w:rsid w:val="008257C0"/>
    <w:rsid w:val="00825A92"/>
    <w:rsid w:val="008264C6"/>
    <w:rsid w:val="00826B99"/>
    <w:rsid w:val="008279B5"/>
    <w:rsid w:val="00827C0F"/>
    <w:rsid w:val="00827C30"/>
    <w:rsid w:val="00830145"/>
    <w:rsid w:val="00830165"/>
    <w:rsid w:val="00830902"/>
    <w:rsid w:val="0083095A"/>
    <w:rsid w:val="00830DD8"/>
    <w:rsid w:val="0083144E"/>
    <w:rsid w:val="008315EC"/>
    <w:rsid w:val="0083176E"/>
    <w:rsid w:val="008319DB"/>
    <w:rsid w:val="00832088"/>
    <w:rsid w:val="00832870"/>
    <w:rsid w:val="00832E3F"/>
    <w:rsid w:val="00833004"/>
    <w:rsid w:val="0083348B"/>
    <w:rsid w:val="0083357F"/>
    <w:rsid w:val="00833613"/>
    <w:rsid w:val="00834469"/>
    <w:rsid w:val="00834778"/>
    <w:rsid w:val="00834C17"/>
    <w:rsid w:val="008353AA"/>
    <w:rsid w:val="008354AC"/>
    <w:rsid w:val="008355A0"/>
    <w:rsid w:val="00835AA4"/>
    <w:rsid w:val="0083608A"/>
    <w:rsid w:val="0083622A"/>
    <w:rsid w:val="00836C37"/>
    <w:rsid w:val="00837AE1"/>
    <w:rsid w:val="00837FC5"/>
    <w:rsid w:val="0084003A"/>
    <w:rsid w:val="00840422"/>
    <w:rsid w:val="00840566"/>
    <w:rsid w:val="00840BC3"/>
    <w:rsid w:val="00840E76"/>
    <w:rsid w:val="00840EE4"/>
    <w:rsid w:val="00840FB0"/>
    <w:rsid w:val="00840FE8"/>
    <w:rsid w:val="0084108C"/>
    <w:rsid w:val="00841277"/>
    <w:rsid w:val="0084135D"/>
    <w:rsid w:val="008418EB"/>
    <w:rsid w:val="00841C6A"/>
    <w:rsid w:val="00841C6E"/>
    <w:rsid w:val="008420A0"/>
    <w:rsid w:val="00842816"/>
    <w:rsid w:val="0084293F"/>
    <w:rsid w:val="0084298B"/>
    <w:rsid w:val="00842C4B"/>
    <w:rsid w:val="008435AE"/>
    <w:rsid w:val="00843E8D"/>
    <w:rsid w:val="00844208"/>
    <w:rsid w:val="008444DA"/>
    <w:rsid w:val="008447C0"/>
    <w:rsid w:val="008448DD"/>
    <w:rsid w:val="008461A3"/>
    <w:rsid w:val="00846629"/>
    <w:rsid w:val="00846820"/>
    <w:rsid w:val="00847A38"/>
    <w:rsid w:val="00847D9B"/>
    <w:rsid w:val="008506F6"/>
    <w:rsid w:val="0085083C"/>
    <w:rsid w:val="00850DFE"/>
    <w:rsid w:val="00851368"/>
    <w:rsid w:val="00852A1D"/>
    <w:rsid w:val="00852D7F"/>
    <w:rsid w:val="00852E82"/>
    <w:rsid w:val="00853008"/>
    <w:rsid w:val="00854341"/>
    <w:rsid w:val="008555E9"/>
    <w:rsid w:val="008558B2"/>
    <w:rsid w:val="00855F7C"/>
    <w:rsid w:val="0085613E"/>
    <w:rsid w:val="00857A39"/>
    <w:rsid w:val="00857A44"/>
    <w:rsid w:val="00857D28"/>
    <w:rsid w:val="00857F4C"/>
    <w:rsid w:val="008602C6"/>
    <w:rsid w:val="008602CA"/>
    <w:rsid w:val="0086048C"/>
    <w:rsid w:val="00860940"/>
    <w:rsid w:val="00860A60"/>
    <w:rsid w:val="00860F7C"/>
    <w:rsid w:val="00861272"/>
    <w:rsid w:val="008612BC"/>
    <w:rsid w:val="00861D67"/>
    <w:rsid w:val="0086227C"/>
    <w:rsid w:val="00862361"/>
    <w:rsid w:val="00862448"/>
    <w:rsid w:val="008625E1"/>
    <w:rsid w:val="00862965"/>
    <w:rsid w:val="00862983"/>
    <w:rsid w:val="00862AD3"/>
    <w:rsid w:val="00862D86"/>
    <w:rsid w:val="0086387F"/>
    <w:rsid w:val="00863B61"/>
    <w:rsid w:val="00864568"/>
    <w:rsid w:val="008645B4"/>
    <w:rsid w:val="0086483E"/>
    <w:rsid w:val="00865140"/>
    <w:rsid w:val="008657AB"/>
    <w:rsid w:val="008657C1"/>
    <w:rsid w:val="00865F15"/>
    <w:rsid w:val="00866283"/>
    <w:rsid w:val="00866A4D"/>
    <w:rsid w:val="00866B2A"/>
    <w:rsid w:val="00866E61"/>
    <w:rsid w:val="00867A98"/>
    <w:rsid w:val="00867E8C"/>
    <w:rsid w:val="008709FA"/>
    <w:rsid w:val="00870B70"/>
    <w:rsid w:val="00870C42"/>
    <w:rsid w:val="00870D8E"/>
    <w:rsid w:val="00871840"/>
    <w:rsid w:val="00871DB6"/>
    <w:rsid w:val="00871E23"/>
    <w:rsid w:val="00871F1D"/>
    <w:rsid w:val="00872052"/>
    <w:rsid w:val="008723D5"/>
    <w:rsid w:val="00872696"/>
    <w:rsid w:val="008727E0"/>
    <w:rsid w:val="00872E49"/>
    <w:rsid w:val="00872F78"/>
    <w:rsid w:val="00873750"/>
    <w:rsid w:val="008737CC"/>
    <w:rsid w:val="008738BB"/>
    <w:rsid w:val="00873F9C"/>
    <w:rsid w:val="008742C7"/>
    <w:rsid w:val="00874DE1"/>
    <w:rsid w:val="00874F0F"/>
    <w:rsid w:val="00874F2D"/>
    <w:rsid w:val="008751F0"/>
    <w:rsid w:val="008753EE"/>
    <w:rsid w:val="00875B85"/>
    <w:rsid w:val="00875CC0"/>
    <w:rsid w:val="00875E7B"/>
    <w:rsid w:val="008760D1"/>
    <w:rsid w:val="0087626C"/>
    <w:rsid w:val="0087694E"/>
    <w:rsid w:val="00876EDC"/>
    <w:rsid w:val="008771CE"/>
    <w:rsid w:val="008774BF"/>
    <w:rsid w:val="00877755"/>
    <w:rsid w:val="00877F13"/>
    <w:rsid w:val="0088051F"/>
    <w:rsid w:val="008806A9"/>
    <w:rsid w:val="00880EF8"/>
    <w:rsid w:val="00881055"/>
    <w:rsid w:val="008812F8"/>
    <w:rsid w:val="0088172E"/>
    <w:rsid w:val="0088178B"/>
    <w:rsid w:val="00881B2B"/>
    <w:rsid w:val="00881C5A"/>
    <w:rsid w:val="00881F4F"/>
    <w:rsid w:val="008821FA"/>
    <w:rsid w:val="00882475"/>
    <w:rsid w:val="008824E7"/>
    <w:rsid w:val="00882FFE"/>
    <w:rsid w:val="0088304D"/>
    <w:rsid w:val="0088305E"/>
    <w:rsid w:val="008834C8"/>
    <w:rsid w:val="008839ED"/>
    <w:rsid w:val="00884542"/>
    <w:rsid w:val="008848FF"/>
    <w:rsid w:val="00884CA4"/>
    <w:rsid w:val="0088501C"/>
    <w:rsid w:val="008850E6"/>
    <w:rsid w:val="00885914"/>
    <w:rsid w:val="00885D0D"/>
    <w:rsid w:val="00885FB6"/>
    <w:rsid w:val="00886085"/>
    <w:rsid w:val="00886127"/>
    <w:rsid w:val="008868DE"/>
    <w:rsid w:val="00886F0E"/>
    <w:rsid w:val="00887258"/>
    <w:rsid w:val="0088799C"/>
    <w:rsid w:val="00887AC8"/>
    <w:rsid w:val="00887ACC"/>
    <w:rsid w:val="00887D6E"/>
    <w:rsid w:val="00887E9E"/>
    <w:rsid w:val="00887ED6"/>
    <w:rsid w:val="008903EE"/>
    <w:rsid w:val="0089062F"/>
    <w:rsid w:val="00890A62"/>
    <w:rsid w:val="008917E9"/>
    <w:rsid w:val="00892777"/>
    <w:rsid w:val="00892D37"/>
    <w:rsid w:val="00892E20"/>
    <w:rsid w:val="008933A9"/>
    <w:rsid w:val="008935D0"/>
    <w:rsid w:val="0089364D"/>
    <w:rsid w:val="00893A89"/>
    <w:rsid w:val="00893AF6"/>
    <w:rsid w:val="008942F6"/>
    <w:rsid w:val="0089475C"/>
    <w:rsid w:val="00895A34"/>
    <w:rsid w:val="00896A00"/>
    <w:rsid w:val="0089748E"/>
    <w:rsid w:val="00897CEB"/>
    <w:rsid w:val="00897E84"/>
    <w:rsid w:val="008A0021"/>
    <w:rsid w:val="008A07A9"/>
    <w:rsid w:val="008A0ADA"/>
    <w:rsid w:val="008A1280"/>
    <w:rsid w:val="008A1322"/>
    <w:rsid w:val="008A1752"/>
    <w:rsid w:val="008A18C2"/>
    <w:rsid w:val="008A1D4A"/>
    <w:rsid w:val="008A1E47"/>
    <w:rsid w:val="008A233C"/>
    <w:rsid w:val="008A252F"/>
    <w:rsid w:val="008A2576"/>
    <w:rsid w:val="008A27CF"/>
    <w:rsid w:val="008A2917"/>
    <w:rsid w:val="008A2E76"/>
    <w:rsid w:val="008A30A9"/>
    <w:rsid w:val="008A34BB"/>
    <w:rsid w:val="008A3B60"/>
    <w:rsid w:val="008A4583"/>
    <w:rsid w:val="008A4A55"/>
    <w:rsid w:val="008A4CA8"/>
    <w:rsid w:val="008A4DC6"/>
    <w:rsid w:val="008A4EDC"/>
    <w:rsid w:val="008A56ED"/>
    <w:rsid w:val="008A5D2B"/>
    <w:rsid w:val="008A5D7B"/>
    <w:rsid w:val="008A6517"/>
    <w:rsid w:val="008A65A7"/>
    <w:rsid w:val="008A684A"/>
    <w:rsid w:val="008A6B70"/>
    <w:rsid w:val="008A73AD"/>
    <w:rsid w:val="008B0469"/>
    <w:rsid w:val="008B0600"/>
    <w:rsid w:val="008B11A6"/>
    <w:rsid w:val="008B1390"/>
    <w:rsid w:val="008B1BD0"/>
    <w:rsid w:val="008B23F7"/>
    <w:rsid w:val="008B255E"/>
    <w:rsid w:val="008B26E9"/>
    <w:rsid w:val="008B31A6"/>
    <w:rsid w:val="008B3203"/>
    <w:rsid w:val="008B38BE"/>
    <w:rsid w:val="008B3BDE"/>
    <w:rsid w:val="008B3E9F"/>
    <w:rsid w:val="008B435E"/>
    <w:rsid w:val="008B43CC"/>
    <w:rsid w:val="008B451D"/>
    <w:rsid w:val="008B475C"/>
    <w:rsid w:val="008B47E0"/>
    <w:rsid w:val="008B4BA8"/>
    <w:rsid w:val="008B4CAA"/>
    <w:rsid w:val="008B5446"/>
    <w:rsid w:val="008B5E93"/>
    <w:rsid w:val="008B651B"/>
    <w:rsid w:val="008B6926"/>
    <w:rsid w:val="008B6B65"/>
    <w:rsid w:val="008B711D"/>
    <w:rsid w:val="008B73A9"/>
    <w:rsid w:val="008B74CE"/>
    <w:rsid w:val="008B7582"/>
    <w:rsid w:val="008B761F"/>
    <w:rsid w:val="008B77C1"/>
    <w:rsid w:val="008C0164"/>
    <w:rsid w:val="008C04A1"/>
    <w:rsid w:val="008C0696"/>
    <w:rsid w:val="008C168D"/>
    <w:rsid w:val="008C198A"/>
    <w:rsid w:val="008C1BAE"/>
    <w:rsid w:val="008C1F3A"/>
    <w:rsid w:val="008C3262"/>
    <w:rsid w:val="008C37C9"/>
    <w:rsid w:val="008C387E"/>
    <w:rsid w:val="008C448B"/>
    <w:rsid w:val="008C4714"/>
    <w:rsid w:val="008C487C"/>
    <w:rsid w:val="008C48C7"/>
    <w:rsid w:val="008C4A54"/>
    <w:rsid w:val="008C4C98"/>
    <w:rsid w:val="008C4D27"/>
    <w:rsid w:val="008C4E9B"/>
    <w:rsid w:val="008C550A"/>
    <w:rsid w:val="008C5581"/>
    <w:rsid w:val="008C5C2E"/>
    <w:rsid w:val="008C6006"/>
    <w:rsid w:val="008C68A5"/>
    <w:rsid w:val="008C6939"/>
    <w:rsid w:val="008C73F3"/>
    <w:rsid w:val="008C7A87"/>
    <w:rsid w:val="008C7C40"/>
    <w:rsid w:val="008C7D19"/>
    <w:rsid w:val="008C7E44"/>
    <w:rsid w:val="008D044F"/>
    <w:rsid w:val="008D0726"/>
    <w:rsid w:val="008D0BF3"/>
    <w:rsid w:val="008D0E01"/>
    <w:rsid w:val="008D14C0"/>
    <w:rsid w:val="008D1B48"/>
    <w:rsid w:val="008D1FD9"/>
    <w:rsid w:val="008D26BA"/>
    <w:rsid w:val="008D27E4"/>
    <w:rsid w:val="008D286E"/>
    <w:rsid w:val="008D2953"/>
    <w:rsid w:val="008D2C22"/>
    <w:rsid w:val="008D2D3E"/>
    <w:rsid w:val="008D2FED"/>
    <w:rsid w:val="008D3329"/>
    <w:rsid w:val="008D351E"/>
    <w:rsid w:val="008D3AB2"/>
    <w:rsid w:val="008D4062"/>
    <w:rsid w:val="008D41DC"/>
    <w:rsid w:val="008D4F69"/>
    <w:rsid w:val="008D5DD4"/>
    <w:rsid w:val="008D6474"/>
    <w:rsid w:val="008D64EE"/>
    <w:rsid w:val="008D6671"/>
    <w:rsid w:val="008D6F8C"/>
    <w:rsid w:val="008D74CA"/>
    <w:rsid w:val="008D7F8D"/>
    <w:rsid w:val="008D7FFE"/>
    <w:rsid w:val="008E072A"/>
    <w:rsid w:val="008E0E3E"/>
    <w:rsid w:val="008E0E84"/>
    <w:rsid w:val="008E149A"/>
    <w:rsid w:val="008E20D1"/>
    <w:rsid w:val="008E23C4"/>
    <w:rsid w:val="008E291F"/>
    <w:rsid w:val="008E2942"/>
    <w:rsid w:val="008E2E0A"/>
    <w:rsid w:val="008E34B9"/>
    <w:rsid w:val="008E4A8A"/>
    <w:rsid w:val="008E5005"/>
    <w:rsid w:val="008E510E"/>
    <w:rsid w:val="008E5963"/>
    <w:rsid w:val="008E5BC2"/>
    <w:rsid w:val="008E5E1D"/>
    <w:rsid w:val="008E6392"/>
    <w:rsid w:val="008E6C8F"/>
    <w:rsid w:val="008E72F0"/>
    <w:rsid w:val="008E7746"/>
    <w:rsid w:val="008E7A58"/>
    <w:rsid w:val="008E7DE2"/>
    <w:rsid w:val="008F0AF9"/>
    <w:rsid w:val="008F11E8"/>
    <w:rsid w:val="008F1523"/>
    <w:rsid w:val="008F15C3"/>
    <w:rsid w:val="008F2235"/>
    <w:rsid w:val="008F23E2"/>
    <w:rsid w:val="008F249A"/>
    <w:rsid w:val="008F2795"/>
    <w:rsid w:val="008F2BDC"/>
    <w:rsid w:val="008F37A4"/>
    <w:rsid w:val="008F3814"/>
    <w:rsid w:val="008F3A2D"/>
    <w:rsid w:val="008F4860"/>
    <w:rsid w:val="008F496E"/>
    <w:rsid w:val="008F4BEB"/>
    <w:rsid w:val="008F4CC8"/>
    <w:rsid w:val="008F5056"/>
    <w:rsid w:val="008F56E0"/>
    <w:rsid w:val="008F5C45"/>
    <w:rsid w:val="008F6DC0"/>
    <w:rsid w:val="008F6F34"/>
    <w:rsid w:val="008F71AD"/>
    <w:rsid w:val="008F7AB6"/>
    <w:rsid w:val="008F7D47"/>
    <w:rsid w:val="008F7E98"/>
    <w:rsid w:val="008F7FE4"/>
    <w:rsid w:val="009002F0"/>
    <w:rsid w:val="00900437"/>
    <w:rsid w:val="00900963"/>
    <w:rsid w:val="00900D06"/>
    <w:rsid w:val="00900E01"/>
    <w:rsid w:val="00900F87"/>
    <w:rsid w:val="00901ED1"/>
    <w:rsid w:val="00901F7E"/>
    <w:rsid w:val="00902C54"/>
    <w:rsid w:val="00902C64"/>
    <w:rsid w:val="00902CE1"/>
    <w:rsid w:val="00902FDC"/>
    <w:rsid w:val="0090331D"/>
    <w:rsid w:val="009037DB"/>
    <w:rsid w:val="00903B01"/>
    <w:rsid w:val="00903C83"/>
    <w:rsid w:val="00903FB5"/>
    <w:rsid w:val="009043AD"/>
    <w:rsid w:val="00904B29"/>
    <w:rsid w:val="00904E80"/>
    <w:rsid w:val="00904FB3"/>
    <w:rsid w:val="0090501C"/>
    <w:rsid w:val="00905E18"/>
    <w:rsid w:val="00906CEF"/>
    <w:rsid w:val="00906D93"/>
    <w:rsid w:val="00906FF7"/>
    <w:rsid w:val="009074B0"/>
    <w:rsid w:val="00907AF2"/>
    <w:rsid w:val="00907ECE"/>
    <w:rsid w:val="0091021F"/>
    <w:rsid w:val="009110E0"/>
    <w:rsid w:val="0091148A"/>
    <w:rsid w:val="00911845"/>
    <w:rsid w:val="00912516"/>
    <w:rsid w:val="009132C7"/>
    <w:rsid w:val="00913687"/>
    <w:rsid w:val="0091389F"/>
    <w:rsid w:val="00914377"/>
    <w:rsid w:val="00914D93"/>
    <w:rsid w:val="00914F4A"/>
    <w:rsid w:val="00915242"/>
    <w:rsid w:val="0091539B"/>
    <w:rsid w:val="00915450"/>
    <w:rsid w:val="00915857"/>
    <w:rsid w:val="00915ED8"/>
    <w:rsid w:val="009163C8"/>
    <w:rsid w:val="009164D5"/>
    <w:rsid w:val="009166DF"/>
    <w:rsid w:val="0091688D"/>
    <w:rsid w:val="00916A54"/>
    <w:rsid w:val="009174DF"/>
    <w:rsid w:val="00917635"/>
    <w:rsid w:val="0091781B"/>
    <w:rsid w:val="009178B1"/>
    <w:rsid w:val="0091797F"/>
    <w:rsid w:val="009179AB"/>
    <w:rsid w:val="00917CBC"/>
    <w:rsid w:val="00920182"/>
    <w:rsid w:val="009206B4"/>
    <w:rsid w:val="009208AF"/>
    <w:rsid w:val="009209F7"/>
    <w:rsid w:val="00920D79"/>
    <w:rsid w:val="009212C0"/>
    <w:rsid w:val="009216EF"/>
    <w:rsid w:val="00921996"/>
    <w:rsid w:val="00921A1A"/>
    <w:rsid w:val="0092207C"/>
    <w:rsid w:val="009232D2"/>
    <w:rsid w:val="00923747"/>
    <w:rsid w:val="0092398E"/>
    <w:rsid w:val="009240B5"/>
    <w:rsid w:val="0092422D"/>
    <w:rsid w:val="009244E2"/>
    <w:rsid w:val="009246FC"/>
    <w:rsid w:val="009249C7"/>
    <w:rsid w:val="00924BF4"/>
    <w:rsid w:val="00924CE4"/>
    <w:rsid w:val="00926A38"/>
    <w:rsid w:val="00927069"/>
    <w:rsid w:val="0092715C"/>
    <w:rsid w:val="0092746A"/>
    <w:rsid w:val="00927858"/>
    <w:rsid w:val="00927DA4"/>
    <w:rsid w:val="0093042E"/>
    <w:rsid w:val="009308AD"/>
    <w:rsid w:val="00930ED9"/>
    <w:rsid w:val="00930FBD"/>
    <w:rsid w:val="00931432"/>
    <w:rsid w:val="00931882"/>
    <w:rsid w:val="009318AF"/>
    <w:rsid w:val="00931E01"/>
    <w:rsid w:val="00931FB3"/>
    <w:rsid w:val="009323FD"/>
    <w:rsid w:val="00932509"/>
    <w:rsid w:val="009332E9"/>
    <w:rsid w:val="00933544"/>
    <w:rsid w:val="009341AD"/>
    <w:rsid w:val="00934485"/>
    <w:rsid w:val="00934B68"/>
    <w:rsid w:val="00934F84"/>
    <w:rsid w:val="009351B3"/>
    <w:rsid w:val="009359DE"/>
    <w:rsid w:val="00935DC0"/>
    <w:rsid w:val="00935F20"/>
    <w:rsid w:val="00935FBA"/>
    <w:rsid w:val="009363AC"/>
    <w:rsid w:val="009363D0"/>
    <w:rsid w:val="0093640E"/>
    <w:rsid w:val="00936B10"/>
    <w:rsid w:val="00936E75"/>
    <w:rsid w:val="00936FC2"/>
    <w:rsid w:val="00936FFB"/>
    <w:rsid w:val="00937615"/>
    <w:rsid w:val="00940172"/>
    <w:rsid w:val="00941473"/>
    <w:rsid w:val="00941727"/>
    <w:rsid w:val="0094182C"/>
    <w:rsid w:val="009419AE"/>
    <w:rsid w:val="009419E8"/>
    <w:rsid w:val="00941CDE"/>
    <w:rsid w:val="009420A8"/>
    <w:rsid w:val="009425D1"/>
    <w:rsid w:val="00942741"/>
    <w:rsid w:val="0094296B"/>
    <w:rsid w:val="00942A20"/>
    <w:rsid w:val="009431B2"/>
    <w:rsid w:val="0094321A"/>
    <w:rsid w:val="00943BD2"/>
    <w:rsid w:val="00943FAB"/>
    <w:rsid w:val="0094431D"/>
    <w:rsid w:val="00944328"/>
    <w:rsid w:val="00944515"/>
    <w:rsid w:val="0094461E"/>
    <w:rsid w:val="009447C0"/>
    <w:rsid w:val="00944952"/>
    <w:rsid w:val="009449E4"/>
    <w:rsid w:val="00944CBA"/>
    <w:rsid w:val="00944E3E"/>
    <w:rsid w:val="00944E91"/>
    <w:rsid w:val="0094514C"/>
    <w:rsid w:val="009452E6"/>
    <w:rsid w:val="00945503"/>
    <w:rsid w:val="00945805"/>
    <w:rsid w:val="00945E00"/>
    <w:rsid w:val="00945EAC"/>
    <w:rsid w:val="009464DC"/>
    <w:rsid w:val="00946BC7"/>
    <w:rsid w:val="00946CE5"/>
    <w:rsid w:val="00946E33"/>
    <w:rsid w:val="00946FB1"/>
    <w:rsid w:val="00947213"/>
    <w:rsid w:val="0095003B"/>
    <w:rsid w:val="00950334"/>
    <w:rsid w:val="0095115E"/>
    <w:rsid w:val="009513C0"/>
    <w:rsid w:val="00951EBE"/>
    <w:rsid w:val="009520DE"/>
    <w:rsid w:val="0095253F"/>
    <w:rsid w:val="00952B99"/>
    <w:rsid w:val="00952EE1"/>
    <w:rsid w:val="00953728"/>
    <w:rsid w:val="009538F0"/>
    <w:rsid w:val="00953DAF"/>
    <w:rsid w:val="00953E6D"/>
    <w:rsid w:val="009550F5"/>
    <w:rsid w:val="009552B3"/>
    <w:rsid w:val="009558B1"/>
    <w:rsid w:val="009565C8"/>
    <w:rsid w:val="00956E40"/>
    <w:rsid w:val="0096012D"/>
    <w:rsid w:val="009603F0"/>
    <w:rsid w:val="00960844"/>
    <w:rsid w:val="009608D8"/>
    <w:rsid w:val="009620B9"/>
    <w:rsid w:val="00962400"/>
    <w:rsid w:val="00962633"/>
    <w:rsid w:val="00962CA9"/>
    <w:rsid w:val="0096358E"/>
    <w:rsid w:val="0096366E"/>
    <w:rsid w:val="0096378B"/>
    <w:rsid w:val="0096390F"/>
    <w:rsid w:val="00963CDF"/>
    <w:rsid w:val="009640BC"/>
    <w:rsid w:val="0096415A"/>
    <w:rsid w:val="009641B8"/>
    <w:rsid w:val="009647BD"/>
    <w:rsid w:val="00964AFC"/>
    <w:rsid w:val="00964E91"/>
    <w:rsid w:val="0096500C"/>
    <w:rsid w:val="00965155"/>
    <w:rsid w:val="0096540F"/>
    <w:rsid w:val="009658AC"/>
    <w:rsid w:val="00965E32"/>
    <w:rsid w:val="00965E42"/>
    <w:rsid w:val="00966344"/>
    <w:rsid w:val="00966CE7"/>
    <w:rsid w:val="00966F5D"/>
    <w:rsid w:val="00967213"/>
    <w:rsid w:val="0096725F"/>
    <w:rsid w:val="009675DC"/>
    <w:rsid w:val="00967B13"/>
    <w:rsid w:val="00967B57"/>
    <w:rsid w:val="00967E17"/>
    <w:rsid w:val="00967E44"/>
    <w:rsid w:val="009700ED"/>
    <w:rsid w:val="009705D6"/>
    <w:rsid w:val="009705E2"/>
    <w:rsid w:val="0097063B"/>
    <w:rsid w:val="00970ED3"/>
    <w:rsid w:val="00970F84"/>
    <w:rsid w:val="00970FCD"/>
    <w:rsid w:val="00971416"/>
    <w:rsid w:val="00971571"/>
    <w:rsid w:val="00971580"/>
    <w:rsid w:val="00971706"/>
    <w:rsid w:val="00971810"/>
    <w:rsid w:val="00972033"/>
    <w:rsid w:val="009723A8"/>
    <w:rsid w:val="009726C1"/>
    <w:rsid w:val="0097288E"/>
    <w:rsid w:val="00972986"/>
    <w:rsid w:val="009731EB"/>
    <w:rsid w:val="0097345D"/>
    <w:rsid w:val="00973461"/>
    <w:rsid w:val="00974508"/>
    <w:rsid w:val="0097470A"/>
    <w:rsid w:val="00974A46"/>
    <w:rsid w:val="00974F0C"/>
    <w:rsid w:val="009753FA"/>
    <w:rsid w:val="00975688"/>
    <w:rsid w:val="00975E1E"/>
    <w:rsid w:val="00976135"/>
    <w:rsid w:val="0097691A"/>
    <w:rsid w:val="00976DE8"/>
    <w:rsid w:val="00977B42"/>
    <w:rsid w:val="00980A38"/>
    <w:rsid w:val="009810F4"/>
    <w:rsid w:val="00981183"/>
    <w:rsid w:val="00981900"/>
    <w:rsid w:val="00982609"/>
    <w:rsid w:val="00983441"/>
    <w:rsid w:val="0098377F"/>
    <w:rsid w:val="00983DF1"/>
    <w:rsid w:val="00983EEC"/>
    <w:rsid w:val="009840EF"/>
    <w:rsid w:val="00984206"/>
    <w:rsid w:val="00985100"/>
    <w:rsid w:val="0098511E"/>
    <w:rsid w:val="009852D4"/>
    <w:rsid w:val="0098566E"/>
    <w:rsid w:val="00985893"/>
    <w:rsid w:val="0098687E"/>
    <w:rsid w:val="00986FF9"/>
    <w:rsid w:val="00987439"/>
    <w:rsid w:val="0098761B"/>
    <w:rsid w:val="00987E80"/>
    <w:rsid w:val="009903B9"/>
    <w:rsid w:val="009906FA"/>
    <w:rsid w:val="00990804"/>
    <w:rsid w:val="009908D6"/>
    <w:rsid w:val="00990ACB"/>
    <w:rsid w:val="00990B72"/>
    <w:rsid w:val="00991038"/>
    <w:rsid w:val="0099147A"/>
    <w:rsid w:val="00992262"/>
    <w:rsid w:val="00992610"/>
    <w:rsid w:val="00992CB4"/>
    <w:rsid w:val="009939BB"/>
    <w:rsid w:val="00993CE9"/>
    <w:rsid w:val="0099440A"/>
    <w:rsid w:val="0099541F"/>
    <w:rsid w:val="009956F8"/>
    <w:rsid w:val="009957DD"/>
    <w:rsid w:val="009963D4"/>
    <w:rsid w:val="009969FA"/>
    <w:rsid w:val="00996A8C"/>
    <w:rsid w:val="00996EDB"/>
    <w:rsid w:val="00997426"/>
    <w:rsid w:val="00997824"/>
    <w:rsid w:val="00997FC3"/>
    <w:rsid w:val="009A012C"/>
    <w:rsid w:val="009A0674"/>
    <w:rsid w:val="009A0886"/>
    <w:rsid w:val="009A1B5C"/>
    <w:rsid w:val="009A2751"/>
    <w:rsid w:val="009A2A28"/>
    <w:rsid w:val="009A2D9B"/>
    <w:rsid w:val="009A3342"/>
    <w:rsid w:val="009A354E"/>
    <w:rsid w:val="009A4097"/>
    <w:rsid w:val="009A446C"/>
    <w:rsid w:val="009A475C"/>
    <w:rsid w:val="009A4A26"/>
    <w:rsid w:val="009A4A9E"/>
    <w:rsid w:val="009A4CC6"/>
    <w:rsid w:val="009A53C6"/>
    <w:rsid w:val="009A5985"/>
    <w:rsid w:val="009A5A81"/>
    <w:rsid w:val="009A601A"/>
    <w:rsid w:val="009A6260"/>
    <w:rsid w:val="009A647A"/>
    <w:rsid w:val="009A64F9"/>
    <w:rsid w:val="009A69C8"/>
    <w:rsid w:val="009A7160"/>
    <w:rsid w:val="009A767C"/>
    <w:rsid w:val="009A7EB1"/>
    <w:rsid w:val="009B0392"/>
    <w:rsid w:val="009B0614"/>
    <w:rsid w:val="009B0CAD"/>
    <w:rsid w:val="009B0FBE"/>
    <w:rsid w:val="009B1AE7"/>
    <w:rsid w:val="009B1F81"/>
    <w:rsid w:val="009B25F6"/>
    <w:rsid w:val="009B2982"/>
    <w:rsid w:val="009B2B1D"/>
    <w:rsid w:val="009B35E7"/>
    <w:rsid w:val="009B384D"/>
    <w:rsid w:val="009B3D4D"/>
    <w:rsid w:val="009B45D9"/>
    <w:rsid w:val="009B4672"/>
    <w:rsid w:val="009B4C6E"/>
    <w:rsid w:val="009B52B0"/>
    <w:rsid w:val="009B559B"/>
    <w:rsid w:val="009B5FB3"/>
    <w:rsid w:val="009B6760"/>
    <w:rsid w:val="009B6DB4"/>
    <w:rsid w:val="009B7185"/>
    <w:rsid w:val="009B7310"/>
    <w:rsid w:val="009B76D7"/>
    <w:rsid w:val="009C01F2"/>
    <w:rsid w:val="009C0A15"/>
    <w:rsid w:val="009C0AE9"/>
    <w:rsid w:val="009C0D48"/>
    <w:rsid w:val="009C0D62"/>
    <w:rsid w:val="009C0E78"/>
    <w:rsid w:val="009C1068"/>
    <w:rsid w:val="009C1AAA"/>
    <w:rsid w:val="009C1D60"/>
    <w:rsid w:val="009C255B"/>
    <w:rsid w:val="009C2C1B"/>
    <w:rsid w:val="009C3274"/>
    <w:rsid w:val="009C3490"/>
    <w:rsid w:val="009C3AFB"/>
    <w:rsid w:val="009C3E11"/>
    <w:rsid w:val="009C4014"/>
    <w:rsid w:val="009C40DE"/>
    <w:rsid w:val="009C413B"/>
    <w:rsid w:val="009C43F0"/>
    <w:rsid w:val="009C4F1A"/>
    <w:rsid w:val="009C501E"/>
    <w:rsid w:val="009C50F0"/>
    <w:rsid w:val="009C578E"/>
    <w:rsid w:val="009C5BCC"/>
    <w:rsid w:val="009C5FA3"/>
    <w:rsid w:val="009C672C"/>
    <w:rsid w:val="009C6966"/>
    <w:rsid w:val="009C6AF5"/>
    <w:rsid w:val="009C7171"/>
    <w:rsid w:val="009C742D"/>
    <w:rsid w:val="009C763E"/>
    <w:rsid w:val="009C782C"/>
    <w:rsid w:val="009D020A"/>
    <w:rsid w:val="009D0276"/>
    <w:rsid w:val="009D0278"/>
    <w:rsid w:val="009D029C"/>
    <w:rsid w:val="009D07E4"/>
    <w:rsid w:val="009D11F2"/>
    <w:rsid w:val="009D1431"/>
    <w:rsid w:val="009D1D12"/>
    <w:rsid w:val="009D207D"/>
    <w:rsid w:val="009D226A"/>
    <w:rsid w:val="009D25BC"/>
    <w:rsid w:val="009D2BBD"/>
    <w:rsid w:val="009D2DC1"/>
    <w:rsid w:val="009D3087"/>
    <w:rsid w:val="009D3816"/>
    <w:rsid w:val="009D3973"/>
    <w:rsid w:val="009D3C9E"/>
    <w:rsid w:val="009D4EEF"/>
    <w:rsid w:val="009D5214"/>
    <w:rsid w:val="009D5F8C"/>
    <w:rsid w:val="009D6297"/>
    <w:rsid w:val="009D721B"/>
    <w:rsid w:val="009D7FA5"/>
    <w:rsid w:val="009E1260"/>
    <w:rsid w:val="009E12CE"/>
    <w:rsid w:val="009E12F8"/>
    <w:rsid w:val="009E14A7"/>
    <w:rsid w:val="009E18F9"/>
    <w:rsid w:val="009E1A2F"/>
    <w:rsid w:val="009E211B"/>
    <w:rsid w:val="009E298B"/>
    <w:rsid w:val="009E29A7"/>
    <w:rsid w:val="009E2C7D"/>
    <w:rsid w:val="009E32B4"/>
    <w:rsid w:val="009E4024"/>
    <w:rsid w:val="009E44D3"/>
    <w:rsid w:val="009E475C"/>
    <w:rsid w:val="009E4C75"/>
    <w:rsid w:val="009E4CD3"/>
    <w:rsid w:val="009E4D91"/>
    <w:rsid w:val="009E5062"/>
    <w:rsid w:val="009E5276"/>
    <w:rsid w:val="009E5618"/>
    <w:rsid w:val="009E58EB"/>
    <w:rsid w:val="009E5A40"/>
    <w:rsid w:val="009E6005"/>
    <w:rsid w:val="009E658D"/>
    <w:rsid w:val="009E6990"/>
    <w:rsid w:val="009E6EF6"/>
    <w:rsid w:val="009E6FA6"/>
    <w:rsid w:val="009E6FF2"/>
    <w:rsid w:val="009E70DC"/>
    <w:rsid w:val="009E725D"/>
    <w:rsid w:val="009E7523"/>
    <w:rsid w:val="009E7603"/>
    <w:rsid w:val="009E7EA8"/>
    <w:rsid w:val="009F08EC"/>
    <w:rsid w:val="009F0A53"/>
    <w:rsid w:val="009F0AAD"/>
    <w:rsid w:val="009F0BB8"/>
    <w:rsid w:val="009F1538"/>
    <w:rsid w:val="009F170C"/>
    <w:rsid w:val="009F1780"/>
    <w:rsid w:val="009F1FDA"/>
    <w:rsid w:val="009F2685"/>
    <w:rsid w:val="009F2962"/>
    <w:rsid w:val="009F30FF"/>
    <w:rsid w:val="009F39EE"/>
    <w:rsid w:val="009F3BF5"/>
    <w:rsid w:val="009F3CBB"/>
    <w:rsid w:val="009F4958"/>
    <w:rsid w:val="009F4CE1"/>
    <w:rsid w:val="009F4D77"/>
    <w:rsid w:val="009F4FB3"/>
    <w:rsid w:val="009F5115"/>
    <w:rsid w:val="009F5185"/>
    <w:rsid w:val="009F5C87"/>
    <w:rsid w:val="009F5DF3"/>
    <w:rsid w:val="009F6536"/>
    <w:rsid w:val="009F659E"/>
    <w:rsid w:val="009F6842"/>
    <w:rsid w:val="009F684F"/>
    <w:rsid w:val="009F68B3"/>
    <w:rsid w:val="009F6931"/>
    <w:rsid w:val="009F706B"/>
    <w:rsid w:val="009F70A8"/>
    <w:rsid w:val="009F7201"/>
    <w:rsid w:val="009F7AF0"/>
    <w:rsid w:val="009F7BB6"/>
    <w:rsid w:val="009F7F37"/>
    <w:rsid w:val="00A00548"/>
    <w:rsid w:val="00A00908"/>
    <w:rsid w:val="00A012E1"/>
    <w:rsid w:val="00A012F9"/>
    <w:rsid w:val="00A0187F"/>
    <w:rsid w:val="00A025AE"/>
    <w:rsid w:val="00A025D0"/>
    <w:rsid w:val="00A02974"/>
    <w:rsid w:val="00A038EE"/>
    <w:rsid w:val="00A03E34"/>
    <w:rsid w:val="00A045EE"/>
    <w:rsid w:val="00A0549F"/>
    <w:rsid w:val="00A05906"/>
    <w:rsid w:val="00A05D59"/>
    <w:rsid w:val="00A05FAC"/>
    <w:rsid w:val="00A065FF"/>
    <w:rsid w:val="00A068DD"/>
    <w:rsid w:val="00A06F3A"/>
    <w:rsid w:val="00A06FDD"/>
    <w:rsid w:val="00A07683"/>
    <w:rsid w:val="00A07927"/>
    <w:rsid w:val="00A07992"/>
    <w:rsid w:val="00A10722"/>
    <w:rsid w:val="00A10B01"/>
    <w:rsid w:val="00A10CE6"/>
    <w:rsid w:val="00A10EAB"/>
    <w:rsid w:val="00A1152F"/>
    <w:rsid w:val="00A12741"/>
    <w:rsid w:val="00A128D5"/>
    <w:rsid w:val="00A12F62"/>
    <w:rsid w:val="00A1459B"/>
    <w:rsid w:val="00A14D08"/>
    <w:rsid w:val="00A14E5E"/>
    <w:rsid w:val="00A1514C"/>
    <w:rsid w:val="00A158A0"/>
    <w:rsid w:val="00A15AE7"/>
    <w:rsid w:val="00A1695F"/>
    <w:rsid w:val="00A175D2"/>
    <w:rsid w:val="00A17737"/>
    <w:rsid w:val="00A17837"/>
    <w:rsid w:val="00A17909"/>
    <w:rsid w:val="00A17974"/>
    <w:rsid w:val="00A17CAE"/>
    <w:rsid w:val="00A2014D"/>
    <w:rsid w:val="00A20372"/>
    <w:rsid w:val="00A2063F"/>
    <w:rsid w:val="00A20A30"/>
    <w:rsid w:val="00A20CA0"/>
    <w:rsid w:val="00A2106D"/>
    <w:rsid w:val="00A21141"/>
    <w:rsid w:val="00A2124D"/>
    <w:rsid w:val="00A2140C"/>
    <w:rsid w:val="00A21A22"/>
    <w:rsid w:val="00A21AF7"/>
    <w:rsid w:val="00A21D71"/>
    <w:rsid w:val="00A22179"/>
    <w:rsid w:val="00A225B4"/>
    <w:rsid w:val="00A22943"/>
    <w:rsid w:val="00A22AB2"/>
    <w:rsid w:val="00A22DB7"/>
    <w:rsid w:val="00A23C29"/>
    <w:rsid w:val="00A23CD3"/>
    <w:rsid w:val="00A242F2"/>
    <w:rsid w:val="00A244B5"/>
    <w:rsid w:val="00A246A3"/>
    <w:rsid w:val="00A25019"/>
    <w:rsid w:val="00A25AE1"/>
    <w:rsid w:val="00A26418"/>
    <w:rsid w:val="00A26420"/>
    <w:rsid w:val="00A26580"/>
    <w:rsid w:val="00A2692D"/>
    <w:rsid w:val="00A26AAD"/>
    <w:rsid w:val="00A26DC7"/>
    <w:rsid w:val="00A2708F"/>
    <w:rsid w:val="00A270F8"/>
    <w:rsid w:val="00A27798"/>
    <w:rsid w:val="00A27A9F"/>
    <w:rsid w:val="00A30572"/>
    <w:rsid w:val="00A307BB"/>
    <w:rsid w:val="00A307C8"/>
    <w:rsid w:val="00A3098E"/>
    <w:rsid w:val="00A30E21"/>
    <w:rsid w:val="00A31042"/>
    <w:rsid w:val="00A312A0"/>
    <w:rsid w:val="00A314D9"/>
    <w:rsid w:val="00A31BFA"/>
    <w:rsid w:val="00A3230B"/>
    <w:rsid w:val="00A3318C"/>
    <w:rsid w:val="00A33603"/>
    <w:rsid w:val="00A3393A"/>
    <w:rsid w:val="00A33F85"/>
    <w:rsid w:val="00A34757"/>
    <w:rsid w:val="00A34DCA"/>
    <w:rsid w:val="00A34F61"/>
    <w:rsid w:val="00A3502E"/>
    <w:rsid w:val="00A36208"/>
    <w:rsid w:val="00A3685D"/>
    <w:rsid w:val="00A36FA6"/>
    <w:rsid w:val="00A371B8"/>
    <w:rsid w:val="00A37329"/>
    <w:rsid w:val="00A37433"/>
    <w:rsid w:val="00A3754A"/>
    <w:rsid w:val="00A402FA"/>
    <w:rsid w:val="00A4054C"/>
    <w:rsid w:val="00A406C7"/>
    <w:rsid w:val="00A40B38"/>
    <w:rsid w:val="00A40E38"/>
    <w:rsid w:val="00A411AE"/>
    <w:rsid w:val="00A41802"/>
    <w:rsid w:val="00A41B8E"/>
    <w:rsid w:val="00A41D41"/>
    <w:rsid w:val="00A41F43"/>
    <w:rsid w:val="00A42627"/>
    <w:rsid w:val="00A42EC1"/>
    <w:rsid w:val="00A4347C"/>
    <w:rsid w:val="00A434DC"/>
    <w:rsid w:val="00A43715"/>
    <w:rsid w:val="00A437C5"/>
    <w:rsid w:val="00A438DD"/>
    <w:rsid w:val="00A4437E"/>
    <w:rsid w:val="00A44505"/>
    <w:rsid w:val="00A45A20"/>
    <w:rsid w:val="00A45CAD"/>
    <w:rsid w:val="00A46076"/>
    <w:rsid w:val="00A46A09"/>
    <w:rsid w:val="00A46B00"/>
    <w:rsid w:val="00A46C49"/>
    <w:rsid w:val="00A47DCD"/>
    <w:rsid w:val="00A47E0D"/>
    <w:rsid w:val="00A501E8"/>
    <w:rsid w:val="00A50585"/>
    <w:rsid w:val="00A5070B"/>
    <w:rsid w:val="00A510F4"/>
    <w:rsid w:val="00A51897"/>
    <w:rsid w:val="00A51FD0"/>
    <w:rsid w:val="00A5212D"/>
    <w:rsid w:val="00A5219F"/>
    <w:rsid w:val="00A5230A"/>
    <w:rsid w:val="00A52544"/>
    <w:rsid w:val="00A5269F"/>
    <w:rsid w:val="00A52917"/>
    <w:rsid w:val="00A52A0B"/>
    <w:rsid w:val="00A52D0F"/>
    <w:rsid w:val="00A53285"/>
    <w:rsid w:val="00A534CA"/>
    <w:rsid w:val="00A53F09"/>
    <w:rsid w:val="00A54AC0"/>
    <w:rsid w:val="00A54B4D"/>
    <w:rsid w:val="00A55475"/>
    <w:rsid w:val="00A55757"/>
    <w:rsid w:val="00A55EFA"/>
    <w:rsid w:val="00A56982"/>
    <w:rsid w:val="00A56BF5"/>
    <w:rsid w:val="00A576A3"/>
    <w:rsid w:val="00A579A7"/>
    <w:rsid w:val="00A579D1"/>
    <w:rsid w:val="00A6011A"/>
    <w:rsid w:val="00A60513"/>
    <w:rsid w:val="00A60526"/>
    <w:rsid w:val="00A613CC"/>
    <w:rsid w:val="00A615CB"/>
    <w:rsid w:val="00A6183D"/>
    <w:rsid w:val="00A61ECB"/>
    <w:rsid w:val="00A621F9"/>
    <w:rsid w:val="00A625A5"/>
    <w:rsid w:val="00A62812"/>
    <w:rsid w:val="00A634AB"/>
    <w:rsid w:val="00A63795"/>
    <w:rsid w:val="00A637B8"/>
    <w:rsid w:val="00A638CC"/>
    <w:rsid w:val="00A63C5C"/>
    <w:rsid w:val="00A63F2E"/>
    <w:rsid w:val="00A6433D"/>
    <w:rsid w:val="00A647B0"/>
    <w:rsid w:val="00A64FAF"/>
    <w:rsid w:val="00A6509F"/>
    <w:rsid w:val="00A6512B"/>
    <w:rsid w:val="00A651FD"/>
    <w:rsid w:val="00A6524A"/>
    <w:rsid w:val="00A654D1"/>
    <w:rsid w:val="00A65CA9"/>
    <w:rsid w:val="00A65E9F"/>
    <w:rsid w:val="00A66036"/>
    <w:rsid w:val="00A66460"/>
    <w:rsid w:val="00A6756D"/>
    <w:rsid w:val="00A675DE"/>
    <w:rsid w:val="00A67657"/>
    <w:rsid w:val="00A677FD"/>
    <w:rsid w:val="00A67D7D"/>
    <w:rsid w:val="00A67DBE"/>
    <w:rsid w:val="00A70076"/>
    <w:rsid w:val="00A7017E"/>
    <w:rsid w:val="00A702E2"/>
    <w:rsid w:val="00A708BB"/>
    <w:rsid w:val="00A7112B"/>
    <w:rsid w:val="00A71CB5"/>
    <w:rsid w:val="00A71EBF"/>
    <w:rsid w:val="00A7202C"/>
    <w:rsid w:val="00A721BC"/>
    <w:rsid w:val="00A727A6"/>
    <w:rsid w:val="00A7292C"/>
    <w:rsid w:val="00A735F4"/>
    <w:rsid w:val="00A736BD"/>
    <w:rsid w:val="00A73A32"/>
    <w:rsid w:val="00A73AD4"/>
    <w:rsid w:val="00A73BB1"/>
    <w:rsid w:val="00A7442B"/>
    <w:rsid w:val="00A74548"/>
    <w:rsid w:val="00A748D0"/>
    <w:rsid w:val="00A74923"/>
    <w:rsid w:val="00A74992"/>
    <w:rsid w:val="00A74D9F"/>
    <w:rsid w:val="00A74FC6"/>
    <w:rsid w:val="00A7526B"/>
    <w:rsid w:val="00A75387"/>
    <w:rsid w:val="00A75758"/>
    <w:rsid w:val="00A75B34"/>
    <w:rsid w:val="00A75C60"/>
    <w:rsid w:val="00A75CBE"/>
    <w:rsid w:val="00A76315"/>
    <w:rsid w:val="00A76589"/>
    <w:rsid w:val="00A76685"/>
    <w:rsid w:val="00A77927"/>
    <w:rsid w:val="00A7797E"/>
    <w:rsid w:val="00A77E1C"/>
    <w:rsid w:val="00A8013C"/>
    <w:rsid w:val="00A803FB"/>
    <w:rsid w:val="00A8042D"/>
    <w:rsid w:val="00A80C4D"/>
    <w:rsid w:val="00A80D19"/>
    <w:rsid w:val="00A81022"/>
    <w:rsid w:val="00A81AAA"/>
    <w:rsid w:val="00A81D1B"/>
    <w:rsid w:val="00A82969"/>
    <w:rsid w:val="00A82A8D"/>
    <w:rsid w:val="00A82DF5"/>
    <w:rsid w:val="00A82E6F"/>
    <w:rsid w:val="00A82F75"/>
    <w:rsid w:val="00A8354B"/>
    <w:rsid w:val="00A83793"/>
    <w:rsid w:val="00A83ABA"/>
    <w:rsid w:val="00A84698"/>
    <w:rsid w:val="00A84717"/>
    <w:rsid w:val="00A84863"/>
    <w:rsid w:val="00A84CA3"/>
    <w:rsid w:val="00A84D38"/>
    <w:rsid w:val="00A8599C"/>
    <w:rsid w:val="00A86091"/>
    <w:rsid w:val="00A877E5"/>
    <w:rsid w:val="00A87C74"/>
    <w:rsid w:val="00A9095A"/>
    <w:rsid w:val="00A912AA"/>
    <w:rsid w:val="00A91BAC"/>
    <w:rsid w:val="00A9263A"/>
    <w:rsid w:val="00A9285B"/>
    <w:rsid w:val="00A92E18"/>
    <w:rsid w:val="00A93244"/>
    <w:rsid w:val="00A93645"/>
    <w:rsid w:val="00A9411D"/>
    <w:rsid w:val="00A944A9"/>
    <w:rsid w:val="00A95D41"/>
    <w:rsid w:val="00A97051"/>
    <w:rsid w:val="00A9758C"/>
    <w:rsid w:val="00A978B4"/>
    <w:rsid w:val="00AA12A1"/>
    <w:rsid w:val="00AA14D7"/>
    <w:rsid w:val="00AA1632"/>
    <w:rsid w:val="00AA1656"/>
    <w:rsid w:val="00AA205A"/>
    <w:rsid w:val="00AA2071"/>
    <w:rsid w:val="00AA2456"/>
    <w:rsid w:val="00AA2911"/>
    <w:rsid w:val="00AA2959"/>
    <w:rsid w:val="00AA2991"/>
    <w:rsid w:val="00AA29B1"/>
    <w:rsid w:val="00AA3253"/>
    <w:rsid w:val="00AA4415"/>
    <w:rsid w:val="00AA473E"/>
    <w:rsid w:val="00AA4A74"/>
    <w:rsid w:val="00AA4EC6"/>
    <w:rsid w:val="00AA50ED"/>
    <w:rsid w:val="00AA5D9A"/>
    <w:rsid w:val="00AA5DB8"/>
    <w:rsid w:val="00AA688A"/>
    <w:rsid w:val="00AA6BDF"/>
    <w:rsid w:val="00AA710D"/>
    <w:rsid w:val="00AA7112"/>
    <w:rsid w:val="00AA7336"/>
    <w:rsid w:val="00AA760E"/>
    <w:rsid w:val="00AA7875"/>
    <w:rsid w:val="00AA7932"/>
    <w:rsid w:val="00AB005D"/>
    <w:rsid w:val="00AB0E3F"/>
    <w:rsid w:val="00AB1104"/>
    <w:rsid w:val="00AB13B3"/>
    <w:rsid w:val="00AB2067"/>
    <w:rsid w:val="00AB243B"/>
    <w:rsid w:val="00AB30FA"/>
    <w:rsid w:val="00AB3495"/>
    <w:rsid w:val="00AB34C0"/>
    <w:rsid w:val="00AB3702"/>
    <w:rsid w:val="00AB3F7F"/>
    <w:rsid w:val="00AB426E"/>
    <w:rsid w:val="00AB428B"/>
    <w:rsid w:val="00AB429E"/>
    <w:rsid w:val="00AB4657"/>
    <w:rsid w:val="00AB47C9"/>
    <w:rsid w:val="00AB4D10"/>
    <w:rsid w:val="00AB540E"/>
    <w:rsid w:val="00AB54C5"/>
    <w:rsid w:val="00AB563B"/>
    <w:rsid w:val="00AB63F5"/>
    <w:rsid w:val="00AB7A4E"/>
    <w:rsid w:val="00AB7BC7"/>
    <w:rsid w:val="00AC0BC2"/>
    <w:rsid w:val="00AC0FBF"/>
    <w:rsid w:val="00AC150B"/>
    <w:rsid w:val="00AC157F"/>
    <w:rsid w:val="00AC17AB"/>
    <w:rsid w:val="00AC1CA1"/>
    <w:rsid w:val="00AC2308"/>
    <w:rsid w:val="00AC30CE"/>
    <w:rsid w:val="00AC33AB"/>
    <w:rsid w:val="00AC3C5A"/>
    <w:rsid w:val="00AC49E5"/>
    <w:rsid w:val="00AC5040"/>
    <w:rsid w:val="00AC5767"/>
    <w:rsid w:val="00AC5D54"/>
    <w:rsid w:val="00AC603D"/>
    <w:rsid w:val="00AC6AED"/>
    <w:rsid w:val="00AC6D7F"/>
    <w:rsid w:val="00AD011B"/>
    <w:rsid w:val="00AD0756"/>
    <w:rsid w:val="00AD0FAC"/>
    <w:rsid w:val="00AD129A"/>
    <w:rsid w:val="00AD1685"/>
    <w:rsid w:val="00AD1D09"/>
    <w:rsid w:val="00AD1D30"/>
    <w:rsid w:val="00AD1F77"/>
    <w:rsid w:val="00AD22C4"/>
    <w:rsid w:val="00AD273B"/>
    <w:rsid w:val="00AD2784"/>
    <w:rsid w:val="00AD2821"/>
    <w:rsid w:val="00AD3355"/>
    <w:rsid w:val="00AD3751"/>
    <w:rsid w:val="00AD3C8A"/>
    <w:rsid w:val="00AD3E42"/>
    <w:rsid w:val="00AD3FCC"/>
    <w:rsid w:val="00AD4014"/>
    <w:rsid w:val="00AD467F"/>
    <w:rsid w:val="00AD4AAD"/>
    <w:rsid w:val="00AD4D17"/>
    <w:rsid w:val="00AD4D38"/>
    <w:rsid w:val="00AD4F3B"/>
    <w:rsid w:val="00AD521F"/>
    <w:rsid w:val="00AD58F5"/>
    <w:rsid w:val="00AD6888"/>
    <w:rsid w:val="00AD6C5E"/>
    <w:rsid w:val="00AD6D75"/>
    <w:rsid w:val="00AD77F8"/>
    <w:rsid w:val="00AD7AF3"/>
    <w:rsid w:val="00AE0272"/>
    <w:rsid w:val="00AE06B2"/>
    <w:rsid w:val="00AE09D9"/>
    <w:rsid w:val="00AE11C1"/>
    <w:rsid w:val="00AE13FB"/>
    <w:rsid w:val="00AE1B29"/>
    <w:rsid w:val="00AE20AD"/>
    <w:rsid w:val="00AE2676"/>
    <w:rsid w:val="00AE3384"/>
    <w:rsid w:val="00AE3B2A"/>
    <w:rsid w:val="00AE4F67"/>
    <w:rsid w:val="00AE5033"/>
    <w:rsid w:val="00AE5119"/>
    <w:rsid w:val="00AE5CCB"/>
    <w:rsid w:val="00AE5D8B"/>
    <w:rsid w:val="00AE63CC"/>
    <w:rsid w:val="00AE6758"/>
    <w:rsid w:val="00AE6D39"/>
    <w:rsid w:val="00AE7033"/>
    <w:rsid w:val="00AE7780"/>
    <w:rsid w:val="00AE7AD8"/>
    <w:rsid w:val="00AF0CE9"/>
    <w:rsid w:val="00AF0D58"/>
    <w:rsid w:val="00AF1044"/>
    <w:rsid w:val="00AF1D09"/>
    <w:rsid w:val="00AF225F"/>
    <w:rsid w:val="00AF2716"/>
    <w:rsid w:val="00AF2887"/>
    <w:rsid w:val="00AF2D15"/>
    <w:rsid w:val="00AF38BA"/>
    <w:rsid w:val="00AF3A7C"/>
    <w:rsid w:val="00AF3A96"/>
    <w:rsid w:val="00AF3E7E"/>
    <w:rsid w:val="00AF4381"/>
    <w:rsid w:val="00AF5133"/>
    <w:rsid w:val="00AF5390"/>
    <w:rsid w:val="00AF55BF"/>
    <w:rsid w:val="00AF6024"/>
    <w:rsid w:val="00AF61A7"/>
    <w:rsid w:val="00AF658E"/>
    <w:rsid w:val="00AF6768"/>
    <w:rsid w:val="00AF714C"/>
    <w:rsid w:val="00AF734B"/>
    <w:rsid w:val="00AF7C62"/>
    <w:rsid w:val="00AF7DD1"/>
    <w:rsid w:val="00AF7E28"/>
    <w:rsid w:val="00B0023F"/>
    <w:rsid w:val="00B00DB4"/>
    <w:rsid w:val="00B015DB"/>
    <w:rsid w:val="00B0182B"/>
    <w:rsid w:val="00B01CCE"/>
    <w:rsid w:val="00B0207C"/>
    <w:rsid w:val="00B0254E"/>
    <w:rsid w:val="00B02D0B"/>
    <w:rsid w:val="00B02E67"/>
    <w:rsid w:val="00B02FBD"/>
    <w:rsid w:val="00B0306D"/>
    <w:rsid w:val="00B030F2"/>
    <w:rsid w:val="00B031AD"/>
    <w:rsid w:val="00B03201"/>
    <w:rsid w:val="00B0384A"/>
    <w:rsid w:val="00B04AE3"/>
    <w:rsid w:val="00B04D94"/>
    <w:rsid w:val="00B0517B"/>
    <w:rsid w:val="00B05218"/>
    <w:rsid w:val="00B05282"/>
    <w:rsid w:val="00B05524"/>
    <w:rsid w:val="00B05B70"/>
    <w:rsid w:val="00B05D45"/>
    <w:rsid w:val="00B06A7B"/>
    <w:rsid w:val="00B06C65"/>
    <w:rsid w:val="00B06FF9"/>
    <w:rsid w:val="00B077AB"/>
    <w:rsid w:val="00B079A6"/>
    <w:rsid w:val="00B079DE"/>
    <w:rsid w:val="00B07F0A"/>
    <w:rsid w:val="00B10396"/>
    <w:rsid w:val="00B10F11"/>
    <w:rsid w:val="00B11AF7"/>
    <w:rsid w:val="00B11DE3"/>
    <w:rsid w:val="00B12048"/>
    <w:rsid w:val="00B120DE"/>
    <w:rsid w:val="00B123C3"/>
    <w:rsid w:val="00B12845"/>
    <w:rsid w:val="00B131F7"/>
    <w:rsid w:val="00B132A3"/>
    <w:rsid w:val="00B135E6"/>
    <w:rsid w:val="00B13DE1"/>
    <w:rsid w:val="00B1414D"/>
    <w:rsid w:val="00B144F0"/>
    <w:rsid w:val="00B14732"/>
    <w:rsid w:val="00B14F20"/>
    <w:rsid w:val="00B1526B"/>
    <w:rsid w:val="00B155A4"/>
    <w:rsid w:val="00B15812"/>
    <w:rsid w:val="00B15CE0"/>
    <w:rsid w:val="00B15D95"/>
    <w:rsid w:val="00B15FF2"/>
    <w:rsid w:val="00B16271"/>
    <w:rsid w:val="00B1721C"/>
    <w:rsid w:val="00B179E0"/>
    <w:rsid w:val="00B179E4"/>
    <w:rsid w:val="00B2129A"/>
    <w:rsid w:val="00B212B9"/>
    <w:rsid w:val="00B213E6"/>
    <w:rsid w:val="00B214A4"/>
    <w:rsid w:val="00B217BE"/>
    <w:rsid w:val="00B21DF4"/>
    <w:rsid w:val="00B221AA"/>
    <w:rsid w:val="00B22748"/>
    <w:rsid w:val="00B22A0E"/>
    <w:rsid w:val="00B2340D"/>
    <w:rsid w:val="00B23B0F"/>
    <w:rsid w:val="00B23C7D"/>
    <w:rsid w:val="00B2443A"/>
    <w:rsid w:val="00B24633"/>
    <w:rsid w:val="00B248BF"/>
    <w:rsid w:val="00B24F88"/>
    <w:rsid w:val="00B2511B"/>
    <w:rsid w:val="00B259AB"/>
    <w:rsid w:val="00B26384"/>
    <w:rsid w:val="00B26625"/>
    <w:rsid w:val="00B2669A"/>
    <w:rsid w:val="00B27AE0"/>
    <w:rsid w:val="00B3002F"/>
    <w:rsid w:val="00B30063"/>
    <w:rsid w:val="00B304DF"/>
    <w:rsid w:val="00B309A7"/>
    <w:rsid w:val="00B30D58"/>
    <w:rsid w:val="00B310CF"/>
    <w:rsid w:val="00B31210"/>
    <w:rsid w:val="00B31509"/>
    <w:rsid w:val="00B31C26"/>
    <w:rsid w:val="00B325F2"/>
    <w:rsid w:val="00B32BB1"/>
    <w:rsid w:val="00B32FC2"/>
    <w:rsid w:val="00B33208"/>
    <w:rsid w:val="00B343E6"/>
    <w:rsid w:val="00B348C8"/>
    <w:rsid w:val="00B353D6"/>
    <w:rsid w:val="00B355F3"/>
    <w:rsid w:val="00B35648"/>
    <w:rsid w:val="00B356B4"/>
    <w:rsid w:val="00B358B8"/>
    <w:rsid w:val="00B35978"/>
    <w:rsid w:val="00B35F37"/>
    <w:rsid w:val="00B36521"/>
    <w:rsid w:val="00B36655"/>
    <w:rsid w:val="00B369E9"/>
    <w:rsid w:val="00B36A06"/>
    <w:rsid w:val="00B36D67"/>
    <w:rsid w:val="00B36E48"/>
    <w:rsid w:val="00B37711"/>
    <w:rsid w:val="00B37852"/>
    <w:rsid w:val="00B379C0"/>
    <w:rsid w:val="00B379C8"/>
    <w:rsid w:val="00B37AD6"/>
    <w:rsid w:val="00B40399"/>
    <w:rsid w:val="00B407E9"/>
    <w:rsid w:val="00B415F1"/>
    <w:rsid w:val="00B427A8"/>
    <w:rsid w:val="00B42A22"/>
    <w:rsid w:val="00B42C87"/>
    <w:rsid w:val="00B43213"/>
    <w:rsid w:val="00B43418"/>
    <w:rsid w:val="00B43995"/>
    <w:rsid w:val="00B43AF7"/>
    <w:rsid w:val="00B43D97"/>
    <w:rsid w:val="00B43EF2"/>
    <w:rsid w:val="00B43FFE"/>
    <w:rsid w:val="00B441B4"/>
    <w:rsid w:val="00B448E7"/>
    <w:rsid w:val="00B4551B"/>
    <w:rsid w:val="00B45D6A"/>
    <w:rsid w:val="00B46086"/>
    <w:rsid w:val="00B4661A"/>
    <w:rsid w:val="00B46711"/>
    <w:rsid w:val="00B47474"/>
    <w:rsid w:val="00B4767D"/>
    <w:rsid w:val="00B47A53"/>
    <w:rsid w:val="00B500B2"/>
    <w:rsid w:val="00B50273"/>
    <w:rsid w:val="00B50281"/>
    <w:rsid w:val="00B502BB"/>
    <w:rsid w:val="00B5048B"/>
    <w:rsid w:val="00B5055F"/>
    <w:rsid w:val="00B50DD0"/>
    <w:rsid w:val="00B515A8"/>
    <w:rsid w:val="00B517B9"/>
    <w:rsid w:val="00B51DAC"/>
    <w:rsid w:val="00B52071"/>
    <w:rsid w:val="00B522E4"/>
    <w:rsid w:val="00B5233D"/>
    <w:rsid w:val="00B523A8"/>
    <w:rsid w:val="00B5278E"/>
    <w:rsid w:val="00B5292F"/>
    <w:rsid w:val="00B52939"/>
    <w:rsid w:val="00B52980"/>
    <w:rsid w:val="00B52EAB"/>
    <w:rsid w:val="00B52EF8"/>
    <w:rsid w:val="00B53135"/>
    <w:rsid w:val="00B53AAE"/>
    <w:rsid w:val="00B53B8F"/>
    <w:rsid w:val="00B53BA0"/>
    <w:rsid w:val="00B53BFB"/>
    <w:rsid w:val="00B544ED"/>
    <w:rsid w:val="00B546C3"/>
    <w:rsid w:val="00B54AD6"/>
    <w:rsid w:val="00B54F91"/>
    <w:rsid w:val="00B55B8E"/>
    <w:rsid w:val="00B56E3F"/>
    <w:rsid w:val="00B57258"/>
    <w:rsid w:val="00B6062D"/>
    <w:rsid w:val="00B60D14"/>
    <w:rsid w:val="00B60D2A"/>
    <w:rsid w:val="00B612C8"/>
    <w:rsid w:val="00B61A89"/>
    <w:rsid w:val="00B61B03"/>
    <w:rsid w:val="00B620C8"/>
    <w:rsid w:val="00B62DFB"/>
    <w:rsid w:val="00B62E7C"/>
    <w:rsid w:val="00B63000"/>
    <w:rsid w:val="00B6330F"/>
    <w:rsid w:val="00B63417"/>
    <w:rsid w:val="00B6346D"/>
    <w:rsid w:val="00B63676"/>
    <w:rsid w:val="00B6382E"/>
    <w:rsid w:val="00B63B72"/>
    <w:rsid w:val="00B64872"/>
    <w:rsid w:val="00B64AB5"/>
    <w:rsid w:val="00B6546F"/>
    <w:rsid w:val="00B65B9F"/>
    <w:rsid w:val="00B65CB5"/>
    <w:rsid w:val="00B66747"/>
    <w:rsid w:val="00B66C2F"/>
    <w:rsid w:val="00B66D8F"/>
    <w:rsid w:val="00B673BA"/>
    <w:rsid w:val="00B6795F"/>
    <w:rsid w:val="00B67965"/>
    <w:rsid w:val="00B67E6F"/>
    <w:rsid w:val="00B7052F"/>
    <w:rsid w:val="00B70784"/>
    <w:rsid w:val="00B70AFA"/>
    <w:rsid w:val="00B71623"/>
    <w:rsid w:val="00B725A3"/>
    <w:rsid w:val="00B727F2"/>
    <w:rsid w:val="00B72E68"/>
    <w:rsid w:val="00B75192"/>
    <w:rsid w:val="00B75556"/>
    <w:rsid w:val="00B7581F"/>
    <w:rsid w:val="00B75C8A"/>
    <w:rsid w:val="00B75E24"/>
    <w:rsid w:val="00B76B44"/>
    <w:rsid w:val="00B76B89"/>
    <w:rsid w:val="00B76F4B"/>
    <w:rsid w:val="00B770B0"/>
    <w:rsid w:val="00B77612"/>
    <w:rsid w:val="00B7761B"/>
    <w:rsid w:val="00B81B8D"/>
    <w:rsid w:val="00B823CA"/>
    <w:rsid w:val="00B825A5"/>
    <w:rsid w:val="00B8268E"/>
    <w:rsid w:val="00B82C6A"/>
    <w:rsid w:val="00B82FAA"/>
    <w:rsid w:val="00B83086"/>
    <w:rsid w:val="00B830C4"/>
    <w:rsid w:val="00B831C4"/>
    <w:rsid w:val="00B836A3"/>
    <w:rsid w:val="00B83BD8"/>
    <w:rsid w:val="00B83BE6"/>
    <w:rsid w:val="00B83D5A"/>
    <w:rsid w:val="00B85900"/>
    <w:rsid w:val="00B85B3D"/>
    <w:rsid w:val="00B85B76"/>
    <w:rsid w:val="00B85EE2"/>
    <w:rsid w:val="00B85FE8"/>
    <w:rsid w:val="00B86021"/>
    <w:rsid w:val="00B86403"/>
    <w:rsid w:val="00B865E7"/>
    <w:rsid w:val="00B86A38"/>
    <w:rsid w:val="00B86BBE"/>
    <w:rsid w:val="00B86C96"/>
    <w:rsid w:val="00B86EAD"/>
    <w:rsid w:val="00B86F2A"/>
    <w:rsid w:val="00B87D61"/>
    <w:rsid w:val="00B90163"/>
    <w:rsid w:val="00B901B4"/>
    <w:rsid w:val="00B90588"/>
    <w:rsid w:val="00B90833"/>
    <w:rsid w:val="00B90B63"/>
    <w:rsid w:val="00B912EA"/>
    <w:rsid w:val="00B913D2"/>
    <w:rsid w:val="00B919AA"/>
    <w:rsid w:val="00B91D14"/>
    <w:rsid w:val="00B92256"/>
    <w:rsid w:val="00B92321"/>
    <w:rsid w:val="00B92BB2"/>
    <w:rsid w:val="00B92CA0"/>
    <w:rsid w:val="00B9310D"/>
    <w:rsid w:val="00B9329F"/>
    <w:rsid w:val="00B93C50"/>
    <w:rsid w:val="00B94236"/>
    <w:rsid w:val="00B94C0C"/>
    <w:rsid w:val="00B94D7B"/>
    <w:rsid w:val="00B954F4"/>
    <w:rsid w:val="00B955FC"/>
    <w:rsid w:val="00B95806"/>
    <w:rsid w:val="00B9584A"/>
    <w:rsid w:val="00B95E06"/>
    <w:rsid w:val="00B9624F"/>
    <w:rsid w:val="00B9634B"/>
    <w:rsid w:val="00B970BE"/>
    <w:rsid w:val="00B976DE"/>
    <w:rsid w:val="00B97BCF"/>
    <w:rsid w:val="00B97EFB"/>
    <w:rsid w:val="00BA0314"/>
    <w:rsid w:val="00BA08C4"/>
    <w:rsid w:val="00BA0F83"/>
    <w:rsid w:val="00BA17C3"/>
    <w:rsid w:val="00BA18BC"/>
    <w:rsid w:val="00BA1ACC"/>
    <w:rsid w:val="00BA1AD8"/>
    <w:rsid w:val="00BA1C3C"/>
    <w:rsid w:val="00BA20AD"/>
    <w:rsid w:val="00BA21A0"/>
    <w:rsid w:val="00BA2295"/>
    <w:rsid w:val="00BA24AA"/>
    <w:rsid w:val="00BA3393"/>
    <w:rsid w:val="00BA34B4"/>
    <w:rsid w:val="00BA37AA"/>
    <w:rsid w:val="00BA3EA9"/>
    <w:rsid w:val="00BA44A2"/>
    <w:rsid w:val="00BA44D8"/>
    <w:rsid w:val="00BA464B"/>
    <w:rsid w:val="00BA48FD"/>
    <w:rsid w:val="00BA4CCB"/>
    <w:rsid w:val="00BA5578"/>
    <w:rsid w:val="00BA59E2"/>
    <w:rsid w:val="00BA5BEA"/>
    <w:rsid w:val="00BA5DDD"/>
    <w:rsid w:val="00BA62B8"/>
    <w:rsid w:val="00BA663F"/>
    <w:rsid w:val="00BA6752"/>
    <w:rsid w:val="00BA6A85"/>
    <w:rsid w:val="00BA701F"/>
    <w:rsid w:val="00BA7A09"/>
    <w:rsid w:val="00BA7D09"/>
    <w:rsid w:val="00BB0283"/>
    <w:rsid w:val="00BB0789"/>
    <w:rsid w:val="00BB0881"/>
    <w:rsid w:val="00BB16DD"/>
    <w:rsid w:val="00BB1A03"/>
    <w:rsid w:val="00BB1CEA"/>
    <w:rsid w:val="00BB2B50"/>
    <w:rsid w:val="00BB31AA"/>
    <w:rsid w:val="00BB4915"/>
    <w:rsid w:val="00BB4FD5"/>
    <w:rsid w:val="00BB56A7"/>
    <w:rsid w:val="00BB5D98"/>
    <w:rsid w:val="00BB64D2"/>
    <w:rsid w:val="00BB6C66"/>
    <w:rsid w:val="00BB6DF7"/>
    <w:rsid w:val="00BB75BC"/>
    <w:rsid w:val="00BB76B1"/>
    <w:rsid w:val="00BB7EE0"/>
    <w:rsid w:val="00BC01E4"/>
    <w:rsid w:val="00BC06C6"/>
    <w:rsid w:val="00BC0842"/>
    <w:rsid w:val="00BC103F"/>
    <w:rsid w:val="00BC13F7"/>
    <w:rsid w:val="00BC1A0C"/>
    <w:rsid w:val="00BC2103"/>
    <w:rsid w:val="00BC22DF"/>
    <w:rsid w:val="00BC3709"/>
    <w:rsid w:val="00BC39EB"/>
    <w:rsid w:val="00BC3AC0"/>
    <w:rsid w:val="00BC3C3D"/>
    <w:rsid w:val="00BC3E18"/>
    <w:rsid w:val="00BC3F65"/>
    <w:rsid w:val="00BC4340"/>
    <w:rsid w:val="00BC4B21"/>
    <w:rsid w:val="00BC5066"/>
    <w:rsid w:val="00BC6B40"/>
    <w:rsid w:val="00BD023D"/>
    <w:rsid w:val="00BD04E6"/>
    <w:rsid w:val="00BD09AE"/>
    <w:rsid w:val="00BD0C5C"/>
    <w:rsid w:val="00BD14F8"/>
    <w:rsid w:val="00BD1CBC"/>
    <w:rsid w:val="00BD2308"/>
    <w:rsid w:val="00BD2664"/>
    <w:rsid w:val="00BD2C57"/>
    <w:rsid w:val="00BD2F48"/>
    <w:rsid w:val="00BD422B"/>
    <w:rsid w:val="00BD48C6"/>
    <w:rsid w:val="00BD4AEB"/>
    <w:rsid w:val="00BD4B21"/>
    <w:rsid w:val="00BD69E8"/>
    <w:rsid w:val="00BD72FE"/>
    <w:rsid w:val="00BD7AC8"/>
    <w:rsid w:val="00BD7D2E"/>
    <w:rsid w:val="00BE050A"/>
    <w:rsid w:val="00BE0794"/>
    <w:rsid w:val="00BE0BB8"/>
    <w:rsid w:val="00BE0BCE"/>
    <w:rsid w:val="00BE0F3D"/>
    <w:rsid w:val="00BE171A"/>
    <w:rsid w:val="00BE17D1"/>
    <w:rsid w:val="00BE1F50"/>
    <w:rsid w:val="00BE21AF"/>
    <w:rsid w:val="00BE2640"/>
    <w:rsid w:val="00BE2705"/>
    <w:rsid w:val="00BE29E2"/>
    <w:rsid w:val="00BE30D0"/>
    <w:rsid w:val="00BE3EA5"/>
    <w:rsid w:val="00BE4016"/>
    <w:rsid w:val="00BE5A91"/>
    <w:rsid w:val="00BE6EBE"/>
    <w:rsid w:val="00BE7033"/>
    <w:rsid w:val="00BE7742"/>
    <w:rsid w:val="00BE782B"/>
    <w:rsid w:val="00BE7FD7"/>
    <w:rsid w:val="00BF0709"/>
    <w:rsid w:val="00BF07D1"/>
    <w:rsid w:val="00BF0A15"/>
    <w:rsid w:val="00BF0BCA"/>
    <w:rsid w:val="00BF0E0F"/>
    <w:rsid w:val="00BF1DE4"/>
    <w:rsid w:val="00BF21A7"/>
    <w:rsid w:val="00BF2FC1"/>
    <w:rsid w:val="00BF326D"/>
    <w:rsid w:val="00BF3345"/>
    <w:rsid w:val="00BF3D6F"/>
    <w:rsid w:val="00BF4B2B"/>
    <w:rsid w:val="00BF4CCD"/>
    <w:rsid w:val="00BF4FF7"/>
    <w:rsid w:val="00BF5C90"/>
    <w:rsid w:val="00BF5FD6"/>
    <w:rsid w:val="00BF6103"/>
    <w:rsid w:val="00BF6309"/>
    <w:rsid w:val="00BF642A"/>
    <w:rsid w:val="00BF6D8C"/>
    <w:rsid w:val="00C0051C"/>
    <w:rsid w:val="00C00CC0"/>
    <w:rsid w:val="00C00D2D"/>
    <w:rsid w:val="00C01194"/>
    <w:rsid w:val="00C0137C"/>
    <w:rsid w:val="00C014F5"/>
    <w:rsid w:val="00C015BC"/>
    <w:rsid w:val="00C01631"/>
    <w:rsid w:val="00C01FFB"/>
    <w:rsid w:val="00C02BC6"/>
    <w:rsid w:val="00C02E44"/>
    <w:rsid w:val="00C02F3A"/>
    <w:rsid w:val="00C038C6"/>
    <w:rsid w:val="00C04817"/>
    <w:rsid w:val="00C048EE"/>
    <w:rsid w:val="00C05191"/>
    <w:rsid w:val="00C05A3D"/>
    <w:rsid w:val="00C067F0"/>
    <w:rsid w:val="00C06931"/>
    <w:rsid w:val="00C06C41"/>
    <w:rsid w:val="00C06E42"/>
    <w:rsid w:val="00C07142"/>
    <w:rsid w:val="00C07748"/>
    <w:rsid w:val="00C07EF3"/>
    <w:rsid w:val="00C100CD"/>
    <w:rsid w:val="00C1069C"/>
    <w:rsid w:val="00C106A0"/>
    <w:rsid w:val="00C10DD8"/>
    <w:rsid w:val="00C11BA1"/>
    <w:rsid w:val="00C11E27"/>
    <w:rsid w:val="00C11F0B"/>
    <w:rsid w:val="00C12062"/>
    <w:rsid w:val="00C121E4"/>
    <w:rsid w:val="00C122DD"/>
    <w:rsid w:val="00C123B4"/>
    <w:rsid w:val="00C13804"/>
    <w:rsid w:val="00C13FFF"/>
    <w:rsid w:val="00C147EF"/>
    <w:rsid w:val="00C14908"/>
    <w:rsid w:val="00C14D43"/>
    <w:rsid w:val="00C14FE3"/>
    <w:rsid w:val="00C1655E"/>
    <w:rsid w:val="00C1705B"/>
    <w:rsid w:val="00C17784"/>
    <w:rsid w:val="00C20EA0"/>
    <w:rsid w:val="00C211A9"/>
    <w:rsid w:val="00C213CF"/>
    <w:rsid w:val="00C21417"/>
    <w:rsid w:val="00C21BB8"/>
    <w:rsid w:val="00C21CE9"/>
    <w:rsid w:val="00C22027"/>
    <w:rsid w:val="00C220D2"/>
    <w:rsid w:val="00C2272D"/>
    <w:rsid w:val="00C23227"/>
    <w:rsid w:val="00C236B8"/>
    <w:rsid w:val="00C23A57"/>
    <w:rsid w:val="00C23DB4"/>
    <w:rsid w:val="00C240C0"/>
    <w:rsid w:val="00C242DD"/>
    <w:rsid w:val="00C248D9"/>
    <w:rsid w:val="00C24A48"/>
    <w:rsid w:val="00C24BC9"/>
    <w:rsid w:val="00C24DDB"/>
    <w:rsid w:val="00C252B0"/>
    <w:rsid w:val="00C266DE"/>
    <w:rsid w:val="00C26900"/>
    <w:rsid w:val="00C26FD4"/>
    <w:rsid w:val="00C27097"/>
    <w:rsid w:val="00C27583"/>
    <w:rsid w:val="00C30F55"/>
    <w:rsid w:val="00C30F90"/>
    <w:rsid w:val="00C31117"/>
    <w:rsid w:val="00C32EB3"/>
    <w:rsid w:val="00C35D1E"/>
    <w:rsid w:val="00C35F4B"/>
    <w:rsid w:val="00C36104"/>
    <w:rsid w:val="00C364D1"/>
    <w:rsid w:val="00C36696"/>
    <w:rsid w:val="00C37294"/>
    <w:rsid w:val="00C372DC"/>
    <w:rsid w:val="00C373D9"/>
    <w:rsid w:val="00C37A6A"/>
    <w:rsid w:val="00C37B27"/>
    <w:rsid w:val="00C37C00"/>
    <w:rsid w:val="00C401A7"/>
    <w:rsid w:val="00C404DE"/>
    <w:rsid w:val="00C40560"/>
    <w:rsid w:val="00C4059B"/>
    <w:rsid w:val="00C4093B"/>
    <w:rsid w:val="00C40F05"/>
    <w:rsid w:val="00C42754"/>
    <w:rsid w:val="00C43124"/>
    <w:rsid w:val="00C43383"/>
    <w:rsid w:val="00C43FA0"/>
    <w:rsid w:val="00C4410D"/>
    <w:rsid w:val="00C441EB"/>
    <w:rsid w:val="00C45061"/>
    <w:rsid w:val="00C45A01"/>
    <w:rsid w:val="00C4600A"/>
    <w:rsid w:val="00C460A8"/>
    <w:rsid w:val="00C46861"/>
    <w:rsid w:val="00C46C8B"/>
    <w:rsid w:val="00C47345"/>
    <w:rsid w:val="00C47C34"/>
    <w:rsid w:val="00C5001F"/>
    <w:rsid w:val="00C501D7"/>
    <w:rsid w:val="00C50688"/>
    <w:rsid w:val="00C50A13"/>
    <w:rsid w:val="00C50ACE"/>
    <w:rsid w:val="00C50B70"/>
    <w:rsid w:val="00C50B71"/>
    <w:rsid w:val="00C513FF"/>
    <w:rsid w:val="00C5140E"/>
    <w:rsid w:val="00C514C1"/>
    <w:rsid w:val="00C5219D"/>
    <w:rsid w:val="00C521AE"/>
    <w:rsid w:val="00C52610"/>
    <w:rsid w:val="00C52AB7"/>
    <w:rsid w:val="00C52ED4"/>
    <w:rsid w:val="00C5324C"/>
    <w:rsid w:val="00C53581"/>
    <w:rsid w:val="00C5386D"/>
    <w:rsid w:val="00C5401A"/>
    <w:rsid w:val="00C545B9"/>
    <w:rsid w:val="00C5471D"/>
    <w:rsid w:val="00C54B76"/>
    <w:rsid w:val="00C54F5E"/>
    <w:rsid w:val="00C55233"/>
    <w:rsid w:val="00C5524A"/>
    <w:rsid w:val="00C55AF9"/>
    <w:rsid w:val="00C55DEE"/>
    <w:rsid w:val="00C55F0E"/>
    <w:rsid w:val="00C56647"/>
    <w:rsid w:val="00C573DA"/>
    <w:rsid w:val="00C57771"/>
    <w:rsid w:val="00C57B67"/>
    <w:rsid w:val="00C60978"/>
    <w:rsid w:val="00C60B5B"/>
    <w:rsid w:val="00C6124C"/>
    <w:rsid w:val="00C61314"/>
    <w:rsid w:val="00C61597"/>
    <w:rsid w:val="00C61E81"/>
    <w:rsid w:val="00C62095"/>
    <w:rsid w:val="00C621B1"/>
    <w:rsid w:val="00C62772"/>
    <w:rsid w:val="00C62D3A"/>
    <w:rsid w:val="00C62EA6"/>
    <w:rsid w:val="00C63917"/>
    <w:rsid w:val="00C640FC"/>
    <w:rsid w:val="00C641E3"/>
    <w:rsid w:val="00C64DC9"/>
    <w:rsid w:val="00C652D2"/>
    <w:rsid w:val="00C65497"/>
    <w:rsid w:val="00C65924"/>
    <w:rsid w:val="00C65A7E"/>
    <w:rsid w:val="00C6620F"/>
    <w:rsid w:val="00C663F7"/>
    <w:rsid w:val="00C66474"/>
    <w:rsid w:val="00C6650B"/>
    <w:rsid w:val="00C6661A"/>
    <w:rsid w:val="00C667B4"/>
    <w:rsid w:val="00C66857"/>
    <w:rsid w:val="00C66F1F"/>
    <w:rsid w:val="00C66F86"/>
    <w:rsid w:val="00C678D6"/>
    <w:rsid w:val="00C70607"/>
    <w:rsid w:val="00C7080C"/>
    <w:rsid w:val="00C70C7F"/>
    <w:rsid w:val="00C7118C"/>
    <w:rsid w:val="00C7122F"/>
    <w:rsid w:val="00C7123B"/>
    <w:rsid w:val="00C71950"/>
    <w:rsid w:val="00C720D1"/>
    <w:rsid w:val="00C722EB"/>
    <w:rsid w:val="00C728BB"/>
    <w:rsid w:val="00C72A90"/>
    <w:rsid w:val="00C72B99"/>
    <w:rsid w:val="00C72BB4"/>
    <w:rsid w:val="00C72BF8"/>
    <w:rsid w:val="00C72C0B"/>
    <w:rsid w:val="00C72D74"/>
    <w:rsid w:val="00C7346E"/>
    <w:rsid w:val="00C736A0"/>
    <w:rsid w:val="00C7384B"/>
    <w:rsid w:val="00C73D31"/>
    <w:rsid w:val="00C73E4A"/>
    <w:rsid w:val="00C73FDE"/>
    <w:rsid w:val="00C74647"/>
    <w:rsid w:val="00C74D2E"/>
    <w:rsid w:val="00C75CE0"/>
    <w:rsid w:val="00C75E2B"/>
    <w:rsid w:val="00C762FE"/>
    <w:rsid w:val="00C76538"/>
    <w:rsid w:val="00C76647"/>
    <w:rsid w:val="00C76682"/>
    <w:rsid w:val="00C769D4"/>
    <w:rsid w:val="00C76FC4"/>
    <w:rsid w:val="00C77058"/>
    <w:rsid w:val="00C776FC"/>
    <w:rsid w:val="00C7771E"/>
    <w:rsid w:val="00C805B6"/>
    <w:rsid w:val="00C80C29"/>
    <w:rsid w:val="00C812DC"/>
    <w:rsid w:val="00C81370"/>
    <w:rsid w:val="00C817E6"/>
    <w:rsid w:val="00C8247C"/>
    <w:rsid w:val="00C82631"/>
    <w:rsid w:val="00C826C7"/>
    <w:rsid w:val="00C8342F"/>
    <w:rsid w:val="00C83614"/>
    <w:rsid w:val="00C83695"/>
    <w:rsid w:val="00C84253"/>
    <w:rsid w:val="00C847F0"/>
    <w:rsid w:val="00C852BF"/>
    <w:rsid w:val="00C85D5D"/>
    <w:rsid w:val="00C8626B"/>
    <w:rsid w:val="00C865D7"/>
    <w:rsid w:val="00C8674F"/>
    <w:rsid w:val="00C86926"/>
    <w:rsid w:val="00C86A50"/>
    <w:rsid w:val="00C86B1D"/>
    <w:rsid w:val="00C86CCD"/>
    <w:rsid w:val="00C86DFA"/>
    <w:rsid w:val="00C90401"/>
    <w:rsid w:val="00C904D5"/>
    <w:rsid w:val="00C90797"/>
    <w:rsid w:val="00C90C63"/>
    <w:rsid w:val="00C911C2"/>
    <w:rsid w:val="00C920B5"/>
    <w:rsid w:val="00C922C9"/>
    <w:rsid w:val="00C92585"/>
    <w:rsid w:val="00C9289F"/>
    <w:rsid w:val="00C92A4C"/>
    <w:rsid w:val="00C92AE1"/>
    <w:rsid w:val="00C93030"/>
    <w:rsid w:val="00C93121"/>
    <w:rsid w:val="00C934C7"/>
    <w:rsid w:val="00C938CD"/>
    <w:rsid w:val="00C93BAB"/>
    <w:rsid w:val="00C944BB"/>
    <w:rsid w:val="00C946B9"/>
    <w:rsid w:val="00C946C7"/>
    <w:rsid w:val="00C94917"/>
    <w:rsid w:val="00C94D74"/>
    <w:rsid w:val="00C95110"/>
    <w:rsid w:val="00C9514C"/>
    <w:rsid w:val="00C95586"/>
    <w:rsid w:val="00C95839"/>
    <w:rsid w:val="00C9583F"/>
    <w:rsid w:val="00C959A8"/>
    <w:rsid w:val="00C95C6E"/>
    <w:rsid w:val="00C95C99"/>
    <w:rsid w:val="00C9606E"/>
    <w:rsid w:val="00C96919"/>
    <w:rsid w:val="00C97437"/>
    <w:rsid w:val="00C978CE"/>
    <w:rsid w:val="00C97937"/>
    <w:rsid w:val="00C97E6F"/>
    <w:rsid w:val="00C97F70"/>
    <w:rsid w:val="00CA0065"/>
    <w:rsid w:val="00CA008B"/>
    <w:rsid w:val="00CA06B7"/>
    <w:rsid w:val="00CA0A0E"/>
    <w:rsid w:val="00CA0D8F"/>
    <w:rsid w:val="00CA0EDE"/>
    <w:rsid w:val="00CA1060"/>
    <w:rsid w:val="00CA1AD6"/>
    <w:rsid w:val="00CA1BA6"/>
    <w:rsid w:val="00CA1ED6"/>
    <w:rsid w:val="00CA2276"/>
    <w:rsid w:val="00CA28B8"/>
    <w:rsid w:val="00CA2986"/>
    <w:rsid w:val="00CA35E0"/>
    <w:rsid w:val="00CA4076"/>
    <w:rsid w:val="00CA4AC7"/>
    <w:rsid w:val="00CA4EBD"/>
    <w:rsid w:val="00CA50F5"/>
    <w:rsid w:val="00CA5BF6"/>
    <w:rsid w:val="00CA5D2D"/>
    <w:rsid w:val="00CA5E10"/>
    <w:rsid w:val="00CA6127"/>
    <w:rsid w:val="00CA6439"/>
    <w:rsid w:val="00CA6A8C"/>
    <w:rsid w:val="00CA6F11"/>
    <w:rsid w:val="00CA70F6"/>
    <w:rsid w:val="00CB042F"/>
    <w:rsid w:val="00CB0FF4"/>
    <w:rsid w:val="00CB187A"/>
    <w:rsid w:val="00CB1AA8"/>
    <w:rsid w:val="00CB1DC0"/>
    <w:rsid w:val="00CB23B8"/>
    <w:rsid w:val="00CB25F3"/>
    <w:rsid w:val="00CB2E59"/>
    <w:rsid w:val="00CB2FFC"/>
    <w:rsid w:val="00CB3182"/>
    <w:rsid w:val="00CB338E"/>
    <w:rsid w:val="00CB3CA0"/>
    <w:rsid w:val="00CB3FB5"/>
    <w:rsid w:val="00CB4021"/>
    <w:rsid w:val="00CB433D"/>
    <w:rsid w:val="00CB452E"/>
    <w:rsid w:val="00CB495C"/>
    <w:rsid w:val="00CB4C4A"/>
    <w:rsid w:val="00CB52A4"/>
    <w:rsid w:val="00CB52DD"/>
    <w:rsid w:val="00CB55CC"/>
    <w:rsid w:val="00CB5723"/>
    <w:rsid w:val="00CB5CC5"/>
    <w:rsid w:val="00CB5CFB"/>
    <w:rsid w:val="00CB5DDE"/>
    <w:rsid w:val="00CB6C41"/>
    <w:rsid w:val="00CB6F7E"/>
    <w:rsid w:val="00CB6FFF"/>
    <w:rsid w:val="00CB7038"/>
    <w:rsid w:val="00CB70BE"/>
    <w:rsid w:val="00CB72A8"/>
    <w:rsid w:val="00CB793B"/>
    <w:rsid w:val="00CB7A17"/>
    <w:rsid w:val="00CB7B6F"/>
    <w:rsid w:val="00CB7E07"/>
    <w:rsid w:val="00CC0369"/>
    <w:rsid w:val="00CC0B96"/>
    <w:rsid w:val="00CC0DCF"/>
    <w:rsid w:val="00CC0E92"/>
    <w:rsid w:val="00CC111A"/>
    <w:rsid w:val="00CC1713"/>
    <w:rsid w:val="00CC18E1"/>
    <w:rsid w:val="00CC2590"/>
    <w:rsid w:val="00CC2CC2"/>
    <w:rsid w:val="00CC32E0"/>
    <w:rsid w:val="00CC3BCF"/>
    <w:rsid w:val="00CC3C92"/>
    <w:rsid w:val="00CC44BE"/>
    <w:rsid w:val="00CC4754"/>
    <w:rsid w:val="00CC4E7B"/>
    <w:rsid w:val="00CC552B"/>
    <w:rsid w:val="00CC5AAA"/>
    <w:rsid w:val="00CC5C25"/>
    <w:rsid w:val="00CC5D56"/>
    <w:rsid w:val="00CC5DBA"/>
    <w:rsid w:val="00CC631F"/>
    <w:rsid w:val="00CC6399"/>
    <w:rsid w:val="00CC660A"/>
    <w:rsid w:val="00CC69C7"/>
    <w:rsid w:val="00CC6B56"/>
    <w:rsid w:val="00CC7031"/>
    <w:rsid w:val="00CC7539"/>
    <w:rsid w:val="00CD050F"/>
    <w:rsid w:val="00CD09ED"/>
    <w:rsid w:val="00CD0A57"/>
    <w:rsid w:val="00CD0AC4"/>
    <w:rsid w:val="00CD0BD5"/>
    <w:rsid w:val="00CD125F"/>
    <w:rsid w:val="00CD1695"/>
    <w:rsid w:val="00CD1CC2"/>
    <w:rsid w:val="00CD1D1E"/>
    <w:rsid w:val="00CD241E"/>
    <w:rsid w:val="00CD24F6"/>
    <w:rsid w:val="00CD2791"/>
    <w:rsid w:val="00CD2808"/>
    <w:rsid w:val="00CD305E"/>
    <w:rsid w:val="00CD3134"/>
    <w:rsid w:val="00CD387D"/>
    <w:rsid w:val="00CD41C8"/>
    <w:rsid w:val="00CD4213"/>
    <w:rsid w:val="00CD4230"/>
    <w:rsid w:val="00CD4246"/>
    <w:rsid w:val="00CD4259"/>
    <w:rsid w:val="00CD4713"/>
    <w:rsid w:val="00CD4D25"/>
    <w:rsid w:val="00CD4FB8"/>
    <w:rsid w:val="00CD5611"/>
    <w:rsid w:val="00CD643A"/>
    <w:rsid w:val="00CD6467"/>
    <w:rsid w:val="00CD6BEE"/>
    <w:rsid w:val="00CD6C63"/>
    <w:rsid w:val="00CD6C9A"/>
    <w:rsid w:val="00CD7427"/>
    <w:rsid w:val="00CD76FF"/>
    <w:rsid w:val="00CE0177"/>
    <w:rsid w:val="00CE01B0"/>
    <w:rsid w:val="00CE0A7F"/>
    <w:rsid w:val="00CE0DA8"/>
    <w:rsid w:val="00CE0E11"/>
    <w:rsid w:val="00CE11FF"/>
    <w:rsid w:val="00CE1504"/>
    <w:rsid w:val="00CE170F"/>
    <w:rsid w:val="00CE1765"/>
    <w:rsid w:val="00CE1CAC"/>
    <w:rsid w:val="00CE20AE"/>
    <w:rsid w:val="00CE2A7A"/>
    <w:rsid w:val="00CE2BED"/>
    <w:rsid w:val="00CE3015"/>
    <w:rsid w:val="00CE3881"/>
    <w:rsid w:val="00CE3DA3"/>
    <w:rsid w:val="00CE3EF6"/>
    <w:rsid w:val="00CE4A1C"/>
    <w:rsid w:val="00CE5455"/>
    <w:rsid w:val="00CE5653"/>
    <w:rsid w:val="00CE593F"/>
    <w:rsid w:val="00CE5C6C"/>
    <w:rsid w:val="00CE64CD"/>
    <w:rsid w:val="00CE6870"/>
    <w:rsid w:val="00CE6B3C"/>
    <w:rsid w:val="00CE760E"/>
    <w:rsid w:val="00CE7B72"/>
    <w:rsid w:val="00CE7F8D"/>
    <w:rsid w:val="00CF00A4"/>
    <w:rsid w:val="00CF0757"/>
    <w:rsid w:val="00CF0E63"/>
    <w:rsid w:val="00CF13D6"/>
    <w:rsid w:val="00CF1506"/>
    <w:rsid w:val="00CF18EC"/>
    <w:rsid w:val="00CF1A4B"/>
    <w:rsid w:val="00CF1CE4"/>
    <w:rsid w:val="00CF2946"/>
    <w:rsid w:val="00CF2B34"/>
    <w:rsid w:val="00CF2C7E"/>
    <w:rsid w:val="00CF3241"/>
    <w:rsid w:val="00CF3CF1"/>
    <w:rsid w:val="00CF3D25"/>
    <w:rsid w:val="00CF4549"/>
    <w:rsid w:val="00CF4E8D"/>
    <w:rsid w:val="00CF5220"/>
    <w:rsid w:val="00CF563C"/>
    <w:rsid w:val="00CF5DC6"/>
    <w:rsid w:val="00CF60A8"/>
    <w:rsid w:val="00CF6432"/>
    <w:rsid w:val="00CF6441"/>
    <w:rsid w:val="00CF68AC"/>
    <w:rsid w:val="00CF72F2"/>
    <w:rsid w:val="00CF7BBA"/>
    <w:rsid w:val="00CF7BE6"/>
    <w:rsid w:val="00CF7E8F"/>
    <w:rsid w:val="00D00529"/>
    <w:rsid w:val="00D00743"/>
    <w:rsid w:val="00D00E43"/>
    <w:rsid w:val="00D01043"/>
    <w:rsid w:val="00D0142D"/>
    <w:rsid w:val="00D0143E"/>
    <w:rsid w:val="00D018F8"/>
    <w:rsid w:val="00D01E16"/>
    <w:rsid w:val="00D02131"/>
    <w:rsid w:val="00D0273A"/>
    <w:rsid w:val="00D031C8"/>
    <w:rsid w:val="00D03B26"/>
    <w:rsid w:val="00D03C90"/>
    <w:rsid w:val="00D044FF"/>
    <w:rsid w:val="00D04F3D"/>
    <w:rsid w:val="00D05393"/>
    <w:rsid w:val="00D05E74"/>
    <w:rsid w:val="00D0646C"/>
    <w:rsid w:val="00D065B2"/>
    <w:rsid w:val="00D06A02"/>
    <w:rsid w:val="00D06E99"/>
    <w:rsid w:val="00D06F67"/>
    <w:rsid w:val="00D07298"/>
    <w:rsid w:val="00D07A59"/>
    <w:rsid w:val="00D07C14"/>
    <w:rsid w:val="00D1002E"/>
    <w:rsid w:val="00D1012A"/>
    <w:rsid w:val="00D10631"/>
    <w:rsid w:val="00D10A9D"/>
    <w:rsid w:val="00D10D95"/>
    <w:rsid w:val="00D10E86"/>
    <w:rsid w:val="00D10E9D"/>
    <w:rsid w:val="00D112B9"/>
    <w:rsid w:val="00D11823"/>
    <w:rsid w:val="00D1185B"/>
    <w:rsid w:val="00D11AFE"/>
    <w:rsid w:val="00D11D06"/>
    <w:rsid w:val="00D11ED8"/>
    <w:rsid w:val="00D11FB1"/>
    <w:rsid w:val="00D125E6"/>
    <w:rsid w:val="00D12FAE"/>
    <w:rsid w:val="00D1357B"/>
    <w:rsid w:val="00D136EB"/>
    <w:rsid w:val="00D138DF"/>
    <w:rsid w:val="00D13DE1"/>
    <w:rsid w:val="00D13EB5"/>
    <w:rsid w:val="00D13F24"/>
    <w:rsid w:val="00D14683"/>
    <w:rsid w:val="00D152BC"/>
    <w:rsid w:val="00D15581"/>
    <w:rsid w:val="00D1559B"/>
    <w:rsid w:val="00D1747E"/>
    <w:rsid w:val="00D17F33"/>
    <w:rsid w:val="00D20225"/>
    <w:rsid w:val="00D203F3"/>
    <w:rsid w:val="00D2145C"/>
    <w:rsid w:val="00D21853"/>
    <w:rsid w:val="00D22163"/>
    <w:rsid w:val="00D223B0"/>
    <w:rsid w:val="00D2293C"/>
    <w:rsid w:val="00D22A01"/>
    <w:rsid w:val="00D22ADD"/>
    <w:rsid w:val="00D22CCF"/>
    <w:rsid w:val="00D22EE7"/>
    <w:rsid w:val="00D245E2"/>
    <w:rsid w:val="00D24CA5"/>
    <w:rsid w:val="00D24E40"/>
    <w:rsid w:val="00D255F3"/>
    <w:rsid w:val="00D25A3D"/>
    <w:rsid w:val="00D25D6C"/>
    <w:rsid w:val="00D26926"/>
    <w:rsid w:val="00D26DBE"/>
    <w:rsid w:val="00D2755F"/>
    <w:rsid w:val="00D27803"/>
    <w:rsid w:val="00D27AB4"/>
    <w:rsid w:val="00D27EFA"/>
    <w:rsid w:val="00D27F81"/>
    <w:rsid w:val="00D303F7"/>
    <w:rsid w:val="00D31115"/>
    <w:rsid w:val="00D31324"/>
    <w:rsid w:val="00D314AD"/>
    <w:rsid w:val="00D31A3A"/>
    <w:rsid w:val="00D31A73"/>
    <w:rsid w:val="00D31A91"/>
    <w:rsid w:val="00D3204B"/>
    <w:rsid w:val="00D3214D"/>
    <w:rsid w:val="00D32658"/>
    <w:rsid w:val="00D326D7"/>
    <w:rsid w:val="00D3273D"/>
    <w:rsid w:val="00D3280C"/>
    <w:rsid w:val="00D32AEF"/>
    <w:rsid w:val="00D32FB1"/>
    <w:rsid w:val="00D3309B"/>
    <w:rsid w:val="00D3329A"/>
    <w:rsid w:val="00D3349B"/>
    <w:rsid w:val="00D33565"/>
    <w:rsid w:val="00D335AB"/>
    <w:rsid w:val="00D33BB9"/>
    <w:rsid w:val="00D33E3E"/>
    <w:rsid w:val="00D33E4D"/>
    <w:rsid w:val="00D349E3"/>
    <w:rsid w:val="00D34DF6"/>
    <w:rsid w:val="00D34E42"/>
    <w:rsid w:val="00D35A11"/>
    <w:rsid w:val="00D35B67"/>
    <w:rsid w:val="00D35EE5"/>
    <w:rsid w:val="00D36734"/>
    <w:rsid w:val="00D36C64"/>
    <w:rsid w:val="00D36DED"/>
    <w:rsid w:val="00D37FB9"/>
    <w:rsid w:val="00D40008"/>
    <w:rsid w:val="00D40582"/>
    <w:rsid w:val="00D40CED"/>
    <w:rsid w:val="00D4126A"/>
    <w:rsid w:val="00D413A2"/>
    <w:rsid w:val="00D414D6"/>
    <w:rsid w:val="00D4263D"/>
    <w:rsid w:val="00D42A25"/>
    <w:rsid w:val="00D42A61"/>
    <w:rsid w:val="00D42ABF"/>
    <w:rsid w:val="00D42FEF"/>
    <w:rsid w:val="00D438B7"/>
    <w:rsid w:val="00D43F29"/>
    <w:rsid w:val="00D441FE"/>
    <w:rsid w:val="00D442CC"/>
    <w:rsid w:val="00D44367"/>
    <w:rsid w:val="00D44872"/>
    <w:rsid w:val="00D44D3F"/>
    <w:rsid w:val="00D4547D"/>
    <w:rsid w:val="00D4559E"/>
    <w:rsid w:val="00D45639"/>
    <w:rsid w:val="00D45D3C"/>
    <w:rsid w:val="00D46452"/>
    <w:rsid w:val="00D4719B"/>
    <w:rsid w:val="00D476B8"/>
    <w:rsid w:val="00D50601"/>
    <w:rsid w:val="00D508B1"/>
    <w:rsid w:val="00D50A64"/>
    <w:rsid w:val="00D50F36"/>
    <w:rsid w:val="00D51AC5"/>
    <w:rsid w:val="00D51B88"/>
    <w:rsid w:val="00D51E9F"/>
    <w:rsid w:val="00D5247A"/>
    <w:rsid w:val="00D526AC"/>
    <w:rsid w:val="00D5291F"/>
    <w:rsid w:val="00D52954"/>
    <w:rsid w:val="00D52B93"/>
    <w:rsid w:val="00D52CE8"/>
    <w:rsid w:val="00D53279"/>
    <w:rsid w:val="00D534C2"/>
    <w:rsid w:val="00D53784"/>
    <w:rsid w:val="00D53B6C"/>
    <w:rsid w:val="00D542CB"/>
    <w:rsid w:val="00D54842"/>
    <w:rsid w:val="00D54AA3"/>
    <w:rsid w:val="00D54CE8"/>
    <w:rsid w:val="00D54D97"/>
    <w:rsid w:val="00D55023"/>
    <w:rsid w:val="00D550BC"/>
    <w:rsid w:val="00D553D3"/>
    <w:rsid w:val="00D5580A"/>
    <w:rsid w:val="00D561E4"/>
    <w:rsid w:val="00D56314"/>
    <w:rsid w:val="00D57E1A"/>
    <w:rsid w:val="00D6032B"/>
    <w:rsid w:val="00D605B7"/>
    <w:rsid w:val="00D605BC"/>
    <w:rsid w:val="00D60676"/>
    <w:rsid w:val="00D6079D"/>
    <w:rsid w:val="00D6088C"/>
    <w:rsid w:val="00D60ADB"/>
    <w:rsid w:val="00D60C9B"/>
    <w:rsid w:val="00D616EB"/>
    <w:rsid w:val="00D6176D"/>
    <w:rsid w:val="00D6203D"/>
    <w:rsid w:val="00D6243E"/>
    <w:rsid w:val="00D627B2"/>
    <w:rsid w:val="00D62E24"/>
    <w:rsid w:val="00D630C2"/>
    <w:rsid w:val="00D6363A"/>
    <w:rsid w:val="00D641C5"/>
    <w:rsid w:val="00D64B08"/>
    <w:rsid w:val="00D65342"/>
    <w:rsid w:val="00D65FB1"/>
    <w:rsid w:val="00D66DEE"/>
    <w:rsid w:val="00D67C1D"/>
    <w:rsid w:val="00D67DB0"/>
    <w:rsid w:val="00D67DF5"/>
    <w:rsid w:val="00D67E4C"/>
    <w:rsid w:val="00D67E9C"/>
    <w:rsid w:val="00D67F91"/>
    <w:rsid w:val="00D70022"/>
    <w:rsid w:val="00D702A2"/>
    <w:rsid w:val="00D70694"/>
    <w:rsid w:val="00D70867"/>
    <w:rsid w:val="00D7090D"/>
    <w:rsid w:val="00D70F88"/>
    <w:rsid w:val="00D7109B"/>
    <w:rsid w:val="00D71B23"/>
    <w:rsid w:val="00D71E75"/>
    <w:rsid w:val="00D7243D"/>
    <w:rsid w:val="00D72658"/>
    <w:rsid w:val="00D727DE"/>
    <w:rsid w:val="00D72806"/>
    <w:rsid w:val="00D72F0D"/>
    <w:rsid w:val="00D73206"/>
    <w:rsid w:val="00D738EE"/>
    <w:rsid w:val="00D73CA4"/>
    <w:rsid w:val="00D742B9"/>
    <w:rsid w:val="00D744D5"/>
    <w:rsid w:val="00D74A02"/>
    <w:rsid w:val="00D760A1"/>
    <w:rsid w:val="00D761DD"/>
    <w:rsid w:val="00D7631E"/>
    <w:rsid w:val="00D7684F"/>
    <w:rsid w:val="00D76876"/>
    <w:rsid w:val="00D7696D"/>
    <w:rsid w:val="00D779FC"/>
    <w:rsid w:val="00D77A2C"/>
    <w:rsid w:val="00D77C7E"/>
    <w:rsid w:val="00D77CE2"/>
    <w:rsid w:val="00D800FE"/>
    <w:rsid w:val="00D8013C"/>
    <w:rsid w:val="00D802E8"/>
    <w:rsid w:val="00D804A5"/>
    <w:rsid w:val="00D80650"/>
    <w:rsid w:val="00D8099A"/>
    <w:rsid w:val="00D80A0E"/>
    <w:rsid w:val="00D80E06"/>
    <w:rsid w:val="00D810F7"/>
    <w:rsid w:val="00D8166E"/>
    <w:rsid w:val="00D81963"/>
    <w:rsid w:val="00D81D90"/>
    <w:rsid w:val="00D82AC9"/>
    <w:rsid w:val="00D82C67"/>
    <w:rsid w:val="00D82D01"/>
    <w:rsid w:val="00D837C3"/>
    <w:rsid w:val="00D8383A"/>
    <w:rsid w:val="00D84037"/>
    <w:rsid w:val="00D843D2"/>
    <w:rsid w:val="00D844D3"/>
    <w:rsid w:val="00D845FA"/>
    <w:rsid w:val="00D84868"/>
    <w:rsid w:val="00D84AA6"/>
    <w:rsid w:val="00D84EE3"/>
    <w:rsid w:val="00D84F5F"/>
    <w:rsid w:val="00D8519A"/>
    <w:rsid w:val="00D853AA"/>
    <w:rsid w:val="00D858DC"/>
    <w:rsid w:val="00D8636B"/>
    <w:rsid w:val="00D86A5F"/>
    <w:rsid w:val="00D86F76"/>
    <w:rsid w:val="00D871A7"/>
    <w:rsid w:val="00D90207"/>
    <w:rsid w:val="00D90452"/>
    <w:rsid w:val="00D90AB7"/>
    <w:rsid w:val="00D91117"/>
    <w:rsid w:val="00D914F5"/>
    <w:rsid w:val="00D916A9"/>
    <w:rsid w:val="00D91717"/>
    <w:rsid w:val="00D91932"/>
    <w:rsid w:val="00D91C5D"/>
    <w:rsid w:val="00D91CC2"/>
    <w:rsid w:val="00D925E1"/>
    <w:rsid w:val="00D9271A"/>
    <w:rsid w:val="00D92770"/>
    <w:rsid w:val="00D93179"/>
    <w:rsid w:val="00D932E2"/>
    <w:rsid w:val="00D94784"/>
    <w:rsid w:val="00D94A59"/>
    <w:rsid w:val="00D95352"/>
    <w:rsid w:val="00D957AF"/>
    <w:rsid w:val="00D95C5F"/>
    <w:rsid w:val="00D95F9A"/>
    <w:rsid w:val="00D960B8"/>
    <w:rsid w:val="00D9661F"/>
    <w:rsid w:val="00D96CD5"/>
    <w:rsid w:val="00D96FAC"/>
    <w:rsid w:val="00D970C4"/>
    <w:rsid w:val="00D973A2"/>
    <w:rsid w:val="00D97640"/>
    <w:rsid w:val="00D97C0F"/>
    <w:rsid w:val="00DA0E34"/>
    <w:rsid w:val="00DA17FB"/>
    <w:rsid w:val="00DA1CE2"/>
    <w:rsid w:val="00DA1DCF"/>
    <w:rsid w:val="00DA1DD1"/>
    <w:rsid w:val="00DA254B"/>
    <w:rsid w:val="00DA29A9"/>
    <w:rsid w:val="00DA30E7"/>
    <w:rsid w:val="00DA3802"/>
    <w:rsid w:val="00DA3C1D"/>
    <w:rsid w:val="00DA3CAE"/>
    <w:rsid w:val="00DA3F86"/>
    <w:rsid w:val="00DA457A"/>
    <w:rsid w:val="00DA48D0"/>
    <w:rsid w:val="00DA4A5E"/>
    <w:rsid w:val="00DA50E5"/>
    <w:rsid w:val="00DA519F"/>
    <w:rsid w:val="00DA5404"/>
    <w:rsid w:val="00DA63DF"/>
    <w:rsid w:val="00DA649E"/>
    <w:rsid w:val="00DA662C"/>
    <w:rsid w:val="00DA6D55"/>
    <w:rsid w:val="00DA6EDA"/>
    <w:rsid w:val="00DA7DF7"/>
    <w:rsid w:val="00DB05AD"/>
    <w:rsid w:val="00DB07D2"/>
    <w:rsid w:val="00DB0A84"/>
    <w:rsid w:val="00DB0C3C"/>
    <w:rsid w:val="00DB133C"/>
    <w:rsid w:val="00DB210B"/>
    <w:rsid w:val="00DB255D"/>
    <w:rsid w:val="00DB25EF"/>
    <w:rsid w:val="00DB2B4E"/>
    <w:rsid w:val="00DB2FE1"/>
    <w:rsid w:val="00DB39FA"/>
    <w:rsid w:val="00DB3ECE"/>
    <w:rsid w:val="00DB3FFA"/>
    <w:rsid w:val="00DB4168"/>
    <w:rsid w:val="00DB45AD"/>
    <w:rsid w:val="00DB5807"/>
    <w:rsid w:val="00DB5F6F"/>
    <w:rsid w:val="00DB679D"/>
    <w:rsid w:val="00DB72A7"/>
    <w:rsid w:val="00DB7719"/>
    <w:rsid w:val="00DB7866"/>
    <w:rsid w:val="00DB7AF1"/>
    <w:rsid w:val="00DB7F50"/>
    <w:rsid w:val="00DC040D"/>
    <w:rsid w:val="00DC04E4"/>
    <w:rsid w:val="00DC0623"/>
    <w:rsid w:val="00DC0BEA"/>
    <w:rsid w:val="00DC0DD6"/>
    <w:rsid w:val="00DC0EB1"/>
    <w:rsid w:val="00DC1D05"/>
    <w:rsid w:val="00DC1E6D"/>
    <w:rsid w:val="00DC2136"/>
    <w:rsid w:val="00DC22DE"/>
    <w:rsid w:val="00DC25C6"/>
    <w:rsid w:val="00DC2629"/>
    <w:rsid w:val="00DC2784"/>
    <w:rsid w:val="00DC2888"/>
    <w:rsid w:val="00DC2ECC"/>
    <w:rsid w:val="00DC33EC"/>
    <w:rsid w:val="00DC37D5"/>
    <w:rsid w:val="00DC3A2B"/>
    <w:rsid w:val="00DC3DE1"/>
    <w:rsid w:val="00DC4103"/>
    <w:rsid w:val="00DC42C3"/>
    <w:rsid w:val="00DC5460"/>
    <w:rsid w:val="00DC5D7C"/>
    <w:rsid w:val="00DC5ECC"/>
    <w:rsid w:val="00DC6278"/>
    <w:rsid w:val="00DC62DE"/>
    <w:rsid w:val="00DC641E"/>
    <w:rsid w:val="00DC6730"/>
    <w:rsid w:val="00DC69CC"/>
    <w:rsid w:val="00DC743C"/>
    <w:rsid w:val="00DC79D3"/>
    <w:rsid w:val="00DC7F77"/>
    <w:rsid w:val="00DD00BD"/>
    <w:rsid w:val="00DD0BBB"/>
    <w:rsid w:val="00DD0BD5"/>
    <w:rsid w:val="00DD1052"/>
    <w:rsid w:val="00DD1212"/>
    <w:rsid w:val="00DD1450"/>
    <w:rsid w:val="00DD1C20"/>
    <w:rsid w:val="00DD1D70"/>
    <w:rsid w:val="00DD1E82"/>
    <w:rsid w:val="00DD2422"/>
    <w:rsid w:val="00DD2442"/>
    <w:rsid w:val="00DD2769"/>
    <w:rsid w:val="00DD2D0E"/>
    <w:rsid w:val="00DD3CB2"/>
    <w:rsid w:val="00DD3D0D"/>
    <w:rsid w:val="00DD402D"/>
    <w:rsid w:val="00DD405C"/>
    <w:rsid w:val="00DD40DB"/>
    <w:rsid w:val="00DD4E86"/>
    <w:rsid w:val="00DD52B9"/>
    <w:rsid w:val="00DD5C96"/>
    <w:rsid w:val="00DD5E6C"/>
    <w:rsid w:val="00DD6D99"/>
    <w:rsid w:val="00DD73AC"/>
    <w:rsid w:val="00DD7A32"/>
    <w:rsid w:val="00DD7A51"/>
    <w:rsid w:val="00DD7A9C"/>
    <w:rsid w:val="00DD7BFA"/>
    <w:rsid w:val="00DD7F56"/>
    <w:rsid w:val="00DE0573"/>
    <w:rsid w:val="00DE079B"/>
    <w:rsid w:val="00DE083D"/>
    <w:rsid w:val="00DE093D"/>
    <w:rsid w:val="00DE0C6E"/>
    <w:rsid w:val="00DE11AD"/>
    <w:rsid w:val="00DE154F"/>
    <w:rsid w:val="00DE1BBF"/>
    <w:rsid w:val="00DE1F39"/>
    <w:rsid w:val="00DE20C5"/>
    <w:rsid w:val="00DE257A"/>
    <w:rsid w:val="00DE2888"/>
    <w:rsid w:val="00DE3AAC"/>
    <w:rsid w:val="00DE3F52"/>
    <w:rsid w:val="00DE4A3A"/>
    <w:rsid w:val="00DE57DB"/>
    <w:rsid w:val="00DE5BE7"/>
    <w:rsid w:val="00DE5CD2"/>
    <w:rsid w:val="00DE614B"/>
    <w:rsid w:val="00DE6641"/>
    <w:rsid w:val="00DE76EB"/>
    <w:rsid w:val="00DE77C9"/>
    <w:rsid w:val="00DE7A79"/>
    <w:rsid w:val="00DF0178"/>
    <w:rsid w:val="00DF03F3"/>
    <w:rsid w:val="00DF067E"/>
    <w:rsid w:val="00DF0A90"/>
    <w:rsid w:val="00DF17FB"/>
    <w:rsid w:val="00DF1B3F"/>
    <w:rsid w:val="00DF1DBF"/>
    <w:rsid w:val="00DF1F52"/>
    <w:rsid w:val="00DF27FD"/>
    <w:rsid w:val="00DF295E"/>
    <w:rsid w:val="00DF2B26"/>
    <w:rsid w:val="00DF342B"/>
    <w:rsid w:val="00DF363E"/>
    <w:rsid w:val="00DF37C3"/>
    <w:rsid w:val="00DF3C92"/>
    <w:rsid w:val="00DF3F5D"/>
    <w:rsid w:val="00DF3FA2"/>
    <w:rsid w:val="00DF4439"/>
    <w:rsid w:val="00DF4E87"/>
    <w:rsid w:val="00DF52C3"/>
    <w:rsid w:val="00DF548F"/>
    <w:rsid w:val="00DF5938"/>
    <w:rsid w:val="00DF5A50"/>
    <w:rsid w:val="00DF5B18"/>
    <w:rsid w:val="00DF601E"/>
    <w:rsid w:val="00DF61F8"/>
    <w:rsid w:val="00DF6240"/>
    <w:rsid w:val="00DF641B"/>
    <w:rsid w:val="00DF6D8D"/>
    <w:rsid w:val="00DF753C"/>
    <w:rsid w:val="00DF7AEF"/>
    <w:rsid w:val="00DF7B34"/>
    <w:rsid w:val="00DF7F78"/>
    <w:rsid w:val="00E01C3C"/>
    <w:rsid w:val="00E0207A"/>
    <w:rsid w:val="00E02130"/>
    <w:rsid w:val="00E0261C"/>
    <w:rsid w:val="00E02ED2"/>
    <w:rsid w:val="00E0304C"/>
    <w:rsid w:val="00E03061"/>
    <w:rsid w:val="00E0310D"/>
    <w:rsid w:val="00E0359E"/>
    <w:rsid w:val="00E037CD"/>
    <w:rsid w:val="00E03CF8"/>
    <w:rsid w:val="00E04444"/>
    <w:rsid w:val="00E04EC0"/>
    <w:rsid w:val="00E050DE"/>
    <w:rsid w:val="00E05AC6"/>
    <w:rsid w:val="00E05BF1"/>
    <w:rsid w:val="00E06087"/>
    <w:rsid w:val="00E063BD"/>
    <w:rsid w:val="00E063EA"/>
    <w:rsid w:val="00E06D22"/>
    <w:rsid w:val="00E06D9C"/>
    <w:rsid w:val="00E06FC1"/>
    <w:rsid w:val="00E07020"/>
    <w:rsid w:val="00E07158"/>
    <w:rsid w:val="00E07A5F"/>
    <w:rsid w:val="00E10068"/>
    <w:rsid w:val="00E103E4"/>
    <w:rsid w:val="00E1095D"/>
    <w:rsid w:val="00E10C90"/>
    <w:rsid w:val="00E11BC5"/>
    <w:rsid w:val="00E11C65"/>
    <w:rsid w:val="00E125EC"/>
    <w:rsid w:val="00E134E5"/>
    <w:rsid w:val="00E13A87"/>
    <w:rsid w:val="00E13E83"/>
    <w:rsid w:val="00E1430F"/>
    <w:rsid w:val="00E150C1"/>
    <w:rsid w:val="00E15192"/>
    <w:rsid w:val="00E15473"/>
    <w:rsid w:val="00E15A92"/>
    <w:rsid w:val="00E15E16"/>
    <w:rsid w:val="00E1699C"/>
    <w:rsid w:val="00E16FA2"/>
    <w:rsid w:val="00E173B5"/>
    <w:rsid w:val="00E1758A"/>
    <w:rsid w:val="00E1781C"/>
    <w:rsid w:val="00E17927"/>
    <w:rsid w:val="00E17BCB"/>
    <w:rsid w:val="00E17EAB"/>
    <w:rsid w:val="00E17F65"/>
    <w:rsid w:val="00E17FE6"/>
    <w:rsid w:val="00E20313"/>
    <w:rsid w:val="00E20549"/>
    <w:rsid w:val="00E20705"/>
    <w:rsid w:val="00E20DC7"/>
    <w:rsid w:val="00E2162A"/>
    <w:rsid w:val="00E21B8B"/>
    <w:rsid w:val="00E2272F"/>
    <w:rsid w:val="00E23094"/>
    <w:rsid w:val="00E23145"/>
    <w:rsid w:val="00E231D2"/>
    <w:rsid w:val="00E235B9"/>
    <w:rsid w:val="00E237EA"/>
    <w:rsid w:val="00E23C8A"/>
    <w:rsid w:val="00E253DF"/>
    <w:rsid w:val="00E26D34"/>
    <w:rsid w:val="00E276B4"/>
    <w:rsid w:val="00E2783C"/>
    <w:rsid w:val="00E278A2"/>
    <w:rsid w:val="00E30141"/>
    <w:rsid w:val="00E30C58"/>
    <w:rsid w:val="00E31122"/>
    <w:rsid w:val="00E31296"/>
    <w:rsid w:val="00E312D0"/>
    <w:rsid w:val="00E315B2"/>
    <w:rsid w:val="00E320D2"/>
    <w:rsid w:val="00E3222F"/>
    <w:rsid w:val="00E32335"/>
    <w:rsid w:val="00E323F3"/>
    <w:rsid w:val="00E326D8"/>
    <w:rsid w:val="00E32970"/>
    <w:rsid w:val="00E32CB5"/>
    <w:rsid w:val="00E3310A"/>
    <w:rsid w:val="00E331F3"/>
    <w:rsid w:val="00E333EA"/>
    <w:rsid w:val="00E33777"/>
    <w:rsid w:val="00E33B5C"/>
    <w:rsid w:val="00E33D28"/>
    <w:rsid w:val="00E3403E"/>
    <w:rsid w:val="00E34153"/>
    <w:rsid w:val="00E34218"/>
    <w:rsid w:val="00E34466"/>
    <w:rsid w:val="00E34B02"/>
    <w:rsid w:val="00E34B74"/>
    <w:rsid w:val="00E35166"/>
    <w:rsid w:val="00E351D6"/>
    <w:rsid w:val="00E352E9"/>
    <w:rsid w:val="00E35515"/>
    <w:rsid w:val="00E356C2"/>
    <w:rsid w:val="00E35AA9"/>
    <w:rsid w:val="00E35B1D"/>
    <w:rsid w:val="00E368AF"/>
    <w:rsid w:val="00E36A7A"/>
    <w:rsid w:val="00E36C03"/>
    <w:rsid w:val="00E3752A"/>
    <w:rsid w:val="00E37735"/>
    <w:rsid w:val="00E37774"/>
    <w:rsid w:val="00E37851"/>
    <w:rsid w:val="00E37C0A"/>
    <w:rsid w:val="00E37C61"/>
    <w:rsid w:val="00E40063"/>
    <w:rsid w:val="00E40368"/>
    <w:rsid w:val="00E404AD"/>
    <w:rsid w:val="00E41353"/>
    <w:rsid w:val="00E4149B"/>
    <w:rsid w:val="00E414BD"/>
    <w:rsid w:val="00E41668"/>
    <w:rsid w:val="00E417E3"/>
    <w:rsid w:val="00E41B35"/>
    <w:rsid w:val="00E41FFC"/>
    <w:rsid w:val="00E42625"/>
    <w:rsid w:val="00E435E3"/>
    <w:rsid w:val="00E43970"/>
    <w:rsid w:val="00E43F53"/>
    <w:rsid w:val="00E44977"/>
    <w:rsid w:val="00E44A8D"/>
    <w:rsid w:val="00E458CF"/>
    <w:rsid w:val="00E45C2A"/>
    <w:rsid w:val="00E45DBC"/>
    <w:rsid w:val="00E4652B"/>
    <w:rsid w:val="00E4704B"/>
    <w:rsid w:val="00E505F9"/>
    <w:rsid w:val="00E51156"/>
    <w:rsid w:val="00E5128B"/>
    <w:rsid w:val="00E51649"/>
    <w:rsid w:val="00E5220B"/>
    <w:rsid w:val="00E52BE1"/>
    <w:rsid w:val="00E52C5F"/>
    <w:rsid w:val="00E53452"/>
    <w:rsid w:val="00E538F3"/>
    <w:rsid w:val="00E53971"/>
    <w:rsid w:val="00E53C27"/>
    <w:rsid w:val="00E53EEF"/>
    <w:rsid w:val="00E53FC7"/>
    <w:rsid w:val="00E54327"/>
    <w:rsid w:val="00E543AD"/>
    <w:rsid w:val="00E5493B"/>
    <w:rsid w:val="00E549E7"/>
    <w:rsid w:val="00E54A5A"/>
    <w:rsid w:val="00E54BA3"/>
    <w:rsid w:val="00E54CE8"/>
    <w:rsid w:val="00E551C4"/>
    <w:rsid w:val="00E55676"/>
    <w:rsid w:val="00E55818"/>
    <w:rsid w:val="00E558AD"/>
    <w:rsid w:val="00E55A57"/>
    <w:rsid w:val="00E55AF9"/>
    <w:rsid w:val="00E55E8D"/>
    <w:rsid w:val="00E5634B"/>
    <w:rsid w:val="00E5652E"/>
    <w:rsid w:val="00E5690D"/>
    <w:rsid w:val="00E56933"/>
    <w:rsid w:val="00E56A1A"/>
    <w:rsid w:val="00E57193"/>
    <w:rsid w:val="00E60EC9"/>
    <w:rsid w:val="00E61A7B"/>
    <w:rsid w:val="00E61AFD"/>
    <w:rsid w:val="00E620C4"/>
    <w:rsid w:val="00E62BCB"/>
    <w:rsid w:val="00E62DBB"/>
    <w:rsid w:val="00E633F2"/>
    <w:rsid w:val="00E634BC"/>
    <w:rsid w:val="00E63E5A"/>
    <w:rsid w:val="00E63EC1"/>
    <w:rsid w:val="00E644B9"/>
    <w:rsid w:val="00E64599"/>
    <w:rsid w:val="00E647CC"/>
    <w:rsid w:val="00E64A3D"/>
    <w:rsid w:val="00E64B33"/>
    <w:rsid w:val="00E64BF2"/>
    <w:rsid w:val="00E64E08"/>
    <w:rsid w:val="00E66072"/>
    <w:rsid w:val="00E6611A"/>
    <w:rsid w:val="00E66374"/>
    <w:rsid w:val="00E6653E"/>
    <w:rsid w:val="00E66C83"/>
    <w:rsid w:val="00E66D87"/>
    <w:rsid w:val="00E66E26"/>
    <w:rsid w:val="00E673B8"/>
    <w:rsid w:val="00E67794"/>
    <w:rsid w:val="00E67BF2"/>
    <w:rsid w:val="00E70096"/>
    <w:rsid w:val="00E700F2"/>
    <w:rsid w:val="00E70672"/>
    <w:rsid w:val="00E70A02"/>
    <w:rsid w:val="00E71A57"/>
    <w:rsid w:val="00E71F1D"/>
    <w:rsid w:val="00E725A3"/>
    <w:rsid w:val="00E72F7A"/>
    <w:rsid w:val="00E72FC7"/>
    <w:rsid w:val="00E7334B"/>
    <w:rsid w:val="00E737E2"/>
    <w:rsid w:val="00E73EC6"/>
    <w:rsid w:val="00E73ED6"/>
    <w:rsid w:val="00E7458C"/>
    <w:rsid w:val="00E747D9"/>
    <w:rsid w:val="00E749A0"/>
    <w:rsid w:val="00E74B9D"/>
    <w:rsid w:val="00E74BDF"/>
    <w:rsid w:val="00E7556E"/>
    <w:rsid w:val="00E75B5D"/>
    <w:rsid w:val="00E7630C"/>
    <w:rsid w:val="00E7690B"/>
    <w:rsid w:val="00E80867"/>
    <w:rsid w:val="00E80D22"/>
    <w:rsid w:val="00E80F3F"/>
    <w:rsid w:val="00E810A1"/>
    <w:rsid w:val="00E81F7C"/>
    <w:rsid w:val="00E8234D"/>
    <w:rsid w:val="00E83151"/>
    <w:rsid w:val="00E834BA"/>
    <w:rsid w:val="00E835D9"/>
    <w:rsid w:val="00E8376F"/>
    <w:rsid w:val="00E83FBB"/>
    <w:rsid w:val="00E841DA"/>
    <w:rsid w:val="00E84535"/>
    <w:rsid w:val="00E84852"/>
    <w:rsid w:val="00E84BDE"/>
    <w:rsid w:val="00E84F3B"/>
    <w:rsid w:val="00E84F78"/>
    <w:rsid w:val="00E8500C"/>
    <w:rsid w:val="00E8516A"/>
    <w:rsid w:val="00E851CC"/>
    <w:rsid w:val="00E85351"/>
    <w:rsid w:val="00E8540E"/>
    <w:rsid w:val="00E861B6"/>
    <w:rsid w:val="00E8654D"/>
    <w:rsid w:val="00E86673"/>
    <w:rsid w:val="00E8690F"/>
    <w:rsid w:val="00E869D1"/>
    <w:rsid w:val="00E86BF9"/>
    <w:rsid w:val="00E86DCC"/>
    <w:rsid w:val="00E87099"/>
    <w:rsid w:val="00E902A4"/>
    <w:rsid w:val="00E90BF7"/>
    <w:rsid w:val="00E90CE5"/>
    <w:rsid w:val="00E92194"/>
    <w:rsid w:val="00E921A0"/>
    <w:rsid w:val="00E92864"/>
    <w:rsid w:val="00E93170"/>
    <w:rsid w:val="00E93215"/>
    <w:rsid w:val="00E93260"/>
    <w:rsid w:val="00E93F47"/>
    <w:rsid w:val="00E94032"/>
    <w:rsid w:val="00E94147"/>
    <w:rsid w:val="00E9436A"/>
    <w:rsid w:val="00E948E9"/>
    <w:rsid w:val="00E95284"/>
    <w:rsid w:val="00E95727"/>
    <w:rsid w:val="00E95D63"/>
    <w:rsid w:val="00E9616C"/>
    <w:rsid w:val="00E96950"/>
    <w:rsid w:val="00E96DB6"/>
    <w:rsid w:val="00E973C7"/>
    <w:rsid w:val="00EA0051"/>
    <w:rsid w:val="00EA0353"/>
    <w:rsid w:val="00EA06DC"/>
    <w:rsid w:val="00EA08AB"/>
    <w:rsid w:val="00EA0AA7"/>
    <w:rsid w:val="00EA0C00"/>
    <w:rsid w:val="00EA15AA"/>
    <w:rsid w:val="00EA15C9"/>
    <w:rsid w:val="00EA15F8"/>
    <w:rsid w:val="00EA1722"/>
    <w:rsid w:val="00EA1EBB"/>
    <w:rsid w:val="00EA288C"/>
    <w:rsid w:val="00EA2ACC"/>
    <w:rsid w:val="00EA2AED"/>
    <w:rsid w:val="00EA3004"/>
    <w:rsid w:val="00EA30ED"/>
    <w:rsid w:val="00EA34BB"/>
    <w:rsid w:val="00EA3B1F"/>
    <w:rsid w:val="00EA3B3C"/>
    <w:rsid w:val="00EA3C61"/>
    <w:rsid w:val="00EA3D6C"/>
    <w:rsid w:val="00EA3F8D"/>
    <w:rsid w:val="00EA4B5A"/>
    <w:rsid w:val="00EA4F9D"/>
    <w:rsid w:val="00EA5049"/>
    <w:rsid w:val="00EA5257"/>
    <w:rsid w:val="00EA534F"/>
    <w:rsid w:val="00EA53C7"/>
    <w:rsid w:val="00EA5577"/>
    <w:rsid w:val="00EA5CE4"/>
    <w:rsid w:val="00EA5D46"/>
    <w:rsid w:val="00EA6111"/>
    <w:rsid w:val="00EA66A7"/>
    <w:rsid w:val="00EA70FC"/>
    <w:rsid w:val="00EA76B9"/>
    <w:rsid w:val="00EA793E"/>
    <w:rsid w:val="00EA7A83"/>
    <w:rsid w:val="00EB01D5"/>
    <w:rsid w:val="00EB067A"/>
    <w:rsid w:val="00EB0EE0"/>
    <w:rsid w:val="00EB0F74"/>
    <w:rsid w:val="00EB101B"/>
    <w:rsid w:val="00EB1426"/>
    <w:rsid w:val="00EB18E1"/>
    <w:rsid w:val="00EB1AD8"/>
    <w:rsid w:val="00EB2354"/>
    <w:rsid w:val="00EB276B"/>
    <w:rsid w:val="00EB2B35"/>
    <w:rsid w:val="00EB353C"/>
    <w:rsid w:val="00EB3789"/>
    <w:rsid w:val="00EB37FA"/>
    <w:rsid w:val="00EB38C6"/>
    <w:rsid w:val="00EB391D"/>
    <w:rsid w:val="00EB3E76"/>
    <w:rsid w:val="00EB4433"/>
    <w:rsid w:val="00EB4D1A"/>
    <w:rsid w:val="00EB585C"/>
    <w:rsid w:val="00EB5E5F"/>
    <w:rsid w:val="00EB6BAE"/>
    <w:rsid w:val="00EB6EAA"/>
    <w:rsid w:val="00EB705B"/>
    <w:rsid w:val="00EB71B4"/>
    <w:rsid w:val="00EB71F2"/>
    <w:rsid w:val="00EB73C9"/>
    <w:rsid w:val="00EB75CC"/>
    <w:rsid w:val="00EB7AB5"/>
    <w:rsid w:val="00EB7B39"/>
    <w:rsid w:val="00EB7F39"/>
    <w:rsid w:val="00EB7FC3"/>
    <w:rsid w:val="00EC0C78"/>
    <w:rsid w:val="00EC1B12"/>
    <w:rsid w:val="00EC1D2B"/>
    <w:rsid w:val="00EC2301"/>
    <w:rsid w:val="00EC2BEE"/>
    <w:rsid w:val="00EC3289"/>
    <w:rsid w:val="00EC3369"/>
    <w:rsid w:val="00EC39EF"/>
    <w:rsid w:val="00EC4069"/>
    <w:rsid w:val="00EC48A6"/>
    <w:rsid w:val="00EC56B2"/>
    <w:rsid w:val="00EC58C6"/>
    <w:rsid w:val="00EC5C02"/>
    <w:rsid w:val="00EC6214"/>
    <w:rsid w:val="00EC6442"/>
    <w:rsid w:val="00EC7E1A"/>
    <w:rsid w:val="00EC7F03"/>
    <w:rsid w:val="00ED0050"/>
    <w:rsid w:val="00ED0481"/>
    <w:rsid w:val="00ED055E"/>
    <w:rsid w:val="00ED0736"/>
    <w:rsid w:val="00ED0C90"/>
    <w:rsid w:val="00ED15DB"/>
    <w:rsid w:val="00ED1618"/>
    <w:rsid w:val="00ED16D9"/>
    <w:rsid w:val="00ED1952"/>
    <w:rsid w:val="00ED2FE3"/>
    <w:rsid w:val="00ED3851"/>
    <w:rsid w:val="00ED390A"/>
    <w:rsid w:val="00ED39E8"/>
    <w:rsid w:val="00ED403A"/>
    <w:rsid w:val="00ED4365"/>
    <w:rsid w:val="00ED43D7"/>
    <w:rsid w:val="00ED53E1"/>
    <w:rsid w:val="00ED54C1"/>
    <w:rsid w:val="00ED5C4E"/>
    <w:rsid w:val="00ED5D74"/>
    <w:rsid w:val="00ED6252"/>
    <w:rsid w:val="00ED6621"/>
    <w:rsid w:val="00ED69BF"/>
    <w:rsid w:val="00ED6AFE"/>
    <w:rsid w:val="00ED6D64"/>
    <w:rsid w:val="00ED7036"/>
    <w:rsid w:val="00ED710A"/>
    <w:rsid w:val="00ED7BEE"/>
    <w:rsid w:val="00ED7CFD"/>
    <w:rsid w:val="00ED7E21"/>
    <w:rsid w:val="00EE002C"/>
    <w:rsid w:val="00EE0403"/>
    <w:rsid w:val="00EE0B71"/>
    <w:rsid w:val="00EE0F24"/>
    <w:rsid w:val="00EE0FC1"/>
    <w:rsid w:val="00EE11D9"/>
    <w:rsid w:val="00EE124E"/>
    <w:rsid w:val="00EE1974"/>
    <w:rsid w:val="00EE20BF"/>
    <w:rsid w:val="00EE2612"/>
    <w:rsid w:val="00EE2944"/>
    <w:rsid w:val="00EE29E3"/>
    <w:rsid w:val="00EE2AB2"/>
    <w:rsid w:val="00EE2F71"/>
    <w:rsid w:val="00EE2FCE"/>
    <w:rsid w:val="00EE3707"/>
    <w:rsid w:val="00EE3A16"/>
    <w:rsid w:val="00EE478F"/>
    <w:rsid w:val="00EE47EA"/>
    <w:rsid w:val="00EE4A8D"/>
    <w:rsid w:val="00EE4D21"/>
    <w:rsid w:val="00EE51E3"/>
    <w:rsid w:val="00EE5686"/>
    <w:rsid w:val="00EE59E0"/>
    <w:rsid w:val="00EE6839"/>
    <w:rsid w:val="00EE72FA"/>
    <w:rsid w:val="00EE7888"/>
    <w:rsid w:val="00EF03CB"/>
    <w:rsid w:val="00EF08D7"/>
    <w:rsid w:val="00EF09D1"/>
    <w:rsid w:val="00EF0B94"/>
    <w:rsid w:val="00EF0C79"/>
    <w:rsid w:val="00EF0C91"/>
    <w:rsid w:val="00EF2004"/>
    <w:rsid w:val="00EF2112"/>
    <w:rsid w:val="00EF228D"/>
    <w:rsid w:val="00EF229C"/>
    <w:rsid w:val="00EF23B6"/>
    <w:rsid w:val="00EF2C9A"/>
    <w:rsid w:val="00EF2ED6"/>
    <w:rsid w:val="00EF32D0"/>
    <w:rsid w:val="00EF347F"/>
    <w:rsid w:val="00EF3F13"/>
    <w:rsid w:val="00EF4905"/>
    <w:rsid w:val="00EF4C47"/>
    <w:rsid w:val="00EF5095"/>
    <w:rsid w:val="00EF5137"/>
    <w:rsid w:val="00EF5845"/>
    <w:rsid w:val="00EF5B2E"/>
    <w:rsid w:val="00EF5DF1"/>
    <w:rsid w:val="00EF5FA0"/>
    <w:rsid w:val="00EF623A"/>
    <w:rsid w:val="00EF69E0"/>
    <w:rsid w:val="00EF6A19"/>
    <w:rsid w:val="00EF6B82"/>
    <w:rsid w:val="00EF6C70"/>
    <w:rsid w:val="00EF6DBB"/>
    <w:rsid w:val="00EF6FAA"/>
    <w:rsid w:val="00EF711D"/>
    <w:rsid w:val="00EF7720"/>
    <w:rsid w:val="00EF7D8C"/>
    <w:rsid w:val="00EF7E85"/>
    <w:rsid w:val="00EF7EE3"/>
    <w:rsid w:val="00F00378"/>
    <w:rsid w:val="00F0079D"/>
    <w:rsid w:val="00F00C8C"/>
    <w:rsid w:val="00F010A5"/>
    <w:rsid w:val="00F01699"/>
    <w:rsid w:val="00F01A98"/>
    <w:rsid w:val="00F01C83"/>
    <w:rsid w:val="00F021E1"/>
    <w:rsid w:val="00F02C58"/>
    <w:rsid w:val="00F02CD2"/>
    <w:rsid w:val="00F03071"/>
    <w:rsid w:val="00F032F1"/>
    <w:rsid w:val="00F038BD"/>
    <w:rsid w:val="00F048A6"/>
    <w:rsid w:val="00F04D50"/>
    <w:rsid w:val="00F05252"/>
    <w:rsid w:val="00F058D4"/>
    <w:rsid w:val="00F05B2E"/>
    <w:rsid w:val="00F064C4"/>
    <w:rsid w:val="00F06744"/>
    <w:rsid w:val="00F06754"/>
    <w:rsid w:val="00F06888"/>
    <w:rsid w:val="00F068E4"/>
    <w:rsid w:val="00F06AE3"/>
    <w:rsid w:val="00F06D16"/>
    <w:rsid w:val="00F06DF9"/>
    <w:rsid w:val="00F06E87"/>
    <w:rsid w:val="00F073A7"/>
    <w:rsid w:val="00F07555"/>
    <w:rsid w:val="00F0774C"/>
    <w:rsid w:val="00F07897"/>
    <w:rsid w:val="00F07D19"/>
    <w:rsid w:val="00F10784"/>
    <w:rsid w:val="00F107C3"/>
    <w:rsid w:val="00F10DCA"/>
    <w:rsid w:val="00F1104B"/>
    <w:rsid w:val="00F11389"/>
    <w:rsid w:val="00F1195C"/>
    <w:rsid w:val="00F11E0D"/>
    <w:rsid w:val="00F11E7D"/>
    <w:rsid w:val="00F11F0D"/>
    <w:rsid w:val="00F121BE"/>
    <w:rsid w:val="00F12206"/>
    <w:rsid w:val="00F126DE"/>
    <w:rsid w:val="00F12ED0"/>
    <w:rsid w:val="00F1457C"/>
    <w:rsid w:val="00F1476F"/>
    <w:rsid w:val="00F147F4"/>
    <w:rsid w:val="00F15155"/>
    <w:rsid w:val="00F152BF"/>
    <w:rsid w:val="00F152E8"/>
    <w:rsid w:val="00F1559F"/>
    <w:rsid w:val="00F1565A"/>
    <w:rsid w:val="00F156C4"/>
    <w:rsid w:val="00F16057"/>
    <w:rsid w:val="00F16843"/>
    <w:rsid w:val="00F207ED"/>
    <w:rsid w:val="00F2103A"/>
    <w:rsid w:val="00F21130"/>
    <w:rsid w:val="00F213B7"/>
    <w:rsid w:val="00F217FF"/>
    <w:rsid w:val="00F21BB3"/>
    <w:rsid w:val="00F22180"/>
    <w:rsid w:val="00F2242D"/>
    <w:rsid w:val="00F22584"/>
    <w:rsid w:val="00F2258F"/>
    <w:rsid w:val="00F2278B"/>
    <w:rsid w:val="00F22C01"/>
    <w:rsid w:val="00F22F07"/>
    <w:rsid w:val="00F2371D"/>
    <w:rsid w:val="00F23E47"/>
    <w:rsid w:val="00F241B2"/>
    <w:rsid w:val="00F2489D"/>
    <w:rsid w:val="00F24925"/>
    <w:rsid w:val="00F2498C"/>
    <w:rsid w:val="00F24DFC"/>
    <w:rsid w:val="00F24E7A"/>
    <w:rsid w:val="00F24E90"/>
    <w:rsid w:val="00F25050"/>
    <w:rsid w:val="00F2519B"/>
    <w:rsid w:val="00F25263"/>
    <w:rsid w:val="00F2591B"/>
    <w:rsid w:val="00F26045"/>
    <w:rsid w:val="00F261FB"/>
    <w:rsid w:val="00F2622F"/>
    <w:rsid w:val="00F26464"/>
    <w:rsid w:val="00F26D26"/>
    <w:rsid w:val="00F26FAD"/>
    <w:rsid w:val="00F27CFE"/>
    <w:rsid w:val="00F30C66"/>
    <w:rsid w:val="00F31133"/>
    <w:rsid w:val="00F31474"/>
    <w:rsid w:val="00F3166B"/>
    <w:rsid w:val="00F3182B"/>
    <w:rsid w:val="00F320F0"/>
    <w:rsid w:val="00F324DE"/>
    <w:rsid w:val="00F326F4"/>
    <w:rsid w:val="00F335DB"/>
    <w:rsid w:val="00F33EB4"/>
    <w:rsid w:val="00F3409A"/>
    <w:rsid w:val="00F34657"/>
    <w:rsid w:val="00F34689"/>
    <w:rsid w:val="00F348CA"/>
    <w:rsid w:val="00F34F52"/>
    <w:rsid w:val="00F35146"/>
    <w:rsid w:val="00F357BE"/>
    <w:rsid w:val="00F35973"/>
    <w:rsid w:val="00F361B0"/>
    <w:rsid w:val="00F36559"/>
    <w:rsid w:val="00F365CA"/>
    <w:rsid w:val="00F36ACC"/>
    <w:rsid w:val="00F371C8"/>
    <w:rsid w:val="00F3769F"/>
    <w:rsid w:val="00F3792A"/>
    <w:rsid w:val="00F37ACB"/>
    <w:rsid w:val="00F37C10"/>
    <w:rsid w:val="00F4055A"/>
    <w:rsid w:val="00F4083F"/>
    <w:rsid w:val="00F409E5"/>
    <w:rsid w:val="00F411EE"/>
    <w:rsid w:val="00F41231"/>
    <w:rsid w:val="00F4152D"/>
    <w:rsid w:val="00F4162D"/>
    <w:rsid w:val="00F4189D"/>
    <w:rsid w:val="00F41A02"/>
    <w:rsid w:val="00F41B9C"/>
    <w:rsid w:val="00F426E1"/>
    <w:rsid w:val="00F4298E"/>
    <w:rsid w:val="00F4307E"/>
    <w:rsid w:val="00F4352B"/>
    <w:rsid w:val="00F43743"/>
    <w:rsid w:val="00F4394C"/>
    <w:rsid w:val="00F439A6"/>
    <w:rsid w:val="00F44163"/>
    <w:rsid w:val="00F442A1"/>
    <w:rsid w:val="00F44B00"/>
    <w:rsid w:val="00F44DB9"/>
    <w:rsid w:val="00F45DB7"/>
    <w:rsid w:val="00F46153"/>
    <w:rsid w:val="00F46728"/>
    <w:rsid w:val="00F50E46"/>
    <w:rsid w:val="00F513C2"/>
    <w:rsid w:val="00F51867"/>
    <w:rsid w:val="00F5197E"/>
    <w:rsid w:val="00F51ECA"/>
    <w:rsid w:val="00F52679"/>
    <w:rsid w:val="00F526C5"/>
    <w:rsid w:val="00F52D21"/>
    <w:rsid w:val="00F52F8C"/>
    <w:rsid w:val="00F53A41"/>
    <w:rsid w:val="00F54186"/>
    <w:rsid w:val="00F54B8A"/>
    <w:rsid w:val="00F54F38"/>
    <w:rsid w:val="00F55076"/>
    <w:rsid w:val="00F5514E"/>
    <w:rsid w:val="00F5525E"/>
    <w:rsid w:val="00F5535F"/>
    <w:rsid w:val="00F5536B"/>
    <w:rsid w:val="00F558A0"/>
    <w:rsid w:val="00F561D8"/>
    <w:rsid w:val="00F56396"/>
    <w:rsid w:val="00F563CB"/>
    <w:rsid w:val="00F566F9"/>
    <w:rsid w:val="00F56CEB"/>
    <w:rsid w:val="00F570DA"/>
    <w:rsid w:val="00F570F1"/>
    <w:rsid w:val="00F5710F"/>
    <w:rsid w:val="00F57916"/>
    <w:rsid w:val="00F603E8"/>
    <w:rsid w:val="00F604F5"/>
    <w:rsid w:val="00F60DA7"/>
    <w:rsid w:val="00F60DEC"/>
    <w:rsid w:val="00F6155C"/>
    <w:rsid w:val="00F6174A"/>
    <w:rsid w:val="00F617CA"/>
    <w:rsid w:val="00F61EBC"/>
    <w:rsid w:val="00F6236A"/>
    <w:rsid w:val="00F63131"/>
    <w:rsid w:val="00F63460"/>
    <w:rsid w:val="00F6354E"/>
    <w:rsid w:val="00F63B26"/>
    <w:rsid w:val="00F64545"/>
    <w:rsid w:val="00F64703"/>
    <w:rsid w:val="00F6472D"/>
    <w:rsid w:val="00F64957"/>
    <w:rsid w:val="00F649EA"/>
    <w:rsid w:val="00F64B95"/>
    <w:rsid w:val="00F64CFC"/>
    <w:rsid w:val="00F64E42"/>
    <w:rsid w:val="00F65BC1"/>
    <w:rsid w:val="00F65BE8"/>
    <w:rsid w:val="00F65D7D"/>
    <w:rsid w:val="00F66398"/>
    <w:rsid w:val="00F667AF"/>
    <w:rsid w:val="00F66AB6"/>
    <w:rsid w:val="00F6745C"/>
    <w:rsid w:val="00F679F2"/>
    <w:rsid w:val="00F67DF7"/>
    <w:rsid w:val="00F67E72"/>
    <w:rsid w:val="00F701CC"/>
    <w:rsid w:val="00F703E7"/>
    <w:rsid w:val="00F70C3E"/>
    <w:rsid w:val="00F70CB3"/>
    <w:rsid w:val="00F70CF7"/>
    <w:rsid w:val="00F71349"/>
    <w:rsid w:val="00F71BEB"/>
    <w:rsid w:val="00F72315"/>
    <w:rsid w:val="00F7497B"/>
    <w:rsid w:val="00F756B2"/>
    <w:rsid w:val="00F7593A"/>
    <w:rsid w:val="00F75C70"/>
    <w:rsid w:val="00F75D65"/>
    <w:rsid w:val="00F75DBB"/>
    <w:rsid w:val="00F76462"/>
    <w:rsid w:val="00F7676D"/>
    <w:rsid w:val="00F768C6"/>
    <w:rsid w:val="00F77377"/>
    <w:rsid w:val="00F777EB"/>
    <w:rsid w:val="00F77993"/>
    <w:rsid w:val="00F77B66"/>
    <w:rsid w:val="00F801AD"/>
    <w:rsid w:val="00F81932"/>
    <w:rsid w:val="00F824FA"/>
    <w:rsid w:val="00F82663"/>
    <w:rsid w:val="00F826DE"/>
    <w:rsid w:val="00F82B06"/>
    <w:rsid w:val="00F82E88"/>
    <w:rsid w:val="00F82F9A"/>
    <w:rsid w:val="00F8372D"/>
    <w:rsid w:val="00F83AB7"/>
    <w:rsid w:val="00F83FB1"/>
    <w:rsid w:val="00F84762"/>
    <w:rsid w:val="00F855E2"/>
    <w:rsid w:val="00F86CCB"/>
    <w:rsid w:val="00F870A0"/>
    <w:rsid w:val="00F873EB"/>
    <w:rsid w:val="00F8793F"/>
    <w:rsid w:val="00F879FB"/>
    <w:rsid w:val="00F87A3C"/>
    <w:rsid w:val="00F87BDF"/>
    <w:rsid w:val="00F87C48"/>
    <w:rsid w:val="00F906E1"/>
    <w:rsid w:val="00F90853"/>
    <w:rsid w:val="00F909B2"/>
    <w:rsid w:val="00F90C3D"/>
    <w:rsid w:val="00F911EF"/>
    <w:rsid w:val="00F91DCE"/>
    <w:rsid w:val="00F91E37"/>
    <w:rsid w:val="00F91ED0"/>
    <w:rsid w:val="00F91F01"/>
    <w:rsid w:val="00F92176"/>
    <w:rsid w:val="00F9217F"/>
    <w:rsid w:val="00F92802"/>
    <w:rsid w:val="00F92E4F"/>
    <w:rsid w:val="00F93320"/>
    <w:rsid w:val="00F9346E"/>
    <w:rsid w:val="00F936FE"/>
    <w:rsid w:val="00F93BCC"/>
    <w:rsid w:val="00F94282"/>
    <w:rsid w:val="00F94508"/>
    <w:rsid w:val="00F947E3"/>
    <w:rsid w:val="00F9522C"/>
    <w:rsid w:val="00F957E1"/>
    <w:rsid w:val="00F95B41"/>
    <w:rsid w:val="00F95D1D"/>
    <w:rsid w:val="00F95F90"/>
    <w:rsid w:val="00F9606A"/>
    <w:rsid w:val="00F96C64"/>
    <w:rsid w:val="00F96FB7"/>
    <w:rsid w:val="00F9718A"/>
    <w:rsid w:val="00F97362"/>
    <w:rsid w:val="00F97763"/>
    <w:rsid w:val="00F979F7"/>
    <w:rsid w:val="00F97EAD"/>
    <w:rsid w:val="00FA06F8"/>
    <w:rsid w:val="00FA1D78"/>
    <w:rsid w:val="00FA1EAD"/>
    <w:rsid w:val="00FA2209"/>
    <w:rsid w:val="00FA273D"/>
    <w:rsid w:val="00FA2D7A"/>
    <w:rsid w:val="00FA2E03"/>
    <w:rsid w:val="00FA3057"/>
    <w:rsid w:val="00FA3384"/>
    <w:rsid w:val="00FA3501"/>
    <w:rsid w:val="00FA39A6"/>
    <w:rsid w:val="00FA4583"/>
    <w:rsid w:val="00FA4860"/>
    <w:rsid w:val="00FA4BC5"/>
    <w:rsid w:val="00FA53C1"/>
    <w:rsid w:val="00FA5B1D"/>
    <w:rsid w:val="00FA5CC3"/>
    <w:rsid w:val="00FA64DE"/>
    <w:rsid w:val="00FA64FF"/>
    <w:rsid w:val="00FA653E"/>
    <w:rsid w:val="00FA65DC"/>
    <w:rsid w:val="00FA6F03"/>
    <w:rsid w:val="00FA74D9"/>
    <w:rsid w:val="00FA7BE3"/>
    <w:rsid w:val="00FB0125"/>
    <w:rsid w:val="00FB05D0"/>
    <w:rsid w:val="00FB0D6C"/>
    <w:rsid w:val="00FB1855"/>
    <w:rsid w:val="00FB1987"/>
    <w:rsid w:val="00FB22BC"/>
    <w:rsid w:val="00FB26D2"/>
    <w:rsid w:val="00FB28A5"/>
    <w:rsid w:val="00FB311B"/>
    <w:rsid w:val="00FB474E"/>
    <w:rsid w:val="00FB491B"/>
    <w:rsid w:val="00FB49C0"/>
    <w:rsid w:val="00FB55C7"/>
    <w:rsid w:val="00FB5EC0"/>
    <w:rsid w:val="00FB6250"/>
    <w:rsid w:val="00FB643B"/>
    <w:rsid w:val="00FB6645"/>
    <w:rsid w:val="00FB66D2"/>
    <w:rsid w:val="00FB6B7C"/>
    <w:rsid w:val="00FB6E82"/>
    <w:rsid w:val="00FB72EC"/>
    <w:rsid w:val="00FB73A5"/>
    <w:rsid w:val="00FB76B4"/>
    <w:rsid w:val="00FB78A6"/>
    <w:rsid w:val="00FC06AA"/>
    <w:rsid w:val="00FC0E78"/>
    <w:rsid w:val="00FC146A"/>
    <w:rsid w:val="00FC14BE"/>
    <w:rsid w:val="00FC2078"/>
    <w:rsid w:val="00FC23AE"/>
    <w:rsid w:val="00FC24E8"/>
    <w:rsid w:val="00FC2C51"/>
    <w:rsid w:val="00FC33D4"/>
    <w:rsid w:val="00FC3496"/>
    <w:rsid w:val="00FC355E"/>
    <w:rsid w:val="00FC49E8"/>
    <w:rsid w:val="00FC54F4"/>
    <w:rsid w:val="00FC5D3D"/>
    <w:rsid w:val="00FC68F7"/>
    <w:rsid w:val="00FC6DAA"/>
    <w:rsid w:val="00FC7F2D"/>
    <w:rsid w:val="00FD0286"/>
    <w:rsid w:val="00FD0EDC"/>
    <w:rsid w:val="00FD1773"/>
    <w:rsid w:val="00FD186C"/>
    <w:rsid w:val="00FD186E"/>
    <w:rsid w:val="00FD1E29"/>
    <w:rsid w:val="00FD2E2F"/>
    <w:rsid w:val="00FD2FBF"/>
    <w:rsid w:val="00FD3196"/>
    <w:rsid w:val="00FD3467"/>
    <w:rsid w:val="00FD34E3"/>
    <w:rsid w:val="00FD3660"/>
    <w:rsid w:val="00FD3B77"/>
    <w:rsid w:val="00FD3C8E"/>
    <w:rsid w:val="00FD3F28"/>
    <w:rsid w:val="00FD41AE"/>
    <w:rsid w:val="00FD486E"/>
    <w:rsid w:val="00FD5060"/>
    <w:rsid w:val="00FD54F6"/>
    <w:rsid w:val="00FD5C4D"/>
    <w:rsid w:val="00FD5D47"/>
    <w:rsid w:val="00FD63FC"/>
    <w:rsid w:val="00FD7BBC"/>
    <w:rsid w:val="00FD7CD9"/>
    <w:rsid w:val="00FD7E0C"/>
    <w:rsid w:val="00FE003E"/>
    <w:rsid w:val="00FE0317"/>
    <w:rsid w:val="00FE0D12"/>
    <w:rsid w:val="00FE0D15"/>
    <w:rsid w:val="00FE12F1"/>
    <w:rsid w:val="00FE13F4"/>
    <w:rsid w:val="00FE1989"/>
    <w:rsid w:val="00FE2228"/>
    <w:rsid w:val="00FE258C"/>
    <w:rsid w:val="00FE28FD"/>
    <w:rsid w:val="00FE3891"/>
    <w:rsid w:val="00FE38E6"/>
    <w:rsid w:val="00FE46B2"/>
    <w:rsid w:val="00FE4934"/>
    <w:rsid w:val="00FE4B46"/>
    <w:rsid w:val="00FE4C13"/>
    <w:rsid w:val="00FE52B2"/>
    <w:rsid w:val="00FE5328"/>
    <w:rsid w:val="00FE533C"/>
    <w:rsid w:val="00FE5407"/>
    <w:rsid w:val="00FE5B72"/>
    <w:rsid w:val="00FE60DB"/>
    <w:rsid w:val="00FE6980"/>
    <w:rsid w:val="00FE6A20"/>
    <w:rsid w:val="00FF000E"/>
    <w:rsid w:val="00FF0180"/>
    <w:rsid w:val="00FF06DC"/>
    <w:rsid w:val="00FF0812"/>
    <w:rsid w:val="00FF1138"/>
    <w:rsid w:val="00FF1AAF"/>
    <w:rsid w:val="00FF2BA4"/>
    <w:rsid w:val="00FF2CF7"/>
    <w:rsid w:val="00FF371A"/>
    <w:rsid w:val="00FF3C23"/>
    <w:rsid w:val="00FF4246"/>
    <w:rsid w:val="00FF4833"/>
    <w:rsid w:val="00FF49BD"/>
    <w:rsid w:val="00FF4BFB"/>
    <w:rsid w:val="00FF4FF7"/>
    <w:rsid w:val="00FF57ED"/>
    <w:rsid w:val="00FF58D5"/>
    <w:rsid w:val="00FF637C"/>
    <w:rsid w:val="00FF641B"/>
    <w:rsid w:val="00FF71B3"/>
    <w:rsid w:val="00FF7346"/>
    <w:rsid w:val="00FF789C"/>
    <w:rsid w:val="00FF794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811BA"/>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style>
  <w:style w:type="paragraph" w:styleId="1">
    <w:name w:val="heading 1"/>
    <w:basedOn w:val="a0"/>
    <w:next w:val="a0"/>
    <w:link w:val="10"/>
    <w:uiPriority w:val="9"/>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a0"/>
    <w:rsid w:val="005B434B"/>
    <w:pPr>
      <w:keepNext/>
      <w:spacing w:after="200" w:line="225" w:lineRule="atLeast"/>
      <w:jc w:val="center"/>
    </w:pPr>
    <w:rPr>
      <w:rFonts w:ascii="Linux Libertine O" w:eastAsia="Cambria" w:hAnsi="Linux Libertine O" w:cs="Linux Libertine O"/>
      <w:sz w:val="18"/>
      <w:szCs w:val="24"/>
    </w:rPr>
  </w:style>
  <w:style w:type="paragraph" w:styleId="a">
    <w:name w:val="List Paragraph"/>
    <w:qFormat/>
    <w:rsid w:val="005B434B"/>
    <w:pPr>
      <w:numPr>
        <w:numId w:val="3"/>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1"/>
    <w:next w:val="Para"/>
    <w:qFormat/>
    <w:rsid w:val="005B434B"/>
    <w:pPr>
      <w:numPr>
        <w:numId w:val="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2"/>
    <w:next w:val="Para"/>
    <w:qFormat/>
    <w:rsid w:val="005B434B"/>
    <w:pPr>
      <w:numPr>
        <w:ilvl w:val="1"/>
        <w:numId w:val="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a0"/>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a4">
    <w:name w:val="Hyperlink"/>
    <w:rsid w:val="005B434B"/>
    <w:rPr>
      <w:rFonts w:ascii="Linux Libertine O" w:hAnsi="Linux Libertine O" w:cs="Linux Libertine O" w:hint="default"/>
      <w:color w:val="0000FF"/>
      <w:u w:val="single"/>
    </w:rPr>
  </w:style>
  <w:style w:type="paragraph" w:styleId="a5">
    <w:name w:val="Subtitle"/>
    <w:basedOn w:val="a0"/>
    <w:next w:val="a0"/>
    <w:link w:val="a6"/>
    <w:qFormat/>
    <w:rsid w:val="005B434B"/>
    <w:pPr>
      <w:spacing w:after="360" w:line="333" w:lineRule="atLeast"/>
    </w:pPr>
    <w:rPr>
      <w:rFonts w:ascii="Linux Biolinum O" w:eastAsia="MS Gothic" w:hAnsi="Linux Biolinum O" w:cs="Linux Biolinum O"/>
      <w:iCs/>
      <w:sz w:val="18"/>
      <w:szCs w:val="24"/>
    </w:rPr>
  </w:style>
  <w:style w:type="character" w:customStyle="1" w:styleId="a6">
    <w:name w:val="副标题 字符"/>
    <w:basedOn w:val="a1"/>
    <w:link w:val="a5"/>
    <w:rsid w:val="005B434B"/>
    <w:rPr>
      <w:rFonts w:ascii="Linux Biolinum O" w:eastAsia="MS Gothic" w:hAnsi="Linux Biolinum O" w:cs="Linux Biolinum O"/>
      <w:iCs/>
      <w:sz w:val="18"/>
      <w:szCs w:val="24"/>
    </w:rPr>
  </w:style>
  <w:style w:type="paragraph" w:customStyle="1" w:styleId="Abstract">
    <w:name w:val="Abstrac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1"/>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a0"/>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a0"/>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a0"/>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A10EAB"/>
    <w:rPr>
      <w:rFonts w:ascii="Linux Biolinum O" w:eastAsia="Cambria" w:hAnsi="Linux Biolinum O" w:cs="Linux Biolinum O"/>
      <w:sz w:val="16"/>
      <w:szCs w:val="16"/>
      <w:lang w:eastAsia="ja-JP"/>
    </w:rPr>
  </w:style>
  <w:style w:type="paragraph" w:customStyle="1" w:styleId="TableCaption">
    <w:name w:val="TableCaption"/>
    <w:link w:val="TableCaptionChar"/>
    <w:autoRedefine/>
    <w:rsid w:val="00A10EAB"/>
    <w:pPr>
      <w:keepNext/>
      <w:spacing w:before="180" w:after="120" w:line="200" w:lineRule="atLeast"/>
      <w:jc w:val="center"/>
    </w:pPr>
    <w:rPr>
      <w:rFonts w:ascii="Linux Biolinum O" w:eastAsia="Cambria" w:hAnsi="Linux Biolinum O" w:cs="Linux Biolinum O"/>
      <w:sz w:val="16"/>
      <w:szCs w:val="16"/>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a0"/>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a0"/>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a0"/>
    <w:rsid w:val="005B434B"/>
    <w:pPr>
      <w:widowControl w:val="0"/>
      <w:numPr>
        <w:numId w:val="2"/>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a0"/>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a0"/>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a0"/>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a7">
    <w:name w:val="footer"/>
    <w:basedOn w:val="a0"/>
    <w:link w:val="a8"/>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a8">
    <w:name w:val="页脚 字符"/>
    <w:basedOn w:val="a1"/>
    <w:link w:val="a7"/>
    <w:uiPriority w:val="99"/>
    <w:rsid w:val="005B434B"/>
    <w:rPr>
      <w:rFonts w:ascii="Linux Libertine O" w:eastAsia="MS Mincho" w:hAnsi="Linux Libertine O" w:cs="Linux Libertine O"/>
      <w:sz w:val="18"/>
      <w:szCs w:val="24"/>
      <w:lang w:eastAsia="ja-JP"/>
    </w:rPr>
  </w:style>
  <w:style w:type="numbering" w:styleId="111111">
    <w:name w:val="Outline List 2"/>
    <w:basedOn w:val="a3"/>
    <w:uiPriority w:val="99"/>
    <w:semiHidden/>
    <w:unhideWhenUsed/>
    <w:rsid w:val="005B434B"/>
    <w:pPr>
      <w:numPr>
        <w:numId w:val="1"/>
      </w:numPr>
    </w:pPr>
  </w:style>
  <w:style w:type="table" w:styleId="a9">
    <w:name w:val="Table Grid"/>
    <w:basedOn w:val="a2"/>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1"/>
    <w:link w:val="CCSHead"/>
    <w:rsid w:val="005B434B"/>
    <w:rPr>
      <w:rFonts w:ascii="Linux Libertine O" w:eastAsia="Cambria" w:hAnsi="Linux Libertine O" w:cs="Linux Libertine O"/>
      <w:b/>
      <w:sz w:val="16"/>
    </w:rPr>
  </w:style>
  <w:style w:type="character" w:customStyle="1" w:styleId="KeyWordHeadchar">
    <w:name w:val="KeyWordHead char"/>
    <w:basedOn w:val="a1"/>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1"/>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1"/>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10">
    <w:name w:val="标题 1 字符"/>
    <w:basedOn w:val="a1"/>
    <w:link w:val="1"/>
    <w:uiPriority w:val="9"/>
    <w:rsid w:val="005B434B"/>
    <w:rPr>
      <w:rFonts w:asciiTheme="majorHAnsi" w:eastAsiaTheme="majorEastAsia" w:hAnsiTheme="majorHAnsi" w:cstheme="majorBidi"/>
      <w:color w:val="2E74B5" w:themeColor="accent1" w:themeShade="BF"/>
      <w:sz w:val="32"/>
      <w:szCs w:val="32"/>
    </w:rPr>
  </w:style>
  <w:style w:type="character" w:customStyle="1" w:styleId="20">
    <w:name w:val="标题 2 字符"/>
    <w:basedOn w:val="a1"/>
    <w:link w:val="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1"/>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a0"/>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a0"/>
    <w:link w:val="TableFootnoteChar"/>
    <w:rsid w:val="005C3913"/>
    <w:pPr>
      <w:spacing w:after="200" w:line="240" w:lineRule="auto"/>
    </w:pPr>
    <w:rPr>
      <w:rFonts w:eastAsia="Cambria"/>
    </w:rPr>
  </w:style>
  <w:style w:type="paragraph" w:customStyle="1" w:styleId="Normal1">
    <w:name w:val="Normal1"/>
    <w:basedOn w:val="a0"/>
    <w:qFormat/>
    <w:rsid w:val="00703E96"/>
    <w:pPr>
      <w:spacing w:after="0" w:line="264" w:lineRule="auto"/>
      <w:jc w:val="both"/>
    </w:pPr>
    <w:rPr>
      <w:rFonts w:ascii="Linux Libertine" w:hAnsi="Linux Libertine" w:cs="Linux Libertine"/>
      <w:sz w:val="18"/>
    </w:rPr>
  </w:style>
  <w:style w:type="paragraph" w:customStyle="1" w:styleId="Default">
    <w:name w:val="Default"/>
    <w:rsid w:val="00EB37FA"/>
    <w:pPr>
      <w:autoSpaceDE w:val="0"/>
      <w:autoSpaceDN w:val="0"/>
      <w:adjustRightInd w:val="0"/>
      <w:spacing w:after="0" w:line="240" w:lineRule="auto"/>
    </w:pPr>
    <w:rPr>
      <w:rFonts w:ascii="Times New Roman" w:hAnsi="Times New Roman" w:cs="Times New Roman"/>
      <w:color w:val="000000"/>
      <w:sz w:val="24"/>
      <w:szCs w:val="24"/>
      <w:lang w:val="en-CA"/>
    </w:rPr>
  </w:style>
  <w:style w:type="character" w:styleId="aa">
    <w:name w:val="annotation reference"/>
    <w:basedOn w:val="a1"/>
    <w:uiPriority w:val="99"/>
    <w:semiHidden/>
    <w:unhideWhenUsed/>
    <w:rsid w:val="002D2A5A"/>
    <w:rPr>
      <w:sz w:val="16"/>
      <w:szCs w:val="16"/>
    </w:rPr>
  </w:style>
  <w:style w:type="paragraph" w:styleId="ab">
    <w:name w:val="annotation text"/>
    <w:basedOn w:val="a0"/>
    <w:link w:val="ac"/>
    <w:uiPriority w:val="99"/>
    <w:unhideWhenUsed/>
    <w:rsid w:val="002D2A5A"/>
    <w:pPr>
      <w:spacing w:line="240" w:lineRule="auto"/>
    </w:pPr>
    <w:rPr>
      <w:rFonts w:eastAsiaTheme="minorEastAsia"/>
      <w:sz w:val="20"/>
      <w:szCs w:val="20"/>
      <w:lang w:val="en-CA" w:eastAsia="zh-CN"/>
    </w:rPr>
  </w:style>
  <w:style w:type="character" w:customStyle="1" w:styleId="ac">
    <w:name w:val="批注文字 字符"/>
    <w:basedOn w:val="a1"/>
    <w:link w:val="ab"/>
    <w:uiPriority w:val="99"/>
    <w:rsid w:val="002D2A5A"/>
    <w:rPr>
      <w:rFonts w:eastAsiaTheme="minorEastAsia"/>
      <w:sz w:val="20"/>
      <w:szCs w:val="20"/>
      <w:lang w:val="en-CA" w:eastAsia="zh-CN"/>
    </w:rPr>
  </w:style>
  <w:style w:type="paragraph" w:styleId="ad">
    <w:name w:val="caption"/>
    <w:basedOn w:val="a0"/>
    <w:next w:val="a0"/>
    <w:uiPriority w:val="35"/>
    <w:unhideWhenUsed/>
    <w:qFormat/>
    <w:rsid w:val="006E4C01"/>
    <w:pPr>
      <w:spacing w:after="200" w:line="240" w:lineRule="auto"/>
    </w:pPr>
    <w:rPr>
      <w:i/>
      <w:iCs/>
      <w:color w:val="44546A" w:themeColor="text2"/>
      <w:sz w:val="18"/>
      <w:szCs w:val="18"/>
    </w:rPr>
  </w:style>
  <w:style w:type="paragraph" w:styleId="ae">
    <w:name w:val="annotation subject"/>
    <w:basedOn w:val="ab"/>
    <w:next w:val="ab"/>
    <w:link w:val="af"/>
    <w:uiPriority w:val="99"/>
    <w:semiHidden/>
    <w:unhideWhenUsed/>
    <w:rsid w:val="00060F7F"/>
    <w:rPr>
      <w:rFonts w:eastAsia="宋体"/>
      <w:b/>
      <w:bCs/>
      <w:lang w:val="en-US" w:eastAsia="en-US"/>
    </w:rPr>
  </w:style>
  <w:style w:type="character" w:customStyle="1" w:styleId="af">
    <w:name w:val="批注主题 字符"/>
    <w:basedOn w:val="ac"/>
    <w:link w:val="ae"/>
    <w:uiPriority w:val="99"/>
    <w:semiHidden/>
    <w:rsid w:val="00060F7F"/>
    <w:rPr>
      <w:rFonts w:eastAsiaTheme="minorEastAsia"/>
      <w:b/>
      <w:bCs/>
      <w:sz w:val="20"/>
      <w:szCs w:val="20"/>
      <w:lang w:val="en-CA" w:eastAsia="zh-CN"/>
    </w:rPr>
  </w:style>
  <w:style w:type="paragraph" w:styleId="af0">
    <w:name w:val="Revision"/>
    <w:hidden/>
    <w:uiPriority w:val="99"/>
    <w:semiHidden/>
    <w:rsid w:val="00C00D2D"/>
    <w:pPr>
      <w:spacing w:after="0" w:line="240" w:lineRule="auto"/>
    </w:pPr>
  </w:style>
  <w:style w:type="paragraph" w:styleId="af1">
    <w:name w:val="header"/>
    <w:basedOn w:val="a0"/>
    <w:link w:val="af2"/>
    <w:uiPriority w:val="99"/>
    <w:unhideWhenUsed/>
    <w:rsid w:val="001B1ABA"/>
    <w:pPr>
      <w:tabs>
        <w:tab w:val="center" w:pos="4680"/>
        <w:tab w:val="right" w:pos="9360"/>
      </w:tabs>
      <w:spacing w:after="0" w:line="240" w:lineRule="auto"/>
    </w:pPr>
  </w:style>
  <w:style w:type="character" w:customStyle="1" w:styleId="af2">
    <w:name w:val="页眉 字符"/>
    <w:basedOn w:val="a1"/>
    <w:link w:val="af1"/>
    <w:uiPriority w:val="99"/>
    <w:rsid w:val="001B1ABA"/>
  </w:style>
  <w:style w:type="character" w:styleId="af3">
    <w:name w:val="Unresolved Mention"/>
    <w:basedOn w:val="a1"/>
    <w:uiPriority w:val="99"/>
    <w:semiHidden/>
    <w:unhideWhenUsed/>
    <w:rsid w:val="00D67C1D"/>
    <w:rPr>
      <w:color w:val="605E5C"/>
      <w:shd w:val="clear" w:color="auto" w:fill="E1DFDD"/>
    </w:rPr>
  </w:style>
  <w:style w:type="character" w:styleId="af4">
    <w:name w:val="Placeholder Text"/>
    <w:basedOn w:val="a1"/>
    <w:uiPriority w:val="99"/>
    <w:semiHidden/>
    <w:rsid w:val="00336A8B"/>
    <w:rPr>
      <w:color w:val="808080"/>
    </w:rPr>
  </w:style>
  <w:style w:type="character" w:customStyle="1" w:styleId="mi">
    <w:name w:val="mi"/>
    <w:basedOn w:val="a1"/>
    <w:rsid w:val="00F570DA"/>
  </w:style>
  <w:style w:type="character" w:customStyle="1" w:styleId="mn">
    <w:name w:val="mn"/>
    <w:basedOn w:val="a1"/>
    <w:rsid w:val="00F570DA"/>
  </w:style>
  <w:style w:type="paragraph" w:styleId="af5">
    <w:name w:val="Balloon Text"/>
    <w:basedOn w:val="a0"/>
    <w:link w:val="af6"/>
    <w:uiPriority w:val="99"/>
    <w:semiHidden/>
    <w:unhideWhenUsed/>
    <w:rsid w:val="00182C0D"/>
    <w:pPr>
      <w:spacing w:after="0" w:line="240" w:lineRule="auto"/>
    </w:pPr>
    <w:rPr>
      <w:sz w:val="18"/>
      <w:szCs w:val="18"/>
    </w:rPr>
  </w:style>
  <w:style w:type="character" w:customStyle="1" w:styleId="af6">
    <w:name w:val="批注框文本 字符"/>
    <w:basedOn w:val="a1"/>
    <w:link w:val="af5"/>
    <w:uiPriority w:val="99"/>
    <w:semiHidden/>
    <w:rsid w:val="00182C0D"/>
    <w:rPr>
      <w:sz w:val="18"/>
      <w:szCs w:val="18"/>
    </w:rPr>
  </w:style>
  <w:style w:type="character" w:styleId="af7">
    <w:name w:val="FollowedHyperlink"/>
    <w:basedOn w:val="a1"/>
    <w:uiPriority w:val="99"/>
    <w:semiHidden/>
    <w:unhideWhenUsed/>
    <w:rsid w:val="001664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688450">
      <w:bodyDiv w:val="1"/>
      <w:marLeft w:val="0"/>
      <w:marRight w:val="0"/>
      <w:marTop w:val="0"/>
      <w:marBottom w:val="0"/>
      <w:divBdr>
        <w:top w:val="none" w:sz="0" w:space="0" w:color="auto"/>
        <w:left w:val="none" w:sz="0" w:space="0" w:color="auto"/>
        <w:bottom w:val="none" w:sz="0" w:space="0" w:color="auto"/>
        <w:right w:val="none" w:sz="0" w:space="0" w:color="auto"/>
      </w:divBdr>
    </w:div>
    <w:div w:id="86997877">
      <w:bodyDiv w:val="1"/>
      <w:marLeft w:val="0"/>
      <w:marRight w:val="0"/>
      <w:marTop w:val="0"/>
      <w:marBottom w:val="0"/>
      <w:divBdr>
        <w:top w:val="none" w:sz="0" w:space="0" w:color="auto"/>
        <w:left w:val="none" w:sz="0" w:space="0" w:color="auto"/>
        <w:bottom w:val="none" w:sz="0" w:space="0" w:color="auto"/>
        <w:right w:val="none" w:sz="0" w:space="0" w:color="auto"/>
      </w:divBdr>
      <w:divsChild>
        <w:div w:id="1487093861">
          <w:marLeft w:val="0"/>
          <w:marRight w:val="0"/>
          <w:marTop w:val="120"/>
          <w:marBottom w:val="0"/>
          <w:divBdr>
            <w:top w:val="none" w:sz="0" w:space="0" w:color="auto"/>
            <w:left w:val="none" w:sz="0" w:space="0" w:color="auto"/>
            <w:bottom w:val="none" w:sz="0" w:space="0" w:color="auto"/>
            <w:right w:val="none" w:sz="0" w:space="0" w:color="auto"/>
          </w:divBdr>
        </w:div>
      </w:divsChild>
    </w:div>
    <w:div w:id="194004693">
      <w:bodyDiv w:val="1"/>
      <w:marLeft w:val="0"/>
      <w:marRight w:val="0"/>
      <w:marTop w:val="0"/>
      <w:marBottom w:val="0"/>
      <w:divBdr>
        <w:top w:val="none" w:sz="0" w:space="0" w:color="auto"/>
        <w:left w:val="none" w:sz="0" w:space="0" w:color="auto"/>
        <w:bottom w:val="none" w:sz="0" w:space="0" w:color="auto"/>
        <w:right w:val="none" w:sz="0" w:space="0" w:color="auto"/>
      </w:divBdr>
    </w:div>
    <w:div w:id="233467040">
      <w:bodyDiv w:val="1"/>
      <w:marLeft w:val="0"/>
      <w:marRight w:val="0"/>
      <w:marTop w:val="0"/>
      <w:marBottom w:val="0"/>
      <w:divBdr>
        <w:top w:val="none" w:sz="0" w:space="0" w:color="auto"/>
        <w:left w:val="none" w:sz="0" w:space="0" w:color="auto"/>
        <w:bottom w:val="none" w:sz="0" w:space="0" w:color="auto"/>
        <w:right w:val="none" w:sz="0" w:space="0" w:color="auto"/>
      </w:divBdr>
    </w:div>
    <w:div w:id="310446355">
      <w:bodyDiv w:val="1"/>
      <w:marLeft w:val="0"/>
      <w:marRight w:val="0"/>
      <w:marTop w:val="0"/>
      <w:marBottom w:val="0"/>
      <w:divBdr>
        <w:top w:val="none" w:sz="0" w:space="0" w:color="auto"/>
        <w:left w:val="none" w:sz="0" w:space="0" w:color="auto"/>
        <w:bottom w:val="none" w:sz="0" w:space="0" w:color="auto"/>
        <w:right w:val="none" w:sz="0" w:space="0" w:color="auto"/>
      </w:divBdr>
    </w:div>
    <w:div w:id="312953395">
      <w:bodyDiv w:val="1"/>
      <w:marLeft w:val="0"/>
      <w:marRight w:val="0"/>
      <w:marTop w:val="0"/>
      <w:marBottom w:val="0"/>
      <w:divBdr>
        <w:top w:val="none" w:sz="0" w:space="0" w:color="auto"/>
        <w:left w:val="none" w:sz="0" w:space="0" w:color="auto"/>
        <w:bottom w:val="none" w:sz="0" w:space="0" w:color="auto"/>
        <w:right w:val="none" w:sz="0" w:space="0" w:color="auto"/>
      </w:divBdr>
    </w:div>
    <w:div w:id="342128479">
      <w:bodyDiv w:val="1"/>
      <w:marLeft w:val="0"/>
      <w:marRight w:val="0"/>
      <w:marTop w:val="0"/>
      <w:marBottom w:val="0"/>
      <w:divBdr>
        <w:top w:val="none" w:sz="0" w:space="0" w:color="auto"/>
        <w:left w:val="none" w:sz="0" w:space="0" w:color="auto"/>
        <w:bottom w:val="none" w:sz="0" w:space="0" w:color="auto"/>
        <w:right w:val="none" w:sz="0" w:space="0" w:color="auto"/>
      </w:divBdr>
    </w:div>
    <w:div w:id="343019442">
      <w:bodyDiv w:val="1"/>
      <w:marLeft w:val="0"/>
      <w:marRight w:val="0"/>
      <w:marTop w:val="0"/>
      <w:marBottom w:val="0"/>
      <w:divBdr>
        <w:top w:val="none" w:sz="0" w:space="0" w:color="auto"/>
        <w:left w:val="none" w:sz="0" w:space="0" w:color="auto"/>
        <w:bottom w:val="none" w:sz="0" w:space="0" w:color="auto"/>
        <w:right w:val="none" w:sz="0" w:space="0" w:color="auto"/>
      </w:divBdr>
    </w:div>
    <w:div w:id="456872639">
      <w:bodyDiv w:val="1"/>
      <w:marLeft w:val="0"/>
      <w:marRight w:val="0"/>
      <w:marTop w:val="0"/>
      <w:marBottom w:val="0"/>
      <w:divBdr>
        <w:top w:val="none" w:sz="0" w:space="0" w:color="auto"/>
        <w:left w:val="none" w:sz="0" w:space="0" w:color="auto"/>
        <w:bottom w:val="none" w:sz="0" w:space="0" w:color="auto"/>
        <w:right w:val="none" w:sz="0" w:space="0" w:color="auto"/>
      </w:divBdr>
    </w:div>
    <w:div w:id="512764729">
      <w:bodyDiv w:val="1"/>
      <w:marLeft w:val="0"/>
      <w:marRight w:val="0"/>
      <w:marTop w:val="0"/>
      <w:marBottom w:val="0"/>
      <w:divBdr>
        <w:top w:val="none" w:sz="0" w:space="0" w:color="auto"/>
        <w:left w:val="none" w:sz="0" w:space="0" w:color="auto"/>
        <w:bottom w:val="none" w:sz="0" w:space="0" w:color="auto"/>
        <w:right w:val="none" w:sz="0" w:space="0" w:color="auto"/>
      </w:divBdr>
    </w:div>
    <w:div w:id="678971631">
      <w:bodyDiv w:val="1"/>
      <w:marLeft w:val="0"/>
      <w:marRight w:val="0"/>
      <w:marTop w:val="0"/>
      <w:marBottom w:val="0"/>
      <w:divBdr>
        <w:top w:val="none" w:sz="0" w:space="0" w:color="auto"/>
        <w:left w:val="none" w:sz="0" w:space="0" w:color="auto"/>
        <w:bottom w:val="none" w:sz="0" w:space="0" w:color="auto"/>
        <w:right w:val="none" w:sz="0" w:space="0" w:color="auto"/>
      </w:divBdr>
    </w:div>
    <w:div w:id="831994162">
      <w:bodyDiv w:val="1"/>
      <w:marLeft w:val="0"/>
      <w:marRight w:val="0"/>
      <w:marTop w:val="0"/>
      <w:marBottom w:val="0"/>
      <w:divBdr>
        <w:top w:val="none" w:sz="0" w:space="0" w:color="auto"/>
        <w:left w:val="none" w:sz="0" w:space="0" w:color="auto"/>
        <w:bottom w:val="none" w:sz="0" w:space="0" w:color="auto"/>
        <w:right w:val="none" w:sz="0" w:space="0" w:color="auto"/>
      </w:divBdr>
    </w:div>
    <w:div w:id="852913337">
      <w:bodyDiv w:val="1"/>
      <w:marLeft w:val="0"/>
      <w:marRight w:val="0"/>
      <w:marTop w:val="0"/>
      <w:marBottom w:val="0"/>
      <w:divBdr>
        <w:top w:val="none" w:sz="0" w:space="0" w:color="auto"/>
        <w:left w:val="none" w:sz="0" w:space="0" w:color="auto"/>
        <w:bottom w:val="none" w:sz="0" w:space="0" w:color="auto"/>
        <w:right w:val="none" w:sz="0" w:space="0" w:color="auto"/>
      </w:divBdr>
    </w:div>
    <w:div w:id="997458317">
      <w:bodyDiv w:val="1"/>
      <w:marLeft w:val="0"/>
      <w:marRight w:val="0"/>
      <w:marTop w:val="0"/>
      <w:marBottom w:val="0"/>
      <w:divBdr>
        <w:top w:val="none" w:sz="0" w:space="0" w:color="auto"/>
        <w:left w:val="none" w:sz="0" w:space="0" w:color="auto"/>
        <w:bottom w:val="none" w:sz="0" w:space="0" w:color="auto"/>
        <w:right w:val="none" w:sz="0" w:space="0" w:color="auto"/>
      </w:divBdr>
    </w:div>
    <w:div w:id="1199588415">
      <w:bodyDiv w:val="1"/>
      <w:marLeft w:val="0"/>
      <w:marRight w:val="0"/>
      <w:marTop w:val="0"/>
      <w:marBottom w:val="0"/>
      <w:divBdr>
        <w:top w:val="none" w:sz="0" w:space="0" w:color="auto"/>
        <w:left w:val="none" w:sz="0" w:space="0" w:color="auto"/>
        <w:bottom w:val="none" w:sz="0" w:space="0" w:color="auto"/>
        <w:right w:val="none" w:sz="0" w:space="0" w:color="auto"/>
      </w:divBdr>
    </w:div>
    <w:div w:id="1278678632">
      <w:bodyDiv w:val="1"/>
      <w:marLeft w:val="0"/>
      <w:marRight w:val="0"/>
      <w:marTop w:val="0"/>
      <w:marBottom w:val="0"/>
      <w:divBdr>
        <w:top w:val="none" w:sz="0" w:space="0" w:color="auto"/>
        <w:left w:val="none" w:sz="0" w:space="0" w:color="auto"/>
        <w:bottom w:val="none" w:sz="0" w:space="0" w:color="auto"/>
        <w:right w:val="none" w:sz="0" w:space="0" w:color="auto"/>
      </w:divBdr>
    </w:div>
    <w:div w:id="1454638257">
      <w:bodyDiv w:val="1"/>
      <w:marLeft w:val="0"/>
      <w:marRight w:val="0"/>
      <w:marTop w:val="0"/>
      <w:marBottom w:val="0"/>
      <w:divBdr>
        <w:top w:val="none" w:sz="0" w:space="0" w:color="auto"/>
        <w:left w:val="none" w:sz="0" w:space="0" w:color="auto"/>
        <w:bottom w:val="none" w:sz="0" w:space="0" w:color="auto"/>
        <w:right w:val="none" w:sz="0" w:space="0" w:color="auto"/>
      </w:divBdr>
    </w:div>
    <w:div w:id="1524780028">
      <w:bodyDiv w:val="1"/>
      <w:marLeft w:val="0"/>
      <w:marRight w:val="0"/>
      <w:marTop w:val="0"/>
      <w:marBottom w:val="0"/>
      <w:divBdr>
        <w:top w:val="none" w:sz="0" w:space="0" w:color="auto"/>
        <w:left w:val="none" w:sz="0" w:space="0" w:color="auto"/>
        <w:bottom w:val="none" w:sz="0" w:space="0" w:color="auto"/>
        <w:right w:val="none" w:sz="0" w:space="0" w:color="auto"/>
      </w:divBdr>
    </w:div>
    <w:div w:id="1579902880">
      <w:bodyDiv w:val="1"/>
      <w:marLeft w:val="0"/>
      <w:marRight w:val="0"/>
      <w:marTop w:val="0"/>
      <w:marBottom w:val="0"/>
      <w:divBdr>
        <w:top w:val="none" w:sz="0" w:space="0" w:color="auto"/>
        <w:left w:val="none" w:sz="0" w:space="0" w:color="auto"/>
        <w:bottom w:val="none" w:sz="0" w:space="0" w:color="auto"/>
        <w:right w:val="none" w:sz="0" w:space="0" w:color="auto"/>
      </w:divBdr>
    </w:div>
    <w:div w:id="158048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drive.google.com/file/d/1lOsZW6YqpfzaM8OeBrB3A_FnTnEgRb1j/view?usp=sharing" TargetMode="External"/><Relationship Id="rId26" Type="http://schemas.openxmlformats.org/officeDocument/2006/relationships/hyperlink" Target="https://drive.google.com/file/d/15QOywe9Hsb6GImwusZNMnkkpF2Sv9fEb/view?usp=sharing" TargetMode="External"/><Relationship Id="rId3" Type="http://schemas.openxmlformats.org/officeDocument/2006/relationships/customXml" Target="../customXml/item3.xml"/><Relationship Id="rId21" Type="http://schemas.openxmlformats.org/officeDocument/2006/relationships/hyperlink" Target="https://drive.google.com/file/d/1h_nhGxo4fJLdrDhAcukpRRTbOq-cWQF5/view?usp=sharing" TargetMode="External"/><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s://drive.google.com/file/d/1KNczy44QJpN_7nDeuTY7rwrpJUl3rGud/view?usp=sharing"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rive.google.com/file/d/1zPuvGNYV_pzMmY14KN_HGCRE1eSnJg9w/view?usp=sharing"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rive.google.com/file/d/1zJ7LFsSc2UbkZshIanxa7LtM_FSApZHP/view?usp=sharing" TargetMode="External"/><Relationship Id="rId32" Type="http://schemas.openxmlformats.org/officeDocument/2006/relationships/footer" Target="footer3.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hyperlink" Target="https://drive.google.com/file/d/1epYtDI3kmCdWVKSizmll6GXjk0sEaRr5/view?usp=sharing" TargetMode="External"/><Relationship Id="rId28" Type="http://schemas.openxmlformats.org/officeDocument/2006/relationships/header" Target="header2.xml"/><Relationship Id="rId36" Type="http://schemas.microsoft.com/office/2018/08/relationships/commentsExtensible" Target="commentsExtensible.xml"/><Relationship Id="rId10" Type="http://schemas.openxmlformats.org/officeDocument/2006/relationships/endnotes" Target="endnotes.xml"/><Relationship Id="rId19" Type="http://schemas.openxmlformats.org/officeDocument/2006/relationships/hyperlink" Target="https://drive.google.com/file/d/1h_nhGxo4fJLdrDhAcukpRRTbOq-cWQF5/view?usp=sharing" TargetMode="External"/><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hyperlink" Target="https://drive.google.com/file/d/1zPuvGNYV_pzMmY14KN_HGCRE1eSnJg9w/view?usp=sharing"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39AD648-E40A-4475-856C-0AA46EE26505}">
  <we:reference id="e22f1a2d-2826-4e63-97f6-33b99c0ae228" version="2.0.0.0" store="EXCatalog" storeType="EXCatalog"/>
  <we:alternateReferences>
    <we:reference id="WA104379370" version="2.0.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A30DC9A55E3434D8BF395264F5F798C" ma:contentTypeVersion="16" ma:contentTypeDescription="Create a new document." ma:contentTypeScope="" ma:versionID="17110a084322e3935f980f4d3068e3af">
  <xsd:schema xmlns:xsd="http://www.w3.org/2001/XMLSchema" xmlns:xs="http://www.w3.org/2001/XMLSchema" xmlns:p="http://schemas.microsoft.com/office/2006/metadata/properties" xmlns:ns3="90ceb468-2d49-40a7-9541-3da898076834" xmlns:ns4="b89f5bfc-4908-4e30-8379-21d141da7811" targetNamespace="http://schemas.microsoft.com/office/2006/metadata/properties" ma:root="true" ma:fieldsID="36747ef64d422129535b04fc24665d6a" ns3:_="" ns4:_="">
    <xsd:import namespace="90ceb468-2d49-40a7-9541-3da898076834"/>
    <xsd:import namespace="b89f5bfc-4908-4e30-8379-21d141da78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eb468-2d49-40a7-9541-3da898076834" elementFormDefault="qualified">
    <xsd:import namespace="http://schemas.microsoft.com/office/2006/documentManagement/types"/>
    <xsd:import namespace="http://schemas.microsoft.com/office/infopath/2007/PartnerControls"/>
    <xsd:element name="SharedWithUsers" ma:index="8" nillable="true" ma:displayName="Shared With" ma:description=""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9f5bfc-4908-4e30-8379-21d141da78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E1BFE-94D6-4B57-9889-C54688A2AB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A83FD52-024E-4A2F-9092-BFFDA2DAF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eb468-2d49-40a7-9541-3da898076834"/>
    <ds:schemaRef ds:uri="b89f5bfc-4908-4e30-8379-21d141da78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33FEDF-7512-4626-BF78-227A0A6D5DDA}">
  <ds:schemaRefs>
    <ds:schemaRef ds:uri="http://schemas.microsoft.com/sharepoint/v3/contenttype/forms"/>
  </ds:schemaRefs>
</ds:datastoreItem>
</file>

<file path=customXml/itemProps4.xml><?xml version="1.0" encoding="utf-8"?>
<ds:datastoreItem xmlns:ds="http://schemas.openxmlformats.org/officeDocument/2006/customXml" ds:itemID="{378A3369-CE27-44F2-AF08-90FCD28EE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22</Pages>
  <Words>28090</Words>
  <Characters>160115</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陆铖</cp:lastModifiedBy>
  <cp:revision>41</cp:revision>
  <dcterms:created xsi:type="dcterms:W3CDTF">2021-09-08T00:52:00Z</dcterms:created>
  <dcterms:modified xsi:type="dcterms:W3CDTF">2021-09-09T04:13:00Z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http://www.zotero.org/styles/acm-sigchi-proceedings</vt:lpwstr>
  </property>
  <property fmtid="{D5CDD505-2E9C-101B-9397-08002B2CF9AE}" pid="3" name="Mendeley Recent Style Name 0_1">
    <vt:lpwstr>ACM SIGCHI Proceedings (2016)</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http://www.zotero.org/styles/apa</vt:lpwstr>
  </property>
  <property fmtid="{D5CDD505-2E9C-101B-9397-08002B2CF9AE}" pid="9" name="Mendeley Recent Style Name 3_1">
    <vt:lpwstr>American Psychological Association 6th edition</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75b33777-2b24-37ab-8587-6ef23bb3baf9</vt:lpwstr>
  </property>
  <property fmtid="{D5CDD505-2E9C-101B-9397-08002B2CF9AE}" pid="24" name="Mendeley Citation Style_1">
    <vt:lpwstr>http://www.zotero.org/styles/acm-sigchi-proceedings</vt:lpwstr>
  </property>
  <property fmtid="{D5CDD505-2E9C-101B-9397-08002B2CF9AE}" pid="25" name="ContentTypeId">
    <vt:lpwstr>0x0101005A30DC9A55E3434D8BF395264F5F798C</vt:lpwstr>
  </property>
</Properties>
</file>